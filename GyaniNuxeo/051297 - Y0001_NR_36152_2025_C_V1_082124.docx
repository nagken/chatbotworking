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89D7" w14:textId="77777777" w:rsidR="005941C5" w:rsidRPr="003F7D46" w:rsidRDefault="005941C5" w:rsidP="006B535C">
      <w:pPr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/>
          <w:noProof/>
        </w:rPr>
        <w:drawing>
          <wp:inline distT="0" distB="0" distL="0" distR="0" wp14:anchorId="35AD902F" wp14:editId="5E81191D">
            <wp:extent cx="2552700" cy="5010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D9CA" w14:textId="77777777" w:rsidR="005941C5" w:rsidRPr="003F7D46" w:rsidRDefault="005941C5" w:rsidP="006B535C">
      <w:pPr>
        <w:rPr>
          <w:rFonts w:ascii="CVS Health Sans" w:hAnsi="CVS Health Sans" w:cs="Arial"/>
          <w:sz w:val="22"/>
          <w:szCs w:val="22"/>
        </w:rPr>
      </w:pPr>
    </w:p>
    <w:p w14:paraId="67F16310" w14:textId="4F993A81" w:rsidR="00D157F0" w:rsidRPr="003F7D46" w:rsidRDefault="005600FF" w:rsidP="006B535C">
      <w:pPr>
        <w:rPr>
          <w:rFonts w:ascii="CVS Health Sans" w:hAnsi="CVS Health Sans" w:cs="Arial"/>
          <w:sz w:val="22"/>
          <w:szCs w:val="22"/>
          <w:highlight w:val="yellow"/>
        </w:rPr>
      </w:pPr>
      <w:r w:rsidRPr="003F7D46">
        <w:rPr>
          <w:rFonts w:ascii="CVS Health Sans" w:hAnsi="CVS Health Sans" w:cs="Arial"/>
          <w:noProof/>
        </w:rPr>
        <w:drawing>
          <wp:anchor distT="0" distB="0" distL="114300" distR="114300" simplePos="0" relativeHeight="251657728" behindDoc="0" locked="0" layoutInCell="1" allowOverlap="1" wp14:anchorId="43076CF0" wp14:editId="67F49258">
            <wp:simplePos x="0" y="0"/>
            <wp:positionH relativeFrom="column">
              <wp:posOffset>5400675</wp:posOffset>
            </wp:positionH>
            <wp:positionV relativeFrom="page">
              <wp:posOffset>409575</wp:posOffset>
            </wp:positionV>
            <wp:extent cx="571500" cy="561975"/>
            <wp:effectExtent l="0" t="0" r="0" b="0"/>
            <wp:wrapNone/>
            <wp:docPr id="10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252D3" w14:textId="77777777" w:rsidR="00DE5966" w:rsidRPr="003F7D46" w:rsidRDefault="00410CAE" w:rsidP="003F7D46">
      <w:pPr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yellow"/>
        </w:rPr>
        <w:t>[ReturnStandardAddress2]</w:t>
      </w:r>
      <w:r w:rsidRPr="003F7D46">
        <w:rPr>
          <w:rFonts w:ascii="CVS Health Sans" w:hAnsi="CVS Health Sans" w:cs="Arial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sz w:val="22"/>
          <w:szCs w:val="22"/>
          <w:highlight w:val="yellow"/>
        </w:rPr>
        <w:t>[ReturnStandardCity]</w:t>
      </w:r>
      <w:r w:rsidRPr="003F7D46">
        <w:rPr>
          <w:rFonts w:ascii="CVS Health Sans" w:hAnsi="CVS Health Sans" w:cs="Arial"/>
          <w:sz w:val="22"/>
          <w:szCs w:val="22"/>
        </w:rPr>
        <w:t xml:space="preserve">, </w:t>
      </w:r>
      <w:r w:rsidRPr="003F7D46">
        <w:rPr>
          <w:rFonts w:ascii="CVS Health Sans" w:hAnsi="CVS Health Sans" w:cs="Arial"/>
          <w:sz w:val="22"/>
          <w:szCs w:val="22"/>
          <w:highlight w:val="yellow"/>
        </w:rPr>
        <w:t>[ReturnStandardState]</w:t>
      </w:r>
      <w:r w:rsidRPr="003F7D46">
        <w:rPr>
          <w:rFonts w:ascii="CVS Health Sans" w:hAnsi="CVS Health Sans" w:cs="Arial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sz w:val="22"/>
          <w:szCs w:val="22"/>
          <w:highlight w:val="yellow"/>
        </w:rPr>
        <w:t>[ReturnStandardZip]</w:t>
      </w:r>
    </w:p>
    <w:p w14:paraId="66E045B6" w14:textId="77777777" w:rsidR="00DE5966" w:rsidRPr="003F7D46" w:rsidRDefault="00DE5966" w:rsidP="00D157F0">
      <w:pPr>
        <w:tabs>
          <w:tab w:val="center" w:pos="2070"/>
        </w:tabs>
        <w:spacing w:line="26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44DF47E2" w14:textId="77777777" w:rsidR="0075496E" w:rsidRPr="003F7D46" w:rsidRDefault="0075496E" w:rsidP="00F11592">
      <w:pPr>
        <w:spacing w:line="270" w:lineRule="exact"/>
        <w:jc w:val="right"/>
        <w:rPr>
          <w:rFonts w:ascii="CVS Health Sans" w:hAnsi="CVS Health Sans" w:cs="Arial"/>
          <w:bCs/>
          <w:i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  <w:r w:rsidRPr="003F7D46">
        <w:rPr>
          <w:rFonts w:ascii="CVS Health Sans" w:hAnsi="CVS Health Sans" w:cs="Arial"/>
          <w:color w:val="000000"/>
          <w:sz w:val="22"/>
          <w:szCs w:val="22"/>
        </w:rPr>
        <w:tab/>
      </w:r>
    </w:p>
    <w:p w14:paraId="44D5911A" w14:textId="77777777" w:rsidR="0075496E" w:rsidRPr="003F7D46" w:rsidRDefault="0075496E" w:rsidP="00F11592">
      <w:pPr>
        <w:tabs>
          <w:tab w:val="left" w:pos="1440"/>
          <w:tab w:val="left" w:pos="6030"/>
        </w:tabs>
        <w:autoSpaceDE w:val="0"/>
        <w:autoSpaceDN w:val="0"/>
        <w:adjustRightInd w:val="0"/>
        <w:spacing w:line="270" w:lineRule="exact"/>
        <w:ind w:left="1440" w:hanging="144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</w:t>
      </w:r>
      <w:r w:rsidR="002B34D3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="009A08A5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101]</w:t>
      </w:r>
    </w:p>
    <w:p w14:paraId="502C70C8" w14:textId="77777777" w:rsidR="0075496E" w:rsidRPr="003F7D46" w:rsidRDefault="002B34D3" w:rsidP="00F11592">
      <w:pPr>
        <w:tabs>
          <w:tab w:val="left" w:pos="6030"/>
          <w:tab w:val="left" w:pos="6480"/>
        </w:tabs>
        <w:spacing w:line="270" w:lineRule="exact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109]</w:t>
      </w:r>
    </w:p>
    <w:p w14:paraId="53EF766E" w14:textId="77777777" w:rsidR="0075496E" w:rsidRPr="003F7D46" w:rsidRDefault="002B34D3" w:rsidP="00F11592">
      <w:pPr>
        <w:tabs>
          <w:tab w:val="left" w:pos="6030"/>
          <w:tab w:val="left" w:pos="6500"/>
          <w:tab w:val="left" w:pos="7650"/>
        </w:tabs>
        <w:spacing w:line="270" w:lineRule="exact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8]</w:t>
      </w:r>
      <w:r w:rsidR="00A421BF" w:rsidRPr="003F7D4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="00A421BF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[F9]</w:t>
      </w:r>
      <w:r w:rsidR="009A08A5" w:rsidRPr="003F7D4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10]</w:t>
      </w:r>
    </w:p>
    <w:p w14:paraId="249F48A2" w14:textId="77777777" w:rsidR="0075496E" w:rsidRPr="003F7D46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102]</w:t>
      </w:r>
    </w:p>
    <w:p w14:paraId="0DB22D32" w14:textId="77777777" w:rsidR="0075496E" w:rsidRPr="003F7D46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103]</w:t>
      </w:r>
    </w:p>
    <w:p w14:paraId="077C8F70" w14:textId="77777777" w:rsidR="0075496E" w:rsidRPr="003F7D46" w:rsidRDefault="002B34D3" w:rsidP="00F11592">
      <w:pPr>
        <w:tabs>
          <w:tab w:val="left" w:pos="6500"/>
          <w:tab w:val="left" w:pos="7650"/>
        </w:tabs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104]</w:t>
      </w:r>
      <w:r w:rsidR="009A08A5" w:rsidRPr="003F7D46">
        <w:rPr>
          <w:rFonts w:ascii="CVS Health Sans" w:hAnsi="CVS Health Sans" w:cs="Arial"/>
          <w:color w:val="000000"/>
          <w:sz w:val="22"/>
          <w:szCs w:val="22"/>
        </w:rPr>
        <w:t>,</w:t>
      </w:r>
      <w:r w:rsidR="0075496E" w:rsidRPr="003F7D4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105]</w:t>
      </w:r>
      <w:r w:rsidR="0075496E" w:rsidRPr="003F7D4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[F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106_</w:t>
      </w:r>
      <w:r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F</w:t>
      </w:r>
      <w:r w:rsidR="0075496E" w:rsidRPr="003F7D46">
        <w:rPr>
          <w:rFonts w:ascii="CVS Health Sans" w:hAnsi="CVS Health Sans" w:cs="Arial"/>
          <w:color w:val="000000"/>
          <w:sz w:val="22"/>
          <w:szCs w:val="22"/>
          <w:highlight w:val="cyan"/>
        </w:rPr>
        <w:t>107]</w:t>
      </w:r>
    </w:p>
    <w:p w14:paraId="50977EF9" w14:textId="77777777" w:rsidR="009A08A5" w:rsidRPr="003F7D46" w:rsidRDefault="009A08A5" w:rsidP="00F11592">
      <w:pPr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5EEEF4A4" w14:textId="77777777" w:rsidR="009A08A5" w:rsidRPr="003F7D46" w:rsidRDefault="009A08A5" w:rsidP="00F11592">
      <w:pPr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102C1DC9" w14:textId="77777777" w:rsidR="0075496E" w:rsidRPr="003F7D46" w:rsidRDefault="0075496E" w:rsidP="00F11592">
      <w:pPr>
        <w:spacing w:line="270" w:lineRule="exact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</w:rPr>
        <w:t xml:space="preserve">Dear </w:t>
      </w:r>
      <w:r w:rsidR="002B34D3" w:rsidRPr="003F7D46">
        <w:rPr>
          <w:rFonts w:ascii="CVS Health Sans" w:hAnsi="CVS Health Sans" w:cs="Arial"/>
          <w:sz w:val="22"/>
          <w:szCs w:val="22"/>
          <w:highlight w:val="cyan"/>
        </w:rPr>
        <w:t>[F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8]</w:t>
      </w:r>
      <w:r w:rsidR="009A08A5" w:rsidRPr="003F7D46">
        <w:rPr>
          <w:rFonts w:ascii="CVS Health Sans" w:hAnsi="CVS Health Sans" w:cs="Arial"/>
          <w:sz w:val="22"/>
          <w:szCs w:val="22"/>
        </w:rPr>
        <w:t xml:space="preserve"> </w:t>
      </w:r>
      <w:r w:rsidR="002B34D3" w:rsidRPr="003F7D46">
        <w:rPr>
          <w:rFonts w:ascii="CVS Health Sans" w:hAnsi="CVS Health Sans" w:cs="Arial"/>
          <w:sz w:val="22"/>
          <w:szCs w:val="22"/>
          <w:highlight w:val="cyan"/>
        </w:rPr>
        <w:t>[F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10]</w:t>
      </w:r>
      <w:r w:rsidR="00645379" w:rsidRPr="003F7D46">
        <w:rPr>
          <w:rFonts w:ascii="CVS Health Sans" w:hAnsi="CVS Health Sans" w:cs="Arial"/>
          <w:sz w:val="22"/>
          <w:szCs w:val="22"/>
        </w:rPr>
        <w:t>:</w:t>
      </w:r>
    </w:p>
    <w:p w14:paraId="077F5235" w14:textId="77777777" w:rsidR="004573EB" w:rsidRPr="003F7D46" w:rsidRDefault="004573EB" w:rsidP="00F11592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3A8178D8" w14:textId="77777777" w:rsidR="004F10DE" w:rsidRPr="003F7D46" w:rsidRDefault="007E0CD2" w:rsidP="00F11592">
      <w:pPr>
        <w:autoSpaceDE w:val="0"/>
        <w:autoSpaceDN w:val="0"/>
        <w:adjustRightInd w:val="0"/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color w:val="000000"/>
          <w:sz w:val="22"/>
          <w:szCs w:val="22"/>
        </w:rPr>
        <w:t xml:space="preserve">Thank you for your request to enroll in </w:t>
      </w:r>
      <w:r w:rsidRPr="003F7D46">
        <w:rPr>
          <w:rFonts w:ascii="CVS Health Sans" w:hAnsi="CVS Health Sans" w:cs="Arial"/>
          <w:color w:val="000000"/>
          <w:sz w:val="22"/>
          <w:szCs w:val="22"/>
          <w:highlight w:val="yellow"/>
        </w:rPr>
        <w:t>[PlanName]</w:t>
      </w:r>
      <w:r w:rsidRPr="003F7D46">
        <w:rPr>
          <w:rFonts w:ascii="CVS Health Sans" w:hAnsi="CVS Health Sans" w:cs="Arial"/>
          <w:color w:val="000000"/>
          <w:sz w:val="22"/>
          <w:szCs w:val="22"/>
        </w:rPr>
        <w:t xml:space="preserve">. 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 xml:space="preserve">Medicare has denied your enrollment in </w:t>
      </w:r>
      <w:r w:rsidR="004F10DE" w:rsidRPr="003F7D46">
        <w:rPr>
          <w:rFonts w:ascii="CVS Health Sans" w:hAnsi="CVS Health Sans" w:cs="Arial"/>
          <w:sz w:val="22"/>
          <w:szCs w:val="22"/>
          <w:highlight w:val="yellow"/>
        </w:rPr>
        <w:t>[PlanName]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 xml:space="preserve"> due to the reason(s) checked below.</w:t>
      </w:r>
    </w:p>
    <w:p w14:paraId="1405DC26" w14:textId="77777777" w:rsidR="006B535C" w:rsidRPr="003F7D46" w:rsidRDefault="006B535C" w:rsidP="006B535C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18"/>
          <w:szCs w:val="22"/>
        </w:rPr>
      </w:pPr>
    </w:p>
    <w:p w14:paraId="3FDB63F0" w14:textId="77777777" w:rsidR="004F10DE" w:rsidRPr="003F7D46" w:rsidRDefault="004F10DE" w:rsidP="00F11592">
      <w:pPr>
        <w:autoSpaceDE w:val="0"/>
        <w:autoSpaceDN w:val="0"/>
        <w:adjustRightInd w:val="0"/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5E95C8A0" w14:textId="77777777" w:rsidR="004F10DE" w:rsidRPr="003F7D46" w:rsidRDefault="00520BD5" w:rsidP="009A08A5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cyan"/>
        </w:rPr>
        <w:t>[</w:t>
      </w:r>
      <w:r w:rsidRPr="003F7D46">
        <w:rPr>
          <w:rFonts w:ascii="CVS Health Sans" w:hAnsi="CVS Health Sans" w:cs="Arial"/>
          <w:sz w:val="22"/>
          <w:szCs w:val="22"/>
        </w:rPr>
        <w:t>_____</w:t>
      </w:r>
      <w:r w:rsidR="009F6446" w:rsidRPr="003F7D46">
        <w:rPr>
          <w:rFonts w:ascii="CVS Health Sans" w:hAnsi="CVS Health Sans" w:cs="Arial"/>
          <w:i/>
          <w:sz w:val="22"/>
          <w:szCs w:val="22"/>
          <w:highlight w:val="cyan"/>
        </w:rPr>
        <w:tab/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36=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019, 020, 032, 033, 034, 035, </w:t>
      </w:r>
      <w:r w:rsidR="00D673B7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036, 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042,</w:t>
      </w:r>
      <w:r w:rsidR="009A08A5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</w:t>
      </w:r>
      <w:r w:rsidR="00381001" w:rsidRPr="003F7D46">
        <w:rPr>
          <w:rFonts w:ascii="CVS Health Sans" w:hAnsi="CVS Health Sans" w:cs="Arial"/>
          <w:iCs/>
          <w:sz w:val="22"/>
          <w:szCs w:val="22"/>
          <w:highlight w:val="cyan"/>
        </w:rPr>
        <w:t>045,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056, 110, 196</w:t>
      </w:r>
      <w:r w:rsidR="009A08A5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or</w:t>
      </w:r>
      <w:r w:rsidR="00381001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806</w:t>
      </w:r>
      <w:r w:rsidR="005F04A9" w:rsidRPr="003F7D46">
        <w:rPr>
          <w:rFonts w:ascii="CVS Health Sans" w:hAnsi="CVS Health Sans" w:cs="Arial"/>
          <w:iCs/>
          <w:sz w:val="22"/>
          <w:szCs w:val="22"/>
          <w:highlight w:val="cyan"/>
        </w:rPr>
        <w:t>,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X this option)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]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You have neither Medicare Part A nor Part B.</w:t>
      </w:r>
    </w:p>
    <w:p w14:paraId="333E852E" w14:textId="77777777" w:rsidR="006B535C" w:rsidRPr="003F7D46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ind w:left="1800"/>
        <w:rPr>
          <w:rFonts w:ascii="CVS Health Sans" w:hAnsi="CVS Health Sans" w:cs="Arial"/>
          <w:color w:val="000000"/>
          <w:sz w:val="22"/>
          <w:szCs w:val="22"/>
        </w:rPr>
      </w:pPr>
    </w:p>
    <w:p w14:paraId="00881480" w14:textId="77777777" w:rsidR="006B535C" w:rsidRPr="003F7D46" w:rsidRDefault="006B535C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cyan"/>
        </w:rPr>
        <w:t>[</w:t>
      </w:r>
      <w:r w:rsidRPr="003F7D46">
        <w:rPr>
          <w:rFonts w:ascii="CVS Health Sans" w:hAnsi="CVS Health Sans" w:cs="Arial"/>
          <w:sz w:val="22"/>
          <w:szCs w:val="22"/>
        </w:rPr>
        <w:t>_____</w:t>
      </w:r>
      <w:r w:rsidR="009F6446" w:rsidRPr="003F7D46">
        <w:rPr>
          <w:rFonts w:ascii="CVS Health Sans" w:hAnsi="CVS Health Sans" w:cs="Arial"/>
          <w:i/>
          <w:sz w:val="22"/>
          <w:szCs w:val="22"/>
          <w:highlight w:val="cyan"/>
        </w:rPr>
        <w:tab/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36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=348, X this option)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]</w:t>
      </w:r>
      <w:r w:rsidRPr="003F7D46">
        <w:rPr>
          <w:rFonts w:ascii="CVS Health Sans" w:hAnsi="CVS Health Sans" w:cs="Arial"/>
          <w:iCs/>
          <w:color w:val="000000"/>
          <w:sz w:val="22"/>
          <w:szCs w:val="22"/>
        </w:rPr>
        <w:t>You are unlawfully present in the United States</w:t>
      </w:r>
      <w:r w:rsidRPr="003F7D4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7F871D5B" w14:textId="77777777" w:rsidR="006B535C" w:rsidRPr="003F7D46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7D7E285D" w14:textId="77777777" w:rsidR="006B535C" w:rsidRPr="003F7D46" w:rsidRDefault="006B535C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cyan"/>
        </w:rPr>
        <w:t>[</w:t>
      </w:r>
      <w:r w:rsidRPr="003F7D46">
        <w:rPr>
          <w:rFonts w:ascii="CVS Health Sans" w:hAnsi="CVS Health Sans" w:cs="Arial"/>
          <w:sz w:val="22"/>
          <w:szCs w:val="22"/>
        </w:rPr>
        <w:t>_____</w:t>
      </w:r>
      <w:r w:rsidR="009F6446" w:rsidRPr="003F7D46">
        <w:rPr>
          <w:rFonts w:ascii="CVS Health Sans" w:hAnsi="CVS Health Sans" w:cs="Arial"/>
          <w:i/>
          <w:sz w:val="22"/>
          <w:szCs w:val="22"/>
          <w:highlight w:val="cyan"/>
        </w:rPr>
        <w:tab/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36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=345, X this option)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]</w:t>
      </w:r>
      <w:r w:rsidRPr="003F7D46">
        <w:rPr>
          <w:rFonts w:ascii="CVS Health Sans" w:hAnsi="CVS Health Sans" w:cs="Arial"/>
          <w:iCs/>
          <w:color w:val="000000"/>
          <w:sz w:val="22"/>
          <w:szCs w:val="22"/>
        </w:rPr>
        <w:t>You are incarcerated and currently reside out of our service area.</w:t>
      </w:r>
    </w:p>
    <w:p w14:paraId="6BDF6A59" w14:textId="77777777" w:rsidR="006B535C" w:rsidRPr="003F7D46" w:rsidRDefault="006B535C" w:rsidP="006B535C">
      <w:pPr>
        <w:tabs>
          <w:tab w:val="left" w:pos="900"/>
        </w:tabs>
        <w:autoSpaceDE w:val="0"/>
        <w:autoSpaceDN w:val="0"/>
        <w:adjustRightInd w:val="0"/>
        <w:spacing w:line="270" w:lineRule="exact"/>
        <w:ind w:left="1800"/>
        <w:rPr>
          <w:rFonts w:ascii="CVS Health Sans" w:hAnsi="CVS Health Sans" w:cs="Arial"/>
          <w:color w:val="000000"/>
          <w:sz w:val="22"/>
          <w:szCs w:val="22"/>
        </w:rPr>
      </w:pPr>
    </w:p>
    <w:p w14:paraId="74FFCE31" w14:textId="77777777" w:rsidR="006B535C" w:rsidRPr="003F7D46" w:rsidRDefault="00520BD5" w:rsidP="00554E7E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right="-540" w:hanging="1260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cyan"/>
        </w:rPr>
        <w:t>[</w:t>
      </w:r>
      <w:r w:rsidR="009A08A5" w:rsidRPr="003F7D46">
        <w:rPr>
          <w:rFonts w:ascii="CVS Health Sans" w:hAnsi="CVS Health Sans" w:cs="Arial"/>
          <w:sz w:val="22"/>
          <w:szCs w:val="22"/>
        </w:rPr>
        <w:t>_____</w:t>
      </w:r>
      <w:r w:rsidR="009F6446" w:rsidRPr="003F7D46">
        <w:rPr>
          <w:rFonts w:ascii="CVS Health Sans" w:hAnsi="CVS Health Sans" w:cs="Arial"/>
          <w:i/>
          <w:sz w:val="22"/>
          <w:szCs w:val="22"/>
          <w:highlight w:val="cyan"/>
        </w:rPr>
        <w:tab/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36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=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106</w:t>
      </w:r>
      <w:r w:rsidR="00381001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</w:t>
      </w:r>
      <w:r w:rsidR="009A08A5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or </w:t>
      </w:r>
      <w:r w:rsidR="00381001" w:rsidRPr="003F7D46">
        <w:rPr>
          <w:rFonts w:ascii="CVS Health Sans" w:hAnsi="CVS Health Sans" w:cs="Arial"/>
          <w:iCs/>
          <w:sz w:val="22"/>
          <w:szCs w:val="22"/>
          <w:highlight w:val="cyan"/>
        </w:rPr>
        <w:t>176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, X this option)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]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You requ</w:t>
      </w:r>
      <w:r w:rsidR="00EA7E3B" w:rsidRPr="003F7D46">
        <w:rPr>
          <w:rFonts w:ascii="CVS Health Sans" w:hAnsi="CVS Health Sans" w:cs="Arial"/>
          <w:color w:val="000000"/>
          <w:sz w:val="22"/>
          <w:szCs w:val="22"/>
        </w:rPr>
        <w:t>ested to enroll in a different p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lan for the same effective date, which canceled your enrollment with</w:t>
      </w:r>
      <w:r w:rsidR="00F220BF" w:rsidRPr="003F7D46">
        <w:rPr>
          <w:rFonts w:ascii="CVS Health Sans" w:hAnsi="CVS Health Sans" w:cs="Arial"/>
          <w:sz w:val="22"/>
          <w:szCs w:val="22"/>
        </w:rPr>
        <w:t xml:space="preserve"> </w:t>
      </w:r>
      <w:r w:rsidR="00F220BF" w:rsidRPr="003F7D46">
        <w:rPr>
          <w:rFonts w:ascii="CVS Health Sans" w:hAnsi="CVS Health Sans" w:cs="Arial"/>
          <w:sz w:val="22"/>
          <w:szCs w:val="22"/>
          <w:highlight w:val="yellow"/>
        </w:rPr>
        <w:t>[PlanName]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1496235E" w14:textId="77777777" w:rsidR="006B535C" w:rsidRPr="003F7D46" w:rsidRDefault="006B535C" w:rsidP="006B535C">
      <w:pPr>
        <w:pStyle w:val="ListParagraph"/>
        <w:rPr>
          <w:rFonts w:ascii="CVS Health Sans" w:hAnsi="CVS Health Sans" w:cs="Arial"/>
          <w:sz w:val="22"/>
          <w:szCs w:val="22"/>
          <w:highlight w:val="cyan"/>
        </w:rPr>
      </w:pPr>
    </w:p>
    <w:p w14:paraId="5ED78079" w14:textId="77777777" w:rsidR="004F10DE" w:rsidRPr="003F7D46" w:rsidRDefault="00520BD5" w:rsidP="006B535C">
      <w:pPr>
        <w:numPr>
          <w:ilvl w:val="0"/>
          <w:numId w:val="8"/>
        </w:numPr>
        <w:tabs>
          <w:tab w:val="clear" w:pos="720"/>
          <w:tab w:val="left" w:pos="900"/>
        </w:tabs>
        <w:autoSpaceDE w:val="0"/>
        <w:autoSpaceDN w:val="0"/>
        <w:adjustRightInd w:val="0"/>
        <w:spacing w:line="270" w:lineRule="exact"/>
        <w:ind w:left="1800" w:hanging="1260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  <w:highlight w:val="cyan"/>
        </w:rPr>
        <w:t>[</w:t>
      </w:r>
      <w:r w:rsidR="009A08A5" w:rsidRPr="003F7D46">
        <w:rPr>
          <w:rFonts w:ascii="CVS Health Sans" w:hAnsi="CVS Health Sans" w:cs="Arial"/>
          <w:sz w:val="22"/>
          <w:szCs w:val="22"/>
        </w:rPr>
        <w:t>_____</w:t>
      </w:r>
      <w:r w:rsidRPr="003F7D46">
        <w:rPr>
          <w:rFonts w:ascii="CVS Health Sans" w:hAnsi="CVS Health Sans" w:cs="Arial"/>
          <w:i/>
          <w:sz w:val="22"/>
          <w:szCs w:val="22"/>
          <w:highlight w:val="cyan"/>
        </w:rPr>
        <w:tab/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>36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=</w:t>
      </w:r>
      <w:r w:rsidR="00381001" w:rsidRPr="003F7D46">
        <w:rPr>
          <w:rFonts w:ascii="CVS Health Sans" w:hAnsi="CVS Health Sans" w:cs="Arial"/>
          <w:iCs/>
          <w:sz w:val="22"/>
          <w:szCs w:val="22"/>
          <w:highlight w:val="cyan"/>
        </w:rPr>
        <w:t>044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, X this option)</w:t>
      </w:r>
      <w:r w:rsidRPr="003F7D46">
        <w:rPr>
          <w:rFonts w:ascii="CVS Health Sans" w:hAnsi="CVS Health Sans" w:cs="Arial"/>
          <w:sz w:val="22"/>
          <w:szCs w:val="22"/>
          <w:highlight w:val="cyan"/>
        </w:rPr>
        <w:t>]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You attempted to enroll outside of an enrollment period</w:t>
      </w:r>
      <w:r w:rsidR="00EA7E3B" w:rsidRPr="003F7D46">
        <w:rPr>
          <w:rFonts w:ascii="CVS Health Sans" w:hAnsi="CVS Health Sans" w:cs="Arial"/>
          <w:color w:val="000000"/>
          <w:sz w:val="22"/>
          <w:szCs w:val="22"/>
        </w:rPr>
        <w:t xml:space="preserve"> or don’t qualify for an enrollment period at this time</w:t>
      </w:r>
      <w:r w:rsidR="004F10DE" w:rsidRPr="003F7D46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0C688C0F" w14:textId="77777777" w:rsidR="004F10DE" w:rsidRPr="003F7D46" w:rsidRDefault="004F10DE" w:rsidP="00F11592">
      <w:pPr>
        <w:autoSpaceDE w:val="0"/>
        <w:autoSpaceDN w:val="0"/>
        <w:adjustRightInd w:val="0"/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</w:p>
    <w:p w14:paraId="21D1D6B8" w14:textId="77777777" w:rsidR="004F10DE" w:rsidRPr="003F7D46" w:rsidRDefault="004F10DE" w:rsidP="00F11592">
      <w:pPr>
        <w:autoSpaceDE w:val="0"/>
        <w:autoSpaceDN w:val="0"/>
        <w:adjustRightInd w:val="0"/>
        <w:spacing w:line="270" w:lineRule="exact"/>
        <w:rPr>
          <w:rFonts w:ascii="CVS Health Sans" w:hAnsi="CVS Health Sans" w:cs="Arial"/>
          <w:color w:val="000000"/>
          <w:sz w:val="22"/>
          <w:szCs w:val="22"/>
        </w:rPr>
      </w:pPr>
      <w:r w:rsidRPr="003F7D46">
        <w:rPr>
          <w:rFonts w:ascii="CVS Health Sans" w:hAnsi="CVS Health Sans" w:cs="Arial"/>
          <w:color w:val="000000"/>
          <w:sz w:val="22"/>
          <w:szCs w:val="22"/>
        </w:rPr>
        <w:t xml:space="preserve">If </w:t>
      </w:r>
      <w:r w:rsidR="00520BD5" w:rsidRPr="003F7D46">
        <w:rPr>
          <w:rFonts w:ascii="CVS Health Sans" w:hAnsi="CVS Health Sans" w:cs="Arial"/>
          <w:sz w:val="22"/>
          <w:szCs w:val="22"/>
          <w:highlight w:val="yellow"/>
        </w:rPr>
        <w:t>[PlanName]</w:t>
      </w:r>
      <w:r w:rsidR="00520BD5" w:rsidRPr="003F7D46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color w:val="000000"/>
          <w:sz w:val="22"/>
          <w:szCs w:val="22"/>
        </w:rPr>
        <w:t>paid for any of your prescriptions, we will bill you for the amount we paid.</w:t>
      </w:r>
    </w:p>
    <w:p w14:paraId="0A271E53" w14:textId="77777777" w:rsidR="009A08A5" w:rsidRPr="003F7D46" w:rsidRDefault="009A08A5" w:rsidP="009A08A5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19C30296" w14:textId="77777777" w:rsidR="006B535C" w:rsidRPr="003F7D46" w:rsidRDefault="006B535C" w:rsidP="006B535C">
      <w:pPr>
        <w:spacing w:line="270" w:lineRule="exact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[</w:t>
      </w:r>
      <w:r w:rsidR="007F5BFE" w:rsidRPr="003F7D46">
        <w:rPr>
          <w:rFonts w:ascii="CVS Health Sans" w:hAnsi="CVS Health Sans" w:cs="Arial"/>
          <w:iCs/>
          <w:sz w:val="22"/>
          <w:szCs w:val="22"/>
          <w:highlight w:val="cyan"/>
        </w:rPr>
        <w:t>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F3</w:t>
      </w:r>
      <w:r w:rsidR="007F5BFE" w:rsidRPr="003F7D46">
        <w:rPr>
          <w:rFonts w:ascii="CVS Health Sans" w:hAnsi="CVS Health Sans" w:cs="Arial"/>
          <w:iCs/>
          <w:sz w:val="22"/>
          <w:szCs w:val="22"/>
          <w:highlight w:val="cyan"/>
        </w:rPr>
        <w:t>6=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345 or 348,</w:t>
      </w:r>
      <w:r w:rsidR="009F6446" w:rsidRPr="003F7D46">
        <w:rPr>
          <w:rFonts w:ascii="CVS Health Sans" w:hAnsi="CVS Health Sans" w:cs="Arial"/>
          <w:iCs/>
          <w:sz w:val="22"/>
          <w:szCs w:val="22"/>
          <w:highlight w:val="cyan"/>
        </w:rPr>
        <w:t xml:space="preserve"> populate)</w:t>
      </w:r>
      <w:r w:rsidRPr="003F7D46">
        <w:rPr>
          <w:rFonts w:ascii="CVS Health Sans" w:hAnsi="CVS Health Sans" w:cs="Arial"/>
          <w:iCs/>
          <w:sz w:val="22"/>
          <w:szCs w:val="22"/>
        </w:rPr>
        <w:t>Medicare doesn’t pay for your hospital or medical bills if you’re not lawfully present in the U.S. or if you’re incarcerated.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]</w:t>
      </w:r>
    </w:p>
    <w:p w14:paraId="69470351" w14:textId="77777777" w:rsidR="006B535C" w:rsidRPr="003F7D46" w:rsidRDefault="006B535C" w:rsidP="009A08A5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6457178F" w14:textId="77777777" w:rsidR="00520BD5" w:rsidRPr="003F7D46" w:rsidRDefault="00CC66FA" w:rsidP="00271A5C">
      <w:pPr>
        <w:spacing w:line="270" w:lineRule="exact"/>
        <w:ind w:right="-180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[(</w:t>
      </w:r>
      <w:r w:rsidR="002B34D3" w:rsidRPr="003F7D46">
        <w:rPr>
          <w:rFonts w:ascii="CVS Health Sans" w:hAnsi="CVS Health Sans" w:cs="Arial"/>
          <w:iCs/>
          <w:sz w:val="22"/>
          <w:szCs w:val="22"/>
          <w:highlight w:val="cyan"/>
        </w:rPr>
        <w:t>If F</w:t>
      </w:r>
      <w:r w:rsidRPr="003F7D46">
        <w:rPr>
          <w:rFonts w:ascii="CVS Health Sans" w:hAnsi="CVS Health Sans" w:cs="Arial"/>
          <w:iCs/>
          <w:sz w:val="22"/>
          <w:szCs w:val="22"/>
          <w:highlight w:val="cyan"/>
        </w:rPr>
        <w:t>36=044, populate)</w:t>
      </w:r>
      <w:r w:rsidR="00271A5C" w:rsidRPr="003F7D46">
        <w:rPr>
          <w:rFonts w:ascii="CVS Health Sans" w:hAnsi="CVS Health Sans" w:cs="Arial"/>
          <w:sz w:val="22"/>
          <w:szCs w:val="22"/>
        </w:rPr>
        <w:t>You can change prescription drug plans only at certain times during the</w:t>
      </w:r>
      <w:r w:rsidRPr="003F7D46">
        <w:rPr>
          <w:rFonts w:ascii="CVS Health Sans" w:hAnsi="CVS Health Sans" w:cs="Arial"/>
          <w:sz w:val="22"/>
          <w:szCs w:val="22"/>
        </w:rPr>
        <w:t xml:space="preserve"> </w:t>
      </w:r>
      <w:r w:rsidR="00271A5C" w:rsidRPr="003F7D46">
        <w:rPr>
          <w:rFonts w:ascii="CVS Health Sans" w:hAnsi="CVS Health Sans" w:cs="Arial"/>
          <w:sz w:val="22"/>
          <w:szCs w:val="22"/>
        </w:rPr>
        <w:t xml:space="preserve">year. From </w:t>
      </w:r>
      <w:r w:rsidR="00271A5C" w:rsidRPr="003F7D46">
        <w:rPr>
          <w:rFonts w:ascii="CVS Health Sans" w:hAnsi="CVS Health Sans" w:cs="Arial"/>
          <w:sz w:val="22"/>
          <w:szCs w:val="22"/>
          <w:highlight w:val="yellow"/>
        </w:rPr>
        <w:t>[CMSAEPStart: Month Day]</w:t>
      </w:r>
      <w:r w:rsidR="00271A5C" w:rsidRPr="003F7D46">
        <w:rPr>
          <w:rFonts w:ascii="CVS Health Sans" w:hAnsi="CVS Health Sans" w:cs="Arial"/>
          <w:sz w:val="22"/>
          <w:szCs w:val="22"/>
        </w:rPr>
        <w:t xml:space="preserve"> through </w:t>
      </w:r>
      <w:r w:rsidR="00271A5C" w:rsidRPr="003F7D46">
        <w:rPr>
          <w:rFonts w:ascii="CVS Health Sans" w:hAnsi="CVS Health Sans" w:cs="Arial"/>
          <w:sz w:val="22"/>
          <w:szCs w:val="22"/>
          <w:highlight w:val="yellow"/>
        </w:rPr>
        <w:t>[CMSAEPEnd: Month Day]</w:t>
      </w:r>
      <w:r w:rsidR="00271A5C" w:rsidRPr="003F7D46">
        <w:rPr>
          <w:rFonts w:ascii="CVS Health Sans" w:hAnsi="CVS Health Sans" w:cs="Arial"/>
          <w:sz w:val="22"/>
          <w:szCs w:val="22"/>
        </w:rPr>
        <w:t>, you can join, switch</w:t>
      </w:r>
      <w:r w:rsidR="00607C70" w:rsidRPr="003F7D46">
        <w:rPr>
          <w:rFonts w:ascii="CVS Health Sans" w:hAnsi="CVS Health Sans" w:cs="Arial"/>
          <w:sz w:val="22"/>
          <w:szCs w:val="22"/>
        </w:rPr>
        <w:t>,</w:t>
      </w:r>
      <w:r w:rsidR="00271A5C" w:rsidRPr="003F7D46">
        <w:rPr>
          <w:rFonts w:ascii="CVS Health Sans" w:hAnsi="CVS Health Sans" w:cs="Arial"/>
          <w:sz w:val="22"/>
          <w:szCs w:val="22"/>
        </w:rPr>
        <w:t xml:space="preserve"> or drop a Medicare health or drug plan for the following year. Generally, you can’t make changes at other times except in certain situations, such as if you move out of </w:t>
      </w:r>
      <w:r w:rsidR="00607C70" w:rsidRPr="003F7D46">
        <w:rPr>
          <w:rFonts w:ascii="CVS Health Sans" w:hAnsi="CVS Health Sans" w:cs="Arial"/>
          <w:sz w:val="22"/>
          <w:szCs w:val="22"/>
          <w:highlight w:val="yellow"/>
        </w:rPr>
        <w:t>[PlanName]</w:t>
      </w:r>
      <w:r w:rsidR="00271A5C" w:rsidRPr="003F7D46">
        <w:rPr>
          <w:rFonts w:ascii="CVS Health Sans" w:hAnsi="CVS Health Sans" w:cs="Arial"/>
          <w:sz w:val="22"/>
          <w:szCs w:val="22"/>
        </w:rPr>
        <w:t>’s service area, want to join a plan in your area with a 5-star rating, or qualify for (or lose) Extra Help paying for prescription drug costs.</w:t>
      </w:r>
      <w:r w:rsidR="00AC3779" w:rsidRPr="003F7D46">
        <w:rPr>
          <w:rFonts w:ascii="CVS Health Sans" w:hAnsi="CVS Health Sans" w:cs="Arial"/>
          <w:sz w:val="22"/>
          <w:szCs w:val="22"/>
          <w:highlight w:val="cyan"/>
        </w:rPr>
        <w:t>]</w:t>
      </w:r>
    </w:p>
    <w:p w14:paraId="7C2FC0AE" w14:textId="77777777" w:rsidR="006B535C" w:rsidRPr="003F7D46" w:rsidRDefault="006B535C" w:rsidP="00064EB0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4EFFDD74" w14:textId="7F48D3D4" w:rsidR="006B535C" w:rsidRPr="003F7D46" w:rsidRDefault="00064EB0" w:rsidP="007850DF">
      <w:pPr>
        <w:widowControl w:val="0"/>
        <w:spacing w:line="270" w:lineRule="exact"/>
        <w:ind w:right="-90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</w:rPr>
        <w:t xml:space="preserve">People with limited incomes may qualify for </w:t>
      </w:r>
      <w:r w:rsidR="00607C70" w:rsidRPr="003F7D46">
        <w:rPr>
          <w:rFonts w:ascii="CVS Health Sans" w:hAnsi="CVS Health Sans" w:cs="Arial"/>
          <w:sz w:val="22"/>
          <w:szCs w:val="22"/>
        </w:rPr>
        <w:t>E</w:t>
      </w:r>
      <w:r w:rsidRPr="003F7D46">
        <w:rPr>
          <w:rFonts w:ascii="CVS Health Sans" w:hAnsi="CVS Health Sans" w:cs="Arial"/>
          <w:sz w:val="22"/>
          <w:szCs w:val="22"/>
        </w:rPr>
        <w:t xml:space="preserve">xtra </w:t>
      </w:r>
      <w:r w:rsidR="00607C70" w:rsidRPr="003F7D46">
        <w:rPr>
          <w:rFonts w:ascii="CVS Health Sans" w:hAnsi="CVS Health Sans" w:cs="Arial"/>
          <w:sz w:val="22"/>
          <w:szCs w:val="22"/>
        </w:rPr>
        <w:t>H</w:t>
      </w:r>
      <w:r w:rsidRPr="003F7D46">
        <w:rPr>
          <w:rFonts w:ascii="CVS Health Sans" w:hAnsi="CVS Health Sans" w:cs="Arial"/>
          <w:sz w:val="22"/>
          <w:szCs w:val="22"/>
        </w:rPr>
        <w:t xml:space="preserve">elp to pay for their prescription drug costs. If you qualify, Medicare could </w:t>
      </w:r>
      <w:r w:rsidR="003F7D46">
        <w:rPr>
          <w:rFonts w:ascii="CVS Health Sans" w:hAnsi="CVS Health Sans" w:cs="Arial"/>
          <w:sz w:val="22"/>
          <w:szCs w:val="22"/>
        </w:rPr>
        <w:t xml:space="preserve">help pay for </w:t>
      </w:r>
      <w:r w:rsidRPr="003F7D46">
        <w:rPr>
          <w:rFonts w:ascii="CVS Health Sans" w:hAnsi="CVS Health Sans" w:cs="Arial"/>
          <w:sz w:val="22"/>
          <w:szCs w:val="22"/>
        </w:rPr>
        <w:t xml:space="preserve">your drug costs including monthly prescription drug premiums, annual deductibles, and coinsurance. Additionally, those who qualify won’t have a coverage gap or a </w:t>
      </w:r>
      <w:r w:rsidR="00607C70" w:rsidRPr="003F7D46">
        <w:rPr>
          <w:rFonts w:ascii="CVS Health Sans" w:hAnsi="CVS Health Sans" w:cs="Arial"/>
          <w:sz w:val="22"/>
          <w:szCs w:val="22"/>
        </w:rPr>
        <w:t xml:space="preserve">Part D </w:t>
      </w:r>
      <w:r w:rsidRPr="003F7D46">
        <w:rPr>
          <w:rFonts w:ascii="CVS Health Sans" w:hAnsi="CVS Health Sans" w:cs="Arial"/>
          <w:sz w:val="22"/>
          <w:szCs w:val="22"/>
        </w:rPr>
        <w:t xml:space="preserve">late enrollment penalty. Many people qualify for these savings and </w:t>
      </w:r>
      <w:r w:rsidRPr="003F7D46">
        <w:rPr>
          <w:rFonts w:ascii="CVS Health Sans" w:hAnsi="CVS Health Sans" w:cs="Arial"/>
          <w:sz w:val="22"/>
          <w:szCs w:val="22"/>
        </w:rPr>
        <w:lastRenderedPageBreak/>
        <w:t xml:space="preserve">don’t even know it. For more information about this </w:t>
      </w:r>
      <w:r w:rsidR="00607C70" w:rsidRPr="003F7D46">
        <w:rPr>
          <w:rFonts w:ascii="CVS Health Sans" w:hAnsi="CVS Health Sans" w:cs="Arial"/>
          <w:sz w:val="22"/>
          <w:szCs w:val="22"/>
        </w:rPr>
        <w:t>E</w:t>
      </w:r>
      <w:r w:rsidRPr="003F7D46">
        <w:rPr>
          <w:rFonts w:ascii="CVS Health Sans" w:hAnsi="CVS Health Sans" w:cs="Arial"/>
          <w:sz w:val="22"/>
          <w:szCs w:val="22"/>
        </w:rPr>
        <w:t xml:space="preserve">xtra </w:t>
      </w:r>
      <w:r w:rsidR="00607C70" w:rsidRPr="003F7D46">
        <w:rPr>
          <w:rFonts w:ascii="CVS Health Sans" w:hAnsi="CVS Health Sans" w:cs="Arial"/>
          <w:sz w:val="22"/>
          <w:szCs w:val="22"/>
        </w:rPr>
        <w:t>H</w:t>
      </w:r>
      <w:r w:rsidRPr="003F7D46">
        <w:rPr>
          <w:rFonts w:ascii="CVS Health Sans" w:hAnsi="CVS Health Sans" w:cs="Arial"/>
          <w:sz w:val="22"/>
          <w:szCs w:val="22"/>
        </w:rPr>
        <w:t xml:space="preserve">elp, contact your local Social Security office, or call Social Security at </w:t>
      </w:r>
      <w:r w:rsidRPr="003F7D46">
        <w:rPr>
          <w:rFonts w:ascii="CVS Health Sans" w:hAnsi="CVS Health Sans" w:cs="Arial"/>
          <w:snapToGrid w:val="0"/>
          <w:sz w:val="22"/>
          <w:szCs w:val="22"/>
          <w:highlight w:val="yellow"/>
        </w:rPr>
        <w:t>[SSNPhone]</w:t>
      </w:r>
      <w:r w:rsidR="00457042" w:rsidRPr="003F7D46">
        <w:rPr>
          <w:rFonts w:ascii="CVS Health Sans" w:hAnsi="CVS Health Sans" w:cs="Arial"/>
          <w:snapToGrid w:val="0"/>
          <w:sz w:val="22"/>
          <w:szCs w:val="22"/>
        </w:rPr>
        <w:t xml:space="preserve"> </w:t>
      </w:r>
      <w:r w:rsidR="00C761BF" w:rsidRPr="003F7D46">
        <w:rPr>
          <w:rFonts w:ascii="CVS Health Sans" w:hAnsi="CVS Health Sans" w:cs="Arial"/>
          <w:snapToGrid w:val="0"/>
          <w:sz w:val="22"/>
          <w:szCs w:val="22"/>
        </w:rPr>
        <w:t xml:space="preserve">from </w:t>
      </w:r>
      <w:bookmarkStart w:id="0" w:name="OLE_LINK105"/>
      <w:r w:rsidR="005941C5" w:rsidRPr="005941C5">
        <w:rPr>
          <w:rFonts w:ascii="CVS Health Sans" w:hAnsi="CVS Health Sans" w:cs="Arial"/>
          <w:highlight w:val="yellow"/>
        </w:rPr>
        <w:t>[SSNHours]</w:t>
      </w:r>
      <w:bookmarkEnd w:id="0"/>
      <w:r w:rsidR="00C761BF" w:rsidRPr="003F7D46">
        <w:rPr>
          <w:rFonts w:ascii="CVS Health Sans" w:hAnsi="CVS Health Sans" w:cs="Arial"/>
          <w:snapToGrid w:val="0"/>
          <w:sz w:val="22"/>
          <w:szCs w:val="22"/>
        </w:rPr>
        <w:t xml:space="preserve"> Monday through Friday</w:t>
      </w:r>
      <w:r w:rsidR="00457042" w:rsidRPr="003F7D46">
        <w:rPr>
          <w:rFonts w:ascii="CVS Health Sans" w:hAnsi="CVS Health Sans" w:cs="Arial"/>
          <w:snapToGrid w:val="0"/>
          <w:sz w:val="22"/>
          <w:szCs w:val="22"/>
        </w:rPr>
        <w:t>.</w:t>
      </w:r>
      <w:r w:rsidRPr="003F7D46">
        <w:rPr>
          <w:rFonts w:ascii="CVS Health Sans" w:hAnsi="CVS Health Sans" w:cs="Arial"/>
          <w:sz w:val="22"/>
          <w:szCs w:val="22"/>
        </w:rPr>
        <w:t xml:space="preserve"> TTY users </w:t>
      </w:r>
      <w:r w:rsidR="007850DF" w:rsidRPr="003F7D46">
        <w:rPr>
          <w:rFonts w:ascii="CVS Health Sans" w:hAnsi="CVS Health Sans" w:cs="Arial"/>
          <w:sz w:val="22"/>
          <w:szCs w:val="22"/>
        </w:rPr>
        <w:br/>
      </w:r>
      <w:r w:rsidRPr="003F7D46">
        <w:rPr>
          <w:rFonts w:ascii="CVS Health Sans" w:hAnsi="CVS Health Sans" w:cs="Arial"/>
          <w:sz w:val="22"/>
          <w:szCs w:val="22"/>
        </w:rPr>
        <w:t>should call</w:t>
      </w:r>
      <w:r w:rsidR="00C761BF" w:rsidRPr="003F7D46">
        <w:rPr>
          <w:rFonts w:ascii="CVS Health Sans" w:hAnsi="CVS Health Sans" w:cs="Arial"/>
          <w:sz w:val="22"/>
          <w:szCs w:val="22"/>
        </w:rPr>
        <w:t xml:space="preserve"> </w:t>
      </w:r>
      <w:r w:rsidRPr="003F7D46">
        <w:rPr>
          <w:rFonts w:ascii="CVS Health Sans" w:hAnsi="CVS Health Sans" w:cs="Arial"/>
          <w:snapToGrid w:val="0"/>
          <w:sz w:val="22"/>
          <w:szCs w:val="22"/>
          <w:highlight w:val="yellow"/>
        </w:rPr>
        <w:t>[SSNTTY]</w:t>
      </w:r>
      <w:r w:rsidRPr="003F7D46">
        <w:rPr>
          <w:rFonts w:ascii="CVS Health Sans" w:hAnsi="CVS Health Sans" w:cs="Arial"/>
          <w:sz w:val="22"/>
          <w:szCs w:val="22"/>
        </w:rPr>
        <w:t xml:space="preserve">. You can also apply for </w:t>
      </w:r>
      <w:r w:rsidR="00C761BF" w:rsidRPr="003F7D46">
        <w:rPr>
          <w:rFonts w:ascii="CVS Health Sans" w:hAnsi="CVS Health Sans" w:cs="Arial"/>
          <w:sz w:val="22"/>
          <w:szCs w:val="22"/>
        </w:rPr>
        <w:t>E</w:t>
      </w:r>
      <w:r w:rsidRPr="003F7D46">
        <w:rPr>
          <w:rFonts w:ascii="CVS Health Sans" w:hAnsi="CVS Health Sans" w:cs="Arial"/>
          <w:sz w:val="22"/>
          <w:szCs w:val="22"/>
        </w:rPr>
        <w:t xml:space="preserve">xtra </w:t>
      </w:r>
      <w:r w:rsidR="00C761BF" w:rsidRPr="003F7D46">
        <w:rPr>
          <w:rFonts w:ascii="CVS Health Sans" w:hAnsi="CVS Health Sans" w:cs="Arial"/>
          <w:sz w:val="22"/>
          <w:szCs w:val="22"/>
        </w:rPr>
        <w:t>H</w:t>
      </w:r>
      <w:r w:rsidRPr="003F7D46">
        <w:rPr>
          <w:rFonts w:ascii="CVS Health Sans" w:hAnsi="CVS Health Sans" w:cs="Arial"/>
          <w:sz w:val="22"/>
          <w:szCs w:val="22"/>
        </w:rPr>
        <w:t xml:space="preserve">elp online at </w:t>
      </w:r>
      <w:r w:rsidR="00C761BF" w:rsidRPr="003F7D46">
        <w:rPr>
          <w:rFonts w:ascii="CVS Health Sans" w:hAnsi="CVS Health Sans" w:cs="Arial"/>
          <w:snapToGrid w:val="0"/>
          <w:sz w:val="22"/>
          <w:szCs w:val="22"/>
          <w:highlight w:val="yellow"/>
        </w:rPr>
        <w:t>[SSHELPURL]</w:t>
      </w:r>
      <w:r w:rsidR="00170C29" w:rsidRPr="003F7D46">
        <w:rPr>
          <w:rFonts w:ascii="CVS Health Sans" w:hAnsi="CVS Health Sans" w:cs="Arial"/>
          <w:sz w:val="22"/>
          <w:szCs w:val="22"/>
        </w:rPr>
        <w:t>.</w:t>
      </w:r>
    </w:p>
    <w:p w14:paraId="48DF89ED" w14:textId="77777777" w:rsidR="006B535C" w:rsidRPr="003F7D46" w:rsidRDefault="006B535C" w:rsidP="006B535C">
      <w:pPr>
        <w:widowControl w:val="0"/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42BB1A52" w14:textId="2F63D4BB" w:rsidR="00E6184B" w:rsidRPr="003F7D46" w:rsidRDefault="006B535C" w:rsidP="006B535C">
      <w:pPr>
        <w:widowControl w:val="0"/>
        <w:spacing w:line="270" w:lineRule="exact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</w:rPr>
        <w:t>I</w:t>
      </w:r>
      <w:r w:rsidR="00E6184B" w:rsidRPr="003F7D46">
        <w:rPr>
          <w:rFonts w:ascii="CVS Health Sans" w:hAnsi="CVS Health Sans" w:cs="Arial"/>
          <w:sz w:val="22"/>
          <w:szCs w:val="22"/>
        </w:rPr>
        <w:t xml:space="preserve">f any of the checked items are wrong, or if you have any questions, </w:t>
      </w:r>
      <w:r w:rsidR="005A7E48" w:rsidRPr="003F7D46">
        <w:rPr>
          <w:rFonts w:ascii="CVS Health Sans" w:hAnsi="CVS Health Sans" w:cs="Arial"/>
          <w:sz w:val="22"/>
          <w:szCs w:val="22"/>
        </w:rPr>
        <w:t>please call</w:t>
      </w:r>
      <w:r w:rsidR="00E6184B" w:rsidRPr="003F7D46">
        <w:rPr>
          <w:rFonts w:ascii="CVS Health Sans" w:hAnsi="CVS Health Sans" w:cs="Arial"/>
          <w:sz w:val="22"/>
          <w:szCs w:val="22"/>
        </w:rPr>
        <w:t xml:space="preserve"> </w:t>
      </w:r>
      <w:r w:rsidR="003E6428" w:rsidRPr="003F7D46">
        <w:rPr>
          <w:rFonts w:ascii="CVS Health Sans" w:hAnsi="CVS Health Sans" w:cs="Arial"/>
          <w:sz w:val="22"/>
          <w:szCs w:val="22"/>
          <w:highlight w:val="yellow"/>
        </w:rPr>
        <w:t>[SpecEnrollNumber]</w:t>
      </w:r>
      <w:r w:rsidR="00E6184B" w:rsidRPr="003F7D46">
        <w:rPr>
          <w:rFonts w:ascii="CVS Health Sans" w:hAnsi="CVS Health Sans" w:cs="Arial"/>
          <w:sz w:val="22"/>
          <w:szCs w:val="22"/>
        </w:rPr>
        <w:t xml:space="preserve">, </w:t>
      </w:r>
      <w:r w:rsidR="00E6184B" w:rsidRPr="003F7D46">
        <w:rPr>
          <w:rFonts w:ascii="CVS Health Sans" w:hAnsi="CVS Health Sans" w:cs="Arial"/>
          <w:sz w:val="22"/>
          <w:szCs w:val="22"/>
          <w:highlight w:val="yellow"/>
        </w:rPr>
        <w:t>[EnrollmentHours]</w:t>
      </w:r>
      <w:r w:rsidR="00E6184B" w:rsidRPr="003F7D46">
        <w:rPr>
          <w:rFonts w:ascii="CVS Health Sans" w:hAnsi="CVS Health Sans" w:cs="Arial"/>
          <w:sz w:val="22"/>
          <w:szCs w:val="22"/>
        </w:rPr>
        <w:t xml:space="preserve">. TTY users should call </w:t>
      </w:r>
      <w:r w:rsidR="00E6184B" w:rsidRPr="003F7D46">
        <w:rPr>
          <w:rFonts w:ascii="CVS Health Sans" w:hAnsi="CVS Health Sans" w:cs="Arial"/>
          <w:sz w:val="22"/>
          <w:szCs w:val="22"/>
          <w:highlight w:val="yellow"/>
        </w:rPr>
        <w:t>[EnrollmentTTY]</w:t>
      </w:r>
      <w:r w:rsidR="00E6184B" w:rsidRPr="003F7D46">
        <w:rPr>
          <w:rFonts w:ascii="CVS Health Sans" w:hAnsi="CVS Health Sans" w:cs="Arial"/>
          <w:sz w:val="22"/>
          <w:szCs w:val="22"/>
        </w:rPr>
        <w:t>.</w:t>
      </w:r>
    </w:p>
    <w:p w14:paraId="1EED91BC" w14:textId="77777777" w:rsidR="00E6184B" w:rsidRPr="003F7D46" w:rsidRDefault="00E6184B" w:rsidP="00F11592">
      <w:pPr>
        <w:spacing w:line="270" w:lineRule="exact"/>
        <w:rPr>
          <w:rFonts w:ascii="CVS Health Sans" w:hAnsi="CVS Health Sans" w:cs="Arial"/>
          <w:b/>
          <w:sz w:val="22"/>
          <w:szCs w:val="22"/>
        </w:rPr>
      </w:pPr>
    </w:p>
    <w:p w14:paraId="58DA1FEB" w14:textId="7A57E7E1" w:rsidR="000F6F8D" w:rsidRDefault="00520BD5">
      <w:pPr>
        <w:spacing w:line="270" w:lineRule="exact"/>
        <w:rPr>
          <w:rFonts w:ascii="CVS Health Sans" w:hAnsi="CVS Health Sans" w:cs="Arial"/>
          <w:sz w:val="22"/>
          <w:szCs w:val="22"/>
        </w:rPr>
      </w:pPr>
      <w:r w:rsidRPr="003F7D46">
        <w:rPr>
          <w:rFonts w:ascii="CVS Health Sans" w:hAnsi="CVS Health Sans" w:cs="Arial"/>
          <w:sz w:val="22"/>
          <w:szCs w:val="22"/>
        </w:rPr>
        <w:t>Thank you</w:t>
      </w:r>
      <w:r w:rsidR="005941C5" w:rsidRPr="003F7D46">
        <w:rPr>
          <w:rFonts w:ascii="CVS Health Sans" w:hAnsi="CVS Health Sans" w:cs="Arial"/>
          <w:sz w:val="22"/>
          <w:szCs w:val="22"/>
        </w:rPr>
        <w:t>.</w:t>
      </w:r>
    </w:p>
    <w:p w14:paraId="1967AABC" w14:textId="33AD1292" w:rsidR="003F7D46" w:rsidRDefault="003F7D46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11AE40E9" w14:textId="77777777" w:rsidR="003F7D46" w:rsidRDefault="003F7D46">
      <w:pPr>
        <w:spacing w:line="270" w:lineRule="exact"/>
        <w:rPr>
          <w:rFonts w:ascii="CVS Health Sans" w:hAnsi="CVS Health Sans" w:cs="Arial"/>
          <w:sz w:val="22"/>
          <w:szCs w:val="22"/>
        </w:rPr>
      </w:pPr>
    </w:p>
    <w:p w14:paraId="75ABEA54" w14:textId="4F61BDBA" w:rsidR="003F7D46" w:rsidRPr="003F7D46" w:rsidRDefault="003F7D46" w:rsidP="003F707F">
      <w:pPr>
        <w:rPr>
          <w:rFonts w:ascii="CVS Health Sans" w:hAnsi="CVS Health Sans"/>
          <w:sz w:val="22"/>
          <w:szCs w:val="22"/>
        </w:rPr>
      </w:pPr>
      <w:bookmarkStart w:id="1" w:name="OLE_LINK31"/>
      <w:r>
        <w:rPr>
          <w:rFonts w:ascii="CVS Health Sans" w:hAnsi="CVS Health Sans"/>
          <w:sz w:val="22"/>
          <w:szCs w:val="22"/>
        </w:rPr>
        <w:t>©</w:t>
      </w:r>
      <w:ins w:id="2" w:author="Nguyen, Thinh" w:date="2024-08-20T20:31:00Z">
        <w:r w:rsidR="003F707F" w:rsidRPr="003F707F">
          <w:rPr>
            <w:rFonts w:ascii="CVS Health Sans" w:hAnsi="CVS Health Sans"/>
            <w:sz w:val="22"/>
            <w:szCs w:val="22"/>
            <w:highlight w:val="green"/>
            <w:rPrChange w:id="3" w:author="Nguyen, Thinh" w:date="2024-08-20T20:31:00Z">
              <w:rPr>
                <w:rFonts w:ascii="CVS Health Sans" w:hAnsi="CVS Health Sans"/>
                <w:sz w:val="22"/>
                <w:szCs w:val="22"/>
              </w:rPr>
            </w:rPrChange>
          </w:rPr>
          <w:t>[CurrentCalendarYear]</w:t>
        </w:r>
      </w:ins>
      <w:del w:id="4" w:author="Nguyen, Thinh" w:date="2024-08-20T20:31:00Z">
        <w:r w:rsidDel="003F707F">
          <w:rPr>
            <w:rFonts w:ascii="CVS Health Sans" w:hAnsi="CVS Health Sans"/>
            <w:sz w:val="22"/>
            <w:szCs w:val="22"/>
          </w:rPr>
          <w:delText>2023</w:delText>
        </w:r>
      </w:del>
      <w:r>
        <w:rPr>
          <w:rFonts w:ascii="CVS Health Sans" w:hAnsi="CVS Health Sans"/>
          <w:sz w:val="22"/>
          <w:szCs w:val="22"/>
        </w:rPr>
        <w:t xml:space="preserve"> Aetna Inc.</w:t>
      </w:r>
      <w:bookmarkEnd w:id="1"/>
    </w:p>
    <w:sectPr w:rsidR="003F7D46" w:rsidRPr="003F7D46" w:rsidSect="00CC66FA">
      <w:footerReference w:type="default" r:id="rId13"/>
      <w:footerReference w:type="first" r:id="rId14"/>
      <w:pgSz w:w="12240" w:h="15840" w:code="1"/>
      <w:pgMar w:top="720" w:right="108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AE17" w14:textId="77777777" w:rsidR="00C829F3" w:rsidRDefault="00C829F3">
      <w:r>
        <w:separator/>
      </w:r>
    </w:p>
  </w:endnote>
  <w:endnote w:type="continuationSeparator" w:id="0">
    <w:p w14:paraId="51B21E11" w14:textId="77777777" w:rsidR="00C829F3" w:rsidRDefault="00C8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D302" w14:textId="77777777" w:rsidR="009F6446" w:rsidRPr="009F6446" w:rsidRDefault="009F6446" w:rsidP="009F6446">
    <w:pPr>
      <w:spacing w:line="270" w:lineRule="exact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E06E" w14:textId="16A2402D" w:rsidR="005941C5" w:rsidRPr="003F7D46" w:rsidRDefault="005941C5" w:rsidP="00CC66FA">
    <w:pPr>
      <w:spacing w:line="270" w:lineRule="exact"/>
      <w:rPr>
        <w:rFonts w:ascii="CVS Health Sans" w:hAnsi="CVS Health Sans" w:cs="Arial"/>
        <w:sz w:val="22"/>
        <w:szCs w:val="22"/>
        <w:lang w:val="es-ES"/>
      </w:rPr>
    </w:pPr>
    <w:r w:rsidRPr="003F7D46">
      <w:rPr>
        <w:rFonts w:ascii="CVS Health Sans" w:hAnsi="CVS Health Sans" w:cs="Arial"/>
        <w:sz w:val="22"/>
        <w:szCs w:val="22"/>
        <w:lang w:val="es-ES"/>
      </w:rPr>
      <w:t>1318809-01-0</w:t>
    </w:r>
    <w:r w:rsidR="003F7D46">
      <w:rPr>
        <w:rFonts w:ascii="CVS Health Sans" w:hAnsi="CVS Health Sans" w:cs="Arial"/>
        <w:sz w:val="22"/>
        <w:szCs w:val="22"/>
        <w:lang w:val="es-ES"/>
      </w:rPr>
      <w:t>2</w:t>
    </w:r>
  </w:p>
  <w:p w14:paraId="552AE369" w14:textId="7FFD0816" w:rsidR="00CC66FA" w:rsidRPr="003F7D46" w:rsidRDefault="00CC66FA" w:rsidP="00CC66FA">
    <w:pPr>
      <w:spacing w:line="270" w:lineRule="exact"/>
      <w:rPr>
        <w:rFonts w:ascii="CVS Health Sans" w:hAnsi="CVS Health Sans" w:cs="Arial"/>
        <w:sz w:val="22"/>
        <w:szCs w:val="22"/>
        <w:lang w:val="es-ES"/>
      </w:rPr>
    </w:pPr>
    <w:r w:rsidRPr="003F7D46">
      <w:rPr>
        <w:rFonts w:ascii="CVS Health Sans" w:hAnsi="CVS Health Sans" w:cs="Arial"/>
        <w:sz w:val="22"/>
        <w:szCs w:val="22"/>
        <w:lang w:val="es-ES"/>
      </w:rPr>
      <w:t>Y00</w:t>
    </w:r>
    <w:r w:rsidR="003F7D46">
      <w:rPr>
        <w:rFonts w:ascii="CVS Health Sans" w:hAnsi="CVS Health Sans" w:cs="Arial"/>
        <w:sz w:val="22"/>
        <w:szCs w:val="22"/>
        <w:lang w:val="es-ES"/>
      </w:rPr>
      <w:t>01_NR_36152_202</w:t>
    </w:r>
    <w:ins w:id="5" w:author="Nguyen, Thinh" w:date="2024-08-20T20:31:00Z">
      <w:r w:rsidR="003F707F">
        <w:rPr>
          <w:rFonts w:ascii="CVS Health Sans" w:hAnsi="CVS Health Sans" w:cs="Arial"/>
          <w:sz w:val="22"/>
          <w:szCs w:val="22"/>
          <w:lang w:val="es-ES"/>
        </w:rPr>
        <w:t>5</w:t>
      </w:r>
    </w:ins>
    <w:del w:id="6" w:author="Nguyen, Thinh" w:date="2024-08-20T20:31:00Z">
      <w:r w:rsidR="003F7D46" w:rsidDel="003F707F">
        <w:rPr>
          <w:rFonts w:ascii="CVS Health Sans" w:hAnsi="CVS Health Sans" w:cs="Arial"/>
          <w:sz w:val="22"/>
          <w:szCs w:val="22"/>
          <w:lang w:val="es-ES"/>
        </w:rPr>
        <w:delText>4</w:delText>
      </w:r>
    </w:del>
    <w:r w:rsidRPr="003F7D46">
      <w:rPr>
        <w:rFonts w:ascii="CVS Health Sans" w:hAnsi="CVS Health Sans" w:cs="Arial"/>
        <w:sz w:val="22"/>
        <w:szCs w:val="22"/>
        <w:lang w:val="es-ES"/>
      </w:rPr>
      <w:t xml:space="preserve">_C </w:t>
    </w:r>
    <w:r w:rsidRPr="003F7D46">
      <w:rPr>
        <w:rFonts w:ascii="CVS Health Sans" w:hAnsi="CVS Health Sans" w:cs="Arial"/>
        <w:sz w:val="22"/>
        <w:szCs w:val="22"/>
        <w:highlight w:val="yellow"/>
        <w:lang w:val="es-ES"/>
      </w:rPr>
      <w:t>[Carrier]</w:t>
    </w:r>
    <w:r w:rsidRPr="003F7D46">
      <w:rPr>
        <w:rFonts w:ascii="CVS Health Sans" w:hAnsi="CVS Health Sans" w:cs="Arial"/>
        <w:sz w:val="22"/>
        <w:szCs w:val="22"/>
        <w:lang w:val="es-ES"/>
      </w:rPr>
      <w:t>_</w:t>
    </w:r>
    <w:r w:rsidRPr="003F7D46">
      <w:rPr>
        <w:rFonts w:ascii="CVS Health Sans" w:hAnsi="CVS Health Sans" w:cs="Arial"/>
        <w:sz w:val="22"/>
        <w:szCs w:val="22"/>
        <w:highlight w:val="yellow"/>
        <w:lang w:val="es-ES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BEF8" w14:textId="77777777" w:rsidR="00C829F3" w:rsidRDefault="00C829F3">
      <w:r>
        <w:separator/>
      </w:r>
    </w:p>
  </w:footnote>
  <w:footnote w:type="continuationSeparator" w:id="0">
    <w:p w14:paraId="0940569E" w14:textId="77777777" w:rsidR="00C829F3" w:rsidRDefault="00C8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CA770D"/>
    <w:multiLevelType w:val="hybridMultilevel"/>
    <w:tmpl w:val="69A2D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3B3CB1"/>
    <w:multiLevelType w:val="hybridMultilevel"/>
    <w:tmpl w:val="E8B02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A74C5F"/>
    <w:multiLevelType w:val="hybridMultilevel"/>
    <w:tmpl w:val="9476F9B0"/>
    <w:lvl w:ilvl="0" w:tplc="44304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D0291"/>
    <w:multiLevelType w:val="hybridMultilevel"/>
    <w:tmpl w:val="357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E08FB"/>
    <w:multiLevelType w:val="hybridMultilevel"/>
    <w:tmpl w:val="357C4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7401298">
    <w:abstractNumId w:val="1"/>
  </w:num>
  <w:num w:numId="2" w16cid:durableId="1232160059">
    <w:abstractNumId w:val="10"/>
  </w:num>
  <w:num w:numId="3" w16cid:durableId="260915998">
    <w:abstractNumId w:val="9"/>
  </w:num>
  <w:num w:numId="4" w16cid:durableId="595358677">
    <w:abstractNumId w:val="2"/>
  </w:num>
  <w:num w:numId="5" w16cid:durableId="136189011">
    <w:abstractNumId w:val="3"/>
  </w:num>
  <w:num w:numId="6" w16cid:durableId="186675539">
    <w:abstractNumId w:val="0"/>
  </w:num>
  <w:num w:numId="7" w16cid:durableId="12690455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0941331">
    <w:abstractNumId w:val="8"/>
  </w:num>
  <w:num w:numId="9" w16cid:durableId="924648469">
    <w:abstractNumId w:val="4"/>
  </w:num>
  <w:num w:numId="10" w16cid:durableId="126240780">
    <w:abstractNumId w:val="5"/>
  </w:num>
  <w:num w:numId="11" w16cid:durableId="157038790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, Thinh">
    <w15:presenceInfo w15:providerId="AD" w15:userId="S::Thinh.Nguyen@CVSHealth.com::beb00361-475a-47aa-92eb-55a217b30a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trackRevisions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10A6D"/>
    <w:rsid w:val="000128CF"/>
    <w:rsid w:val="00015B2E"/>
    <w:rsid w:val="00047039"/>
    <w:rsid w:val="00064EB0"/>
    <w:rsid w:val="00085277"/>
    <w:rsid w:val="0009024A"/>
    <w:rsid w:val="00092D60"/>
    <w:rsid w:val="00093A55"/>
    <w:rsid w:val="000948BA"/>
    <w:rsid w:val="000A7865"/>
    <w:rsid w:val="000B6A7D"/>
    <w:rsid w:val="000B701F"/>
    <w:rsid w:val="000C2189"/>
    <w:rsid w:val="000C42A4"/>
    <w:rsid w:val="000C7E45"/>
    <w:rsid w:val="000F3188"/>
    <w:rsid w:val="000F396C"/>
    <w:rsid w:val="000F64B4"/>
    <w:rsid w:val="000F6638"/>
    <w:rsid w:val="000F6F8D"/>
    <w:rsid w:val="00125FBD"/>
    <w:rsid w:val="00126AFA"/>
    <w:rsid w:val="00147E36"/>
    <w:rsid w:val="001567DC"/>
    <w:rsid w:val="00157356"/>
    <w:rsid w:val="001651AD"/>
    <w:rsid w:val="00170C29"/>
    <w:rsid w:val="00174D5A"/>
    <w:rsid w:val="00175393"/>
    <w:rsid w:val="001917C6"/>
    <w:rsid w:val="00194C39"/>
    <w:rsid w:val="001A500B"/>
    <w:rsid w:val="001B0E44"/>
    <w:rsid w:val="001C68F0"/>
    <w:rsid w:val="001D3C02"/>
    <w:rsid w:val="001D76FE"/>
    <w:rsid w:val="001E2392"/>
    <w:rsid w:val="001E68E4"/>
    <w:rsid w:val="00210CAC"/>
    <w:rsid w:val="00213F6F"/>
    <w:rsid w:val="00227E59"/>
    <w:rsid w:val="002322CE"/>
    <w:rsid w:val="002358C2"/>
    <w:rsid w:val="00242F26"/>
    <w:rsid w:val="002438AB"/>
    <w:rsid w:val="00255827"/>
    <w:rsid w:val="00271A5C"/>
    <w:rsid w:val="002740CB"/>
    <w:rsid w:val="002800E9"/>
    <w:rsid w:val="00280C26"/>
    <w:rsid w:val="00286C75"/>
    <w:rsid w:val="00293275"/>
    <w:rsid w:val="00296B5D"/>
    <w:rsid w:val="002A1D6E"/>
    <w:rsid w:val="002A6320"/>
    <w:rsid w:val="002B34D3"/>
    <w:rsid w:val="002D34BA"/>
    <w:rsid w:val="002D36FD"/>
    <w:rsid w:val="002E236B"/>
    <w:rsid w:val="002F3BCA"/>
    <w:rsid w:val="002F4FB6"/>
    <w:rsid w:val="00301F70"/>
    <w:rsid w:val="00311297"/>
    <w:rsid w:val="0031315A"/>
    <w:rsid w:val="00317CCC"/>
    <w:rsid w:val="00334F63"/>
    <w:rsid w:val="00336A07"/>
    <w:rsid w:val="00381001"/>
    <w:rsid w:val="0038556C"/>
    <w:rsid w:val="00396376"/>
    <w:rsid w:val="003A1D9A"/>
    <w:rsid w:val="003B7ED5"/>
    <w:rsid w:val="003C4AD6"/>
    <w:rsid w:val="003D2A98"/>
    <w:rsid w:val="003E6428"/>
    <w:rsid w:val="003F707F"/>
    <w:rsid w:val="003F7D46"/>
    <w:rsid w:val="00410CAE"/>
    <w:rsid w:val="00430FF5"/>
    <w:rsid w:val="004532DC"/>
    <w:rsid w:val="00455A50"/>
    <w:rsid w:val="00457042"/>
    <w:rsid w:val="004573EB"/>
    <w:rsid w:val="00480DB0"/>
    <w:rsid w:val="00483CB3"/>
    <w:rsid w:val="0048746B"/>
    <w:rsid w:val="00487CCF"/>
    <w:rsid w:val="0049203B"/>
    <w:rsid w:val="00495EE9"/>
    <w:rsid w:val="004A1DC6"/>
    <w:rsid w:val="004B73B0"/>
    <w:rsid w:val="004C399F"/>
    <w:rsid w:val="004D094D"/>
    <w:rsid w:val="004D56C2"/>
    <w:rsid w:val="004E608C"/>
    <w:rsid w:val="004F10DE"/>
    <w:rsid w:val="004F1787"/>
    <w:rsid w:val="004F2549"/>
    <w:rsid w:val="004F5FE2"/>
    <w:rsid w:val="00510AC6"/>
    <w:rsid w:val="005141A9"/>
    <w:rsid w:val="00514D5F"/>
    <w:rsid w:val="00520BD5"/>
    <w:rsid w:val="005246C5"/>
    <w:rsid w:val="0053682B"/>
    <w:rsid w:val="00552ABD"/>
    <w:rsid w:val="00554E7E"/>
    <w:rsid w:val="005600FF"/>
    <w:rsid w:val="0056396B"/>
    <w:rsid w:val="0056443B"/>
    <w:rsid w:val="00564D17"/>
    <w:rsid w:val="005700B9"/>
    <w:rsid w:val="005738CE"/>
    <w:rsid w:val="005743F2"/>
    <w:rsid w:val="005871CF"/>
    <w:rsid w:val="005941C5"/>
    <w:rsid w:val="005A1120"/>
    <w:rsid w:val="005A7E48"/>
    <w:rsid w:val="005B3925"/>
    <w:rsid w:val="005C2F70"/>
    <w:rsid w:val="005D256A"/>
    <w:rsid w:val="005D477D"/>
    <w:rsid w:val="005D5190"/>
    <w:rsid w:val="005E21C6"/>
    <w:rsid w:val="005E280C"/>
    <w:rsid w:val="005E51AE"/>
    <w:rsid w:val="005E74E7"/>
    <w:rsid w:val="005F04A9"/>
    <w:rsid w:val="005F170C"/>
    <w:rsid w:val="005F666A"/>
    <w:rsid w:val="006022F8"/>
    <w:rsid w:val="00607C70"/>
    <w:rsid w:val="00623DA8"/>
    <w:rsid w:val="0063034C"/>
    <w:rsid w:val="0064070C"/>
    <w:rsid w:val="00642416"/>
    <w:rsid w:val="00643202"/>
    <w:rsid w:val="006432D3"/>
    <w:rsid w:val="00645379"/>
    <w:rsid w:val="00645B51"/>
    <w:rsid w:val="006535C8"/>
    <w:rsid w:val="00654098"/>
    <w:rsid w:val="006550D3"/>
    <w:rsid w:val="006613FC"/>
    <w:rsid w:val="00664F06"/>
    <w:rsid w:val="006708DE"/>
    <w:rsid w:val="0067292E"/>
    <w:rsid w:val="006906BF"/>
    <w:rsid w:val="006915C7"/>
    <w:rsid w:val="00694C05"/>
    <w:rsid w:val="006A1811"/>
    <w:rsid w:val="006A1E03"/>
    <w:rsid w:val="006A4193"/>
    <w:rsid w:val="006B2E40"/>
    <w:rsid w:val="006B535C"/>
    <w:rsid w:val="006C16B6"/>
    <w:rsid w:val="006C3477"/>
    <w:rsid w:val="006C400F"/>
    <w:rsid w:val="006C5F66"/>
    <w:rsid w:val="006E22DB"/>
    <w:rsid w:val="00700049"/>
    <w:rsid w:val="0070512C"/>
    <w:rsid w:val="00707F50"/>
    <w:rsid w:val="00714E31"/>
    <w:rsid w:val="00715105"/>
    <w:rsid w:val="007224A8"/>
    <w:rsid w:val="00724F91"/>
    <w:rsid w:val="007304A2"/>
    <w:rsid w:val="00747C0A"/>
    <w:rsid w:val="00750BA3"/>
    <w:rsid w:val="0075496E"/>
    <w:rsid w:val="007652D3"/>
    <w:rsid w:val="00772720"/>
    <w:rsid w:val="00780DC2"/>
    <w:rsid w:val="007850DF"/>
    <w:rsid w:val="007934E6"/>
    <w:rsid w:val="007B752E"/>
    <w:rsid w:val="007D57E8"/>
    <w:rsid w:val="007D71A9"/>
    <w:rsid w:val="007E0CD2"/>
    <w:rsid w:val="007E0D88"/>
    <w:rsid w:val="007F5BFE"/>
    <w:rsid w:val="00803F23"/>
    <w:rsid w:val="00805B74"/>
    <w:rsid w:val="0081168D"/>
    <w:rsid w:val="008317E5"/>
    <w:rsid w:val="008321E2"/>
    <w:rsid w:val="008374D7"/>
    <w:rsid w:val="008644F2"/>
    <w:rsid w:val="00880C76"/>
    <w:rsid w:val="00884795"/>
    <w:rsid w:val="00894C80"/>
    <w:rsid w:val="008A0A63"/>
    <w:rsid w:val="008B0872"/>
    <w:rsid w:val="008C05E0"/>
    <w:rsid w:val="008C7B6A"/>
    <w:rsid w:val="008D090F"/>
    <w:rsid w:val="008D6FD9"/>
    <w:rsid w:val="008E029E"/>
    <w:rsid w:val="008E2930"/>
    <w:rsid w:val="008E77D3"/>
    <w:rsid w:val="00903EF4"/>
    <w:rsid w:val="0091425B"/>
    <w:rsid w:val="0091486C"/>
    <w:rsid w:val="009226E1"/>
    <w:rsid w:val="00922852"/>
    <w:rsid w:val="00927FAC"/>
    <w:rsid w:val="00941473"/>
    <w:rsid w:val="00973D38"/>
    <w:rsid w:val="00997AF2"/>
    <w:rsid w:val="009A08A5"/>
    <w:rsid w:val="009A228F"/>
    <w:rsid w:val="009B165F"/>
    <w:rsid w:val="009C2941"/>
    <w:rsid w:val="009C2AAA"/>
    <w:rsid w:val="009C6A6F"/>
    <w:rsid w:val="009E115E"/>
    <w:rsid w:val="009E636F"/>
    <w:rsid w:val="009E7181"/>
    <w:rsid w:val="009E7836"/>
    <w:rsid w:val="009F0A83"/>
    <w:rsid w:val="009F0EFF"/>
    <w:rsid w:val="009F6446"/>
    <w:rsid w:val="00A04AE0"/>
    <w:rsid w:val="00A11102"/>
    <w:rsid w:val="00A17E2E"/>
    <w:rsid w:val="00A27876"/>
    <w:rsid w:val="00A421BF"/>
    <w:rsid w:val="00A458EF"/>
    <w:rsid w:val="00A479EE"/>
    <w:rsid w:val="00A61580"/>
    <w:rsid w:val="00A73713"/>
    <w:rsid w:val="00A81380"/>
    <w:rsid w:val="00A8391A"/>
    <w:rsid w:val="00A9213E"/>
    <w:rsid w:val="00A971AC"/>
    <w:rsid w:val="00AA3424"/>
    <w:rsid w:val="00AB1909"/>
    <w:rsid w:val="00AB6AE8"/>
    <w:rsid w:val="00AC3779"/>
    <w:rsid w:val="00AC4A8F"/>
    <w:rsid w:val="00AC6C63"/>
    <w:rsid w:val="00AC7823"/>
    <w:rsid w:val="00AD49F8"/>
    <w:rsid w:val="00AE023A"/>
    <w:rsid w:val="00AF4483"/>
    <w:rsid w:val="00B01B5A"/>
    <w:rsid w:val="00B02EBA"/>
    <w:rsid w:val="00B1475C"/>
    <w:rsid w:val="00B149F6"/>
    <w:rsid w:val="00B22499"/>
    <w:rsid w:val="00B24457"/>
    <w:rsid w:val="00B26A03"/>
    <w:rsid w:val="00B2744C"/>
    <w:rsid w:val="00B3710A"/>
    <w:rsid w:val="00B54D28"/>
    <w:rsid w:val="00B647E8"/>
    <w:rsid w:val="00B65C8A"/>
    <w:rsid w:val="00B72370"/>
    <w:rsid w:val="00B93A5B"/>
    <w:rsid w:val="00B97888"/>
    <w:rsid w:val="00BA1A59"/>
    <w:rsid w:val="00BB37E7"/>
    <w:rsid w:val="00BB6515"/>
    <w:rsid w:val="00BD6B24"/>
    <w:rsid w:val="00BF41EE"/>
    <w:rsid w:val="00C013CF"/>
    <w:rsid w:val="00C02FCF"/>
    <w:rsid w:val="00C07ACD"/>
    <w:rsid w:val="00C1087B"/>
    <w:rsid w:val="00C16888"/>
    <w:rsid w:val="00C225A6"/>
    <w:rsid w:val="00C3728C"/>
    <w:rsid w:val="00C400AB"/>
    <w:rsid w:val="00C41815"/>
    <w:rsid w:val="00C7226D"/>
    <w:rsid w:val="00C761BF"/>
    <w:rsid w:val="00C81659"/>
    <w:rsid w:val="00C829F3"/>
    <w:rsid w:val="00C92A89"/>
    <w:rsid w:val="00CA073C"/>
    <w:rsid w:val="00CB66F4"/>
    <w:rsid w:val="00CB6971"/>
    <w:rsid w:val="00CC66FA"/>
    <w:rsid w:val="00CE1807"/>
    <w:rsid w:val="00CF6DD0"/>
    <w:rsid w:val="00D045C5"/>
    <w:rsid w:val="00D12290"/>
    <w:rsid w:val="00D157F0"/>
    <w:rsid w:val="00D17FC0"/>
    <w:rsid w:val="00D40A15"/>
    <w:rsid w:val="00D50994"/>
    <w:rsid w:val="00D5714D"/>
    <w:rsid w:val="00D673B7"/>
    <w:rsid w:val="00D77738"/>
    <w:rsid w:val="00D83C4B"/>
    <w:rsid w:val="00DA06DB"/>
    <w:rsid w:val="00DA2EB5"/>
    <w:rsid w:val="00DA50BA"/>
    <w:rsid w:val="00DA7C93"/>
    <w:rsid w:val="00DB4DCD"/>
    <w:rsid w:val="00DB61AB"/>
    <w:rsid w:val="00DB7066"/>
    <w:rsid w:val="00DB74FF"/>
    <w:rsid w:val="00DB7D88"/>
    <w:rsid w:val="00DC6BA0"/>
    <w:rsid w:val="00DD36B5"/>
    <w:rsid w:val="00DD415B"/>
    <w:rsid w:val="00DD5189"/>
    <w:rsid w:val="00DD6F29"/>
    <w:rsid w:val="00DE54F0"/>
    <w:rsid w:val="00DE5966"/>
    <w:rsid w:val="00E16241"/>
    <w:rsid w:val="00E26AC7"/>
    <w:rsid w:val="00E306E6"/>
    <w:rsid w:val="00E332F9"/>
    <w:rsid w:val="00E438F0"/>
    <w:rsid w:val="00E6184B"/>
    <w:rsid w:val="00E67CAC"/>
    <w:rsid w:val="00E7399B"/>
    <w:rsid w:val="00E763A0"/>
    <w:rsid w:val="00E77069"/>
    <w:rsid w:val="00E80B1C"/>
    <w:rsid w:val="00E93B33"/>
    <w:rsid w:val="00E96391"/>
    <w:rsid w:val="00EA7E3B"/>
    <w:rsid w:val="00EB3450"/>
    <w:rsid w:val="00EB56E0"/>
    <w:rsid w:val="00EC0DAB"/>
    <w:rsid w:val="00EC44CC"/>
    <w:rsid w:val="00EC6DA0"/>
    <w:rsid w:val="00ED1C6A"/>
    <w:rsid w:val="00ED4820"/>
    <w:rsid w:val="00EE1749"/>
    <w:rsid w:val="00EE29F4"/>
    <w:rsid w:val="00EE351E"/>
    <w:rsid w:val="00F07D27"/>
    <w:rsid w:val="00F11592"/>
    <w:rsid w:val="00F220BF"/>
    <w:rsid w:val="00F232FC"/>
    <w:rsid w:val="00F239FD"/>
    <w:rsid w:val="00F351F5"/>
    <w:rsid w:val="00F36464"/>
    <w:rsid w:val="00F5686B"/>
    <w:rsid w:val="00F73352"/>
    <w:rsid w:val="00F7499C"/>
    <w:rsid w:val="00F81C40"/>
    <w:rsid w:val="00F94C64"/>
    <w:rsid w:val="00F95A64"/>
    <w:rsid w:val="00FA3F59"/>
    <w:rsid w:val="00FB09C3"/>
    <w:rsid w:val="00FC1411"/>
    <w:rsid w:val="00FC292F"/>
    <w:rsid w:val="00FC3C9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oNotEmbedSmartTags/>
  <w:decimalSymbol w:val="."/>
  <w:listSeparator w:val=","/>
  <w14:docId w14:val="5202FC2C"/>
  <w15:chartTrackingRefBased/>
  <w15:docId w15:val="{4473BA22-59F7-4CE8-8D1C-6C83D92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5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uiPriority w:val="1"/>
    <w:rsid w:val="00FC3C9D"/>
    <w:rPr>
      <w:b/>
    </w:rPr>
  </w:style>
  <w:style w:type="character" w:styleId="CommentReference">
    <w:name w:val="annotation reference"/>
    <w:rsid w:val="003B7E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E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7ED5"/>
  </w:style>
  <w:style w:type="paragraph" w:styleId="CommentSubject">
    <w:name w:val="annotation subject"/>
    <w:basedOn w:val="CommentText"/>
    <w:next w:val="CommentText"/>
    <w:link w:val="CommentSubjectChar"/>
    <w:rsid w:val="003B7ED5"/>
    <w:rPr>
      <w:b/>
      <w:bCs/>
    </w:rPr>
  </w:style>
  <w:style w:type="character" w:customStyle="1" w:styleId="CommentSubjectChar">
    <w:name w:val="Comment Subject Char"/>
    <w:link w:val="CommentSubject"/>
    <w:rsid w:val="003B7ED5"/>
    <w:rPr>
      <w:b/>
      <w:bCs/>
    </w:rPr>
  </w:style>
  <w:style w:type="paragraph" w:styleId="ListParagraph">
    <w:name w:val="List Paragraph"/>
    <w:basedOn w:val="Normal"/>
    <w:uiPriority w:val="34"/>
    <w:qFormat/>
    <w:rsid w:val="006B535C"/>
    <w:pPr>
      <w:ind w:left="720"/>
    </w:pPr>
  </w:style>
  <w:style w:type="paragraph" w:styleId="Revision">
    <w:name w:val="Revision"/>
    <w:hidden/>
    <w:uiPriority w:val="99"/>
    <w:semiHidden/>
    <w:rsid w:val="003F7D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te_x0020_Info xmlns="cdca2033-48df-47e2-864e-7fb9e7eaf8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2BF30-35FF-4F39-85DA-900E647DEED6}">
  <ds:schemaRefs>
    <ds:schemaRef ds:uri="http://schemas.microsoft.com/office/2006/metadata/properties"/>
    <ds:schemaRef ds:uri="http://schemas.microsoft.com/office/infopath/2007/PartnerControls"/>
    <ds:schemaRef ds:uri="cdca2033-48df-47e2-864e-7fb9e7eaf843"/>
  </ds:schemaRefs>
</ds:datastoreItem>
</file>

<file path=customXml/itemProps2.xml><?xml version="1.0" encoding="utf-8"?>
<ds:datastoreItem xmlns:ds="http://schemas.openxmlformats.org/officeDocument/2006/customXml" ds:itemID="{DFE75A00-A185-405A-9FA8-982EA700E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64FB0E-4C3D-4314-84CD-39B617BF7B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F285F-7414-4FE9-99C4-0C38ABF7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Pallanes, Crystal J</cp:lastModifiedBy>
  <cp:revision>2</cp:revision>
  <cp:lastPrinted>2011-10-28T20:48:00Z</cp:lastPrinted>
  <dcterms:created xsi:type="dcterms:W3CDTF">2024-08-21T15:58:00Z</dcterms:created>
  <dcterms:modified xsi:type="dcterms:W3CDTF">2024-08-21T15:58:00Z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2022-09-13T21:15:39Z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6c5a63ba-6eff-4091-8d61-e1ffdaff2d52</vt:lpwstr>
  </property>
  <property fmtid="{D5CDD505-2E9C-101B-9397-08002B2CF9AE}" pid="8" name="MSIP_Label_67599526-06ca-49cc-9fa9-5307800a949a_ContentBits">
    <vt:lpwstr>0</vt:lpwstr>
  </property>
</Properties>
</file>