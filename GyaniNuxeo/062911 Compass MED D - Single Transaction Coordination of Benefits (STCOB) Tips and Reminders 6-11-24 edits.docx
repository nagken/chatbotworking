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B7CA" w14:textId="60029CBA" w:rsidR="00A067B9" w:rsidRDefault="00301262" w:rsidP="0083052C">
      <w:pPr>
        <w:pStyle w:val="Heading1"/>
        <w:spacing w:after="0"/>
        <w:rPr>
          <w:rFonts w:ascii="Verdana" w:hAnsi="Verdana"/>
          <w:color w:val="000000"/>
          <w:sz w:val="36"/>
          <w:szCs w:val="36"/>
        </w:rPr>
      </w:pPr>
      <w:bookmarkStart w:id="0" w:name="_MED_D_–"/>
      <w:bookmarkStart w:id="1" w:name="_top"/>
      <w:bookmarkStart w:id="2" w:name="_Toc358485132"/>
      <w:bookmarkStart w:id="3" w:name="_Toc421046425"/>
      <w:bookmarkStart w:id="4" w:name="_Toc421684204"/>
      <w:bookmarkStart w:id="5" w:name="_Toc473275043"/>
      <w:bookmarkStart w:id="6" w:name="_Toc473275286"/>
      <w:bookmarkStart w:id="7" w:name="_Toc481489262"/>
      <w:bookmarkEnd w:id="0"/>
      <w:bookmarkEnd w:id="1"/>
      <w:r>
        <w:rPr>
          <w:rFonts w:ascii="Verdana" w:hAnsi="Verdana"/>
          <w:color w:val="000000"/>
          <w:sz w:val="36"/>
          <w:szCs w:val="36"/>
        </w:rPr>
        <w:t xml:space="preserve">Compass </w:t>
      </w:r>
      <w:r w:rsidR="00806D92">
        <w:rPr>
          <w:rFonts w:ascii="Verdana" w:hAnsi="Verdana"/>
          <w:color w:val="000000"/>
          <w:sz w:val="36"/>
          <w:szCs w:val="36"/>
        </w:rPr>
        <w:t xml:space="preserve">MED D </w:t>
      </w:r>
      <w:r>
        <w:rPr>
          <w:rFonts w:ascii="Verdana" w:hAnsi="Verdana"/>
          <w:color w:val="000000"/>
          <w:sz w:val="36"/>
          <w:szCs w:val="36"/>
        </w:rPr>
        <w:t>-</w:t>
      </w:r>
      <w:r w:rsidR="00806D92">
        <w:rPr>
          <w:rFonts w:ascii="Verdana" w:hAnsi="Verdana"/>
          <w:color w:val="000000"/>
          <w:sz w:val="36"/>
          <w:szCs w:val="36"/>
        </w:rPr>
        <w:t xml:space="preserve"> </w:t>
      </w:r>
      <w:bookmarkStart w:id="8" w:name="OLE_LINK1"/>
      <w:bookmarkStart w:id="9" w:name="OLE_LINK2"/>
      <w:r w:rsidR="00806D92">
        <w:rPr>
          <w:rFonts w:ascii="Verdana" w:hAnsi="Verdana"/>
          <w:color w:val="000000"/>
          <w:sz w:val="36"/>
          <w:szCs w:val="36"/>
        </w:rPr>
        <w:t xml:space="preserve">Single Transaction Coordination of Benefits (STCOB) </w:t>
      </w:r>
      <w:bookmarkEnd w:id="8"/>
      <w:bookmarkEnd w:id="9"/>
      <w:r w:rsidR="00806D92">
        <w:rPr>
          <w:rFonts w:ascii="Verdana" w:hAnsi="Verdana"/>
          <w:color w:val="000000"/>
          <w:sz w:val="36"/>
          <w:szCs w:val="36"/>
        </w:rPr>
        <w:t>Tips and Reminders</w:t>
      </w:r>
      <w:bookmarkEnd w:id="2"/>
      <w:bookmarkEnd w:id="3"/>
      <w:bookmarkEnd w:id="4"/>
      <w:bookmarkEnd w:id="5"/>
      <w:bookmarkEnd w:id="6"/>
      <w:bookmarkEnd w:id="7"/>
    </w:p>
    <w:p w14:paraId="13937450" w14:textId="77777777" w:rsidR="009845D1" w:rsidRPr="009845D1" w:rsidRDefault="009845D1" w:rsidP="009845D1">
      <w:pPr>
        <w:pStyle w:val="Heading4"/>
      </w:pPr>
    </w:p>
    <w:p w14:paraId="1AE1CFD2" w14:textId="77777777" w:rsidR="00FB322F" w:rsidRPr="009769EA" w:rsidRDefault="0083052C" w:rsidP="000A0038">
      <w:pPr>
        <w:pStyle w:val="TOC1"/>
        <w:rPr>
          <w:rFonts w:ascii="Calibri" w:hAnsi="Calibri"/>
          <w:noProof/>
          <w:sz w:val="22"/>
          <w:szCs w:val="22"/>
        </w:rPr>
      </w:pPr>
      <w:r>
        <w:fldChar w:fldCharType="begin"/>
      </w:r>
      <w:r>
        <w:instrText xml:space="preserve"> TOC \n \p " " \h \z \u \t "Heading 2,1,Heading 3,2" </w:instrText>
      </w:r>
      <w:r>
        <w:fldChar w:fldCharType="separate"/>
      </w:r>
      <w:hyperlink w:anchor="_Toc152064220" w:history="1">
        <w:r w:rsidR="00FB322F" w:rsidRPr="002A30A5">
          <w:rPr>
            <w:rStyle w:val="Hyperlink"/>
            <w:rFonts w:ascii="Verdana" w:hAnsi="Verdana"/>
            <w:noProof/>
          </w:rPr>
          <w:t>General Information</w:t>
        </w:r>
      </w:hyperlink>
    </w:p>
    <w:p w14:paraId="63EE6BF3" w14:textId="77777777" w:rsidR="00FB322F" w:rsidRPr="009769EA" w:rsidRDefault="00000000" w:rsidP="000A0038">
      <w:pPr>
        <w:pStyle w:val="TOC1"/>
        <w:rPr>
          <w:rFonts w:ascii="Calibri" w:hAnsi="Calibri"/>
          <w:noProof/>
          <w:sz w:val="22"/>
          <w:szCs w:val="22"/>
        </w:rPr>
      </w:pPr>
      <w:hyperlink w:anchor="_Toc152064221" w:history="1">
        <w:r w:rsidR="00FB322F" w:rsidRPr="002A30A5">
          <w:rPr>
            <w:rStyle w:val="Hyperlink"/>
            <w:rFonts w:ascii="Verdana" w:hAnsi="Verdana"/>
            <w:noProof/>
          </w:rPr>
          <w:t>Tips and Reminders</w:t>
        </w:r>
      </w:hyperlink>
    </w:p>
    <w:p w14:paraId="4CB0401D" w14:textId="77777777" w:rsidR="00FB322F" w:rsidRPr="009769EA" w:rsidRDefault="00000000" w:rsidP="000A0038">
      <w:pPr>
        <w:pStyle w:val="TOC1"/>
        <w:rPr>
          <w:rFonts w:ascii="Calibri" w:hAnsi="Calibri"/>
          <w:noProof/>
          <w:sz w:val="22"/>
          <w:szCs w:val="22"/>
        </w:rPr>
      </w:pPr>
      <w:hyperlink w:anchor="_Toc152064222" w:history="1">
        <w:r w:rsidR="00FB322F" w:rsidRPr="002A30A5">
          <w:rPr>
            <w:rStyle w:val="Hyperlink"/>
            <w:rFonts w:ascii="Verdana" w:hAnsi="Verdana"/>
            <w:noProof/>
          </w:rPr>
          <w:t>Frequently Asked Questions</w:t>
        </w:r>
      </w:hyperlink>
    </w:p>
    <w:p w14:paraId="20987586" w14:textId="77777777" w:rsidR="00FB322F" w:rsidRPr="009769EA" w:rsidRDefault="00000000" w:rsidP="000A0038">
      <w:pPr>
        <w:pStyle w:val="TOC1"/>
        <w:rPr>
          <w:rFonts w:ascii="Calibri" w:hAnsi="Calibri"/>
          <w:noProof/>
          <w:sz w:val="22"/>
          <w:szCs w:val="22"/>
        </w:rPr>
      </w:pPr>
      <w:hyperlink w:anchor="_Toc152064223" w:history="1">
        <w:r w:rsidR="00FB322F" w:rsidRPr="002A30A5">
          <w:rPr>
            <w:rStyle w:val="Hyperlink"/>
            <w:rFonts w:ascii="Verdana" w:hAnsi="Verdana"/>
            <w:noProof/>
          </w:rPr>
          <w:t>Log Activity</w:t>
        </w:r>
      </w:hyperlink>
    </w:p>
    <w:p w14:paraId="13E1591E" w14:textId="77777777" w:rsidR="00FB322F" w:rsidRPr="009769EA" w:rsidRDefault="00000000" w:rsidP="000A0038">
      <w:pPr>
        <w:pStyle w:val="TOC1"/>
        <w:rPr>
          <w:rFonts w:ascii="Calibri" w:hAnsi="Calibri"/>
          <w:noProof/>
          <w:sz w:val="22"/>
          <w:szCs w:val="22"/>
        </w:rPr>
      </w:pPr>
      <w:hyperlink w:anchor="_Toc152064224" w:history="1">
        <w:r w:rsidR="00FB322F" w:rsidRPr="002A30A5">
          <w:rPr>
            <w:rStyle w:val="Hyperlink"/>
            <w:rFonts w:ascii="Verdana" w:hAnsi="Verdana"/>
            <w:noProof/>
          </w:rPr>
          <w:t>Resolution Time</w:t>
        </w:r>
      </w:hyperlink>
    </w:p>
    <w:p w14:paraId="472499A8" w14:textId="77777777" w:rsidR="00FB322F" w:rsidRPr="009769EA" w:rsidRDefault="00000000" w:rsidP="000A0038">
      <w:pPr>
        <w:pStyle w:val="TOC1"/>
        <w:rPr>
          <w:rFonts w:ascii="Calibri" w:hAnsi="Calibri"/>
          <w:noProof/>
          <w:sz w:val="22"/>
          <w:szCs w:val="22"/>
        </w:rPr>
      </w:pPr>
      <w:hyperlink w:anchor="_Toc152064225" w:history="1">
        <w:r w:rsidR="00FB322F" w:rsidRPr="002A30A5">
          <w:rPr>
            <w:rStyle w:val="Hyperlink"/>
            <w:rFonts w:ascii="Verdana" w:hAnsi="Verdana"/>
            <w:noProof/>
          </w:rPr>
          <w:t>Related Documents</w:t>
        </w:r>
      </w:hyperlink>
    </w:p>
    <w:p w14:paraId="62279FFD" w14:textId="77777777" w:rsidR="00D80E71" w:rsidRDefault="0083052C" w:rsidP="00553F36">
      <w:r>
        <w:fldChar w:fldCharType="end"/>
      </w:r>
    </w:p>
    <w:p w14:paraId="2531A493" w14:textId="77777777" w:rsidR="00553F36" w:rsidRPr="00553F36" w:rsidRDefault="00553F36" w:rsidP="00553F36">
      <w:pPr>
        <w:rPr>
          <w:rFonts w:ascii="Verdana" w:hAnsi="Verdana"/>
        </w:rPr>
      </w:pPr>
    </w:p>
    <w:p w14:paraId="7C8351F2" w14:textId="0E1348DC" w:rsidR="00553F36" w:rsidRPr="00553F36" w:rsidRDefault="00553F36" w:rsidP="00553F36">
      <w:pPr>
        <w:rPr>
          <w:rFonts w:ascii="Verdana" w:hAnsi="Verdana"/>
        </w:rPr>
      </w:pPr>
      <w:r>
        <w:rPr>
          <w:rFonts w:ascii="Verdana" w:hAnsi="Verdana"/>
          <w:b/>
          <w:bCs/>
        </w:rPr>
        <w:t>Description:</w:t>
      </w:r>
      <w:r w:rsidR="008125BF">
        <w:rPr>
          <w:rFonts w:ascii="Verdana" w:hAnsi="Verdana"/>
          <w:b/>
          <w:bCs/>
        </w:rPr>
        <w:t xml:space="preserve"> </w:t>
      </w:r>
      <w:bookmarkStart w:id="10" w:name="OLE_LINK3"/>
      <w:r w:rsidR="008125BF" w:rsidRPr="008125BF">
        <w:rPr>
          <w:rFonts w:ascii="Verdana" w:hAnsi="Verdana"/>
        </w:rPr>
        <w:t>Use</w:t>
      </w:r>
      <w:r>
        <w:rPr>
          <w:rFonts w:ascii="Verdana" w:hAnsi="Verdana"/>
        </w:rPr>
        <w:t xml:space="preserve"> to determine if a beneficiary is a </w:t>
      </w:r>
      <w:r w:rsidRPr="00553F36">
        <w:rPr>
          <w:rFonts w:ascii="Verdana" w:hAnsi="Verdana"/>
        </w:rPr>
        <w:t>Single Transaction Coordination of Benefits (STCOB)</w:t>
      </w:r>
      <w:r>
        <w:rPr>
          <w:rFonts w:ascii="Verdana" w:hAnsi="Verdana"/>
        </w:rPr>
        <w:t xml:space="preserve"> client.</w:t>
      </w:r>
      <w:bookmarkEnd w:id="10"/>
    </w:p>
    <w:p w14:paraId="54EBBA1B" w14:textId="77777777" w:rsidR="00553F36" w:rsidRPr="00553F36" w:rsidRDefault="00553F36" w:rsidP="00553F3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06D92" w:rsidRPr="00BF74E9" w14:paraId="710C462D" w14:textId="77777777" w:rsidTr="00CD7A4C">
        <w:tc>
          <w:tcPr>
            <w:tcW w:w="5000" w:type="pct"/>
            <w:shd w:val="clear" w:color="auto" w:fill="C0C0C0"/>
          </w:tcPr>
          <w:p w14:paraId="724F8E20" w14:textId="77777777" w:rsidR="00806D92" w:rsidRPr="00586CD9" w:rsidRDefault="00553F36" w:rsidP="00586CD9">
            <w:pPr>
              <w:pStyle w:val="Heading2"/>
              <w:rPr>
                <w:rFonts w:ascii="Verdana" w:hAnsi="Verdana"/>
                <w:i w:val="0"/>
              </w:rPr>
            </w:pPr>
            <w:bookmarkStart w:id="11" w:name="_Overview"/>
            <w:bookmarkStart w:id="12" w:name="_Toc152064220"/>
            <w:bookmarkEnd w:id="11"/>
            <w:r>
              <w:rPr>
                <w:rFonts w:ascii="Verdana" w:hAnsi="Verdana"/>
                <w:i w:val="0"/>
              </w:rPr>
              <w:t>General Information</w:t>
            </w:r>
            <w:bookmarkEnd w:id="12"/>
          </w:p>
        </w:tc>
      </w:tr>
    </w:tbl>
    <w:p w14:paraId="7EED238E" w14:textId="21A1C56D" w:rsidR="000832A1" w:rsidRPr="000832A1" w:rsidRDefault="00CD7A4C" w:rsidP="0015397A">
      <w:pPr>
        <w:rPr>
          <w:rFonts w:ascii="Verdana" w:hAnsi="Verdana" w:cs="MS Shell Dlg 2"/>
          <w:color w:val="000000"/>
        </w:rPr>
      </w:pPr>
      <w:bookmarkStart w:id="13" w:name="_Rationale"/>
      <w:bookmarkEnd w:id="13"/>
      <w:r>
        <w:rPr>
          <w:rFonts w:ascii="Verdana" w:eastAsia="Calibri" w:hAnsi="Verdana" w:cs="Verdana"/>
        </w:rPr>
        <w:t>Occasionally, the MED D beneficiary will be covered under more than one type of benefit plan.</w:t>
      </w:r>
      <w:r w:rsidR="002F1FD0">
        <w:rPr>
          <w:rFonts w:ascii="Verdana" w:eastAsia="Calibri" w:hAnsi="Verdana" w:cs="Verdana"/>
        </w:rPr>
        <w:t xml:space="preserve"> </w:t>
      </w:r>
      <w:r w:rsidR="000832A1" w:rsidRPr="000832A1">
        <w:rPr>
          <w:rFonts w:ascii="Verdana" w:hAnsi="Verdana" w:cs="MS Shell Dlg 2"/>
          <w:color w:val="000000"/>
        </w:rPr>
        <w:t xml:space="preserve">MED D CCRs should utilize the CIF and this job aid to determine if the beneficiary is an STCOB Client </w:t>
      </w:r>
      <w:r w:rsidR="008125BF" w:rsidRPr="000832A1">
        <w:rPr>
          <w:rFonts w:ascii="Verdana" w:hAnsi="Verdana" w:cs="MS Shell Dlg 2"/>
          <w:color w:val="000000"/>
        </w:rPr>
        <w:t>to</w:t>
      </w:r>
      <w:r w:rsidR="000832A1" w:rsidRPr="000832A1">
        <w:rPr>
          <w:rFonts w:ascii="Verdana" w:hAnsi="Verdana" w:cs="MS Shell Dlg 2"/>
          <w:color w:val="000000"/>
        </w:rPr>
        <w:t xml:space="preserve"> research claims in </w:t>
      </w:r>
      <w:r w:rsidR="0009485D">
        <w:rPr>
          <w:rFonts w:ascii="Verdana" w:hAnsi="Verdana" w:cs="MS Shell Dlg 2"/>
          <w:b/>
          <w:bCs/>
          <w:color w:val="000000"/>
        </w:rPr>
        <w:t>Compass</w:t>
      </w:r>
      <w:r w:rsidR="000832A1" w:rsidRPr="0083052C">
        <w:rPr>
          <w:rFonts w:ascii="Verdana" w:hAnsi="Verdana" w:cs="MS Shell Dlg 2"/>
          <w:bCs/>
          <w:color w:val="000000"/>
        </w:rPr>
        <w:t>.</w:t>
      </w:r>
    </w:p>
    <w:p w14:paraId="6A79FE7C" w14:textId="77777777" w:rsidR="00CD7A4C" w:rsidRDefault="00CD7A4C" w:rsidP="0015397A">
      <w:pPr>
        <w:autoSpaceDE w:val="0"/>
        <w:autoSpaceDN w:val="0"/>
        <w:adjustRightInd w:val="0"/>
        <w:rPr>
          <w:rFonts w:ascii="Verdana" w:eastAsia="Calibri" w:hAnsi="Verdana" w:cs="Verdana"/>
        </w:rPr>
      </w:pPr>
    </w:p>
    <w:p w14:paraId="6524DDA5" w14:textId="77777777" w:rsidR="00CD7A4C" w:rsidRDefault="00F4346E" w:rsidP="00EB48FA">
      <w:pPr>
        <w:numPr>
          <w:ilvl w:val="0"/>
          <w:numId w:val="17"/>
        </w:numPr>
        <w:autoSpaceDE w:val="0"/>
        <w:autoSpaceDN w:val="0"/>
        <w:adjustRightInd w:val="0"/>
        <w:rPr>
          <w:rFonts w:ascii="Verdana" w:eastAsia="Calibri" w:hAnsi="Verdana" w:cs="Verdana"/>
        </w:rPr>
      </w:pPr>
      <w:r>
        <w:rPr>
          <w:rFonts w:ascii="Verdana" w:eastAsia="Calibri" w:hAnsi="Verdana" w:cs="Verdana"/>
        </w:rPr>
        <w:t xml:space="preserve">STCOB </w:t>
      </w:r>
      <w:r w:rsidR="00CD7A4C">
        <w:rPr>
          <w:rFonts w:ascii="Verdana" w:eastAsia="Calibri" w:hAnsi="Verdana" w:cs="Verdana"/>
        </w:rPr>
        <w:t>b</w:t>
      </w:r>
      <w:r>
        <w:rPr>
          <w:rFonts w:ascii="Verdana" w:eastAsia="Calibri" w:hAnsi="Verdana" w:cs="Verdana"/>
        </w:rPr>
        <w:t xml:space="preserve">eneficiaries do </w:t>
      </w:r>
      <w:r w:rsidR="00CD7A4C">
        <w:rPr>
          <w:rFonts w:ascii="Verdana" w:eastAsia="Calibri" w:hAnsi="Verdana" w:cs="Verdana"/>
        </w:rPr>
        <w:t xml:space="preserve">not need to take any action to </w:t>
      </w:r>
      <w:r>
        <w:rPr>
          <w:rFonts w:ascii="Verdana" w:eastAsia="Calibri" w:hAnsi="Verdana" w:cs="Verdana"/>
        </w:rPr>
        <w:t>hav</w:t>
      </w:r>
      <w:r w:rsidR="002F1FD0">
        <w:rPr>
          <w:rFonts w:ascii="Verdana" w:eastAsia="Calibri" w:hAnsi="Verdana" w:cs="Verdana"/>
        </w:rPr>
        <w:t>e their benefits coordinated. T</w:t>
      </w:r>
      <w:r>
        <w:rPr>
          <w:rFonts w:ascii="Verdana" w:eastAsia="Calibri" w:hAnsi="Verdana" w:cs="Verdana"/>
        </w:rPr>
        <w:t>h</w:t>
      </w:r>
      <w:r w:rsidR="00CD7A4C">
        <w:rPr>
          <w:rFonts w:ascii="Verdana" w:eastAsia="Calibri" w:hAnsi="Verdana" w:cs="Verdana"/>
        </w:rPr>
        <w:t>is is set up on their behalf by</w:t>
      </w:r>
      <w:r>
        <w:rPr>
          <w:rFonts w:ascii="Verdana" w:eastAsia="Calibri" w:hAnsi="Verdana" w:cs="Verdana"/>
        </w:rPr>
        <w:t xml:space="preserve"> their plan </w:t>
      </w:r>
      <w:r w:rsidR="00CD7A4C">
        <w:rPr>
          <w:rFonts w:ascii="Verdana" w:eastAsia="Calibri" w:hAnsi="Verdana" w:cs="Verdana"/>
        </w:rPr>
        <w:t xml:space="preserve">and their employer. </w:t>
      </w:r>
    </w:p>
    <w:p w14:paraId="5257F3C8" w14:textId="77777777" w:rsidR="00CD7A4C" w:rsidRPr="00DC3746" w:rsidRDefault="00CD7A4C" w:rsidP="00EB48FA">
      <w:pPr>
        <w:numPr>
          <w:ilvl w:val="1"/>
          <w:numId w:val="17"/>
        </w:numPr>
        <w:autoSpaceDE w:val="0"/>
        <w:autoSpaceDN w:val="0"/>
        <w:adjustRightInd w:val="0"/>
      </w:pPr>
      <w:r>
        <w:rPr>
          <w:rFonts w:ascii="Verdana" w:eastAsia="Calibri" w:hAnsi="Verdana" w:cs="Verdana"/>
        </w:rPr>
        <w:t xml:space="preserve">STCOB allows for integration of benefits which are payable under more than one plan into one transaction at the pharmacy. </w:t>
      </w:r>
      <w:r w:rsidRPr="00557BE1">
        <w:rPr>
          <w:rFonts w:ascii="Verdana" w:eastAsia="Calibri" w:hAnsi="Verdana" w:cs="Verdana"/>
        </w:rPr>
        <w:t>Benefits from all sources should not exceed 100% of the total charges.</w:t>
      </w:r>
    </w:p>
    <w:p w14:paraId="13302EA1" w14:textId="77777777" w:rsidR="00CD7A4C" w:rsidRPr="00557BE1" w:rsidRDefault="00CD7A4C" w:rsidP="00EB48FA">
      <w:pPr>
        <w:pStyle w:val="ListParagraph"/>
        <w:numPr>
          <w:ilvl w:val="1"/>
          <w:numId w:val="17"/>
        </w:numPr>
        <w:autoSpaceDE w:val="0"/>
        <w:autoSpaceDN w:val="0"/>
        <w:adjustRightInd w:val="0"/>
      </w:pPr>
      <w:r w:rsidRPr="000832A1">
        <w:rPr>
          <w:rFonts w:ascii="Verdana" w:eastAsia="Calibri" w:hAnsi="Verdana" w:cs="Verdana"/>
        </w:rPr>
        <w:t xml:space="preserve">STCOB beneficiaries receive only one ID card. This one ID card will provide coverage for both their Medicare D and the employer provided commercial benefits. </w:t>
      </w:r>
    </w:p>
    <w:p w14:paraId="3A798A57" w14:textId="77777777" w:rsidR="00557BE1" w:rsidRDefault="00557BE1" w:rsidP="0015397A">
      <w:pPr>
        <w:autoSpaceDE w:val="0"/>
        <w:autoSpaceDN w:val="0"/>
        <w:adjustRightInd w:val="0"/>
      </w:pPr>
    </w:p>
    <w:p w14:paraId="63BCF9C1" w14:textId="724C21CF" w:rsidR="009C594C" w:rsidRDefault="00DF2162" w:rsidP="0015397A">
      <w:pPr>
        <w:autoSpaceDE w:val="0"/>
        <w:autoSpaceDN w:val="0"/>
        <w:adjustRightInd w:val="0"/>
        <w:rPr>
          <w:rFonts w:ascii="Verdana" w:hAnsi="Verdana"/>
          <w:color w:val="333333"/>
          <w:sz w:val="17"/>
          <w:szCs w:val="17"/>
        </w:rPr>
      </w:pPr>
      <w:r>
        <w:rPr>
          <w:noProof/>
        </w:rPr>
        <w:drawing>
          <wp:inline distT="0" distB="0" distL="0" distR="0" wp14:anchorId="0DE6E467" wp14:editId="694AB69A">
            <wp:extent cx="23622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067B9">
        <w:t xml:space="preserve">  </w:t>
      </w:r>
      <w:r w:rsidR="009C594C">
        <w:rPr>
          <w:rFonts w:ascii="Verdana" w:hAnsi="Verdana"/>
        </w:rPr>
        <w:t xml:space="preserve">If unable to assist the beneficiary, </w:t>
      </w:r>
      <w:r w:rsidR="000832A1">
        <w:rPr>
          <w:rFonts w:ascii="Verdana" w:hAnsi="Verdana"/>
        </w:rPr>
        <w:t xml:space="preserve">the </w:t>
      </w:r>
      <w:r w:rsidR="009C594C">
        <w:rPr>
          <w:rFonts w:ascii="Verdana" w:hAnsi="Verdana"/>
        </w:rPr>
        <w:t xml:space="preserve">Med D </w:t>
      </w:r>
      <w:r w:rsidR="000832A1">
        <w:rPr>
          <w:rFonts w:ascii="Verdana" w:hAnsi="Verdana"/>
        </w:rPr>
        <w:t>CCR will contact</w:t>
      </w:r>
      <w:r w:rsidR="009C594C">
        <w:rPr>
          <w:rFonts w:ascii="Verdana" w:hAnsi="Verdana"/>
        </w:rPr>
        <w:t xml:space="preserve"> the Assist</w:t>
      </w:r>
      <w:r w:rsidR="00B33551">
        <w:rPr>
          <w:rFonts w:ascii="Verdana" w:hAnsi="Verdana"/>
        </w:rPr>
        <w:t xml:space="preserve"> </w:t>
      </w:r>
      <w:r w:rsidR="009C594C">
        <w:rPr>
          <w:rFonts w:ascii="Verdana" w:hAnsi="Verdana"/>
        </w:rPr>
        <w:t xml:space="preserve">Line for additional support in working toward a first call resolution. </w:t>
      </w:r>
      <w:r w:rsidR="009C594C" w:rsidRPr="00994156">
        <w:rPr>
          <w:rFonts w:ascii="Verdana" w:hAnsi="Verdana"/>
        </w:rPr>
        <w:t>Refer to the</w:t>
      </w:r>
      <w:r w:rsidR="009C594C">
        <w:rPr>
          <w:rFonts w:ascii="Verdana" w:hAnsi="Verdana"/>
        </w:rPr>
        <w:t xml:space="preserve"> </w:t>
      </w:r>
      <w:hyperlink r:id="rId13" w:anchor="!/view?docid=cba9d073-9e46-4d90-b86f-4566793c40f3" w:history="1">
        <w:r w:rsidR="00037E87" w:rsidRPr="00037E87">
          <w:rPr>
            <w:rStyle w:val="Hyperlink"/>
            <w:rFonts w:ascii="Verdana" w:hAnsi="Verdana"/>
          </w:rPr>
          <w:t>Compass Med D - Resolution of Eligibility (062827)</w:t>
        </w:r>
      </w:hyperlink>
      <w:r w:rsidR="009C594C" w:rsidRPr="00994156">
        <w:rPr>
          <w:rFonts w:ascii="Verdana" w:hAnsi="Verdana"/>
        </w:rPr>
        <w:t>work instruction</w:t>
      </w:r>
      <w:r w:rsidR="00144734">
        <w:rPr>
          <w:rFonts w:ascii="Verdana" w:hAnsi="Verdana"/>
        </w:rPr>
        <w:t>.</w:t>
      </w:r>
    </w:p>
    <w:p w14:paraId="63C64C42" w14:textId="77777777" w:rsidR="00343C40" w:rsidRDefault="00343C40" w:rsidP="0015397A">
      <w:pPr>
        <w:rPr>
          <w:rFonts w:ascii="Verdana" w:hAnsi="Verdana"/>
        </w:rPr>
      </w:pPr>
    </w:p>
    <w:p w14:paraId="49687670" w14:textId="74E23B7C" w:rsidR="00343C40" w:rsidRPr="00D97F51" w:rsidRDefault="00000000" w:rsidP="00D97F51">
      <w:pPr>
        <w:jc w:val="right"/>
        <w:rPr>
          <w:rFonts w:ascii="Verdana" w:hAnsi="Verdana"/>
        </w:rPr>
      </w:pPr>
      <w:hyperlink w:anchor="_top" w:history="1">
        <w:r w:rsidR="00343C40" w:rsidRPr="00343C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06D92" w:rsidRPr="00BF74E9" w14:paraId="28136135" w14:textId="77777777" w:rsidTr="006740CF">
        <w:tc>
          <w:tcPr>
            <w:tcW w:w="5000" w:type="pct"/>
            <w:shd w:val="clear" w:color="auto" w:fill="C0C0C0"/>
          </w:tcPr>
          <w:p w14:paraId="47948732" w14:textId="77777777" w:rsidR="00806D92" w:rsidRPr="00586CD9" w:rsidRDefault="00557BE1" w:rsidP="00586CD9">
            <w:pPr>
              <w:pStyle w:val="Heading2"/>
              <w:rPr>
                <w:rFonts w:ascii="Verdana" w:hAnsi="Verdana"/>
                <w:i w:val="0"/>
              </w:rPr>
            </w:pPr>
            <w:bookmarkStart w:id="14" w:name="_E-Learning_Questions_/"/>
            <w:bookmarkStart w:id="15" w:name="_Subheader"/>
            <w:bookmarkStart w:id="16" w:name="_Tips_and_Reminders"/>
            <w:bookmarkStart w:id="17" w:name="_Toc152064221"/>
            <w:bookmarkEnd w:id="14"/>
            <w:bookmarkEnd w:id="15"/>
            <w:bookmarkEnd w:id="16"/>
            <w:r w:rsidRPr="00586CD9">
              <w:rPr>
                <w:rFonts w:ascii="Verdana" w:hAnsi="Verdana"/>
                <w:i w:val="0"/>
              </w:rPr>
              <w:t>Tips and Reminders</w:t>
            </w:r>
            <w:bookmarkEnd w:id="17"/>
          </w:p>
        </w:tc>
      </w:tr>
    </w:tbl>
    <w:p w14:paraId="0A84F224" w14:textId="77777777" w:rsidR="00A067B9" w:rsidRDefault="00A067B9" w:rsidP="0015397A">
      <w:pPr>
        <w:textAlignment w:val="top"/>
        <w:rPr>
          <w:rFonts w:ascii="Verdana" w:hAnsi="Verdana" w:cs="Arial"/>
          <w:bCs/>
          <w:color w:val="333333"/>
        </w:rPr>
      </w:pPr>
    </w:p>
    <w:p w14:paraId="294A1849" w14:textId="77777777" w:rsidR="00557BE1" w:rsidRPr="008230FA" w:rsidRDefault="00557BE1" w:rsidP="0015397A">
      <w:pPr>
        <w:textAlignment w:val="top"/>
        <w:rPr>
          <w:rFonts w:ascii="Verdana" w:hAnsi="Verdana" w:cs="Arial"/>
          <w:bCs/>
          <w:color w:val="333333"/>
        </w:rPr>
      </w:pPr>
      <w:r>
        <w:rPr>
          <w:rFonts w:ascii="Verdana" w:hAnsi="Verdana" w:cs="Arial"/>
          <w:bCs/>
          <w:color w:val="333333"/>
        </w:rPr>
        <w:t>The following will assist the CCR when addressing STCOB issues: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0900"/>
      </w:tblGrid>
      <w:tr w:rsidR="00806D92" w:rsidRPr="00A67059" w14:paraId="742393E1" w14:textId="77777777" w:rsidTr="00301262">
        <w:tc>
          <w:tcPr>
            <w:tcW w:w="455" w:type="pct"/>
          </w:tcPr>
          <w:p w14:paraId="1A926DC2" w14:textId="3B3B67B2" w:rsidR="00557BE1" w:rsidRPr="00A67059" w:rsidRDefault="00557BE1" w:rsidP="002F1FD0">
            <w:pPr>
              <w:rPr>
                <w:rFonts w:ascii="Verdana" w:hAnsi="Verdana"/>
              </w:rPr>
            </w:pPr>
            <w:r w:rsidRPr="00A67059">
              <w:rPr>
                <w:rFonts w:ascii="Verdana" w:hAnsi="Verdana"/>
                <w:bCs/>
              </w:rPr>
              <w:t xml:space="preserve">From the </w:t>
            </w:r>
            <w:r w:rsidR="00BE7157">
              <w:rPr>
                <w:rFonts w:ascii="Verdana" w:hAnsi="Verdana"/>
                <w:b/>
                <w:bCs/>
              </w:rPr>
              <w:t>Financial Details Tab</w:t>
            </w:r>
            <w:r w:rsidRPr="00A67059">
              <w:rPr>
                <w:rFonts w:ascii="Verdana" w:hAnsi="Verdana"/>
                <w:bCs/>
              </w:rPr>
              <w:t xml:space="preserve"> on the </w:t>
            </w:r>
            <w:r w:rsidRPr="00A67059">
              <w:rPr>
                <w:rFonts w:ascii="Verdana" w:hAnsi="Verdana"/>
                <w:b/>
                <w:bCs/>
              </w:rPr>
              <w:t>Claim</w:t>
            </w:r>
            <w:r w:rsidR="00BE7157">
              <w:rPr>
                <w:rFonts w:ascii="Verdana" w:hAnsi="Verdana"/>
                <w:b/>
                <w:bCs/>
              </w:rPr>
              <w:t xml:space="preserve">s </w:t>
            </w:r>
            <w:r w:rsidR="00BE7157" w:rsidRPr="00F96F08">
              <w:rPr>
                <w:rFonts w:ascii="Verdana" w:hAnsi="Verdana"/>
              </w:rPr>
              <w:t>tab</w:t>
            </w:r>
            <w:r w:rsidR="00BE7157">
              <w:rPr>
                <w:rFonts w:ascii="Verdana" w:hAnsi="Verdana"/>
                <w:bCs/>
              </w:rPr>
              <w:t xml:space="preserve"> (Claims Landing Page)</w:t>
            </w:r>
            <w:r w:rsidRPr="00A67059">
              <w:rPr>
                <w:rFonts w:ascii="Verdana" w:hAnsi="Verdana"/>
                <w:bCs/>
              </w:rPr>
              <w:t>,</w:t>
            </w:r>
            <w:r w:rsidRPr="00A67059">
              <w:rPr>
                <w:rFonts w:ascii="Verdana" w:hAnsi="Verdana"/>
                <w:b/>
                <w:bCs/>
              </w:rPr>
              <w:t xml:space="preserve"> </w:t>
            </w:r>
            <w:r w:rsidRPr="00A67059">
              <w:rPr>
                <w:rFonts w:ascii="Verdana" w:hAnsi="Verdana"/>
                <w:bCs/>
              </w:rPr>
              <w:t xml:space="preserve">the CCR can </w:t>
            </w:r>
          </w:p>
          <w:p w14:paraId="7E8958A8" w14:textId="77777777" w:rsidR="00806D92" w:rsidRPr="00A67059" w:rsidRDefault="00806D92" w:rsidP="0015397A">
            <w:pPr>
              <w:textAlignment w:val="top"/>
              <w:rPr>
                <w:rFonts w:ascii="Verdana" w:hAnsi="Verdana" w:cs="Arial"/>
                <w:b/>
                <w:bCs/>
                <w:color w:val="333333"/>
              </w:rPr>
            </w:pPr>
          </w:p>
        </w:tc>
        <w:tc>
          <w:tcPr>
            <w:tcW w:w="4545" w:type="pct"/>
          </w:tcPr>
          <w:p w14:paraId="761B132C" w14:textId="6BBE86CE" w:rsidR="00557BE1" w:rsidRPr="00A67059" w:rsidRDefault="00557BE1" w:rsidP="00EB48FA">
            <w:pPr>
              <w:pStyle w:val="ListParagraph"/>
              <w:numPr>
                <w:ilvl w:val="0"/>
                <w:numId w:val="17"/>
              </w:numPr>
              <w:rPr>
                <w:rFonts w:ascii="Verdana" w:hAnsi="Verdana"/>
              </w:rPr>
            </w:pPr>
            <w:r w:rsidRPr="00A67059">
              <w:rPr>
                <w:rFonts w:ascii="Verdana" w:hAnsi="Verdana"/>
              </w:rPr>
              <w:t xml:space="preserve">View </w:t>
            </w:r>
            <w:r w:rsidR="00A67059">
              <w:rPr>
                <w:rFonts w:ascii="Verdana" w:hAnsi="Verdana"/>
              </w:rPr>
              <w:t>Dispense as Written (</w:t>
            </w:r>
            <w:r w:rsidRPr="00A67059">
              <w:rPr>
                <w:rFonts w:ascii="Verdana" w:hAnsi="Verdana"/>
              </w:rPr>
              <w:t>DAW</w:t>
            </w:r>
            <w:r w:rsidR="00A67059">
              <w:rPr>
                <w:rFonts w:ascii="Verdana" w:hAnsi="Verdana"/>
              </w:rPr>
              <w:t>)</w:t>
            </w:r>
            <w:r w:rsidRPr="00A67059">
              <w:rPr>
                <w:rFonts w:ascii="Verdana" w:hAnsi="Verdana"/>
              </w:rPr>
              <w:t xml:space="preserve"> penalties and deductible charged on the secondary </w:t>
            </w:r>
            <w:r w:rsidR="008125BF" w:rsidRPr="00A67059">
              <w:rPr>
                <w:rFonts w:ascii="Verdana" w:hAnsi="Verdana"/>
              </w:rPr>
              <w:t>account if</w:t>
            </w:r>
            <w:r w:rsidRPr="00A67059">
              <w:rPr>
                <w:rFonts w:ascii="Verdana" w:hAnsi="Verdana"/>
              </w:rPr>
              <w:t xml:space="preserve"> </w:t>
            </w:r>
            <w:r w:rsidR="008125BF" w:rsidRPr="00A67059">
              <w:rPr>
                <w:rFonts w:ascii="Verdana" w:hAnsi="Verdana"/>
              </w:rPr>
              <w:t>any.</w:t>
            </w:r>
          </w:p>
          <w:p w14:paraId="07BB7FCA" w14:textId="21E7CB5E" w:rsidR="00557BE1" w:rsidRPr="00A67059" w:rsidRDefault="00557BE1" w:rsidP="00EB48FA">
            <w:pPr>
              <w:pStyle w:val="ListParagraph"/>
              <w:numPr>
                <w:ilvl w:val="0"/>
                <w:numId w:val="17"/>
              </w:numPr>
              <w:rPr>
                <w:rFonts w:ascii="Verdana" w:hAnsi="Verdana"/>
              </w:rPr>
            </w:pPr>
            <w:r w:rsidRPr="00A67059">
              <w:rPr>
                <w:rFonts w:ascii="Verdana" w:hAnsi="Verdana"/>
              </w:rPr>
              <w:t xml:space="preserve">View the amount the secondary plan paid on the </w:t>
            </w:r>
            <w:r w:rsidR="008125BF" w:rsidRPr="00A67059">
              <w:rPr>
                <w:rFonts w:ascii="Verdana" w:hAnsi="Verdana"/>
              </w:rPr>
              <w:t>claim.</w:t>
            </w:r>
            <w:r w:rsidRPr="00A67059">
              <w:rPr>
                <w:rFonts w:ascii="Verdana" w:hAnsi="Verdana"/>
              </w:rPr>
              <w:t xml:space="preserve"> </w:t>
            </w:r>
          </w:p>
          <w:p w14:paraId="3F222526" w14:textId="0746712B" w:rsidR="00557BE1" w:rsidRDefault="00557BE1" w:rsidP="00EB48FA">
            <w:pPr>
              <w:pStyle w:val="ListParagraph"/>
              <w:numPr>
                <w:ilvl w:val="0"/>
                <w:numId w:val="17"/>
              </w:numPr>
              <w:rPr>
                <w:rFonts w:ascii="Verdana" w:hAnsi="Verdana"/>
              </w:rPr>
            </w:pPr>
            <w:r w:rsidRPr="00A67059">
              <w:rPr>
                <w:rFonts w:ascii="Verdana" w:hAnsi="Verdana"/>
              </w:rPr>
              <w:t>View rejection reasons that occ</w:t>
            </w:r>
            <w:r w:rsidR="002F1FD0">
              <w:rPr>
                <w:rFonts w:ascii="Verdana" w:hAnsi="Verdana"/>
              </w:rPr>
              <w:t>urred on the secondary account</w:t>
            </w:r>
            <w:r w:rsidR="008125BF">
              <w:rPr>
                <w:rFonts w:ascii="Verdana" w:hAnsi="Verdana"/>
              </w:rPr>
              <w:t>.</w:t>
            </w:r>
          </w:p>
          <w:p w14:paraId="1BF8088F" w14:textId="77777777" w:rsidR="00553F36" w:rsidRDefault="00553F36" w:rsidP="00553F36">
            <w:pPr>
              <w:pStyle w:val="ListParagraph"/>
              <w:rPr>
                <w:rFonts w:ascii="Verdana" w:hAnsi="Verdana"/>
              </w:rPr>
            </w:pPr>
          </w:p>
          <w:p w14:paraId="16E6800B" w14:textId="113194AD" w:rsidR="00BE7157" w:rsidRPr="00A67059" w:rsidRDefault="00DF2162" w:rsidP="00F96F08">
            <w:pPr>
              <w:pStyle w:val="ListParagraph"/>
              <w:ind w:left="0"/>
              <w:jc w:val="center"/>
              <w:rPr>
                <w:rFonts w:ascii="Verdana" w:hAnsi="Verdana"/>
              </w:rPr>
            </w:pPr>
            <w:r>
              <w:rPr>
                <w:noProof/>
              </w:rPr>
              <w:drawing>
                <wp:inline distT="0" distB="0" distL="0" distR="0" wp14:anchorId="36F62F9F" wp14:editId="14516237">
                  <wp:extent cx="6995160"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5160" cy="2385060"/>
                          </a:xfrm>
                          <a:prstGeom prst="rect">
                            <a:avLst/>
                          </a:prstGeom>
                          <a:noFill/>
                          <a:ln>
                            <a:noFill/>
                          </a:ln>
                        </pic:spPr>
                      </pic:pic>
                    </a:graphicData>
                  </a:graphic>
                </wp:inline>
              </w:drawing>
            </w:r>
          </w:p>
          <w:p w14:paraId="23CAE311" w14:textId="7105E403" w:rsidR="00557BE1" w:rsidRPr="00A67059" w:rsidRDefault="00557BE1" w:rsidP="0015397A">
            <w:pPr>
              <w:widowControl w:val="0"/>
              <w:jc w:val="center"/>
              <w:rPr>
                <w:rFonts w:ascii="Verdana" w:hAnsi="Verdana"/>
              </w:rPr>
            </w:pPr>
          </w:p>
          <w:p w14:paraId="3975B813" w14:textId="77777777" w:rsidR="00557BE1" w:rsidRPr="00A67059" w:rsidRDefault="00557BE1" w:rsidP="0015397A">
            <w:pPr>
              <w:textAlignment w:val="top"/>
              <w:rPr>
                <w:rFonts w:ascii="Verdana" w:hAnsi="Verdana" w:cs="Arial"/>
                <w:b/>
                <w:bCs/>
                <w:color w:val="333333"/>
              </w:rPr>
            </w:pPr>
          </w:p>
        </w:tc>
      </w:tr>
      <w:tr w:rsidR="000E6072" w:rsidRPr="00A67059" w14:paraId="775F5BC4" w14:textId="77777777" w:rsidTr="00301262">
        <w:tc>
          <w:tcPr>
            <w:tcW w:w="455" w:type="pct"/>
          </w:tcPr>
          <w:p w14:paraId="13ED1CEC" w14:textId="77777777" w:rsidR="000E6072" w:rsidRPr="000E6072" w:rsidRDefault="000E6072" w:rsidP="0015397A">
            <w:pPr>
              <w:rPr>
                <w:rFonts w:ascii="Verdana" w:hAnsi="Verdana"/>
                <w:b/>
                <w:bCs/>
              </w:rPr>
            </w:pPr>
            <w:r w:rsidRPr="000E6072">
              <w:rPr>
                <w:rFonts w:ascii="Verdana" w:hAnsi="Verdana"/>
                <w:b/>
                <w:iCs/>
              </w:rPr>
              <w:t>MED D &amp; Medicaid Dual Demographics STCOB</w:t>
            </w:r>
          </w:p>
        </w:tc>
        <w:tc>
          <w:tcPr>
            <w:tcW w:w="4545" w:type="pct"/>
          </w:tcPr>
          <w:p w14:paraId="0A7B38B8" w14:textId="77777777" w:rsidR="000E6072" w:rsidRDefault="000E6072" w:rsidP="0015397A">
            <w:pPr>
              <w:rPr>
                <w:rFonts w:ascii="Verdana" w:hAnsi="Verdana"/>
              </w:rPr>
            </w:pPr>
            <w:r w:rsidRPr="00AB0FDD">
              <w:rPr>
                <w:rFonts w:ascii="Verdana" w:hAnsi="Verdana"/>
              </w:rPr>
              <w:t>This program will use the STCOB process in place today</w:t>
            </w:r>
            <w:r>
              <w:rPr>
                <w:rFonts w:ascii="Verdana" w:hAnsi="Verdana"/>
              </w:rPr>
              <w:t>, with MED D as prim</w:t>
            </w:r>
            <w:r w:rsidR="002F1FD0">
              <w:rPr>
                <w:rFonts w:ascii="Verdana" w:hAnsi="Verdana"/>
              </w:rPr>
              <w:t>ary and Medicaid as secondary.</w:t>
            </w:r>
          </w:p>
          <w:p w14:paraId="343B9A0D" w14:textId="0A094AD1" w:rsidR="000E6072" w:rsidRPr="00AB0FDD" w:rsidRDefault="000E6072" w:rsidP="00EB48FA">
            <w:pPr>
              <w:numPr>
                <w:ilvl w:val="0"/>
                <w:numId w:val="18"/>
              </w:numPr>
              <w:rPr>
                <w:rFonts w:ascii="Verdana" w:hAnsi="Verdana"/>
              </w:rPr>
            </w:pPr>
            <w:r>
              <w:rPr>
                <w:rFonts w:ascii="Verdana" w:hAnsi="Verdana"/>
              </w:rPr>
              <w:t xml:space="preserve">It will only apply if CVS Caremark has a contract with both clients </w:t>
            </w:r>
            <w:r w:rsidR="002F1FD0">
              <w:rPr>
                <w:rFonts w:ascii="Verdana" w:hAnsi="Verdana"/>
              </w:rPr>
              <w:t>(</w:t>
            </w:r>
            <w:r w:rsidR="002F1FD0" w:rsidRPr="002F1FD0">
              <w:rPr>
                <w:rFonts w:ascii="Verdana" w:hAnsi="Verdana"/>
                <w:b/>
              </w:rPr>
              <w:t>Example</w:t>
            </w:r>
            <w:r w:rsidR="002F1FD0">
              <w:rPr>
                <w:rFonts w:ascii="Verdana" w:hAnsi="Verdana"/>
              </w:rPr>
              <w:t xml:space="preserve">: </w:t>
            </w:r>
            <w:r>
              <w:rPr>
                <w:rFonts w:ascii="Verdana" w:hAnsi="Verdana"/>
              </w:rPr>
              <w:t xml:space="preserve"> the beneficiary has two profiles in </w:t>
            </w:r>
            <w:r w:rsidR="0009485D">
              <w:rPr>
                <w:rFonts w:ascii="Verdana" w:hAnsi="Verdana"/>
                <w:b/>
              </w:rPr>
              <w:t>Compass</w:t>
            </w:r>
            <w:r>
              <w:rPr>
                <w:rFonts w:ascii="Verdana" w:hAnsi="Verdana"/>
              </w:rPr>
              <w:t>, one for their MED D coverage and one for Medicaid).</w:t>
            </w:r>
          </w:p>
          <w:p w14:paraId="6D91A8D4" w14:textId="0AD6658E" w:rsidR="000E6072" w:rsidRDefault="0009485D" w:rsidP="00EB48FA">
            <w:pPr>
              <w:numPr>
                <w:ilvl w:val="0"/>
                <w:numId w:val="18"/>
              </w:numPr>
              <w:rPr>
                <w:rFonts w:ascii="Verdana" w:hAnsi="Verdana"/>
              </w:rPr>
            </w:pPr>
            <w:r>
              <w:rPr>
                <w:rFonts w:ascii="Verdana" w:hAnsi="Verdana"/>
                <w:b/>
              </w:rPr>
              <w:t>Compass</w:t>
            </w:r>
            <w:r w:rsidRPr="00AB0FDD">
              <w:rPr>
                <w:rFonts w:ascii="Verdana" w:hAnsi="Verdana"/>
              </w:rPr>
              <w:t xml:space="preserve"> </w:t>
            </w:r>
            <w:r w:rsidR="000E6072" w:rsidRPr="00AB0FDD">
              <w:rPr>
                <w:rFonts w:ascii="Verdana" w:hAnsi="Verdana"/>
              </w:rPr>
              <w:t>will display a new field</w:t>
            </w:r>
            <w:r w:rsidR="000E6072">
              <w:rPr>
                <w:rFonts w:ascii="Verdana" w:hAnsi="Verdana"/>
              </w:rPr>
              <w:t xml:space="preserve"> = </w:t>
            </w:r>
            <w:r w:rsidR="000E6072" w:rsidRPr="001A05AF">
              <w:rPr>
                <w:rFonts w:ascii="Verdana" w:hAnsi="Verdana"/>
                <w:b/>
              </w:rPr>
              <w:t xml:space="preserve">Dual </w:t>
            </w:r>
            <w:r w:rsidR="00F4346E">
              <w:rPr>
                <w:rFonts w:ascii="Verdana" w:hAnsi="Verdana"/>
                <w:b/>
              </w:rPr>
              <w:t>Demo Eligible</w:t>
            </w:r>
            <w:r w:rsidR="000E6072" w:rsidRPr="00AB0FDD">
              <w:rPr>
                <w:rFonts w:ascii="Verdana" w:hAnsi="Verdana"/>
              </w:rPr>
              <w:t xml:space="preserve"> on the </w:t>
            </w:r>
            <w:del w:id="18" w:author="Emery, Charnee" w:date="2024-06-11T13:09:00Z">
              <w:r>
                <w:rPr>
                  <w:rFonts w:ascii="Verdana" w:hAnsi="Verdana"/>
                  <w:b/>
                </w:rPr>
                <w:delText>Financial</w:delText>
              </w:r>
              <w:r w:rsidRPr="001A05AF">
                <w:rPr>
                  <w:rFonts w:ascii="Verdana" w:hAnsi="Verdana"/>
                  <w:b/>
                </w:rPr>
                <w:delText xml:space="preserve"> </w:delText>
              </w:r>
              <w:r w:rsidR="000E6072" w:rsidRPr="001A05AF">
                <w:rPr>
                  <w:rFonts w:ascii="Verdana" w:hAnsi="Verdana"/>
                  <w:b/>
                </w:rPr>
                <w:delText>Details</w:delText>
              </w:r>
            </w:del>
            <w:ins w:id="19" w:author="Emery, Charnee" w:date="2024-06-11T13:09:00Z">
              <w:r w:rsidR="004460E5">
                <w:rPr>
                  <w:rFonts w:ascii="Verdana" w:hAnsi="Verdana"/>
                  <w:b/>
                  <w:bCs/>
                </w:rPr>
                <w:t>General</w:t>
              </w:r>
            </w:ins>
            <w:r w:rsidR="000E6072" w:rsidRPr="001A05AF">
              <w:rPr>
                <w:rFonts w:ascii="Verdana" w:hAnsi="Verdana"/>
                <w:b/>
              </w:rPr>
              <w:t xml:space="preserve"> </w:t>
            </w:r>
            <w:r>
              <w:rPr>
                <w:rFonts w:ascii="Verdana" w:hAnsi="Verdana"/>
              </w:rPr>
              <w:t>tab</w:t>
            </w:r>
            <w:r w:rsidRPr="00AB0FDD">
              <w:rPr>
                <w:rFonts w:ascii="Verdana" w:hAnsi="Verdana"/>
              </w:rPr>
              <w:t xml:space="preserve"> </w:t>
            </w:r>
            <w:r>
              <w:rPr>
                <w:rFonts w:ascii="Verdana" w:hAnsi="Verdana"/>
              </w:rPr>
              <w:t>from</w:t>
            </w:r>
            <w:r w:rsidRPr="00AB0FDD">
              <w:rPr>
                <w:rFonts w:ascii="Verdana" w:hAnsi="Verdana"/>
              </w:rPr>
              <w:t xml:space="preserve"> </w:t>
            </w:r>
            <w:r w:rsidR="000E6072">
              <w:rPr>
                <w:rFonts w:ascii="Verdana" w:hAnsi="Verdana"/>
              </w:rPr>
              <w:t xml:space="preserve">the </w:t>
            </w:r>
            <w:r>
              <w:rPr>
                <w:rFonts w:ascii="Verdana" w:hAnsi="Verdana"/>
                <w:b/>
              </w:rPr>
              <w:t xml:space="preserve">Claims </w:t>
            </w:r>
            <w:del w:id="20" w:author="Emery, Charnee" w:date="2024-06-11T13:09:00Z">
              <w:r>
                <w:rPr>
                  <w:rFonts w:ascii="Verdana" w:hAnsi="Verdana"/>
                  <w:b/>
                </w:rPr>
                <w:delText>tab</w:delText>
              </w:r>
            </w:del>
            <w:ins w:id="21" w:author="Emery, Charnee" w:date="2024-06-11T13:09:00Z">
              <w:r w:rsidR="00CE43A9">
                <w:rPr>
                  <w:rFonts w:ascii="Verdana" w:hAnsi="Verdana"/>
                  <w:b/>
                </w:rPr>
                <w:t>Details</w:t>
              </w:r>
            </w:ins>
            <w:r w:rsidR="00CE43A9">
              <w:rPr>
                <w:rFonts w:ascii="Verdana" w:hAnsi="Verdana"/>
                <w:b/>
              </w:rPr>
              <w:t xml:space="preserve"> </w:t>
            </w:r>
            <w:r w:rsidRPr="00301262">
              <w:rPr>
                <w:rFonts w:ascii="Verdana" w:hAnsi="Verdana"/>
                <w:bCs/>
              </w:rPr>
              <w:t>on the Claims Landing Page</w:t>
            </w:r>
            <w:r w:rsidR="000E6072" w:rsidRPr="00301262">
              <w:rPr>
                <w:rFonts w:ascii="Verdana" w:hAnsi="Verdana"/>
                <w:bCs/>
              </w:rPr>
              <w:t xml:space="preserve"> </w:t>
            </w:r>
            <w:r w:rsidR="000E6072">
              <w:rPr>
                <w:rFonts w:ascii="Verdana" w:hAnsi="Verdana"/>
              </w:rPr>
              <w:t>view (</w:t>
            </w:r>
            <w:r>
              <w:rPr>
                <w:rFonts w:ascii="Verdana" w:hAnsi="Verdana"/>
              </w:rPr>
              <w:t xml:space="preserve">not the </w:t>
            </w:r>
            <w:r w:rsidRPr="00301262">
              <w:rPr>
                <w:rFonts w:ascii="Verdana" w:hAnsi="Verdana"/>
                <w:b/>
                <w:bCs/>
              </w:rPr>
              <w:t>Mail Order History</w:t>
            </w:r>
            <w:r>
              <w:rPr>
                <w:rFonts w:ascii="Verdana" w:hAnsi="Verdana"/>
              </w:rPr>
              <w:t xml:space="preserve"> tab).</w:t>
            </w:r>
          </w:p>
          <w:p w14:paraId="0806D17E" w14:textId="77777777" w:rsidR="000E6072" w:rsidRDefault="000E6072" w:rsidP="00EB48FA">
            <w:pPr>
              <w:numPr>
                <w:ilvl w:val="1"/>
                <w:numId w:val="18"/>
              </w:numPr>
              <w:rPr>
                <w:rFonts w:ascii="Verdana" w:hAnsi="Verdana"/>
              </w:rPr>
            </w:pPr>
            <w:r w:rsidRPr="00AB0FDD">
              <w:rPr>
                <w:rFonts w:ascii="Verdana" w:hAnsi="Verdana"/>
              </w:rPr>
              <w:t xml:space="preserve">This field will apply </w:t>
            </w:r>
            <w:r w:rsidRPr="00AB0FDD">
              <w:rPr>
                <w:rFonts w:ascii="Verdana" w:hAnsi="Verdana"/>
                <w:b/>
              </w:rPr>
              <w:t>ONLY</w:t>
            </w:r>
            <w:r>
              <w:rPr>
                <w:rFonts w:ascii="Verdana" w:hAnsi="Verdana"/>
              </w:rPr>
              <w:t xml:space="preserve"> to Medicare D and</w:t>
            </w:r>
            <w:r w:rsidR="002F1FD0">
              <w:rPr>
                <w:rFonts w:ascii="Verdana" w:hAnsi="Verdana"/>
              </w:rPr>
              <w:t xml:space="preserve"> Medicaid STCOB claims.</w:t>
            </w:r>
          </w:p>
          <w:p w14:paraId="089F87A6" w14:textId="77777777" w:rsidR="000E6072" w:rsidRDefault="000E6072" w:rsidP="0015397A">
            <w:pPr>
              <w:ind w:left="720"/>
              <w:rPr>
                <w:rFonts w:ascii="Verdana" w:hAnsi="Verdana"/>
                <w:b/>
              </w:rPr>
            </w:pPr>
          </w:p>
          <w:p w14:paraId="6B23999C" w14:textId="77777777" w:rsidR="000E6072" w:rsidRPr="00AB0FDD" w:rsidRDefault="000E6072" w:rsidP="0015397A">
            <w:pPr>
              <w:ind w:left="720"/>
              <w:rPr>
                <w:rFonts w:ascii="Verdana" w:hAnsi="Verdana"/>
              </w:rPr>
            </w:pPr>
            <w:r>
              <w:rPr>
                <w:rFonts w:ascii="Verdana" w:hAnsi="Verdana"/>
                <w:b/>
              </w:rPr>
              <w:t>N</w:t>
            </w:r>
            <w:r w:rsidR="0083052C">
              <w:rPr>
                <w:rFonts w:ascii="Verdana" w:hAnsi="Verdana"/>
                <w:b/>
              </w:rPr>
              <w:t>ote</w:t>
            </w:r>
            <w:r>
              <w:rPr>
                <w:rFonts w:ascii="Verdana" w:hAnsi="Verdana"/>
                <w:b/>
              </w:rPr>
              <w:t xml:space="preserve">: </w:t>
            </w:r>
            <w:r w:rsidR="000832A1">
              <w:rPr>
                <w:rFonts w:ascii="Verdana" w:hAnsi="Verdana"/>
                <w:b/>
              </w:rPr>
              <w:t xml:space="preserve"> </w:t>
            </w:r>
            <w:r w:rsidRPr="00AB0FDD">
              <w:rPr>
                <w:rFonts w:ascii="Verdana" w:hAnsi="Verdana"/>
              </w:rPr>
              <w:t>For Commercial and traditional STCOB claim</w:t>
            </w:r>
            <w:r>
              <w:rPr>
                <w:rFonts w:ascii="Verdana" w:hAnsi="Verdana"/>
              </w:rPr>
              <w:t>s, this field will be blank</w:t>
            </w:r>
            <w:r w:rsidRPr="00AB0FDD">
              <w:rPr>
                <w:rFonts w:ascii="Verdana" w:hAnsi="Verdana"/>
              </w:rPr>
              <w:t>.</w:t>
            </w:r>
          </w:p>
          <w:p w14:paraId="4FC8D940" w14:textId="77777777" w:rsidR="000E6072" w:rsidRPr="00AB0FDD" w:rsidRDefault="000E6072" w:rsidP="0015397A">
            <w:pPr>
              <w:rPr>
                <w:rFonts w:ascii="Verdana" w:hAnsi="Verdana"/>
              </w:rPr>
            </w:pPr>
          </w:p>
          <w:p w14:paraId="67435586" w14:textId="77777777" w:rsidR="000E6072" w:rsidRPr="00AB0FDD" w:rsidRDefault="000E6072" w:rsidP="00EB48FA">
            <w:pPr>
              <w:numPr>
                <w:ilvl w:val="0"/>
                <w:numId w:val="19"/>
              </w:numPr>
              <w:rPr>
                <w:rFonts w:ascii="Verdana" w:hAnsi="Verdana"/>
              </w:rPr>
            </w:pPr>
            <w:r w:rsidRPr="00AB0FDD">
              <w:rPr>
                <w:rFonts w:ascii="Verdana" w:hAnsi="Verdana"/>
              </w:rPr>
              <w:t xml:space="preserve">The valid Dual </w:t>
            </w:r>
            <w:r>
              <w:rPr>
                <w:rFonts w:ascii="Verdana" w:hAnsi="Verdana"/>
              </w:rPr>
              <w:t>Payer</w:t>
            </w:r>
            <w:r w:rsidRPr="00AB0FDD">
              <w:rPr>
                <w:rFonts w:ascii="Verdana" w:hAnsi="Verdana"/>
              </w:rPr>
              <w:t xml:space="preserve"> values will be:</w:t>
            </w:r>
          </w:p>
          <w:p w14:paraId="1D34D763" w14:textId="77777777" w:rsidR="000E6072" w:rsidRPr="00AB0FDD" w:rsidRDefault="000E6072" w:rsidP="00EB48FA">
            <w:pPr>
              <w:numPr>
                <w:ilvl w:val="1"/>
                <w:numId w:val="19"/>
              </w:numPr>
              <w:rPr>
                <w:rFonts w:ascii="Verdana" w:hAnsi="Verdana"/>
              </w:rPr>
            </w:pPr>
            <w:r w:rsidRPr="00AB0FDD">
              <w:rPr>
                <w:rFonts w:ascii="Verdana" w:hAnsi="Verdana"/>
                <w:b/>
              </w:rPr>
              <w:t xml:space="preserve">Y </w:t>
            </w:r>
            <w:r w:rsidR="002F1FD0">
              <w:rPr>
                <w:rFonts w:ascii="Verdana" w:hAnsi="Verdana"/>
              </w:rPr>
              <w:t>-</w:t>
            </w:r>
            <w:r w:rsidRPr="00AB0FDD">
              <w:rPr>
                <w:rFonts w:ascii="Verdana" w:hAnsi="Verdana"/>
              </w:rPr>
              <w:t xml:space="preserve"> The claim paid/rejected under the primary plan and paid under secondary with no reduced cost sharing.</w:t>
            </w:r>
          </w:p>
          <w:p w14:paraId="0F37C56A" w14:textId="77777777" w:rsidR="000E6072" w:rsidRPr="00AB0FDD" w:rsidRDefault="002F1FD0" w:rsidP="00EB48FA">
            <w:pPr>
              <w:numPr>
                <w:ilvl w:val="1"/>
                <w:numId w:val="19"/>
              </w:numPr>
              <w:rPr>
                <w:rFonts w:ascii="Verdana" w:hAnsi="Verdana"/>
              </w:rPr>
            </w:pPr>
            <w:r>
              <w:rPr>
                <w:rFonts w:ascii="Verdana" w:hAnsi="Verdana"/>
                <w:b/>
              </w:rPr>
              <w:t>Y -</w:t>
            </w:r>
            <w:r w:rsidR="000E6072" w:rsidRPr="00AB0FDD">
              <w:rPr>
                <w:rFonts w:ascii="Verdana" w:hAnsi="Verdana"/>
                <w:b/>
              </w:rPr>
              <w:t xml:space="preserve"> Cost Share</w:t>
            </w:r>
            <w:r>
              <w:rPr>
                <w:rFonts w:ascii="Verdana" w:hAnsi="Verdana"/>
              </w:rPr>
              <w:t xml:space="preserve"> -</w:t>
            </w:r>
            <w:r w:rsidR="000E6072" w:rsidRPr="00AB0FDD">
              <w:rPr>
                <w:rFonts w:ascii="Verdana" w:hAnsi="Verdana"/>
              </w:rPr>
              <w:t xml:space="preserve"> The claim paid/rejected under the primary plan and paid under secondary with reduced cost sharing.</w:t>
            </w:r>
          </w:p>
          <w:p w14:paraId="699D1BD1" w14:textId="77777777" w:rsidR="000E6072" w:rsidRDefault="000E6072" w:rsidP="00EB48FA">
            <w:pPr>
              <w:numPr>
                <w:ilvl w:val="1"/>
                <w:numId w:val="19"/>
              </w:numPr>
              <w:rPr>
                <w:rFonts w:ascii="Verdana" w:hAnsi="Verdana"/>
              </w:rPr>
            </w:pPr>
            <w:r w:rsidRPr="00AB0FDD">
              <w:rPr>
                <w:rFonts w:ascii="Verdana" w:hAnsi="Verdana"/>
                <w:b/>
              </w:rPr>
              <w:t>Blank</w:t>
            </w:r>
            <w:r w:rsidR="002F1FD0">
              <w:rPr>
                <w:rFonts w:ascii="Verdana" w:hAnsi="Verdana"/>
              </w:rPr>
              <w:t xml:space="preserve"> -</w:t>
            </w:r>
            <w:r w:rsidRPr="00AB0FDD">
              <w:rPr>
                <w:rFonts w:ascii="Verdana" w:hAnsi="Verdana"/>
              </w:rPr>
              <w:t xml:space="preserve"> The claim paid/rejected under primary plan and the secondary was not set as Dual Demo.</w:t>
            </w:r>
          </w:p>
          <w:p w14:paraId="4B41167D" w14:textId="77777777" w:rsidR="00F4346E" w:rsidRDefault="00F4346E" w:rsidP="0015397A">
            <w:pPr>
              <w:ind w:left="360"/>
              <w:rPr>
                <w:rFonts w:ascii="Verdana" w:hAnsi="Verdana"/>
                <w:b/>
              </w:rPr>
            </w:pPr>
          </w:p>
          <w:p w14:paraId="1B089307" w14:textId="77777777" w:rsidR="00F4346E" w:rsidRPr="00AB0FDD" w:rsidRDefault="00F4346E" w:rsidP="0015397A">
            <w:pPr>
              <w:ind w:left="360"/>
              <w:rPr>
                <w:rFonts w:ascii="Verdana" w:hAnsi="Verdana"/>
              </w:rPr>
            </w:pPr>
            <w:r>
              <w:rPr>
                <w:rFonts w:ascii="Verdana" w:hAnsi="Verdana"/>
                <w:b/>
              </w:rPr>
              <w:t>N</w:t>
            </w:r>
            <w:r w:rsidR="0083052C">
              <w:rPr>
                <w:rFonts w:ascii="Verdana" w:hAnsi="Verdana"/>
                <w:b/>
              </w:rPr>
              <w:t>ote</w:t>
            </w:r>
            <w:r>
              <w:rPr>
                <w:rFonts w:ascii="Verdana" w:hAnsi="Verdana"/>
                <w:b/>
              </w:rPr>
              <w:t xml:space="preserve">:  </w:t>
            </w:r>
            <w:r w:rsidRPr="00F4346E">
              <w:rPr>
                <w:rFonts w:ascii="Verdana" w:hAnsi="Verdana"/>
              </w:rPr>
              <w:t>The</w:t>
            </w:r>
            <w:r>
              <w:rPr>
                <w:rFonts w:ascii="Verdana" w:hAnsi="Verdana"/>
                <w:b/>
              </w:rPr>
              <w:t xml:space="preserve"> Medicaid Dual Demo</w:t>
            </w:r>
            <w:r w:rsidRPr="00F4346E">
              <w:rPr>
                <w:rFonts w:ascii="Verdana" w:hAnsi="Verdana"/>
              </w:rPr>
              <w:t xml:space="preserve"> field</w:t>
            </w:r>
            <w:r>
              <w:rPr>
                <w:rFonts w:ascii="Verdana" w:hAnsi="Verdana"/>
                <w:b/>
              </w:rPr>
              <w:t xml:space="preserve"> </w:t>
            </w:r>
            <w:r w:rsidRPr="00F4346E">
              <w:rPr>
                <w:rFonts w:ascii="Verdana" w:hAnsi="Verdana"/>
              </w:rPr>
              <w:t>will display whether the beneficiary is</w:t>
            </w:r>
            <w:r>
              <w:rPr>
                <w:rFonts w:ascii="Verdana" w:hAnsi="Verdana"/>
                <w:b/>
              </w:rPr>
              <w:t xml:space="preserve"> Dual </w:t>
            </w:r>
            <w:r w:rsidR="00B33551">
              <w:rPr>
                <w:rFonts w:ascii="Verdana" w:hAnsi="Verdana"/>
                <w:b/>
              </w:rPr>
              <w:t>Demo or</w:t>
            </w:r>
            <w:r w:rsidRPr="00F4346E">
              <w:rPr>
                <w:rFonts w:ascii="Verdana" w:hAnsi="Verdana"/>
              </w:rPr>
              <w:t xml:space="preserve"> is</w:t>
            </w:r>
            <w:r>
              <w:rPr>
                <w:rFonts w:ascii="Verdana" w:hAnsi="Verdana"/>
                <w:b/>
              </w:rPr>
              <w:t xml:space="preserve"> Not Dual Demo</w:t>
            </w:r>
            <w:r w:rsidRPr="00553F36">
              <w:rPr>
                <w:rFonts w:ascii="Verdana" w:hAnsi="Verdana"/>
                <w:bCs/>
              </w:rPr>
              <w:t>.</w:t>
            </w:r>
          </w:p>
          <w:p w14:paraId="36332C74" w14:textId="3B195CCE" w:rsidR="00802AEF" w:rsidRDefault="00802AEF" w:rsidP="0015397A">
            <w:pPr>
              <w:jc w:val="center"/>
              <w:rPr>
                <w:rFonts w:ascii="Verdana" w:hAnsi="Verdana"/>
              </w:rPr>
            </w:pPr>
          </w:p>
          <w:p w14:paraId="19B0BFD8" w14:textId="77777777" w:rsidR="0022764D" w:rsidRDefault="0022764D" w:rsidP="0015397A">
            <w:pPr>
              <w:jc w:val="center"/>
              <w:rPr>
                <w:rFonts w:ascii="Verdana" w:hAnsi="Verdana"/>
                <w:b/>
              </w:rPr>
            </w:pPr>
          </w:p>
          <w:p w14:paraId="2CBC7E89" w14:textId="77777777" w:rsidR="000E6072" w:rsidRPr="005F631B" w:rsidRDefault="000E6072" w:rsidP="0015397A">
            <w:pPr>
              <w:rPr>
                <w:rFonts w:ascii="Verdana" w:hAnsi="Verdana"/>
                <w:b/>
              </w:rPr>
            </w:pPr>
            <w:r w:rsidRPr="005F631B">
              <w:rPr>
                <w:rFonts w:ascii="Verdana" w:hAnsi="Verdana"/>
                <w:b/>
              </w:rPr>
              <w:t>How to identify a beneficiary with STCOB:</w:t>
            </w:r>
          </w:p>
          <w:p w14:paraId="564F2908" w14:textId="464D30BF" w:rsidR="000E6072" w:rsidRDefault="000E6072" w:rsidP="00EB48FA">
            <w:pPr>
              <w:numPr>
                <w:ilvl w:val="0"/>
                <w:numId w:val="19"/>
              </w:numPr>
              <w:rPr>
                <w:rFonts w:ascii="Verdana" w:eastAsia="Calibri" w:hAnsi="Verdana"/>
              </w:rPr>
            </w:pPr>
            <w:r>
              <w:rPr>
                <w:rFonts w:ascii="Verdana" w:eastAsia="Calibri" w:hAnsi="Verdana"/>
              </w:rPr>
              <w:t xml:space="preserve">Review </w:t>
            </w:r>
            <w:r w:rsidR="00110F57">
              <w:rPr>
                <w:rFonts w:ascii="Verdana" w:eastAsia="Calibri" w:hAnsi="Verdana"/>
              </w:rPr>
              <w:t xml:space="preserve">the beneficiary’s additional coverage on the Member Snapshot Landing Page by clicking the </w:t>
            </w:r>
            <w:r w:rsidR="00110F57" w:rsidRPr="00F96F08">
              <w:rPr>
                <w:rFonts w:ascii="Verdana" w:eastAsia="Calibri" w:hAnsi="Verdana"/>
                <w:b/>
                <w:bCs/>
              </w:rPr>
              <w:t>View Additional</w:t>
            </w:r>
            <w:r w:rsidR="00110F57">
              <w:rPr>
                <w:rFonts w:ascii="Verdana" w:eastAsia="Calibri" w:hAnsi="Verdana"/>
              </w:rPr>
              <w:t xml:space="preserve"> hyperlink in the </w:t>
            </w:r>
            <w:r w:rsidR="00110F57" w:rsidRPr="00F96F08">
              <w:rPr>
                <w:rFonts w:ascii="Verdana" w:eastAsia="Calibri" w:hAnsi="Verdana"/>
                <w:b/>
                <w:bCs/>
              </w:rPr>
              <w:t>Coverage</w:t>
            </w:r>
            <w:r w:rsidR="00110F57">
              <w:rPr>
                <w:rFonts w:ascii="Verdana" w:eastAsia="Calibri" w:hAnsi="Verdana"/>
              </w:rPr>
              <w:t xml:space="preserve"> field</w:t>
            </w:r>
            <w:r w:rsidR="002F1FD0">
              <w:rPr>
                <w:rFonts w:ascii="Verdana" w:eastAsia="Calibri" w:hAnsi="Verdana"/>
              </w:rPr>
              <w:t>.</w:t>
            </w:r>
          </w:p>
          <w:p w14:paraId="35E5FAE3" w14:textId="1A53FB49" w:rsidR="000E6072" w:rsidRDefault="000E6072" w:rsidP="00EB48FA">
            <w:pPr>
              <w:numPr>
                <w:ilvl w:val="0"/>
                <w:numId w:val="19"/>
              </w:numPr>
              <w:rPr>
                <w:rFonts w:ascii="Verdana" w:eastAsia="Calibri" w:hAnsi="Verdana"/>
              </w:rPr>
            </w:pPr>
            <w:r>
              <w:rPr>
                <w:rFonts w:ascii="Verdana" w:eastAsia="Calibri" w:hAnsi="Verdana"/>
              </w:rPr>
              <w:t xml:space="preserve">If there is </w:t>
            </w:r>
            <w:r w:rsidR="00110F57">
              <w:rPr>
                <w:rFonts w:ascii="Verdana" w:eastAsia="Calibri" w:hAnsi="Verdana"/>
              </w:rPr>
              <w:t>View Additional</w:t>
            </w:r>
            <w:r>
              <w:rPr>
                <w:rFonts w:ascii="Verdana" w:eastAsia="Calibri" w:hAnsi="Verdana"/>
              </w:rPr>
              <w:t xml:space="preserve"> with a hyperlink, t</w:t>
            </w:r>
            <w:r w:rsidR="002F1FD0">
              <w:rPr>
                <w:rFonts w:ascii="Verdana" w:eastAsia="Calibri" w:hAnsi="Verdana"/>
              </w:rPr>
              <w:t>hen the beneficiary has STCOB.</w:t>
            </w:r>
          </w:p>
          <w:p w14:paraId="52D6AE48" w14:textId="77777777" w:rsidR="000E6072" w:rsidRDefault="000E6072" w:rsidP="00EB48FA">
            <w:pPr>
              <w:numPr>
                <w:ilvl w:val="0"/>
                <w:numId w:val="19"/>
              </w:numPr>
              <w:rPr>
                <w:rFonts w:ascii="Verdana" w:eastAsia="Calibri" w:hAnsi="Verdana"/>
              </w:rPr>
            </w:pPr>
            <w:r>
              <w:rPr>
                <w:rFonts w:ascii="Verdana" w:eastAsia="Calibri" w:hAnsi="Verdana"/>
              </w:rPr>
              <w:t>The hyperlink will open the alternate account, allowing you to switch between the primary and secondary accounts.</w:t>
            </w:r>
          </w:p>
          <w:p w14:paraId="10E8D581" w14:textId="77777777" w:rsidR="0094406F" w:rsidRPr="000905D7" w:rsidRDefault="0094406F" w:rsidP="00EB48FA">
            <w:pPr>
              <w:numPr>
                <w:ilvl w:val="0"/>
                <w:numId w:val="19"/>
              </w:numPr>
              <w:rPr>
                <w:rFonts w:ascii="Verdana" w:hAnsi="Verdana"/>
                <w:iCs/>
              </w:rPr>
            </w:pPr>
            <w:r>
              <w:rPr>
                <w:rFonts w:ascii="Verdana" w:hAnsi="Verdana"/>
                <w:iCs/>
              </w:rPr>
              <w:t>When quoting information such as drug coverage and pricing, order status and refills, CCRs must ensure they are working within the beneficiary’s primary account.</w:t>
            </w:r>
          </w:p>
          <w:p w14:paraId="4F536511" w14:textId="77777777" w:rsidR="0094406F" w:rsidRDefault="0094406F" w:rsidP="00EB48FA">
            <w:pPr>
              <w:numPr>
                <w:ilvl w:val="0"/>
                <w:numId w:val="19"/>
              </w:numPr>
              <w:rPr>
                <w:rFonts w:ascii="Verdana" w:eastAsia="Calibri" w:hAnsi="Verdana"/>
              </w:rPr>
            </w:pPr>
            <w:r>
              <w:rPr>
                <w:rFonts w:ascii="Verdana" w:eastAsia="Calibri" w:hAnsi="Verdana"/>
              </w:rPr>
              <w:t>The primary account will always be a SilverScript (SSI) sponsored account. The Client Code will always start with (X9---).</w:t>
            </w:r>
          </w:p>
          <w:p w14:paraId="4D5927A6" w14:textId="77777777" w:rsidR="000E6072" w:rsidRDefault="000E6072" w:rsidP="0015397A">
            <w:pPr>
              <w:rPr>
                <w:rFonts w:ascii="Verdana" w:eastAsia="Calibri" w:hAnsi="Verdana"/>
              </w:rPr>
            </w:pPr>
          </w:p>
          <w:p w14:paraId="7052E969" w14:textId="6B983CFB" w:rsidR="00802AEF" w:rsidRDefault="00110F57" w:rsidP="0022764D">
            <w:pPr>
              <w:pStyle w:val="ListParagraph"/>
              <w:ind w:left="0"/>
              <w:jc w:val="center"/>
              <w:rPr>
                <w:rFonts w:ascii="Verdana" w:hAnsi="Verdana"/>
                <w:noProof/>
              </w:rPr>
            </w:pPr>
            <w:r>
              <w:rPr>
                <w:noProof/>
              </w:rPr>
              <w:t xml:space="preserve"> </w:t>
            </w:r>
            <w:r w:rsidR="00DF2162">
              <w:rPr>
                <w:noProof/>
              </w:rPr>
              <w:drawing>
                <wp:inline distT="0" distB="0" distL="0" distR="0" wp14:anchorId="40AC1753" wp14:editId="70986202">
                  <wp:extent cx="615696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56960" cy="1409700"/>
                          </a:xfrm>
                          <a:prstGeom prst="rect">
                            <a:avLst/>
                          </a:prstGeom>
                          <a:noFill/>
                          <a:ln>
                            <a:noFill/>
                          </a:ln>
                        </pic:spPr>
                      </pic:pic>
                    </a:graphicData>
                  </a:graphic>
                </wp:inline>
              </w:drawing>
            </w:r>
          </w:p>
          <w:p w14:paraId="37D166BE" w14:textId="77777777" w:rsidR="00F4346E" w:rsidRPr="00A67059" w:rsidRDefault="00F4346E" w:rsidP="0015397A">
            <w:pPr>
              <w:pStyle w:val="ListParagraph"/>
              <w:ind w:left="0"/>
              <w:rPr>
                <w:rFonts w:ascii="Verdana" w:hAnsi="Verdana"/>
              </w:rPr>
            </w:pPr>
          </w:p>
        </w:tc>
      </w:tr>
      <w:tr w:rsidR="00806D92" w:rsidRPr="00A67059" w14:paraId="1D66BD87" w14:textId="77777777" w:rsidTr="00301262">
        <w:tc>
          <w:tcPr>
            <w:tcW w:w="455" w:type="pct"/>
          </w:tcPr>
          <w:p w14:paraId="205058C1" w14:textId="77777777" w:rsidR="00557BE1" w:rsidRPr="00A67059" w:rsidRDefault="00557BE1" w:rsidP="002F1FD0">
            <w:pPr>
              <w:rPr>
                <w:rFonts w:ascii="Verdana" w:hAnsi="Verdana"/>
              </w:rPr>
            </w:pPr>
            <w:r w:rsidRPr="00A67059">
              <w:rPr>
                <w:rFonts w:ascii="Verdana" w:hAnsi="Verdana"/>
                <w:b/>
                <w:bCs/>
              </w:rPr>
              <w:t xml:space="preserve">Deductible </w:t>
            </w:r>
            <w:r w:rsidR="00A67059">
              <w:rPr>
                <w:rFonts w:ascii="Verdana" w:hAnsi="Verdana"/>
                <w:b/>
                <w:bCs/>
              </w:rPr>
              <w:t>and</w:t>
            </w:r>
            <w:r w:rsidRPr="00A67059">
              <w:rPr>
                <w:rFonts w:ascii="Verdana" w:hAnsi="Verdana"/>
                <w:b/>
                <w:bCs/>
              </w:rPr>
              <w:t xml:space="preserve"> Other Accumulations</w:t>
            </w:r>
          </w:p>
          <w:p w14:paraId="4569A2FA" w14:textId="77777777" w:rsidR="00806D92" w:rsidRPr="00A67059" w:rsidRDefault="00806D92" w:rsidP="0015397A">
            <w:pPr>
              <w:textAlignment w:val="top"/>
              <w:rPr>
                <w:rFonts w:ascii="Verdana" w:hAnsi="Verdana" w:cs="Arial"/>
                <w:bCs/>
                <w:color w:val="333333"/>
              </w:rPr>
            </w:pPr>
          </w:p>
        </w:tc>
        <w:tc>
          <w:tcPr>
            <w:tcW w:w="4545" w:type="pct"/>
          </w:tcPr>
          <w:p w14:paraId="009E39E0" w14:textId="77777777" w:rsidR="00A67059" w:rsidRPr="00A67059" w:rsidRDefault="00A67059" w:rsidP="00EB48FA">
            <w:pPr>
              <w:pStyle w:val="ListParagraph"/>
              <w:numPr>
                <w:ilvl w:val="0"/>
                <w:numId w:val="20"/>
              </w:numPr>
              <w:rPr>
                <w:rFonts w:ascii="Verdana" w:hAnsi="Verdana"/>
              </w:rPr>
            </w:pPr>
            <w:r w:rsidRPr="00A67059">
              <w:rPr>
                <w:rFonts w:ascii="Verdana" w:hAnsi="Verdana"/>
              </w:rPr>
              <w:t xml:space="preserve">To determine how much the </w:t>
            </w:r>
            <w:r>
              <w:rPr>
                <w:rFonts w:ascii="Verdana" w:hAnsi="Verdana"/>
              </w:rPr>
              <w:t>beneficiary</w:t>
            </w:r>
            <w:r w:rsidRPr="00A67059">
              <w:rPr>
                <w:rFonts w:ascii="Verdana" w:hAnsi="Verdana"/>
              </w:rPr>
              <w:t xml:space="preserve">’s deductible is or to view any other accumulations </w:t>
            </w:r>
            <w:r w:rsidRPr="00A67059">
              <w:rPr>
                <w:rFonts w:ascii="Verdana" w:hAnsi="Verdana"/>
                <w:b/>
              </w:rPr>
              <w:t>DO NOT VIEW THE PRIMARY ACCOUNT BALANCES</w:t>
            </w:r>
            <w:r w:rsidRPr="00A67059">
              <w:rPr>
                <w:rFonts w:ascii="Verdana" w:hAnsi="Verdana"/>
              </w:rPr>
              <w:t xml:space="preserve">. </w:t>
            </w:r>
          </w:p>
          <w:p w14:paraId="511EECD0" w14:textId="69762D0F" w:rsidR="00806D92" w:rsidRPr="00553F36" w:rsidRDefault="00A67059" w:rsidP="00EB48FA">
            <w:pPr>
              <w:pStyle w:val="ListParagraph"/>
              <w:numPr>
                <w:ilvl w:val="0"/>
                <w:numId w:val="20"/>
              </w:numPr>
              <w:rPr>
                <w:rFonts w:ascii="Verdana" w:hAnsi="Verdana" w:cs="Arial"/>
                <w:bCs/>
                <w:color w:val="333333"/>
              </w:rPr>
            </w:pPr>
            <w:r w:rsidRPr="00A67059">
              <w:rPr>
                <w:rFonts w:ascii="Verdana" w:hAnsi="Verdana"/>
              </w:rPr>
              <w:t xml:space="preserve">Log into the </w:t>
            </w:r>
            <w:r>
              <w:rPr>
                <w:rFonts w:ascii="Verdana" w:hAnsi="Verdana"/>
              </w:rPr>
              <w:t>beneficiary</w:t>
            </w:r>
            <w:r w:rsidRPr="00A67059">
              <w:rPr>
                <w:rFonts w:ascii="Verdana" w:hAnsi="Verdana"/>
              </w:rPr>
              <w:t xml:space="preserve">’s </w:t>
            </w:r>
            <w:r w:rsidR="000E294C">
              <w:rPr>
                <w:rFonts w:ascii="Verdana" w:hAnsi="Verdana" w:cs="Arial"/>
              </w:rPr>
              <w:t>Enhanced Wrap Benefit</w:t>
            </w:r>
            <w:r w:rsidRPr="00A67059">
              <w:rPr>
                <w:rFonts w:ascii="Verdana" w:hAnsi="Verdana"/>
              </w:rPr>
              <w:t xml:space="preserve"> and click the </w:t>
            </w:r>
            <w:r w:rsidR="00110F57">
              <w:rPr>
                <w:rFonts w:ascii="Verdana" w:hAnsi="Verdana"/>
                <w:b/>
              </w:rPr>
              <w:t xml:space="preserve">Accumulations </w:t>
            </w:r>
            <w:r w:rsidR="00110F57">
              <w:rPr>
                <w:rFonts w:ascii="Verdana" w:hAnsi="Verdana"/>
                <w:bCs/>
              </w:rPr>
              <w:t>hyperlink in the Quick Actions menu on the Member Snapshot Landing Page</w:t>
            </w:r>
            <w:r w:rsidRPr="00A67059">
              <w:rPr>
                <w:rFonts w:ascii="Verdana" w:hAnsi="Verdana"/>
                <w:b/>
              </w:rPr>
              <w:t xml:space="preserve"> </w:t>
            </w:r>
            <w:r w:rsidRPr="00A67059">
              <w:rPr>
                <w:rFonts w:ascii="Verdana" w:hAnsi="Verdana"/>
              </w:rPr>
              <w:t>tab to view the deductible and other accumulations, such as max out of pocket.</w:t>
            </w:r>
          </w:p>
          <w:p w14:paraId="2A6FC85F" w14:textId="77777777" w:rsidR="00553F36" w:rsidRPr="00A67059" w:rsidRDefault="00553F36" w:rsidP="00553F36">
            <w:pPr>
              <w:pStyle w:val="ListParagraph"/>
              <w:rPr>
                <w:rFonts w:ascii="Verdana" w:hAnsi="Verdana" w:cs="Arial"/>
                <w:bCs/>
                <w:color w:val="333333"/>
              </w:rPr>
            </w:pPr>
          </w:p>
        </w:tc>
      </w:tr>
      <w:tr w:rsidR="00806D92" w:rsidRPr="00A67059" w14:paraId="72C75A79" w14:textId="77777777" w:rsidTr="00301262">
        <w:tc>
          <w:tcPr>
            <w:tcW w:w="455" w:type="pct"/>
          </w:tcPr>
          <w:p w14:paraId="0981B5CB" w14:textId="77777777" w:rsidR="00A67059" w:rsidRPr="00A67059" w:rsidRDefault="00A67059" w:rsidP="0015397A">
            <w:pPr>
              <w:rPr>
                <w:rFonts w:ascii="Verdana" w:hAnsi="Verdana"/>
                <w:b/>
                <w:bCs/>
              </w:rPr>
            </w:pPr>
            <w:r w:rsidRPr="00A67059">
              <w:rPr>
                <w:rFonts w:ascii="Verdana" w:hAnsi="Verdana"/>
                <w:b/>
                <w:bCs/>
              </w:rPr>
              <w:t xml:space="preserve">DAW (Dispense as Written) Penalties &amp; High Co-pays </w:t>
            </w:r>
          </w:p>
          <w:p w14:paraId="5027E6BD" w14:textId="77777777" w:rsidR="00806D92" w:rsidRPr="00A67059" w:rsidRDefault="00806D92" w:rsidP="0015397A">
            <w:pPr>
              <w:ind w:left="360" w:hanging="360"/>
              <w:rPr>
                <w:rFonts w:ascii="Verdana" w:hAnsi="Verdana" w:cs="Arial"/>
                <w:bCs/>
                <w:color w:val="333333"/>
              </w:rPr>
            </w:pPr>
          </w:p>
        </w:tc>
        <w:tc>
          <w:tcPr>
            <w:tcW w:w="4545" w:type="pct"/>
          </w:tcPr>
          <w:p w14:paraId="25CBD121" w14:textId="77777777" w:rsidR="00A67059" w:rsidRPr="00AC7144" w:rsidRDefault="00A67059" w:rsidP="00EB48FA">
            <w:pPr>
              <w:pStyle w:val="ListParagraph"/>
              <w:numPr>
                <w:ilvl w:val="0"/>
                <w:numId w:val="21"/>
              </w:numPr>
              <w:rPr>
                <w:rFonts w:ascii="Verdana" w:hAnsi="Verdana"/>
              </w:rPr>
            </w:pPr>
            <w:r w:rsidRPr="00A67059">
              <w:rPr>
                <w:rFonts w:ascii="Verdana" w:hAnsi="Verdana"/>
              </w:rPr>
              <w:t xml:space="preserve">DAW penalties are </w:t>
            </w:r>
            <w:r w:rsidRPr="000832A1">
              <w:rPr>
                <w:rFonts w:ascii="Verdana" w:hAnsi="Verdana"/>
                <w:b/>
              </w:rPr>
              <w:t>ALWAYS</w:t>
            </w:r>
            <w:r w:rsidRPr="00A67059">
              <w:rPr>
                <w:rFonts w:ascii="Verdana" w:hAnsi="Verdana"/>
              </w:rPr>
              <w:t xml:space="preserve"> </w:t>
            </w:r>
            <w:r>
              <w:rPr>
                <w:rFonts w:ascii="Verdana" w:hAnsi="Verdana"/>
              </w:rPr>
              <w:t xml:space="preserve">charged on the </w:t>
            </w:r>
            <w:r w:rsidRPr="00AC7144">
              <w:rPr>
                <w:rFonts w:ascii="Verdana" w:hAnsi="Verdana"/>
                <w:b/>
              </w:rPr>
              <w:t>SECONDARY ACCOUNT</w:t>
            </w:r>
            <w:r w:rsidRPr="00AC7144">
              <w:rPr>
                <w:rFonts w:ascii="Verdana" w:hAnsi="Verdana"/>
              </w:rPr>
              <w:t>.</w:t>
            </w:r>
          </w:p>
          <w:p w14:paraId="1722AB1E" w14:textId="44027427" w:rsidR="00A67059" w:rsidRDefault="00A67059" w:rsidP="00EB48FA">
            <w:pPr>
              <w:pStyle w:val="ListParagraph"/>
              <w:numPr>
                <w:ilvl w:val="0"/>
                <w:numId w:val="21"/>
              </w:numPr>
              <w:rPr>
                <w:rFonts w:ascii="Verdana" w:hAnsi="Verdana"/>
              </w:rPr>
            </w:pPr>
            <w:r w:rsidRPr="00A67059">
              <w:rPr>
                <w:rFonts w:ascii="Verdana" w:hAnsi="Verdana"/>
              </w:rPr>
              <w:t xml:space="preserve">If there is a high co-pay for a claim, click </w:t>
            </w:r>
            <w:r>
              <w:rPr>
                <w:rFonts w:ascii="Verdana" w:hAnsi="Verdana"/>
              </w:rPr>
              <w:t xml:space="preserve">on </w:t>
            </w:r>
            <w:r w:rsidRPr="00A67059">
              <w:rPr>
                <w:rFonts w:ascii="Verdana" w:hAnsi="Verdana"/>
              </w:rPr>
              <w:t>the</w:t>
            </w:r>
            <w:r w:rsidR="00110F57">
              <w:rPr>
                <w:rFonts w:ascii="Verdana" w:hAnsi="Verdana"/>
              </w:rPr>
              <w:t xml:space="preserve"> claim located </w:t>
            </w:r>
            <w:r w:rsidR="00301262">
              <w:rPr>
                <w:rFonts w:ascii="Verdana" w:hAnsi="Verdana"/>
              </w:rPr>
              <w:t>on</w:t>
            </w:r>
            <w:r w:rsidR="00110F57">
              <w:rPr>
                <w:rFonts w:ascii="Verdana" w:hAnsi="Verdana"/>
              </w:rPr>
              <w:t xml:space="preserve"> the </w:t>
            </w:r>
            <w:r w:rsidR="00110F57" w:rsidRPr="00F96F08">
              <w:rPr>
                <w:rFonts w:ascii="Verdana" w:hAnsi="Verdana"/>
                <w:b/>
                <w:bCs/>
              </w:rPr>
              <w:t>Claims</w:t>
            </w:r>
            <w:r w:rsidR="00110F57">
              <w:rPr>
                <w:rFonts w:ascii="Verdana" w:hAnsi="Verdana"/>
              </w:rPr>
              <w:t xml:space="preserve"> tab of the </w:t>
            </w:r>
            <w:r w:rsidR="00110F57" w:rsidRPr="00301262">
              <w:rPr>
                <w:rFonts w:ascii="Verdana" w:hAnsi="Verdana"/>
              </w:rPr>
              <w:t>Claims Landing Page</w:t>
            </w:r>
            <w:r w:rsidR="00110F57">
              <w:rPr>
                <w:rFonts w:ascii="Verdana" w:hAnsi="Verdana"/>
              </w:rPr>
              <w:t xml:space="preserve"> to view </w:t>
            </w:r>
            <w:r w:rsidR="00110F57" w:rsidRPr="00F96F08">
              <w:rPr>
                <w:rFonts w:ascii="Verdana" w:hAnsi="Verdana"/>
                <w:b/>
                <w:bCs/>
              </w:rPr>
              <w:t>Financial Details</w:t>
            </w:r>
            <w:r w:rsidR="00110F57">
              <w:rPr>
                <w:rFonts w:ascii="Verdana" w:hAnsi="Verdana"/>
              </w:rPr>
              <w:t xml:space="preserve"> for </w:t>
            </w:r>
            <w:r w:rsidR="00110F57" w:rsidRPr="00F96F08">
              <w:rPr>
                <w:rFonts w:ascii="Verdana" w:hAnsi="Verdana"/>
                <w:b/>
                <w:bCs/>
              </w:rPr>
              <w:t>Med D Financials</w:t>
            </w:r>
            <w:r w:rsidRPr="00A67059">
              <w:rPr>
                <w:rFonts w:ascii="Verdana" w:hAnsi="Verdana"/>
              </w:rPr>
              <w:t xml:space="preserve"> to see if a DAW penalty or deductible may have been charged.</w:t>
            </w:r>
          </w:p>
          <w:p w14:paraId="280B665B" w14:textId="77777777" w:rsidR="00FB322F" w:rsidRDefault="00FB322F" w:rsidP="00F96F08">
            <w:pPr>
              <w:pStyle w:val="ListParagraph"/>
              <w:rPr>
                <w:rFonts w:ascii="Verdana" w:hAnsi="Verdana"/>
              </w:rPr>
            </w:pPr>
          </w:p>
          <w:p w14:paraId="58627D56" w14:textId="2810E3D7" w:rsidR="00A67059" w:rsidRDefault="00DF2162" w:rsidP="00F96F08">
            <w:pPr>
              <w:jc w:val="center"/>
              <w:rPr>
                <w:rFonts w:ascii="Verdana" w:hAnsi="Verdana"/>
              </w:rPr>
            </w:pPr>
            <w:r>
              <w:rPr>
                <w:noProof/>
              </w:rPr>
              <w:drawing>
                <wp:inline distT="0" distB="0" distL="0" distR="0" wp14:anchorId="25079303" wp14:editId="3489DDDB">
                  <wp:extent cx="7315200" cy="2499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2499360"/>
                          </a:xfrm>
                          <a:prstGeom prst="rect">
                            <a:avLst/>
                          </a:prstGeom>
                          <a:noFill/>
                          <a:ln>
                            <a:noFill/>
                          </a:ln>
                        </pic:spPr>
                      </pic:pic>
                    </a:graphicData>
                  </a:graphic>
                </wp:inline>
              </w:drawing>
            </w:r>
          </w:p>
          <w:p w14:paraId="23908B40" w14:textId="77777777" w:rsidR="00A67059" w:rsidRPr="00A67059" w:rsidRDefault="00A67059" w:rsidP="0015397A">
            <w:pPr>
              <w:rPr>
                <w:rFonts w:ascii="Verdana" w:hAnsi="Verdana"/>
              </w:rPr>
            </w:pPr>
          </w:p>
          <w:p w14:paraId="7B3AED63" w14:textId="7C410457" w:rsidR="00806D92" w:rsidRPr="00A67059" w:rsidRDefault="00A67059" w:rsidP="00EB48FA">
            <w:pPr>
              <w:pStyle w:val="ListParagraph"/>
              <w:numPr>
                <w:ilvl w:val="0"/>
                <w:numId w:val="22"/>
              </w:numPr>
              <w:rPr>
                <w:rFonts w:ascii="Verdana" w:hAnsi="Verdana" w:cs="Arial"/>
                <w:bCs/>
                <w:color w:val="333333"/>
              </w:rPr>
            </w:pPr>
            <w:r w:rsidRPr="00A67059">
              <w:rPr>
                <w:rFonts w:ascii="Verdana" w:hAnsi="Verdana"/>
              </w:rPr>
              <w:t xml:space="preserve">When performing test claims for brands with generics available, </w:t>
            </w:r>
            <w:r w:rsidR="00AC7144">
              <w:rPr>
                <w:rFonts w:ascii="Verdana" w:hAnsi="Verdana"/>
                <w:b/>
              </w:rPr>
              <w:t xml:space="preserve">ALWAYS </w:t>
            </w:r>
            <w:r w:rsidRPr="00A67059">
              <w:rPr>
                <w:rFonts w:ascii="Verdana" w:hAnsi="Verdana"/>
              </w:rPr>
              <w:t xml:space="preserve">change the </w:t>
            </w:r>
            <w:r w:rsidR="009437F0">
              <w:rPr>
                <w:rFonts w:ascii="Verdana" w:hAnsi="Verdana"/>
                <w:b/>
              </w:rPr>
              <w:t>DAW</w:t>
            </w:r>
            <w:r w:rsidRPr="00A67059">
              <w:rPr>
                <w:rFonts w:ascii="Verdana" w:hAnsi="Verdana"/>
              </w:rPr>
              <w:t xml:space="preserve"> field in the test claim to either </w:t>
            </w:r>
            <w:r w:rsidR="009437F0">
              <w:rPr>
                <w:rFonts w:ascii="Verdana" w:hAnsi="Verdana"/>
                <w:b/>
              </w:rPr>
              <w:t>DAW 1</w:t>
            </w:r>
            <w:r w:rsidRPr="00A67059">
              <w:rPr>
                <w:rFonts w:ascii="Verdana" w:hAnsi="Verdana"/>
              </w:rPr>
              <w:t xml:space="preserve"> or </w:t>
            </w:r>
            <w:r w:rsidR="009437F0">
              <w:rPr>
                <w:rFonts w:ascii="Verdana" w:hAnsi="Verdana"/>
                <w:b/>
              </w:rPr>
              <w:t>DAW 2</w:t>
            </w:r>
            <w:r w:rsidRPr="00A67059">
              <w:rPr>
                <w:rFonts w:ascii="Verdana" w:hAnsi="Verdana"/>
              </w:rPr>
              <w:t xml:space="preserve"> to get the correct co-pay.</w:t>
            </w:r>
          </w:p>
          <w:p w14:paraId="1EB1F8AF" w14:textId="77777777" w:rsidR="00A67059" w:rsidRDefault="00A67059" w:rsidP="0015397A">
            <w:pPr>
              <w:rPr>
                <w:rFonts w:ascii="Verdana" w:hAnsi="Verdana" w:cs="Arial"/>
                <w:bCs/>
                <w:color w:val="333333"/>
              </w:rPr>
            </w:pPr>
          </w:p>
          <w:p w14:paraId="2C9E2605" w14:textId="63F1D2F2" w:rsidR="00A67059" w:rsidRDefault="00DF2162" w:rsidP="0015397A">
            <w:pPr>
              <w:jc w:val="center"/>
              <w:rPr>
                <w:noProof/>
              </w:rPr>
            </w:pPr>
            <w:r>
              <w:rPr>
                <w:noProof/>
              </w:rPr>
              <w:drawing>
                <wp:inline distT="0" distB="0" distL="0" distR="0" wp14:anchorId="3B23588C" wp14:editId="2270FEF5">
                  <wp:extent cx="7132320" cy="518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32320" cy="518160"/>
                          </a:xfrm>
                          <a:prstGeom prst="rect">
                            <a:avLst/>
                          </a:prstGeom>
                          <a:noFill/>
                          <a:ln>
                            <a:noFill/>
                          </a:ln>
                        </pic:spPr>
                      </pic:pic>
                    </a:graphicData>
                  </a:graphic>
                </wp:inline>
              </w:drawing>
            </w:r>
          </w:p>
          <w:p w14:paraId="4A255C7E" w14:textId="77777777" w:rsidR="009437F0" w:rsidRDefault="009437F0" w:rsidP="0015397A">
            <w:pPr>
              <w:jc w:val="center"/>
              <w:rPr>
                <w:rFonts w:cs="Arial"/>
                <w:bCs/>
                <w:color w:val="333333"/>
              </w:rPr>
            </w:pPr>
          </w:p>
          <w:p w14:paraId="165A1CFA" w14:textId="15EDA273" w:rsidR="009437F0" w:rsidRDefault="009437F0" w:rsidP="00F96F08">
            <w:pPr>
              <w:ind w:left="720"/>
              <w:rPr>
                <w:rFonts w:ascii="Verdana" w:hAnsi="Verdana" w:cs="Arial"/>
                <w:b/>
                <w:color w:val="333333"/>
              </w:rPr>
            </w:pPr>
            <w:r w:rsidRPr="00F96F08">
              <w:rPr>
                <w:rFonts w:ascii="Verdana" w:hAnsi="Verdana" w:cs="Arial"/>
                <w:b/>
                <w:color w:val="333333"/>
              </w:rPr>
              <w:t>Result</w:t>
            </w:r>
            <w:r w:rsidR="00F96F08">
              <w:rPr>
                <w:rFonts w:ascii="Verdana" w:hAnsi="Verdana" w:cs="Arial"/>
                <w:b/>
                <w:color w:val="333333"/>
              </w:rPr>
              <w:t>:</w:t>
            </w:r>
          </w:p>
          <w:p w14:paraId="1A165613" w14:textId="77777777" w:rsidR="009437F0" w:rsidRPr="00F96F08" w:rsidRDefault="009437F0" w:rsidP="0015397A">
            <w:pPr>
              <w:jc w:val="center"/>
              <w:rPr>
                <w:rFonts w:ascii="Verdana" w:hAnsi="Verdana" w:cs="Arial"/>
                <w:b/>
                <w:color w:val="333333"/>
              </w:rPr>
            </w:pPr>
          </w:p>
          <w:p w14:paraId="65F0D3AB" w14:textId="2CCBFB39" w:rsidR="009437F0" w:rsidRDefault="00DF2162" w:rsidP="0015397A">
            <w:pPr>
              <w:jc w:val="center"/>
              <w:rPr>
                <w:rFonts w:ascii="Verdana" w:hAnsi="Verdana" w:cs="Arial"/>
                <w:bCs/>
                <w:color w:val="333333"/>
              </w:rPr>
            </w:pPr>
            <w:r>
              <w:rPr>
                <w:noProof/>
              </w:rPr>
              <w:drawing>
                <wp:inline distT="0" distB="0" distL="0" distR="0" wp14:anchorId="26EA4B82" wp14:editId="2B09AA03">
                  <wp:extent cx="503682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1524000"/>
                          </a:xfrm>
                          <a:prstGeom prst="rect">
                            <a:avLst/>
                          </a:prstGeom>
                          <a:noFill/>
                          <a:ln>
                            <a:noFill/>
                          </a:ln>
                        </pic:spPr>
                      </pic:pic>
                    </a:graphicData>
                  </a:graphic>
                </wp:inline>
              </w:drawing>
            </w:r>
          </w:p>
          <w:p w14:paraId="62F52CDF" w14:textId="77777777" w:rsidR="00A67059" w:rsidRPr="00A67059" w:rsidRDefault="00A67059" w:rsidP="0015397A">
            <w:pPr>
              <w:rPr>
                <w:rFonts w:ascii="Verdana" w:hAnsi="Verdana" w:cs="Arial"/>
                <w:bCs/>
                <w:color w:val="333333"/>
              </w:rPr>
            </w:pPr>
          </w:p>
        </w:tc>
      </w:tr>
      <w:tr w:rsidR="00CC4416" w:rsidRPr="00A67059" w14:paraId="6C41343E" w14:textId="77777777" w:rsidTr="00301262">
        <w:tc>
          <w:tcPr>
            <w:tcW w:w="455" w:type="pct"/>
          </w:tcPr>
          <w:p w14:paraId="64E6D0A3" w14:textId="77777777" w:rsidR="00CC4416" w:rsidRPr="002F1FD0" w:rsidRDefault="00CC4416" w:rsidP="00426501">
            <w:pPr>
              <w:rPr>
                <w:rFonts w:ascii="Verdana" w:hAnsi="Verdana"/>
                <w:b/>
                <w:bCs/>
              </w:rPr>
            </w:pPr>
            <w:r w:rsidRPr="00426501">
              <w:rPr>
                <w:rFonts w:ascii="Verdana" w:hAnsi="Verdana"/>
                <w:b/>
                <w:bCs/>
              </w:rPr>
              <w:t xml:space="preserve">EGWP </w:t>
            </w:r>
            <w:r w:rsidRPr="002F1FD0">
              <w:rPr>
                <w:rFonts w:ascii="Verdana" w:hAnsi="Verdana"/>
                <w:b/>
                <w:bCs/>
              </w:rPr>
              <w:t xml:space="preserve">Accounts: </w:t>
            </w:r>
            <w:r w:rsidR="002F1FD0">
              <w:rPr>
                <w:rFonts w:ascii="Verdana" w:hAnsi="Verdana"/>
                <w:b/>
                <w:bCs/>
              </w:rPr>
              <w:t xml:space="preserve"> </w:t>
            </w:r>
            <w:r w:rsidRPr="002F1FD0">
              <w:rPr>
                <w:rFonts w:ascii="Verdana" w:hAnsi="Verdana"/>
                <w:b/>
                <w:bCs/>
              </w:rPr>
              <w:t xml:space="preserve">Explaining to </w:t>
            </w:r>
            <w:r w:rsidR="002F1FD0">
              <w:rPr>
                <w:rFonts w:ascii="Verdana" w:hAnsi="Verdana"/>
                <w:b/>
                <w:bCs/>
              </w:rPr>
              <w:t>Beneficiaries</w:t>
            </w:r>
            <w:r w:rsidRPr="002F1FD0">
              <w:rPr>
                <w:rFonts w:ascii="Verdana" w:hAnsi="Verdana"/>
                <w:b/>
                <w:bCs/>
              </w:rPr>
              <w:t xml:space="preserve"> </w:t>
            </w:r>
          </w:p>
          <w:p w14:paraId="05DEE0A6" w14:textId="77777777" w:rsidR="00CC4416" w:rsidRPr="002F1FD0" w:rsidRDefault="00CC4416" w:rsidP="002F1FD0">
            <w:pPr>
              <w:rPr>
                <w:rFonts w:ascii="Verdana" w:hAnsi="Verdana"/>
                <w:b/>
                <w:bCs/>
              </w:rPr>
            </w:pPr>
          </w:p>
        </w:tc>
        <w:tc>
          <w:tcPr>
            <w:tcW w:w="4545" w:type="pct"/>
          </w:tcPr>
          <w:p w14:paraId="525CF534" w14:textId="77777777" w:rsidR="00523593" w:rsidRPr="008125BF" w:rsidRDefault="00382085" w:rsidP="008125BF">
            <w:pPr>
              <w:spacing w:before="120" w:after="120"/>
              <w:rPr>
                <w:rFonts w:ascii="Verdana" w:hAnsi="Verdana"/>
              </w:rPr>
            </w:pPr>
            <w:r w:rsidRPr="008125BF">
              <w:rPr>
                <w:rFonts w:ascii="Verdana" w:hAnsi="Verdana"/>
              </w:rPr>
              <w:t xml:space="preserve">The following are tips on how to respond to inquiries from </w:t>
            </w:r>
            <w:r w:rsidR="002F1FD0" w:rsidRPr="008125BF">
              <w:rPr>
                <w:rFonts w:ascii="Verdana" w:hAnsi="Verdana"/>
              </w:rPr>
              <w:t>beneficiaries</w:t>
            </w:r>
            <w:r w:rsidRPr="008125BF">
              <w:rPr>
                <w:rFonts w:ascii="Verdana" w:hAnsi="Verdana"/>
              </w:rPr>
              <w:t xml:space="preserve"> on common EGWP account scenarios:</w:t>
            </w:r>
          </w:p>
          <w:p w14:paraId="5337AEDF" w14:textId="77777777" w:rsidR="008A6F63" w:rsidRPr="00426501" w:rsidRDefault="008A6F63" w:rsidP="008125BF">
            <w:pPr>
              <w:pStyle w:val="ListParagraph"/>
              <w:spacing w:before="120" w:after="120"/>
              <w:ind w:left="0"/>
              <w:contextualSpacing w:val="0"/>
              <w:rPr>
                <w:rFonts w:ascii="Verdana" w:hAnsi="Verdana"/>
              </w:rPr>
            </w:pPr>
          </w:p>
          <w:p w14:paraId="1A3C78D5" w14:textId="34110F76" w:rsidR="008A6F63" w:rsidRPr="00426501" w:rsidRDefault="008A6F63" w:rsidP="008125BF">
            <w:pPr>
              <w:pStyle w:val="ListParagraph"/>
              <w:spacing w:before="120" w:after="120"/>
              <w:ind w:left="0"/>
              <w:contextualSpacing w:val="0"/>
              <w:rPr>
                <w:rFonts w:ascii="Verdana" w:hAnsi="Verdana"/>
              </w:rPr>
            </w:pPr>
            <w:r w:rsidRPr="00426501">
              <w:rPr>
                <w:rFonts w:ascii="Verdana" w:hAnsi="Verdana"/>
                <w:b/>
              </w:rPr>
              <w:t>Scenario 1:</w:t>
            </w:r>
            <w:r w:rsidRPr="00426501">
              <w:rPr>
                <w:rFonts w:ascii="Verdana" w:hAnsi="Verdana"/>
              </w:rPr>
              <w:t xml:space="preserve"> </w:t>
            </w:r>
            <w:r w:rsidR="002F1FD0">
              <w:rPr>
                <w:rFonts w:ascii="Verdana" w:hAnsi="Verdana"/>
              </w:rPr>
              <w:t xml:space="preserve"> </w:t>
            </w:r>
            <w:r w:rsidR="00CC4416" w:rsidRPr="00426501">
              <w:rPr>
                <w:rFonts w:ascii="Verdana" w:hAnsi="Verdana"/>
              </w:rPr>
              <w:t xml:space="preserve">The drug </w:t>
            </w:r>
            <w:r w:rsidR="008125BF" w:rsidRPr="00426501">
              <w:rPr>
                <w:rFonts w:ascii="Verdana" w:hAnsi="Verdana"/>
              </w:rPr>
              <w:t>was not</w:t>
            </w:r>
            <w:r w:rsidR="00CC4416" w:rsidRPr="00426501">
              <w:rPr>
                <w:rFonts w:ascii="Verdana" w:hAnsi="Verdana"/>
              </w:rPr>
              <w:t xml:space="preserve"> covered on primary</w:t>
            </w:r>
            <w:r w:rsidR="00EF6AAB" w:rsidRPr="00426501">
              <w:rPr>
                <w:rFonts w:ascii="Verdana" w:hAnsi="Verdana"/>
              </w:rPr>
              <w:t xml:space="preserve"> (Med D</w:t>
            </w:r>
            <w:r w:rsidR="00EB48FA" w:rsidRPr="00426501">
              <w:rPr>
                <w:rFonts w:ascii="Verdana" w:hAnsi="Verdana"/>
              </w:rPr>
              <w:t>) but</w:t>
            </w:r>
            <w:r w:rsidR="00EF6AAB" w:rsidRPr="00426501">
              <w:rPr>
                <w:rFonts w:ascii="Verdana" w:hAnsi="Verdana"/>
              </w:rPr>
              <w:t xml:space="preserve"> was covered on the </w:t>
            </w:r>
            <w:r w:rsidR="000E294C">
              <w:rPr>
                <w:rFonts w:ascii="Verdana" w:hAnsi="Verdana" w:cs="Arial"/>
              </w:rPr>
              <w:t>Enhanced Wrap Benefit</w:t>
            </w:r>
            <w:r w:rsidR="00CC4416" w:rsidRPr="00426501">
              <w:rPr>
                <w:rFonts w:ascii="Verdana" w:hAnsi="Verdana"/>
              </w:rPr>
              <w:t xml:space="preserve">. </w:t>
            </w:r>
          </w:p>
          <w:p w14:paraId="1CF4325D" w14:textId="77777777" w:rsidR="006436F5" w:rsidRPr="00426501" w:rsidRDefault="00F14ECF" w:rsidP="008125BF">
            <w:pPr>
              <w:pStyle w:val="ListParagraph"/>
              <w:numPr>
                <w:ilvl w:val="1"/>
                <w:numId w:val="3"/>
              </w:numPr>
              <w:spacing w:before="120" w:after="120"/>
              <w:ind w:left="720"/>
              <w:contextualSpacing w:val="0"/>
              <w:rPr>
                <w:rFonts w:ascii="Verdana" w:hAnsi="Verdana"/>
              </w:rPr>
            </w:pPr>
            <w:r w:rsidRPr="00426501">
              <w:rPr>
                <w:rFonts w:ascii="Verdana" w:hAnsi="Verdana"/>
              </w:rPr>
              <w:t xml:space="preserve">If a drug is not covered on the </w:t>
            </w:r>
            <w:r w:rsidR="00B33551" w:rsidRPr="00426501">
              <w:rPr>
                <w:rFonts w:ascii="Verdana" w:hAnsi="Verdana"/>
              </w:rPr>
              <w:t>primary,</w:t>
            </w:r>
            <w:r w:rsidRPr="00426501">
              <w:rPr>
                <w:rFonts w:ascii="Verdana" w:hAnsi="Verdana"/>
              </w:rPr>
              <w:t xml:space="preserve"> it might be covered on the </w:t>
            </w:r>
            <w:r w:rsidR="000E294C">
              <w:rPr>
                <w:rFonts w:ascii="Verdana" w:hAnsi="Verdana" w:cs="Arial"/>
              </w:rPr>
              <w:t>Enhanced Wrap Benefit</w:t>
            </w:r>
            <w:r w:rsidRPr="00426501">
              <w:rPr>
                <w:rFonts w:ascii="Verdana" w:hAnsi="Verdana"/>
              </w:rPr>
              <w:t>. To quote an accurate copay, you m</w:t>
            </w:r>
            <w:r w:rsidR="00D406E9" w:rsidRPr="00426501">
              <w:rPr>
                <w:rFonts w:ascii="Verdana" w:hAnsi="Verdana"/>
              </w:rPr>
              <w:t>ust click on the price link or D</w:t>
            </w:r>
            <w:r w:rsidRPr="00426501">
              <w:rPr>
                <w:rFonts w:ascii="Verdana" w:hAnsi="Verdana"/>
              </w:rPr>
              <w:t>etails button</w:t>
            </w:r>
            <w:r w:rsidR="009855A1" w:rsidRPr="00426501">
              <w:rPr>
                <w:rFonts w:ascii="Verdana" w:hAnsi="Verdana"/>
              </w:rPr>
              <w:t xml:space="preserve"> on the Test Claim screen.</w:t>
            </w:r>
          </w:p>
          <w:p w14:paraId="5F3CC8FD" w14:textId="77777777" w:rsidR="008A6F63" w:rsidRPr="00426501" w:rsidRDefault="00F96067" w:rsidP="008125BF">
            <w:pPr>
              <w:pStyle w:val="ListParagraph"/>
              <w:numPr>
                <w:ilvl w:val="1"/>
                <w:numId w:val="3"/>
              </w:numPr>
              <w:spacing w:before="120" w:after="120"/>
              <w:ind w:left="720"/>
              <w:contextualSpacing w:val="0"/>
              <w:rPr>
                <w:rFonts w:ascii="Verdana" w:hAnsi="Verdana"/>
              </w:rPr>
            </w:pPr>
            <w:r w:rsidRPr="00426501">
              <w:rPr>
                <w:rFonts w:ascii="Verdana" w:hAnsi="Verdana"/>
              </w:rPr>
              <w:t>An example</w:t>
            </w:r>
            <w:r w:rsidR="008A6F63" w:rsidRPr="00426501">
              <w:rPr>
                <w:rFonts w:ascii="Verdana" w:hAnsi="Verdana"/>
              </w:rPr>
              <w:t xml:space="preserve"> of</w:t>
            </w:r>
            <w:r w:rsidRPr="00426501">
              <w:rPr>
                <w:rFonts w:ascii="Verdana" w:hAnsi="Verdana"/>
              </w:rPr>
              <w:t xml:space="preserve"> drug category</w:t>
            </w:r>
            <w:r w:rsidR="008A6F63" w:rsidRPr="00426501">
              <w:rPr>
                <w:rFonts w:ascii="Verdana" w:hAnsi="Verdana"/>
              </w:rPr>
              <w:t xml:space="preserve"> that this scenario applies to</w:t>
            </w:r>
            <w:r w:rsidRPr="00426501">
              <w:rPr>
                <w:rFonts w:ascii="Verdana" w:hAnsi="Verdana"/>
              </w:rPr>
              <w:t xml:space="preserve"> is </w:t>
            </w:r>
            <w:r w:rsidR="008A6F63" w:rsidRPr="00426501">
              <w:rPr>
                <w:rFonts w:ascii="Verdana" w:hAnsi="Verdana"/>
              </w:rPr>
              <w:t>ED Drugs</w:t>
            </w:r>
            <w:r w:rsidRPr="00426501">
              <w:rPr>
                <w:rFonts w:ascii="Verdana" w:hAnsi="Verdana"/>
              </w:rPr>
              <w:t xml:space="preserve"> (other drug categories may apply).</w:t>
            </w:r>
          </w:p>
          <w:p w14:paraId="39F77C62" w14:textId="77777777" w:rsidR="008A6F63" w:rsidRPr="00426501" w:rsidRDefault="008A6F63" w:rsidP="008125BF">
            <w:pPr>
              <w:pStyle w:val="ListParagraph"/>
              <w:spacing w:before="120" w:after="120"/>
              <w:ind w:left="1440"/>
              <w:contextualSpacing w:val="0"/>
              <w:rPr>
                <w:rFonts w:ascii="Verdana" w:hAnsi="Verdana"/>
              </w:rPr>
            </w:pPr>
          </w:p>
          <w:p w14:paraId="666B99B6" w14:textId="77777777" w:rsidR="00EF6AAB" w:rsidRPr="00426501" w:rsidRDefault="00F14ECF" w:rsidP="008125BF">
            <w:pPr>
              <w:pStyle w:val="ListParagraph"/>
              <w:spacing w:before="120" w:after="120"/>
              <w:ind w:left="0"/>
              <w:contextualSpacing w:val="0"/>
              <w:rPr>
                <w:rFonts w:ascii="Verdana" w:hAnsi="Verdana"/>
              </w:rPr>
            </w:pPr>
            <w:r w:rsidRPr="00426501">
              <w:rPr>
                <w:rFonts w:ascii="Verdana" w:hAnsi="Verdana"/>
                <w:b/>
              </w:rPr>
              <w:t>Scenario 2:</w:t>
            </w:r>
            <w:r w:rsidRPr="00426501">
              <w:rPr>
                <w:rFonts w:ascii="Verdana" w:hAnsi="Verdana"/>
              </w:rPr>
              <w:t xml:space="preserve"> </w:t>
            </w:r>
            <w:r w:rsidR="002F1FD0">
              <w:rPr>
                <w:rFonts w:ascii="Verdana" w:hAnsi="Verdana"/>
              </w:rPr>
              <w:t xml:space="preserve"> </w:t>
            </w:r>
            <w:r w:rsidR="005D2AB1" w:rsidRPr="00426501">
              <w:rPr>
                <w:rFonts w:ascii="Verdana" w:hAnsi="Verdana"/>
              </w:rPr>
              <w:t xml:space="preserve">Drug requires a PA or has </w:t>
            </w:r>
            <w:r w:rsidR="00EF6AAB" w:rsidRPr="00426501">
              <w:rPr>
                <w:rFonts w:ascii="Verdana" w:hAnsi="Verdana"/>
              </w:rPr>
              <w:t>Quantity Limits</w:t>
            </w:r>
          </w:p>
          <w:p w14:paraId="48F4BA5A" w14:textId="77777777" w:rsidR="005D2AB1" w:rsidRPr="00426501" w:rsidRDefault="005D2AB1" w:rsidP="008125BF">
            <w:pPr>
              <w:pStyle w:val="ListParagraph"/>
              <w:numPr>
                <w:ilvl w:val="0"/>
                <w:numId w:val="13"/>
              </w:numPr>
              <w:spacing w:before="120" w:after="120"/>
              <w:contextualSpacing w:val="0"/>
              <w:rPr>
                <w:rFonts w:ascii="Verdana" w:hAnsi="Verdana"/>
              </w:rPr>
            </w:pPr>
            <w:r w:rsidRPr="00426501">
              <w:rPr>
                <w:rFonts w:ascii="Verdana" w:hAnsi="Verdana"/>
              </w:rPr>
              <w:t>To determine if a drug requires PA or has a Quantity Limit:</w:t>
            </w:r>
          </w:p>
          <w:p w14:paraId="6F9DE35D" w14:textId="239E1C61" w:rsidR="005D2AB1" w:rsidRPr="00426501" w:rsidRDefault="005D2AB1" w:rsidP="008125BF">
            <w:pPr>
              <w:pStyle w:val="ListParagraph"/>
              <w:numPr>
                <w:ilvl w:val="1"/>
                <w:numId w:val="13"/>
              </w:numPr>
              <w:spacing w:before="120" w:after="120"/>
              <w:contextualSpacing w:val="0"/>
              <w:rPr>
                <w:rFonts w:ascii="Verdana" w:hAnsi="Verdana"/>
              </w:rPr>
            </w:pPr>
            <w:r w:rsidRPr="00426501">
              <w:rPr>
                <w:rFonts w:ascii="Verdana" w:hAnsi="Verdana"/>
              </w:rPr>
              <w:t xml:space="preserve">Run a test claim and click on Details, then View Financial Details, and then click on the View Supplemental Financials button in PeopleSafe to find the </w:t>
            </w:r>
            <w:r w:rsidR="002F1FD0">
              <w:rPr>
                <w:rFonts w:ascii="Verdana" w:hAnsi="Verdana"/>
              </w:rPr>
              <w:t>beneficiary’s</w:t>
            </w:r>
            <w:r w:rsidRPr="00426501">
              <w:rPr>
                <w:rFonts w:ascii="Verdana" w:hAnsi="Verdana"/>
              </w:rPr>
              <w:t xml:space="preserve"> </w:t>
            </w:r>
            <w:r w:rsidR="008125BF" w:rsidRPr="00426501">
              <w:rPr>
                <w:rFonts w:ascii="Verdana" w:hAnsi="Verdana"/>
              </w:rPr>
              <w:t>copay.</w:t>
            </w:r>
          </w:p>
          <w:p w14:paraId="17284A5E" w14:textId="77777777" w:rsidR="005D2AB1" w:rsidRPr="00426501" w:rsidRDefault="005D2AB1" w:rsidP="008125BF">
            <w:pPr>
              <w:pStyle w:val="ListParagraph"/>
              <w:spacing w:before="120" w:after="120"/>
              <w:ind w:left="1800"/>
              <w:contextualSpacing w:val="0"/>
              <w:rPr>
                <w:rFonts w:ascii="Verdana" w:hAnsi="Verdana"/>
              </w:rPr>
            </w:pPr>
            <w:r w:rsidRPr="00426501">
              <w:rPr>
                <w:rFonts w:ascii="Verdana" w:hAnsi="Verdana"/>
              </w:rPr>
              <w:t xml:space="preserve">1. Review Settlement/Reject Code descriptions, making sure to check the response on the </w:t>
            </w:r>
            <w:r w:rsidR="000E294C">
              <w:rPr>
                <w:rFonts w:ascii="Verdana" w:hAnsi="Verdana" w:cs="Arial"/>
              </w:rPr>
              <w:t>Enhanced Wrap Benefit.</w:t>
            </w:r>
          </w:p>
          <w:p w14:paraId="7FB9BB0E" w14:textId="3DEB93E4" w:rsidR="005D2AB1" w:rsidRDefault="005D2AB1" w:rsidP="008125BF">
            <w:pPr>
              <w:pStyle w:val="ListParagraph"/>
              <w:spacing w:before="120" w:after="120"/>
              <w:ind w:left="1800"/>
              <w:contextualSpacing w:val="0"/>
              <w:rPr>
                <w:rFonts w:ascii="Verdana" w:hAnsi="Verdana"/>
              </w:rPr>
            </w:pPr>
            <w:r w:rsidRPr="00426501">
              <w:rPr>
                <w:rFonts w:ascii="Verdana" w:hAnsi="Verdana"/>
              </w:rPr>
              <w:t xml:space="preserve">2. If a drug </w:t>
            </w:r>
            <w:r w:rsidR="008125BF" w:rsidRPr="00426501">
              <w:rPr>
                <w:rFonts w:ascii="Verdana" w:hAnsi="Verdana"/>
              </w:rPr>
              <w:t>is rejected</w:t>
            </w:r>
            <w:r w:rsidRPr="00426501">
              <w:rPr>
                <w:rFonts w:ascii="Verdana" w:hAnsi="Verdana"/>
              </w:rPr>
              <w:t xml:space="preserve"> on the Primary, it may still pay on the </w:t>
            </w:r>
            <w:r w:rsidR="000E294C">
              <w:rPr>
                <w:rFonts w:ascii="Verdana" w:hAnsi="Verdana" w:cs="Arial"/>
              </w:rPr>
              <w:t>Enhanced Wrap Benefit</w:t>
            </w:r>
            <w:r w:rsidRPr="00426501">
              <w:rPr>
                <w:rFonts w:ascii="Verdana" w:hAnsi="Verdana"/>
              </w:rPr>
              <w:t>.</w:t>
            </w:r>
          </w:p>
          <w:p w14:paraId="286FF94E" w14:textId="77777777" w:rsidR="008125BF" w:rsidRPr="00426501" w:rsidRDefault="008125BF" w:rsidP="008125BF">
            <w:pPr>
              <w:pStyle w:val="ListParagraph"/>
              <w:spacing w:before="120" w:after="120"/>
              <w:ind w:left="1800"/>
              <w:contextualSpacing w:val="0"/>
              <w:rPr>
                <w:rFonts w:ascii="Verdana" w:hAnsi="Verdana"/>
              </w:rPr>
            </w:pPr>
          </w:p>
          <w:p w14:paraId="117ED16A" w14:textId="6C74ED43" w:rsidR="00F96F08" w:rsidRPr="00301262" w:rsidRDefault="009855A1" w:rsidP="008125BF">
            <w:pPr>
              <w:pStyle w:val="ListParagraph"/>
              <w:numPr>
                <w:ilvl w:val="0"/>
                <w:numId w:val="13"/>
              </w:numPr>
              <w:spacing w:before="120" w:after="120"/>
              <w:contextualSpacing w:val="0"/>
              <w:rPr>
                <w:rFonts w:ascii="Verdana" w:hAnsi="Verdana"/>
                <w:bCs/>
              </w:rPr>
            </w:pPr>
            <w:r w:rsidRPr="00426501">
              <w:rPr>
                <w:rFonts w:ascii="Verdana" w:hAnsi="Verdana"/>
              </w:rPr>
              <w:t xml:space="preserve">If the drug </w:t>
            </w:r>
            <w:r w:rsidR="005D2AB1" w:rsidRPr="00426501">
              <w:rPr>
                <w:rFonts w:ascii="Verdana" w:hAnsi="Verdana"/>
              </w:rPr>
              <w:t xml:space="preserve">has a PA or quantity limit that is Not covered on the </w:t>
            </w:r>
            <w:r w:rsidR="003F2CDC">
              <w:rPr>
                <w:rFonts w:ascii="Verdana" w:hAnsi="Verdana" w:cs="Arial"/>
              </w:rPr>
              <w:t>Enhanced Wrap Benefit</w:t>
            </w:r>
            <w:r w:rsidRPr="00426501">
              <w:rPr>
                <w:rFonts w:ascii="Verdana" w:hAnsi="Verdana"/>
              </w:rPr>
              <w:t>,</w:t>
            </w:r>
            <w:r w:rsidR="005D2AB1" w:rsidRPr="00426501">
              <w:rPr>
                <w:rFonts w:ascii="Verdana" w:hAnsi="Verdana"/>
              </w:rPr>
              <w:t xml:space="preserve"> then</w:t>
            </w:r>
            <w:r w:rsidRPr="00426501">
              <w:rPr>
                <w:rFonts w:ascii="Verdana" w:hAnsi="Verdana"/>
              </w:rPr>
              <w:t xml:space="preserve"> a Coverage Determination can be filed.</w:t>
            </w:r>
            <w:r w:rsidR="009505B0" w:rsidRPr="00426501">
              <w:rPr>
                <w:rFonts w:ascii="Verdana" w:hAnsi="Verdana"/>
              </w:rPr>
              <w:t xml:space="preserve"> Refer to</w:t>
            </w:r>
            <w:r w:rsidR="009505B0">
              <w:rPr>
                <w:rFonts w:ascii="Verdana" w:hAnsi="Verdana"/>
                <w:color w:val="FF0000"/>
              </w:rPr>
              <w:t xml:space="preserve"> </w:t>
            </w:r>
            <w:hyperlink r:id="rId18" w:anchor="!/view?docid=044a0a49-8050-4303-98a7-edf9cfda6065" w:history="1">
              <w:r w:rsidR="00301262" w:rsidRPr="00301262">
                <w:rPr>
                  <w:rStyle w:val="Hyperlink"/>
                  <w:rFonts w:ascii="Verdana" w:hAnsi="Verdana"/>
                  <w:bCs/>
                </w:rPr>
                <w:t>Compass MED D - CCR - Coverage Determinations and Redeterminations (Appeals)</w:t>
              </w:r>
            </w:hyperlink>
            <w:r w:rsidR="00301262">
              <w:rPr>
                <w:rFonts w:ascii="Verdana" w:hAnsi="Verdana"/>
                <w:bCs/>
              </w:rPr>
              <w:t>.</w:t>
            </w:r>
          </w:p>
          <w:p w14:paraId="75A4F07E" w14:textId="77777777" w:rsidR="00F96F08" w:rsidRPr="00F96F08" w:rsidRDefault="00F96F08" w:rsidP="008125BF">
            <w:pPr>
              <w:pStyle w:val="ListParagraph"/>
              <w:spacing w:before="120" w:after="120"/>
              <w:contextualSpacing w:val="0"/>
              <w:rPr>
                <w:rFonts w:ascii="Verdana" w:hAnsi="Verdana"/>
              </w:rPr>
            </w:pPr>
          </w:p>
          <w:p w14:paraId="7F2B1F7E" w14:textId="3C111023" w:rsidR="00EF6AAB" w:rsidRPr="002F1FD0" w:rsidRDefault="00F14ECF" w:rsidP="008125BF">
            <w:pPr>
              <w:pStyle w:val="ListParagraph"/>
              <w:spacing w:before="120" w:after="120"/>
              <w:ind w:left="0"/>
              <w:contextualSpacing w:val="0"/>
              <w:rPr>
                <w:rFonts w:ascii="Verdana" w:hAnsi="Verdana"/>
              </w:rPr>
            </w:pPr>
            <w:r w:rsidRPr="002F1FD0">
              <w:rPr>
                <w:rFonts w:ascii="Verdana" w:hAnsi="Verdana"/>
                <w:b/>
              </w:rPr>
              <w:t>Scenario 3:</w:t>
            </w:r>
            <w:r w:rsidRPr="002F1FD0">
              <w:rPr>
                <w:rFonts w:ascii="Verdana" w:hAnsi="Verdana"/>
              </w:rPr>
              <w:t xml:space="preserve"> </w:t>
            </w:r>
            <w:r w:rsidR="002F1FD0">
              <w:rPr>
                <w:rFonts w:ascii="Verdana" w:hAnsi="Verdana"/>
              </w:rPr>
              <w:t xml:space="preserve"> </w:t>
            </w:r>
            <w:r w:rsidR="00EF6AAB" w:rsidRPr="002F1FD0">
              <w:rPr>
                <w:rFonts w:ascii="Verdana" w:hAnsi="Verdana"/>
              </w:rPr>
              <w:t>B</w:t>
            </w:r>
            <w:r w:rsidR="00382085" w:rsidRPr="002F1FD0">
              <w:rPr>
                <w:rFonts w:ascii="Verdana" w:hAnsi="Verdana"/>
              </w:rPr>
              <w:t xml:space="preserve"> </w:t>
            </w:r>
            <w:r w:rsidR="00EF6AAB" w:rsidRPr="002F1FD0">
              <w:rPr>
                <w:rFonts w:ascii="Verdana" w:hAnsi="Verdana"/>
              </w:rPr>
              <w:t>vs</w:t>
            </w:r>
            <w:r w:rsidR="00382085" w:rsidRPr="002F1FD0">
              <w:rPr>
                <w:rFonts w:ascii="Verdana" w:hAnsi="Verdana"/>
              </w:rPr>
              <w:t xml:space="preserve">. </w:t>
            </w:r>
            <w:r w:rsidR="00EF6AAB" w:rsidRPr="002F1FD0">
              <w:rPr>
                <w:rFonts w:ascii="Verdana" w:hAnsi="Verdana"/>
              </w:rPr>
              <w:t>D rejection</w:t>
            </w:r>
          </w:p>
          <w:p w14:paraId="34641A56" w14:textId="77777777" w:rsidR="005D2AB1" w:rsidRPr="002F1FD0" w:rsidRDefault="005D2AB1" w:rsidP="008125BF">
            <w:pPr>
              <w:spacing w:before="120" w:after="120"/>
            </w:pPr>
          </w:p>
          <w:p w14:paraId="7F532EEE" w14:textId="77777777" w:rsidR="00587DC6" w:rsidRPr="002F1FD0" w:rsidRDefault="00495E9B" w:rsidP="008125BF">
            <w:pPr>
              <w:numPr>
                <w:ilvl w:val="0"/>
                <w:numId w:val="13"/>
              </w:numPr>
              <w:spacing w:before="120" w:after="120"/>
              <w:rPr>
                <w:rFonts w:ascii="Verdana" w:hAnsi="Verdana"/>
              </w:rPr>
            </w:pPr>
            <w:r w:rsidRPr="002F1FD0">
              <w:rPr>
                <w:rFonts w:ascii="Verdana" w:hAnsi="Verdana"/>
              </w:rPr>
              <w:t>I</w:t>
            </w:r>
            <w:r w:rsidR="00D406E9" w:rsidRPr="002F1FD0">
              <w:rPr>
                <w:rFonts w:ascii="Verdana" w:hAnsi="Verdana"/>
              </w:rPr>
              <w:t xml:space="preserve">f the drug is determined to be Part B (meaning the PA was denied), the drug will be covered by the STCOB </w:t>
            </w:r>
            <w:r w:rsidR="000E294C" w:rsidRPr="002F1FD0">
              <w:rPr>
                <w:rFonts w:ascii="Verdana" w:hAnsi="Verdana" w:cs="Arial"/>
              </w:rPr>
              <w:t>Enhanced Wrap Benefit.</w:t>
            </w:r>
          </w:p>
          <w:p w14:paraId="353C4A8F" w14:textId="68DF328C" w:rsidR="00587DC6" w:rsidRPr="00587DC6" w:rsidRDefault="00587DC6" w:rsidP="008125BF">
            <w:pPr>
              <w:numPr>
                <w:ilvl w:val="1"/>
                <w:numId w:val="13"/>
              </w:numPr>
              <w:spacing w:before="120" w:after="120"/>
            </w:pPr>
            <w:r w:rsidRPr="002F1FD0">
              <w:rPr>
                <w:rFonts w:ascii="Verdana" w:hAnsi="Verdana"/>
              </w:rPr>
              <w:t>For</w:t>
            </w:r>
            <w:r w:rsidRPr="00426501">
              <w:rPr>
                <w:rFonts w:ascii="Verdana" w:hAnsi="Verdana"/>
              </w:rPr>
              <w:t xml:space="preserve"> a list of EGWP clients that allow for a part B override, </w:t>
            </w:r>
            <w:r w:rsidRPr="002F1FD0">
              <w:rPr>
                <w:rFonts w:ascii="Verdana" w:hAnsi="Verdana"/>
              </w:rPr>
              <w:t>refer to</w:t>
            </w:r>
            <w:r w:rsidRPr="00587DC6">
              <w:rPr>
                <w:rFonts w:ascii="Verdana" w:hAnsi="Verdana"/>
                <w:color w:val="FF0000"/>
              </w:rPr>
              <w:t xml:space="preserve"> </w:t>
            </w:r>
            <w:hyperlink r:id="rId19" w:history="1">
              <w:r w:rsidRPr="00587DC6">
                <w:rPr>
                  <w:rStyle w:val="Hyperlink"/>
                  <w:rFonts w:ascii="Verdana" w:hAnsi="Verdana"/>
                </w:rPr>
                <w:t>PH</w:t>
              </w:r>
              <w:r w:rsidR="004A63CF">
                <w:rPr>
                  <w:rStyle w:val="Hyperlink"/>
                  <w:rFonts w:ascii="Verdana" w:hAnsi="Verdana"/>
                </w:rPr>
                <w:t xml:space="preserve">D MED </w:t>
              </w:r>
              <w:r w:rsidRPr="00587DC6">
                <w:rPr>
                  <w:rStyle w:val="Hyperlink"/>
                  <w:rFonts w:ascii="Verdana" w:hAnsi="Verdana"/>
                </w:rPr>
                <w:t>D –SilverScript EGWP Yes Client Coverage Determination Process</w:t>
              </w:r>
            </w:hyperlink>
          </w:p>
          <w:p w14:paraId="65053194" w14:textId="77777777" w:rsidR="00587DC6" w:rsidRDefault="00587DC6" w:rsidP="008125BF">
            <w:pPr>
              <w:spacing w:before="120" w:after="120"/>
              <w:ind w:left="1080"/>
            </w:pPr>
          </w:p>
          <w:p w14:paraId="134BEE9C" w14:textId="77777777" w:rsidR="00587DC6" w:rsidRPr="002F1FD0" w:rsidRDefault="00587DC6" w:rsidP="008125BF">
            <w:pPr>
              <w:numPr>
                <w:ilvl w:val="0"/>
                <w:numId w:val="13"/>
              </w:numPr>
              <w:spacing w:before="120" w:after="120"/>
            </w:pPr>
            <w:r w:rsidRPr="002F1FD0">
              <w:rPr>
                <w:rFonts w:ascii="Verdana" w:hAnsi="Verdana"/>
              </w:rPr>
              <w:t xml:space="preserve">If the drug is determined to be Part D (meaning the PA was approved), the drug will be covered on both the Primary and </w:t>
            </w:r>
            <w:r w:rsidR="000E294C" w:rsidRPr="002F1FD0">
              <w:rPr>
                <w:rFonts w:ascii="Verdana" w:hAnsi="Verdana" w:cs="Arial"/>
              </w:rPr>
              <w:t>Enhanced Wrap Benefit</w:t>
            </w:r>
            <w:r w:rsidRPr="002F1FD0">
              <w:rPr>
                <w:rFonts w:ascii="Verdana" w:hAnsi="Verdana"/>
              </w:rPr>
              <w:t>.</w:t>
            </w:r>
          </w:p>
          <w:p w14:paraId="186B71A3" w14:textId="77777777" w:rsidR="008A6F63" w:rsidRPr="00426501" w:rsidRDefault="008A6F63" w:rsidP="008125BF">
            <w:pPr>
              <w:pStyle w:val="ListParagraph"/>
              <w:numPr>
                <w:ilvl w:val="1"/>
                <w:numId w:val="13"/>
              </w:numPr>
              <w:spacing w:before="120" w:after="120"/>
              <w:contextualSpacing w:val="0"/>
              <w:rPr>
                <w:rFonts w:ascii="Verdana" w:hAnsi="Verdana"/>
              </w:rPr>
            </w:pPr>
            <w:r w:rsidRPr="00426501">
              <w:rPr>
                <w:rFonts w:ascii="Verdana" w:hAnsi="Verdana"/>
              </w:rPr>
              <w:t>The following are</w:t>
            </w:r>
            <w:r w:rsidR="00587DC6" w:rsidRPr="00426501">
              <w:rPr>
                <w:rFonts w:ascii="Verdana" w:hAnsi="Verdana"/>
              </w:rPr>
              <w:t xml:space="preserve"> examples of</w:t>
            </w:r>
            <w:r w:rsidRPr="00426501">
              <w:rPr>
                <w:rFonts w:ascii="Verdana" w:hAnsi="Verdana"/>
              </w:rPr>
              <w:t xml:space="preserve"> B vs. D medications:</w:t>
            </w:r>
          </w:p>
          <w:p w14:paraId="6CF330FC" w14:textId="77777777" w:rsidR="008A6F63" w:rsidRPr="00426501" w:rsidRDefault="00317FC3" w:rsidP="008125BF">
            <w:pPr>
              <w:pStyle w:val="ListParagraph"/>
              <w:numPr>
                <w:ilvl w:val="0"/>
                <w:numId w:val="16"/>
              </w:numPr>
              <w:spacing w:before="120" w:after="120"/>
              <w:contextualSpacing w:val="0"/>
              <w:rPr>
                <w:rFonts w:ascii="Verdana" w:hAnsi="Verdana"/>
              </w:rPr>
            </w:pPr>
            <w:r w:rsidRPr="00426501">
              <w:rPr>
                <w:rFonts w:ascii="Verdana" w:hAnsi="Verdana"/>
              </w:rPr>
              <w:t xml:space="preserve">Nebulizer Inhalation Solutions (NEB), </w:t>
            </w:r>
            <w:r w:rsidR="00332716" w:rsidRPr="00426501">
              <w:rPr>
                <w:rFonts w:ascii="Verdana" w:hAnsi="Verdana"/>
              </w:rPr>
              <w:t>such as A</w:t>
            </w:r>
            <w:r w:rsidR="008A6F63" w:rsidRPr="00426501">
              <w:rPr>
                <w:rFonts w:ascii="Verdana" w:hAnsi="Verdana"/>
              </w:rPr>
              <w:t>lbuterol</w:t>
            </w:r>
          </w:p>
          <w:p w14:paraId="48AB2B48" w14:textId="77777777" w:rsidR="008A6F63" w:rsidRPr="00426501" w:rsidRDefault="00317FC3" w:rsidP="008125BF">
            <w:pPr>
              <w:pStyle w:val="ListParagraph"/>
              <w:numPr>
                <w:ilvl w:val="2"/>
                <w:numId w:val="13"/>
              </w:numPr>
              <w:spacing w:before="120" w:after="120"/>
              <w:contextualSpacing w:val="0"/>
              <w:rPr>
                <w:rFonts w:ascii="Verdana" w:hAnsi="Verdana"/>
              </w:rPr>
            </w:pPr>
            <w:r w:rsidRPr="00426501">
              <w:rPr>
                <w:rFonts w:ascii="Verdana" w:hAnsi="Verdana"/>
              </w:rPr>
              <w:t>Immunosuppressants (IMM)</w:t>
            </w:r>
            <w:r w:rsidR="008A6F63" w:rsidRPr="00426501">
              <w:rPr>
                <w:rFonts w:ascii="Verdana" w:hAnsi="Verdana"/>
              </w:rPr>
              <w:t xml:space="preserve">, such as </w:t>
            </w:r>
            <w:proofErr w:type="spellStart"/>
            <w:r w:rsidR="00332716" w:rsidRPr="00426501">
              <w:rPr>
                <w:rFonts w:ascii="Verdana" w:hAnsi="Verdana"/>
              </w:rPr>
              <w:t>Prograf</w:t>
            </w:r>
            <w:proofErr w:type="spellEnd"/>
          </w:p>
          <w:p w14:paraId="69A84D2F" w14:textId="77777777" w:rsidR="00587DC6" w:rsidRPr="00426501" w:rsidRDefault="00317FC3" w:rsidP="008125BF">
            <w:pPr>
              <w:pStyle w:val="ListParagraph"/>
              <w:numPr>
                <w:ilvl w:val="2"/>
                <w:numId w:val="13"/>
              </w:numPr>
              <w:spacing w:before="120" w:after="120"/>
              <w:contextualSpacing w:val="0"/>
              <w:rPr>
                <w:rFonts w:ascii="Verdana" w:hAnsi="Verdana"/>
              </w:rPr>
            </w:pPr>
            <w:r w:rsidRPr="00426501">
              <w:rPr>
                <w:rFonts w:ascii="Verdana" w:hAnsi="Verdana"/>
              </w:rPr>
              <w:t xml:space="preserve">Oral Antiemetic (EME), </w:t>
            </w:r>
            <w:r w:rsidR="008A6F63" w:rsidRPr="00426501">
              <w:rPr>
                <w:rFonts w:ascii="Verdana" w:hAnsi="Verdana"/>
              </w:rPr>
              <w:t xml:space="preserve">such as </w:t>
            </w:r>
            <w:r w:rsidR="00332716" w:rsidRPr="00426501">
              <w:rPr>
                <w:rFonts w:ascii="Verdana" w:hAnsi="Verdana"/>
              </w:rPr>
              <w:t>Zofran</w:t>
            </w:r>
          </w:p>
          <w:p w14:paraId="78A5F0B8" w14:textId="77777777" w:rsidR="00317FC3" w:rsidRPr="00426501" w:rsidRDefault="00317FC3" w:rsidP="008125BF">
            <w:pPr>
              <w:pStyle w:val="ListParagraph"/>
              <w:numPr>
                <w:ilvl w:val="2"/>
                <w:numId w:val="13"/>
              </w:numPr>
              <w:spacing w:before="120" w:after="120"/>
              <w:contextualSpacing w:val="0"/>
              <w:rPr>
                <w:rFonts w:ascii="Verdana" w:hAnsi="Verdana"/>
              </w:rPr>
            </w:pPr>
            <w:r w:rsidRPr="00426501">
              <w:rPr>
                <w:rFonts w:ascii="Verdana" w:hAnsi="Verdana"/>
              </w:rPr>
              <w:t>Humulin R-500 (INF)</w:t>
            </w:r>
          </w:p>
          <w:p w14:paraId="1110AB39" w14:textId="77777777" w:rsidR="00587DC6" w:rsidRPr="00426501" w:rsidRDefault="00587DC6" w:rsidP="008125BF">
            <w:pPr>
              <w:pStyle w:val="ListParagraph"/>
              <w:spacing w:before="120" w:after="120"/>
              <w:ind w:left="0"/>
              <w:contextualSpacing w:val="0"/>
              <w:rPr>
                <w:rFonts w:ascii="Verdana" w:hAnsi="Verdana"/>
              </w:rPr>
            </w:pPr>
          </w:p>
          <w:p w14:paraId="47855E3B" w14:textId="18353C3F" w:rsidR="00D406E9" w:rsidRPr="002F1FD0" w:rsidRDefault="00587DC6" w:rsidP="008125BF">
            <w:pPr>
              <w:pStyle w:val="ListParagraph"/>
              <w:spacing w:before="120" w:after="120"/>
              <w:ind w:left="0"/>
              <w:contextualSpacing w:val="0"/>
              <w:rPr>
                <w:rFonts w:ascii="Verdana" w:hAnsi="Verdana"/>
              </w:rPr>
            </w:pPr>
            <w:r w:rsidRPr="00426501">
              <w:rPr>
                <w:rFonts w:ascii="Verdana" w:hAnsi="Verdana"/>
                <w:b/>
              </w:rPr>
              <w:t>Note:</w:t>
            </w:r>
            <w:r w:rsidRPr="00426501">
              <w:rPr>
                <w:rFonts w:ascii="Verdana" w:hAnsi="Verdana"/>
              </w:rPr>
              <w:t xml:space="preserve"> </w:t>
            </w:r>
            <w:r w:rsidR="002F1FD0">
              <w:rPr>
                <w:rFonts w:ascii="Verdana" w:hAnsi="Verdana"/>
              </w:rPr>
              <w:t xml:space="preserve"> </w:t>
            </w:r>
            <w:r w:rsidR="00F14ECF" w:rsidRPr="00426501">
              <w:rPr>
                <w:rFonts w:ascii="Verdana" w:hAnsi="Verdana"/>
              </w:rPr>
              <w:t xml:space="preserve">A transition fill is not available for a drug that is rejected for B vs. D determination. The coverage determination must be done </w:t>
            </w:r>
            <w:r w:rsidR="008125BF" w:rsidRPr="00426501">
              <w:rPr>
                <w:rFonts w:ascii="Verdana" w:hAnsi="Verdana"/>
              </w:rPr>
              <w:t>to</w:t>
            </w:r>
            <w:r w:rsidR="00F14ECF" w:rsidRPr="00426501">
              <w:rPr>
                <w:rFonts w:ascii="Verdana" w:hAnsi="Verdana"/>
              </w:rPr>
              <w:t xml:space="preserve"> determine how the plan will pay for the drug.</w:t>
            </w:r>
            <w:r w:rsidRPr="00426501">
              <w:rPr>
                <w:rFonts w:ascii="Verdana" w:hAnsi="Verdana"/>
              </w:rPr>
              <w:t xml:space="preserve"> Refer </w:t>
            </w:r>
            <w:r w:rsidR="009505B0" w:rsidRPr="00426501">
              <w:rPr>
                <w:rFonts w:ascii="Verdana" w:hAnsi="Verdana"/>
              </w:rPr>
              <w:t>to</w:t>
            </w:r>
            <w:r w:rsidR="00301262">
              <w:rPr>
                <w:rFonts w:ascii="Verdana" w:hAnsi="Verdana"/>
              </w:rPr>
              <w:t xml:space="preserve"> </w:t>
            </w:r>
            <w:hyperlink r:id="rId20" w:anchor="!/view?docid=044a0a49-8050-4303-98a7-edf9cfda6065" w:history="1">
              <w:r w:rsidR="00301262">
                <w:rPr>
                  <w:rStyle w:val="Hyperlink"/>
                  <w:rFonts w:ascii="Verdana" w:hAnsi="Verdana"/>
                  <w:bCs/>
                </w:rPr>
                <w:t>Compass MED D - CCR - Coverage Determinations and Redeterminations (Appeals)</w:t>
              </w:r>
            </w:hyperlink>
            <w:r w:rsidR="00301262">
              <w:rPr>
                <w:rFonts w:ascii="Verdana" w:hAnsi="Verdana"/>
                <w:bCs/>
              </w:rPr>
              <w:t>.</w:t>
            </w:r>
            <w:r w:rsidR="009505B0">
              <w:rPr>
                <w:rFonts w:ascii="Verdana" w:hAnsi="Verdana"/>
                <w:color w:val="FF0000"/>
              </w:rPr>
              <w:t xml:space="preserve"> </w:t>
            </w:r>
          </w:p>
          <w:p w14:paraId="627CE3EF" w14:textId="77777777" w:rsidR="00CC4416" w:rsidRPr="00A67059" w:rsidRDefault="00CC4416" w:rsidP="00587DC6">
            <w:pPr>
              <w:pStyle w:val="ListParagraph"/>
              <w:ind w:left="0"/>
              <w:rPr>
                <w:rFonts w:ascii="Verdana" w:hAnsi="Verdana"/>
              </w:rPr>
            </w:pPr>
          </w:p>
        </w:tc>
      </w:tr>
    </w:tbl>
    <w:p w14:paraId="1C7E285C" w14:textId="77777777" w:rsidR="00CC4416" w:rsidRPr="002F1FD0" w:rsidRDefault="00CC4416" w:rsidP="00D97F51">
      <w:pPr>
        <w:rPr>
          <w:rFonts w:ascii="Verdana" w:hAnsi="Verdana"/>
        </w:rPr>
      </w:pPr>
    </w:p>
    <w:p w14:paraId="2EDF1263" w14:textId="16918D59" w:rsidR="00435BB1" w:rsidRPr="00D97F51" w:rsidRDefault="00000000" w:rsidP="00435BB1">
      <w:pPr>
        <w:jc w:val="right"/>
        <w:rPr>
          <w:rFonts w:ascii="Verdana" w:hAnsi="Verdana"/>
        </w:rPr>
      </w:pPr>
      <w:hyperlink w:anchor="_top" w:history="1">
        <w:r w:rsidR="00435BB1" w:rsidRPr="00343C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35BB1" w:rsidRPr="00BF74E9" w14:paraId="78A9A7C7" w14:textId="77777777" w:rsidTr="000406EB">
        <w:tc>
          <w:tcPr>
            <w:tcW w:w="5000" w:type="pct"/>
            <w:shd w:val="clear" w:color="auto" w:fill="C0C0C0"/>
          </w:tcPr>
          <w:p w14:paraId="3ED125F3" w14:textId="77777777" w:rsidR="00435BB1" w:rsidRPr="00586CD9" w:rsidRDefault="00435BB1" w:rsidP="00586CD9">
            <w:pPr>
              <w:pStyle w:val="Heading2"/>
              <w:rPr>
                <w:rFonts w:ascii="Verdana" w:hAnsi="Verdana"/>
                <w:i w:val="0"/>
              </w:rPr>
            </w:pPr>
            <w:bookmarkStart w:id="22" w:name="_Toc152064222"/>
            <w:r w:rsidRPr="00586CD9">
              <w:rPr>
                <w:rFonts w:ascii="Verdana" w:hAnsi="Verdana"/>
                <w:i w:val="0"/>
              </w:rPr>
              <w:t>Frequently Asked Questions</w:t>
            </w:r>
            <w:bookmarkEnd w:id="22"/>
          </w:p>
        </w:tc>
      </w:tr>
    </w:tbl>
    <w:p w14:paraId="1F966898" w14:textId="77777777" w:rsidR="00435BB1" w:rsidRPr="002F1FD0" w:rsidRDefault="00435BB1" w:rsidP="00D97F51">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7555"/>
      </w:tblGrid>
      <w:tr w:rsidR="00435BB1" w:rsidRPr="000406EB" w14:paraId="51AA7E82" w14:textId="77777777" w:rsidTr="008125BF">
        <w:tc>
          <w:tcPr>
            <w:tcW w:w="2083" w:type="pct"/>
            <w:shd w:val="pct10" w:color="auto" w:fill="auto"/>
          </w:tcPr>
          <w:p w14:paraId="683746E3" w14:textId="77777777" w:rsidR="00435BB1" w:rsidRPr="00426501" w:rsidRDefault="00435BB1" w:rsidP="002F1FD0">
            <w:pPr>
              <w:jc w:val="center"/>
              <w:rPr>
                <w:rFonts w:ascii="Verdana" w:hAnsi="Verdana"/>
                <w:b/>
              </w:rPr>
            </w:pPr>
            <w:r w:rsidRPr="00426501">
              <w:rPr>
                <w:rFonts w:ascii="Verdana" w:hAnsi="Verdana"/>
                <w:b/>
              </w:rPr>
              <w:t xml:space="preserve">Question from </w:t>
            </w:r>
            <w:r w:rsidR="002F1FD0">
              <w:rPr>
                <w:rFonts w:ascii="Verdana" w:hAnsi="Verdana"/>
                <w:b/>
              </w:rPr>
              <w:t>Beneficiary</w:t>
            </w:r>
          </w:p>
        </w:tc>
        <w:tc>
          <w:tcPr>
            <w:tcW w:w="2917" w:type="pct"/>
            <w:shd w:val="pct10" w:color="auto" w:fill="auto"/>
          </w:tcPr>
          <w:p w14:paraId="2BA77118" w14:textId="77777777" w:rsidR="00435BB1" w:rsidRPr="00426501" w:rsidRDefault="00435BB1" w:rsidP="000406EB">
            <w:pPr>
              <w:jc w:val="center"/>
              <w:rPr>
                <w:rFonts w:ascii="Verdana" w:hAnsi="Verdana"/>
                <w:b/>
              </w:rPr>
            </w:pPr>
            <w:r w:rsidRPr="00426501">
              <w:rPr>
                <w:rFonts w:ascii="Verdana" w:hAnsi="Verdana"/>
                <w:b/>
              </w:rPr>
              <w:t>Answer from CCR</w:t>
            </w:r>
          </w:p>
        </w:tc>
      </w:tr>
      <w:tr w:rsidR="00435BB1" w:rsidRPr="000406EB" w14:paraId="3A7B67B4" w14:textId="77777777" w:rsidTr="008125BF">
        <w:tc>
          <w:tcPr>
            <w:tcW w:w="2083" w:type="pct"/>
          </w:tcPr>
          <w:p w14:paraId="14C4246F" w14:textId="77777777" w:rsidR="00435BB1" w:rsidRPr="00426501" w:rsidRDefault="00435BB1" w:rsidP="00435BB1">
            <w:pPr>
              <w:rPr>
                <w:rFonts w:ascii="Verdana" w:hAnsi="Verdana"/>
              </w:rPr>
            </w:pPr>
            <w:r w:rsidRPr="00426501">
              <w:rPr>
                <w:rFonts w:ascii="Verdana" w:hAnsi="Verdana"/>
              </w:rPr>
              <w:t>Why is the medication I received not showing on my E</w:t>
            </w:r>
            <w:r w:rsidR="00E26721" w:rsidRPr="00426501">
              <w:rPr>
                <w:rFonts w:ascii="Verdana" w:hAnsi="Verdana"/>
              </w:rPr>
              <w:t>xplanation of Benefits (E</w:t>
            </w:r>
            <w:r w:rsidRPr="00426501">
              <w:rPr>
                <w:rFonts w:ascii="Verdana" w:hAnsi="Verdana"/>
              </w:rPr>
              <w:t>OB</w:t>
            </w:r>
            <w:r w:rsidR="00E26721" w:rsidRPr="00426501">
              <w:rPr>
                <w:rFonts w:ascii="Verdana" w:hAnsi="Verdana"/>
              </w:rPr>
              <w:t>)</w:t>
            </w:r>
            <w:r w:rsidRPr="00426501">
              <w:rPr>
                <w:rFonts w:ascii="Verdana" w:hAnsi="Verdana"/>
              </w:rPr>
              <w:t>?</w:t>
            </w:r>
          </w:p>
          <w:p w14:paraId="43B67CAF" w14:textId="77777777" w:rsidR="00435BB1" w:rsidRPr="00426501" w:rsidRDefault="00435BB1" w:rsidP="00D97F51">
            <w:pPr>
              <w:rPr>
                <w:rFonts w:ascii="Verdana" w:hAnsi="Verdana"/>
              </w:rPr>
            </w:pPr>
          </w:p>
        </w:tc>
        <w:tc>
          <w:tcPr>
            <w:tcW w:w="2917" w:type="pct"/>
          </w:tcPr>
          <w:p w14:paraId="4ADA0E8E" w14:textId="416348F1" w:rsidR="002A6BF0" w:rsidRPr="00426501" w:rsidRDefault="00DF2162" w:rsidP="002F1FD0">
            <w:pPr>
              <w:rPr>
                <w:rFonts w:ascii="Verdana" w:hAnsi="Verdana"/>
              </w:rPr>
            </w:pPr>
            <w:r>
              <w:rPr>
                <w:rFonts w:ascii="Verdana" w:hAnsi="Verdana"/>
                <w:b/>
                <w:noProof/>
              </w:rPr>
              <w:drawing>
                <wp:inline distT="0" distB="0" distL="0" distR="0" wp14:anchorId="055F829C" wp14:editId="055FA5AB">
                  <wp:extent cx="236220" cy="21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2F1FD0">
              <w:rPr>
                <w:rFonts w:ascii="Verdana" w:hAnsi="Verdana"/>
              </w:rPr>
              <w:t xml:space="preserve"> </w:t>
            </w:r>
            <w:r w:rsidR="00EB48FA">
              <w:rPr>
                <w:rFonts w:ascii="Verdana" w:hAnsi="Verdana"/>
              </w:rPr>
              <w:t xml:space="preserve"> </w:t>
            </w:r>
            <w:r w:rsidR="003A25F7" w:rsidRPr="00426501">
              <w:rPr>
                <w:rFonts w:ascii="Verdana" w:hAnsi="Verdana"/>
              </w:rPr>
              <w:t>The medication is not reflecting on your EOB because the Medicare portion of your plan did not pay. However, this does not mean that the medication is not covered. The medication is covered by your Employer on the secondary plan</w:t>
            </w:r>
            <w:r w:rsidR="002F1FD0">
              <w:rPr>
                <w:rFonts w:ascii="Verdana" w:hAnsi="Verdana"/>
              </w:rPr>
              <w:t>.</w:t>
            </w:r>
          </w:p>
          <w:p w14:paraId="2A6D3448" w14:textId="77777777" w:rsidR="00435BB1" w:rsidRPr="00426501" w:rsidRDefault="00435BB1" w:rsidP="00D97F51">
            <w:pPr>
              <w:rPr>
                <w:rFonts w:ascii="Verdana" w:hAnsi="Verdana"/>
                <w:b/>
              </w:rPr>
            </w:pPr>
          </w:p>
        </w:tc>
      </w:tr>
      <w:tr w:rsidR="00435BB1" w:rsidRPr="000406EB" w14:paraId="03BF7B68" w14:textId="77777777" w:rsidTr="008125BF">
        <w:tc>
          <w:tcPr>
            <w:tcW w:w="2083" w:type="pct"/>
          </w:tcPr>
          <w:p w14:paraId="2B462B0D" w14:textId="77777777" w:rsidR="002A6BF0" w:rsidRPr="00426501" w:rsidRDefault="002A6BF0" w:rsidP="00D97F51">
            <w:pPr>
              <w:rPr>
                <w:rFonts w:ascii="Verdana" w:hAnsi="Verdana"/>
              </w:rPr>
            </w:pPr>
            <w:r w:rsidRPr="00426501">
              <w:rPr>
                <w:rFonts w:ascii="Verdana" w:hAnsi="Verdana"/>
              </w:rPr>
              <w:t xml:space="preserve">Why did I receive a coverage denial letter for my </w:t>
            </w:r>
            <w:r w:rsidR="00EB48FA" w:rsidRPr="00426501">
              <w:rPr>
                <w:rFonts w:ascii="Verdana" w:hAnsi="Verdana"/>
              </w:rPr>
              <w:t>m</w:t>
            </w:r>
            <w:r w:rsidR="00EB48FA">
              <w:rPr>
                <w:rFonts w:ascii="Verdana" w:hAnsi="Verdana"/>
              </w:rPr>
              <w:t>edication if</w:t>
            </w:r>
            <w:r w:rsidR="002F1FD0">
              <w:rPr>
                <w:rFonts w:ascii="Verdana" w:hAnsi="Verdana"/>
              </w:rPr>
              <w:t xml:space="preserve"> it was approved? </w:t>
            </w:r>
          </w:p>
          <w:p w14:paraId="3DEE5037" w14:textId="77777777" w:rsidR="00435BB1" w:rsidRPr="00426501" w:rsidRDefault="00435BB1" w:rsidP="00D97F51">
            <w:pPr>
              <w:rPr>
                <w:rFonts w:ascii="Verdana" w:hAnsi="Verdana"/>
              </w:rPr>
            </w:pPr>
          </w:p>
        </w:tc>
        <w:tc>
          <w:tcPr>
            <w:tcW w:w="2917" w:type="pct"/>
          </w:tcPr>
          <w:p w14:paraId="7A88142F" w14:textId="2BD7963A" w:rsidR="003A25F7" w:rsidRPr="002F1FD0" w:rsidRDefault="00DF2162" w:rsidP="002F1FD0">
            <w:pPr>
              <w:rPr>
                <w:rFonts w:ascii="Verdana" w:hAnsi="Verdana"/>
                <w:b/>
              </w:rPr>
            </w:pPr>
            <w:r>
              <w:rPr>
                <w:rFonts w:ascii="Verdana" w:hAnsi="Verdana"/>
                <w:noProof/>
              </w:rPr>
              <w:drawing>
                <wp:inline distT="0" distB="0" distL="0" distR="0" wp14:anchorId="3C225FFB" wp14:editId="360DEC3B">
                  <wp:extent cx="23622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2F1FD0" w:rsidRPr="002F1FD0">
              <w:rPr>
                <w:rFonts w:ascii="Verdana" w:hAnsi="Verdana"/>
              </w:rPr>
              <w:t xml:space="preserve"> </w:t>
            </w:r>
            <w:r w:rsidR="00EB48FA">
              <w:rPr>
                <w:rFonts w:ascii="Verdana" w:hAnsi="Verdana"/>
              </w:rPr>
              <w:t xml:space="preserve"> </w:t>
            </w:r>
            <w:r w:rsidR="003A25F7" w:rsidRPr="002F1FD0">
              <w:rPr>
                <w:rFonts w:ascii="Verdana" w:hAnsi="Verdana"/>
              </w:rPr>
              <w:t>The</w:t>
            </w:r>
            <w:r w:rsidR="003A25F7" w:rsidRPr="00426501">
              <w:rPr>
                <w:rFonts w:ascii="Verdana" w:hAnsi="Verdana"/>
              </w:rPr>
              <w:t xml:space="preserve"> medication was denied on the Medicare portion of your plan. </w:t>
            </w:r>
            <w:r w:rsidR="008125BF" w:rsidRPr="00426501">
              <w:rPr>
                <w:rFonts w:ascii="Verdana" w:hAnsi="Verdana"/>
              </w:rPr>
              <w:t>CMS requires us</w:t>
            </w:r>
            <w:r w:rsidR="003A25F7" w:rsidRPr="00426501">
              <w:rPr>
                <w:rFonts w:ascii="Verdana" w:hAnsi="Verdana"/>
              </w:rPr>
              <w:t xml:space="preserve"> to provide documentation of that denial. However, this does not mean that the medication is not covered. The medication is covered by your Employer on the secondary plan.</w:t>
            </w:r>
          </w:p>
          <w:p w14:paraId="517B56D8" w14:textId="77777777" w:rsidR="002A6BF0" w:rsidRPr="00426501" w:rsidRDefault="002A6BF0" w:rsidP="00E26721">
            <w:pPr>
              <w:rPr>
                <w:rFonts w:ascii="Verdana" w:hAnsi="Verdana"/>
                <w:b/>
              </w:rPr>
            </w:pPr>
          </w:p>
        </w:tc>
      </w:tr>
    </w:tbl>
    <w:p w14:paraId="63EDFD93" w14:textId="77777777" w:rsidR="00CC4416" w:rsidRPr="00343C40" w:rsidRDefault="00CC4416" w:rsidP="00D97F51">
      <w:pPr>
        <w:rPr>
          <w:rFonts w:ascii="Verdana" w:hAnsi="Verdana"/>
        </w:rPr>
      </w:pPr>
    </w:p>
    <w:p w14:paraId="3633D077" w14:textId="77777777" w:rsidR="002F1FD0" w:rsidRDefault="002F1FD0" w:rsidP="002F1FD0">
      <w:pPr>
        <w:tabs>
          <w:tab w:val="left" w:pos="4725"/>
        </w:tabs>
      </w:pPr>
    </w:p>
    <w:p w14:paraId="7CD131A7" w14:textId="0531EBD0" w:rsidR="002F1FD0" w:rsidRPr="00343C40" w:rsidRDefault="00000000" w:rsidP="002F1FD0">
      <w:pPr>
        <w:jc w:val="right"/>
        <w:rPr>
          <w:rFonts w:ascii="Verdana" w:hAnsi="Verdana"/>
        </w:rPr>
      </w:pPr>
      <w:hyperlink w:anchor="_top" w:history="1">
        <w:r w:rsidR="002F1FD0" w:rsidRPr="00343C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F1FD0" w:rsidRPr="00BF74E9" w14:paraId="1EE151A8" w14:textId="77777777" w:rsidTr="00EE4ABB">
        <w:tc>
          <w:tcPr>
            <w:tcW w:w="5000" w:type="pct"/>
            <w:shd w:val="clear" w:color="auto" w:fill="C0C0C0"/>
          </w:tcPr>
          <w:p w14:paraId="006ADE5D" w14:textId="77777777" w:rsidR="002F1FD0" w:rsidRPr="00586CD9" w:rsidRDefault="002F1FD0" w:rsidP="00EE4ABB">
            <w:pPr>
              <w:pStyle w:val="Heading2"/>
              <w:rPr>
                <w:rFonts w:ascii="Verdana" w:hAnsi="Verdana"/>
                <w:i w:val="0"/>
              </w:rPr>
            </w:pPr>
            <w:bookmarkStart w:id="23" w:name="_Toc152064224"/>
            <w:r w:rsidRPr="00586CD9">
              <w:rPr>
                <w:rFonts w:ascii="Verdana" w:hAnsi="Verdana"/>
                <w:i w:val="0"/>
              </w:rPr>
              <w:t>Resolution Time</w:t>
            </w:r>
            <w:bookmarkEnd w:id="23"/>
          </w:p>
        </w:tc>
      </w:tr>
    </w:tbl>
    <w:p w14:paraId="45065287" w14:textId="77777777" w:rsidR="002F1FD0" w:rsidRDefault="002F1FD0" w:rsidP="002F1FD0">
      <w:pPr>
        <w:rPr>
          <w:rFonts w:ascii="Verdana" w:hAnsi="Verdana"/>
        </w:rPr>
      </w:pPr>
      <w:r w:rsidRPr="00CD7A4C">
        <w:rPr>
          <w:rFonts w:ascii="Verdana" w:hAnsi="Verdana"/>
        </w:rPr>
        <w:t xml:space="preserve">Information = </w:t>
      </w:r>
      <w:r>
        <w:rPr>
          <w:rFonts w:ascii="Verdana" w:hAnsi="Verdana"/>
        </w:rPr>
        <w:t>I</w:t>
      </w:r>
      <w:r w:rsidRPr="00CD7A4C">
        <w:rPr>
          <w:rFonts w:ascii="Verdana" w:hAnsi="Verdana"/>
        </w:rPr>
        <w:t>mmediate</w:t>
      </w:r>
    </w:p>
    <w:p w14:paraId="1E98E8BD" w14:textId="77777777" w:rsidR="002F1FD0" w:rsidRDefault="002F1FD0" w:rsidP="002F1FD0">
      <w:pPr>
        <w:tabs>
          <w:tab w:val="left" w:pos="4725"/>
        </w:tabs>
        <w:jc w:val="right"/>
        <w:rPr>
          <w:rStyle w:val="Hyperlink"/>
          <w:rFonts w:ascii="Verdana" w:hAnsi="Verdana"/>
        </w:rPr>
      </w:pPr>
    </w:p>
    <w:p w14:paraId="6B2554CD" w14:textId="58CE13EF" w:rsidR="0083052C" w:rsidRDefault="00000000" w:rsidP="002F1FD0">
      <w:pPr>
        <w:tabs>
          <w:tab w:val="left" w:pos="4725"/>
        </w:tabs>
        <w:jc w:val="right"/>
        <w:rPr>
          <w:rFonts w:ascii="Verdana" w:hAnsi="Verdana"/>
        </w:rPr>
      </w:pPr>
      <w:hyperlink w:anchor="_top" w:history="1">
        <w:r w:rsidR="0083052C"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052C" w:rsidRPr="0064267B" w14:paraId="52668DB3" w14:textId="77777777" w:rsidTr="00B50EE0">
        <w:tc>
          <w:tcPr>
            <w:tcW w:w="5000" w:type="pct"/>
            <w:shd w:val="clear" w:color="auto" w:fill="C0C0C0"/>
          </w:tcPr>
          <w:p w14:paraId="12333AE1" w14:textId="77777777" w:rsidR="0083052C" w:rsidRPr="0064267B" w:rsidRDefault="0083052C" w:rsidP="00B50EE0">
            <w:pPr>
              <w:pStyle w:val="Heading2"/>
              <w:rPr>
                <w:rFonts w:ascii="Verdana" w:hAnsi="Verdana"/>
                <w:i w:val="0"/>
                <w:iCs w:val="0"/>
              </w:rPr>
            </w:pPr>
            <w:bookmarkStart w:id="24" w:name="_Toc525825645"/>
            <w:bookmarkStart w:id="25" w:name="_Toc152064225"/>
            <w:r>
              <w:rPr>
                <w:rFonts w:ascii="Verdana" w:hAnsi="Verdana"/>
                <w:i w:val="0"/>
                <w:iCs w:val="0"/>
              </w:rPr>
              <w:t>Related Documents</w:t>
            </w:r>
            <w:bookmarkEnd w:id="24"/>
            <w:bookmarkEnd w:id="25"/>
          </w:p>
        </w:tc>
      </w:tr>
    </w:tbl>
    <w:p w14:paraId="4356DC33" w14:textId="5FA12610" w:rsidR="002F1FD0" w:rsidRDefault="002F1FD0" w:rsidP="002F1FD0">
      <w:pPr>
        <w:rPr>
          <w:rFonts w:ascii="Verdana" w:hAnsi="Verdana"/>
        </w:rPr>
      </w:pPr>
      <w:r>
        <w:rPr>
          <w:rFonts w:ascii="Verdana" w:hAnsi="Verdana"/>
          <w:b/>
        </w:rPr>
        <w:t xml:space="preserve">Abbreviations/Definitions: </w:t>
      </w:r>
      <w:hyperlink r:id="rId22" w:anchor="!/view?docid=c1f1028b-e42c-4b4f-a4cf-cc0b42c91606" w:history="1">
        <w:r w:rsidR="008D14EB" w:rsidRPr="00D46E3C">
          <w:rPr>
            <w:rStyle w:val="Hyperlink"/>
            <w:rFonts w:ascii="Verdana" w:hAnsi="Verdana"/>
          </w:rPr>
          <w:t>Customer Care Abbreviations, Definitions, and Terms (017428)</w:t>
        </w:r>
      </w:hyperlink>
    </w:p>
    <w:p w14:paraId="764A7800" w14:textId="77777777" w:rsidR="0083052C" w:rsidRDefault="0083052C" w:rsidP="0083052C"/>
    <w:p w14:paraId="21EA9249" w14:textId="2E1FD243" w:rsidR="00343C40" w:rsidRPr="00CD7A4C" w:rsidRDefault="00000000" w:rsidP="0015397A">
      <w:pPr>
        <w:jc w:val="right"/>
        <w:rPr>
          <w:rFonts w:ascii="Verdana" w:hAnsi="Verdana"/>
        </w:rPr>
      </w:pPr>
      <w:hyperlink w:anchor="_top" w:history="1">
        <w:r w:rsidR="00343C40" w:rsidRPr="00343C40">
          <w:rPr>
            <w:rStyle w:val="Hyperlink"/>
            <w:rFonts w:ascii="Verdana" w:hAnsi="Verdana"/>
          </w:rPr>
          <w:t>Top of the Document</w:t>
        </w:r>
      </w:hyperlink>
    </w:p>
    <w:p w14:paraId="3EFABEC8" w14:textId="77777777" w:rsidR="00806D92" w:rsidRPr="00C247CB" w:rsidRDefault="00806D92" w:rsidP="0015397A">
      <w:pPr>
        <w:jc w:val="center"/>
        <w:rPr>
          <w:rFonts w:ascii="Verdana" w:hAnsi="Verdana"/>
          <w:sz w:val="16"/>
          <w:szCs w:val="16"/>
        </w:rPr>
      </w:pPr>
      <w:r w:rsidRPr="00C247CB">
        <w:rPr>
          <w:rFonts w:ascii="Verdana" w:hAnsi="Verdana"/>
          <w:sz w:val="16"/>
          <w:szCs w:val="16"/>
        </w:rPr>
        <w:t xml:space="preserve">Not </w:t>
      </w:r>
      <w:r w:rsidR="00273EFD" w:rsidRPr="00C247CB">
        <w:rPr>
          <w:rFonts w:ascii="Verdana" w:hAnsi="Verdana"/>
          <w:sz w:val="16"/>
          <w:szCs w:val="16"/>
        </w:rPr>
        <w:t>to</w:t>
      </w:r>
      <w:r w:rsidRPr="00C247CB">
        <w:rPr>
          <w:rFonts w:ascii="Verdana" w:hAnsi="Verdana"/>
          <w:sz w:val="16"/>
          <w:szCs w:val="16"/>
        </w:rPr>
        <w:t xml:space="preserve"> Be Reproduced </w:t>
      </w:r>
      <w:r w:rsidR="00273EFD" w:rsidRPr="00C247CB">
        <w:rPr>
          <w:rFonts w:ascii="Verdana" w:hAnsi="Verdana"/>
          <w:sz w:val="16"/>
          <w:szCs w:val="16"/>
        </w:rPr>
        <w:t>or</w:t>
      </w:r>
      <w:r w:rsidRPr="00C247CB">
        <w:rPr>
          <w:rFonts w:ascii="Verdana" w:hAnsi="Verdana"/>
          <w:sz w:val="16"/>
          <w:szCs w:val="16"/>
        </w:rPr>
        <w:t xml:space="preserve"> Disclosed to Others </w:t>
      </w:r>
      <w:r w:rsidR="00273EFD" w:rsidRPr="00C247CB">
        <w:rPr>
          <w:rFonts w:ascii="Verdana" w:hAnsi="Verdana"/>
          <w:sz w:val="16"/>
          <w:szCs w:val="16"/>
        </w:rPr>
        <w:t>without</w:t>
      </w:r>
      <w:r w:rsidRPr="00C247CB">
        <w:rPr>
          <w:rFonts w:ascii="Verdana" w:hAnsi="Verdana"/>
          <w:sz w:val="16"/>
          <w:szCs w:val="16"/>
        </w:rPr>
        <w:t xml:space="preserve"> Prior Written Approval</w:t>
      </w:r>
    </w:p>
    <w:p w14:paraId="3475C457" w14:textId="05F6C252" w:rsidR="00713BC2" w:rsidRDefault="00806D92" w:rsidP="002F1FD0">
      <w:pPr>
        <w:jc w:val="center"/>
      </w:pPr>
      <w:r w:rsidRPr="00C247CB">
        <w:rPr>
          <w:rFonts w:ascii="Verdana" w:hAnsi="Verdana"/>
          <w:b/>
          <w:color w:val="000000"/>
          <w:sz w:val="16"/>
          <w:szCs w:val="16"/>
        </w:rPr>
        <w:t xml:space="preserve">ELECTRONIC DATA = OFFICIAL VERSION </w:t>
      </w:r>
      <w:r w:rsidR="00301262">
        <w:rPr>
          <w:rFonts w:ascii="Verdana" w:hAnsi="Verdana"/>
          <w:b/>
          <w:color w:val="000000"/>
          <w:sz w:val="16"/>
          <w:szCs w:val="16"/>
        </w:rPr>
        <w:t>/</w:t>
      </w:r>
      <w:r w:rsidRPr="00C247CB">
        <w:rPr>
          <w:rFonts w:ascii="Verdana" w:hAnsi="Verdana"/>
          <w:b/>
          <w:color w:val="000000"/>
          <w:sz w:val="16"/>
          <w:szCs w:val="16"/>
        </w:rPr>
        <w:t xml:space="preserve"> PAPER COPY </w:t>
      </w:r>
      <w:r w:rsidR="00A067B9">
        <w:rPr>
          <w:rFonts w:ascii="Verdana" w:hAnsi="Verdana"/>
          <w:b/>
          <w:color w:val="000000"/>
          <w:sz w:val="16"/>
          <w:szCs w:val="16"/>
        </w:rPr>
        <w:t>=</w:t>
      </w:r>
      <w:r w:rsidRPr="00C247CB">
        <w:rPr>
          <w:rFonts w:ascii="Verdana" w:hAnsi="Verdana"/>
          <w:b/>
          <w:color w:val="000000"/>
          <w:sz w:val="16"/>
          <w:szCs w:val="16"/>
        </w:rPr>
        <w:t xml:space="preserve"> INFORMATIONAL ONLY</w:t>
      </w:r>
    </w:p>
    <w:sectPr w:rsidR="00713BC2" w:rsidSect="006740CF">
      <w:headerReference w:type="default" r:id="rId23"/>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A34D" w14:textId="77777777" w:rsidR="00C33A7F" w:rsidRPr="00342BF6" w:rsidRDefault="00C33A7F" w:rsidP="005E16DD">
      <w:r>
        <w:separator/>
      </w:r>
    </w:p>
  </w:endnote>
  <w:endnote w:type="continuationSeparator" w:id="0">
    <w:p w14:paraId="231DD35C" w14:textId="77777777" w:rsidR="00C33A7F" w:rsidRPr="00342BF6" w:rsidRDefault="00C33A7F" w:rsidP="005E16DD">
      <w:r>
        <w:continuationSeparator/>
      </w:r>
    </w:p>
  </w:endnote>
  <w:endnote w:type="continuationNotice" w:id="1">
    <w:p w14:paraId="67DACF8B" w14:textId="77777777" w:rsidR="00C33A7F" w:rsidRDefault="00C33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AED91" w14:textId="77777777" w:rsidR="0083052C" w:rsidRDefault="0083052C">
    <w:pPr>
      <w:pStyle w:val="Footer"/>
      <w:jc w:val="right"/>
    </w:pPr>
    <w:r>
      <w:fldChar w:fldCharType="begin"/>
    </w:r>
    <w:r>
      <w:instrText xml:space="preserve"> PAGE   \* MERGEFORMAT </w:instrText>
    </w:r>
    <w:r>
      <w:fldChar w:fldCharType="separate"/>
    </w:r>
    <w:r w:rsidR="004F2432">
      <w:rPr>
        <w:noProof/>
      </w:rPr>
      <w:t>10</w:t>
    </w:r>
    <w:r>
      <w:rPr>
        <w:noProof/>
      </w:rPr>
      <w:fldChar w:fldCharType="end"/>
    </w:r>
  </w:p>
  <w:p w14:paraId="4F5895E9" w14:textId="77777777" w:rsidR="0083052C" w:rsidRDefault="00830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124E" w14:textId="77777777" w:rsidR="006740CF" w:rsidRPr="00CD2229" w:rsidRDefault="006740C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5B6C" w14:textId="77777777" w:rsidR="00C33A7F" w:rsidRPr="00342BF6" w:rsidRDefault="00C33A7F" w:rsidP="005E16DD">
      <w:r>
        <w:separator/>
      </w:r>
    </w:p>
  </w:footnote>
  <w:footnote w:type="continuationSeparator" w:id="0">
    <w:p w14:paraId="40411E3C" w14:textId="77777777" w:rsidR="00C33A7F" w:rsidRPr="00342BF6" w:rsidRDefault="00C33A7F" w:rsidP="005E16DD">
      <w:r>
        <w:continuationSeparator/>
      </w:r>
    </w:p>
  </w:footnote>
  <w:footnote w:type="continuationNotice" w:id="1">
    <w:p w14:paraId="172294F4" w14:textId="77777777" w:rsidR="00C33A7F" w:rsidRDefault="00C33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F4E2" w14:textId="77777777" w:rsidR="00F72086" w:rsidRDefault="00F720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6F1F4" w14:textId="77777777" w:rsidR="006740CF" w:rsidRDefault="006740CF">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3.4pt;height:23.4pt" o:bullet="t">
        <v:imagedata r:id="rId1" o:title="image2s"/>
      </v:shape>
    </w:pict>
  </w:numPicBullet>
  <w:numPicBullet w:numPicBulletId="1">
    <w:pict>
      <v:shape id="_x0000_i1041" type="#_x0000_t75" style="width:18.7pt;height:16.85pt" o:bullet="t">
        <v:imagedata r:id="rId2" o:title="Icon_-_Conversation"/>
      </v:shape>
    </w:pict>
  </w:numPicBullet>
  <w:abstractNum w:abstractNumId="0" w15:restartNumberingAfterBreak="0">
    <w:nsid w:val="08085050"/>
    <w:multiLevelType w:val="hybridMultilevel"/>
    <w:tmpl w:val="AD3C8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32D9"/>
    <w:multiLevelType w:val="hybridMultilevel"/>
    <w:tmpl w:val="5A5C10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734EA"/>
    <w:multiLevelType w:val="hybridMultilevel"/>
    <w:tmpl w:val="5358F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E5BC5"/>
    <w:multiLevelType w:val="hybridMultilevel"/>
    <w:tmpl w:val="C6E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C5A49"/>
    <w:multiLevelType w:val="hybridMultilevel"/>
    <w:tmpl w:val="B2FAB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5128B"/>
    <w:multiLevelType w:val="hybridMultilevel"/>
    <w:tmpl w:val="3C529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53A15"/>
    <w:multiLevelType w:val="hybridMultilevel"/>
    <w:tmpl w:val="D48C89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DA0455"/>
    <w:multiLevelType w:val="hybridMultilevel"/>
    <w:tmpl w:val="9160B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970532"/>
    <w:multiLevelType w:val="hybridMultilevel"/>
    <w:tmpl w:val="D85003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D06BC1"/>
    <w:multiLevelType w:val="hybridMultilevel"/>
    <w:tmpl w:val="52668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24431A"/>
    <w:multiLevelType w:val="hybridMultilevel"/>
    <w:tmpl w:val="BFEEC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72C2B"/>
    <w:multiLevelType w:val="hybridMultilevel"/>
    <w:tmpl w:val="6114B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A75CD3"/>
    <w:multiLevelType w:val="hybridMultilevel"/>
    <w:tmpl w:val="93B6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622D3"/>
    <w:multiLevelType w:val="hybridMultilevel"/>
    <w:tmpl w:val="78A2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9785E"/>
    <w:multiLevelType w:val="hybridMultilevel"/>
    <w:tmpl w:val="1F0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13E8F"/>
    <w:multiLevelType w:val="hybridMultilevel"/>
    <w:tmpl w:val="907A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75668A"/>
    <w:multiLevelType w:val="hybridMultilevel"/>
    <w:tmpl w:val="07F6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76E25"/>
    <w:multiLevelType w:val="hybridMultilevel"/>
    <w:tmpl w:val="A1E68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975FC"/>
    <w:multiLevelType w:val="hybridMultilevel"/>
    <w:tmpl w:val="3CF0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016B5"/>
    <w:multiLevelType w:val="hybridMultilevel"/>
    <w:tmpl w:val="DFB24F88"/>
    <w:lvl w:ilvl="0" w:tplc="3A0069C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271A7"/>
    <w:multiLevelType w:val="hybridMultilevel"/>
    <w:tmpl w:val="7D6A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66BA0"/>
    <w:multiLevelType w:val="hybridMultilevel"/>
    <w:tmpl w:val="553EC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878828">
    <w:abstractNumId w:val="11"/>
  </w:num>
  <w:num w:numId="2" w16cid:durableId="515196876">
    <w:abstractNumId w:val="17"/>
  </w:num>
  <w:num w:numId="3" w16cid:durableId="493910082">
    <w:abstractNumId w:val="1"/>
  </w:num>
  <w:num w:numId="4" w16cid:durableId="1542210394">
    <w:abstractNumId w:val="15"/>
  </w:num>
  <w:num w:numId="5" w16cid:durableId="469321960">
    <w:abstractNumId w:val="10"/>
  </w:num>
  <w:num w:numId="6" w16cid:durableId="1098719884">
    <w:abstractNumId w:val="6"/>
  </w:num>
  <w:num w:numId="7" w16cid:durableId="213464765">
    <w:abstractNumId w:val="2"/>
  </w:num>
  <w:num w:numId="8" w16cid:durableId="843057775">
    <w:abstractNumId w:val="7"/>
  </w:num>
  <w:num w:numId="9" w16cid:durableId="1756129882">
    <w:abstractNumId w:val="5"/>
  </w:num>
  <w:num w:numId="10" w16cid:durableId="1045134373">
    <w:abstractNumId w:val="8"/>
  </w:num>
  <w:num w:numId="11" w16cid:durableId="1962148164">
    <w:abstractNumId w:val="14"/>
  </w:num>
  <w:num w:numId="12" w16cid:durableId="1278174496">
    <w:abstractNumId w:val="12"/>
  </w:num>
  <w:num w:numId="13" w16cid:durableId="1208450356">
    <w:abstractNumId w:val="19"/>
  </w:num>
  <w:num w:numId="14" w16cid:durableId="345445220">
    <w:abstractNumId w:val="3"/>
  </w:num>
  <w:num w:numId="15" w16cid:durableId="368382274">
    <w:abstractNumId w:val="21"/>
  </w:num>
  <w:num w:numId="16" w16cid:durableId="913202004">
    <w:abstractNumId w:val="9"/>
  </w:num>
  <w:num w:numId="17" w16cid:durableId="2008828167">
    <w:abstractNumId w:val="13"/>
  </w:num>
  <w:num w:numId="18" w16cid:durableId="1279752371">
    <w:abstractNumId w:val="4"/>
  </w:num>
  <w:num w:numId="19" w16cid:durableId="727191933">
    <w:abstractNumId w:val="0"/>
  </w:num>
  <w:num w:numId="20" w16cid:durableId="599921324">
    <w:abstractNumId w:val="16"/>
  </w:num>
  <w:num w:numId="21" w16cid:durableId="385418586">
    <w:abstractNumId w:val="18"/>
  </w:num>
  <w:num w:numId="22" w16cid:durableId="18649014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92"/>
    <w:rsid w:val="000024A9"/>
    <w:rsid w:val="000141F0"/>
    <w:rsid w:val="00037E87"/>
    <w:rsid w:val="000406EB"/>
    <w:rsid w:val="00055C10"/>
    <w:rsid w:val="00066DE8"/>
    <w:rsid w:val="000674F5"/>
    <w:rsid w:val="000676CF"/>
    <w:rsid w:val="000832A1"/>
    <w:rsid w:val="0008353A"/>
    <w:rsid w:val="0009485D"/>
    <w:rsid w:val="000A0038"/>
    <w:rsid w:val="000A5CCB"/>
    <w:rsid w:val="000B1A0F"/>
    <w:rsid w:val="000C0E05"/>
    <w:rsid w:val="000D07C4"/>
    <w:rsid w:val="000D74B5"/>
    <w:rsid w:val="000E294C"/>
    <w:rsid w:val="000E6072"/>
    <w:rsid w:val="000F601A"/>
    <w:rsid w:val="00110F57"/>
    <w:rsid w:val="00144734"/>
    <w:rsid w:val="0015397A"/>
    <w:rsid w:val="00183794"/>
    <w:rsid w:val="001C4C1E"/>
    <w:rsid w:val="001D350A"/>
    <w:rsid w:val="001E2067"/>
    <w:rsid w:val="00216762"/>
    <w:rsid w:val="0022764D"/>
    <w:rsid w:val="00231188"/>
    <w:rsid w:val="0024165C"/>
    <w:rsid w:val="00273EFD"/>
    <w:rsid w:val="00275F15"/>
    <w:rsid w:val="002A6BF0"/>
    <w:rsid w:val="002F1FD0"/>
    <w:rsid w:val="002F7F76"/>
    <w:rsid w:val="00301262"/>
    <w:rsid w:val="00317FC3"/>
    <w:rsid w:val="00327FD8"/>
    <w:rsid w:val="00332700"/>
    <w:rsid w:val="00332716"/>
    <w:rsid w:val="00343C40"/>
    <w:rsid w:val="003520DD"/>
    <w:rsid w:val="003613F3"/>
    <w:rsid w:val="00382085"/>
    <w:rsid w:val="00392708"/>
    <w:rsid w:val="003A0686"/>
    <w:rsid w:val="003A25F7"/>
    <w:rsid w:val="003B3677"/>
    <w:rsid w:val="003B3844"/>
    <w:rsid w:val="003D2D5B"/>
    <w:rsid w:val="003E04BF"/>
    <w:rsid w:val="003F1551"/>
    <w:rsid w:val="003F2CDC"/>
    <w:rsid w:val="003F659C"/>
    <w:rsid w:val="00414808"/>
    <w:rsid w:val="00426501"/>
    <w:rsid w:val="00426C13"/>
    <w:rsid w:val="0043065B"/>
    <w:rsid w:val="004311A9"/>
    <w:rsid w:val="00435BB1"/>
    <w:rsid w:val="00435F38"/>
    <w:rsid w:val="004460E5"/>
    <w:rsid w:val="00447B60"/>
    <w:rsid w:val="00451712"/>
    <w:rsid w:val="0045537D"/>
    <w:rsid w:val="004667CB"/>
    <w:rsid w:val="00466A88"/>
    <w:rsid w:val="004850B1"/>
    <w:rsid w:val="0048793E"/>
    <w:rsid w:val="00495E9B"/>
    <w:rsid w:val="004A63CF"/>
    <w:rsid w:val="004F2432"/>
    <w:rsid w:val="00504BA5"/>
    <w:rsid w:val="00507A5B"/>
    <w:rsid w:val="00507B72"/>
    <w:rsid w:val="005157E7"/>
    <w:rsid w:val="00516FE6"/>
    <w:rsid w:val="00523593"/>
    <w:rsid w:val="00531B0D"/>
    <w:rsid w:val="00553F36"/>
    <w:rsid w:val="0055619D"/>
    <w:rsid w:val="00557BE1"/>
    <w:rsid w:val="00561D41"/>
    <w:rsid w:val="00584041"/>
    <w:rsid w:val="00586CD9"/>
    <w:rsid w:val="00587DC6"/>
    <w:rsid w:val="005D2AB1"/>
    <w:rsid w:val="005D3926"/>
    <w:rsid w:val="005E16DD"/>
    <w:rsid w:val="00614819"/>
    <w:rsid w:val="006257BF"/>
    <w:rsid w:val="006436F5"/>
    <w:rsid w:val="006626B7"/>
    <w:rsid w:val="006730C6"/>
    <w:rsid w:val="0067343C"/>
    <w:rsid w:val="006740CF"/>
    <w:rsid w:val="006C7584"/>
    <w:rsid w:val="006E5395"/>
    <w:rsid w:val="00713BC2"/>
    <w:rsid w:val="0072734D"/>
    <w:rsid w:val="007A285E"/>
    <w:rsid w:val="007B40C8"/>
    <w:rsid w:val="007C79BC"/>
    <w:rsid w:val="007E05DA"/>
    <w:rsid w:val="00802AEF"/>
    <w:rsid w:val="00806D92"/>
    <w:rsid w:val="00811F3C"/>
    <w:rsid w:val="008125BF"/>
    <w:rsid w:val="00816A2E"/>
    <w:rsid w:val="00821936"/>
    <w:rsid w:val="0083052C"/>
    <w:rsid w:val="008450FC"/>
    <w:rsid w:val="00852433"/>
    <w:rsid w:val="00853AC3"/>
    <w:rsid w:val="008A6F63"/>
    <w:rsid w:val="008D14EB"/>
    <w:rsid w:val="00902020"/>
    <w:rsid w:val="009032A3"/>
    <w:rsid w:val="00911A73"/>
    <w:rsid w:val="00926A00"/>
    <w:rsid w:val="00932A4E"/>
    <w:rsid w:val="009344CB"/>
    <w:rsid w:val="009437F0"/>
    <w:rsid w:val="00943F93"/>
    <w:rsid w:val="0094406F"/>
    <w:rsid w:val="00944236"/>
    <w:rsid w:val="009443EF"/>
    <w:rsid w:val="00947433"/>
    <w:rsid w:val="00947C88"/>
    <w:rsid w:val="009505B0"/>
    <w:rsid w:val="00954567"/>
    <w:rsid w:val="00955DF7"/>
    <w:rsid w:val="0096297B"/>
    <w:rsid w:val="00966D5B"/>
    <w:rsid w:val="009739D1"/>
    <w:rsid w:val="009769EA"/>
    <w:rsid w:val="009845D1"/>
    <w:rsid w:val="009855A1"/>
    <w:rsid w:val="009924AA"/>
    <w:rsid w:val="009925A2"/>
    <w:rsid w:val="00994690"/>
    <w:rsid w:val="009B1213"/>
    <w:rsid w:val="009C0426"/>
    <w:rsid w:val="009C0E0E"/>
    <w:rsid w:val="009C594C"/>
    <w:rsid w:val="009D3DBB"/>
    <w:rsid w:val="009E15B3"/>
    <w:rsid w:val="009E7E8B"/>
    <w:rsid w:val="00A01312"/>
    <w:rsid w:val="00A067B9"/>
    <w:rsid w:val="00A67059"/>
    <w:rsid w:val="00AB2C3D"/>
    <w:rsid w:val="00AC7144"/>
    <w:rsid w:val="00B33551"/>
    <w:rsid w:val="00B50DCA"/>
    <w:rsid w:val="00B50EE0"/>
    <w:rsid w:val="00B637FE"/>
    <w:rsid w:val="00B67F6F"/>
    <w:rsid w:val="00B81937"/>
    <w:rsid w:val="00B9154A"/>
    <w:rsid w:val="00BA17C4"/>
    <w:rsid w:val="00BA39E8"/>
    <w:rsid w:val="00BB6DAD"/>
    <w:rsid w:val="00BD3C02"/>
    <w:rsid w:val="00BE5504"/>
    <w:rsid w:val="00BE7157"/>
    <w:rsid w:val="00BF5E4B"/>
    <w:rsid w:val="00C01544"/>
    <w:rsid w:val="00C047EB"/>
    <w:rsid w:val="00C07DA2"/>
    <w:rsid w:val="00C25F83"/>
    <w:rsid w:val="00C33A7F"/>
    <w:rsid w:val="00C358FF"/>
    <w:rsid w:val="00C74A2C"/>
    <w:rsid w:val="00C76892"/>
    <w:rsid w:val="00C90385"/>
    <w:rsid w:val="00CB49D6"/>
    <w:rsid w:val="00CC4416"/>
    <w:rsid w:val="00CD7A4C"/>
    <w:rsid w:val="00CE43A9"/>
    <w:rsid w:val="00D336AF"/>
    <w:rsid w:val="00D406E9"/>
    <w:rsid w:val="00D46E3C"/>
    <w:rsid w:val="00D600D4"/>
    <w:rsid w:val="00D6085E"/>
    <w:rsid w:val="00D635E9"/>
    <w:rsid w:val="00D64D0B"/>
    <w:rsid w:val="00D75975"/>
    <w:rsid w:val="00D76AE4"/>
    <w:rsid w:val="00D80E71"/>
    <w:rsid w:val="00D8534F"/>
    <w:rsid w:val="00D85B60"/>
    <w:rsid w:val="00D96B6E"/>
    <w:rsid w:val="00D97F51"/>
    <w:rsid w:val="00DF1AAB"/>
    <w:rsid w:val="00DF2162"/>
    <w:rsid w:val="00E150B4"/>
    <w:rsid w:val="00E26721"/>
    <w:rsid w:val="00E4501C"/>
    <w:rsid w:val="00E63AEC"/>
    <w:rsid w:val="00E8680C"/>
    <w:rsid w:val="00EB48FA"/>
    <w:rsid w:val="00EE4ABB"/>
    <w:rsid w:val="00EF6AAB"/>
    <w:rsid w:val="00F14ECF"/>
    <w:rsid w:val="00F36C34"/>
    <w:rsid w:val="00F40472"/>
    <w:rsid w:val="00F4346E"/>
    <w:rsid w:val="00F72086"/>
    <w:rsid w:val="00F7500D"/>
    <w:rsid w:val="00F85E2B"/>
    <w:rsid w:val="00F96067"/>
    <w:rsid w:val="00F96F08"/>
    <w:rsid w:val="00FA376F"/>
    <w:rsid w:val="00FB07E9"/>
    <w:rsid w:val="00FB322F"/>
    <w:rsid w:val="00FB5F1A"/>
    <w:rsid w:val="00FD1EC3"/>
    <w:rsid w:val="00FD5724"/>
    <w:rsid w:val="00FE1B11"/>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D597F"/>
  <w15:chartTrackingRefBased/>
  <w15:docId w15:val="{141CB5C2-9E99-4D2F-A9C6-74C53145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92"/>
    <w:rPr>
      <w:rFonts w:ascii="Times New Roman" w:eastAsia="Times New Roman" w:hAnsi="Times New Roman"/>
      <w:sz w:val="24"/>
      <w:szCs w:val="24"/>
    </w:rPr>
  </w:style>
  <w:style w:type="paragraph" w:styleId="Heading1">
    <w:name w:val="heading 1"/>
    <w:basedOn w:val="Normal"/>
    <w:next w:val="Heading4"/>
    <w:link w:val="Heading1Char"/>
    <w:qFormat/>
    <w:rsid w:val="00806D92"/>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806D9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D80E71"/>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806D9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6D92"/>
    <w:rPr>
      <w:rFonts w:ascii="Arial" w:eastAsia="Times New Roman" w:hAnsi="Arial" w:cs="Arial"/>
      <w:b/>
      <w:color w:val="FF9900"/>
      <w:sz w:val="32"/>
      <w:szCs w:val="20"/>
    </w:rPr>
  </w:style>
  <w:style w:type="character" w:customStyle="1" w:styleId="Heading2Char">
    <w:name w:val="Heading 2 Char"/>
    <w:link w:val="Heading2"/>
    <w:rsid w:val="00806D92"/>
    <w:rPr>
      <w:rFonts w:ascii="Arial" w:eastAsia="Times New Roman" w:hAnsi="Arial" w:cs="Arial"/>
      <w:b/>
      <w:bCs/>
      <w:i/>
      <w:iCs/>
      <w:sz w:val="28"/>
      <w:szCs w:val="28"/>
    </w:rPr>
  </w:style>
  <w:style w:type="character" w:styleId="Hyperlink">
    <w:name w:val="Hyperlink"/>
    <w:uiPriority w:val="99"/>
    <w:rsid w:val="00806D92"/>
    <w:rPr>
      <w:color w:val="0000FF"/>
      <w:u w:val="single"/>
    </w:rPr>
  </w:style>
  <w:style w:type="paragraph" w:styleId="Header">
    <w:name w:val="header"/>
    <w:basedOn w:val="Normal"/>
    <w:link w:val="HeaderChar"/>
    <w:rsid w:val="00806D92"/>
    <w:pPr>
      <w:tabs>
        <w:tab w:val="center" w:pos="4320"/>
        <w:tab w:val="right" w:pos="8640"/>
      </w:tabs>
    </w:pPr>
  </w:style>
  <w:style w:type="character" w:customStyle="1" w:styleId="HeaderChar">
    <w:name w:val="Header Char"/>
    <w:link w:val="Header"/>
    <w:rsid w:val="00806D92"/>
    <w:rPr>
      <w:rFonts w:ascii="Times New Roman" w:eastAsia="Times New Roman" w:hAnsi="Times New Roman" w:cs="Times New Roman"/>
      <w:sz w:val="24"/>
      <w:szCs w:val="24"/>
    </w:rPr>
  </w:style>
  <w:style w:type="paragraph" w:styleId="Footer">
    <w:name w:val="footer"/>
    <w:basedOn w:val="Normal"/>
    <w:link w:val="FooterChar"/>
    <w:uiPriority w:val="99"/>
    <w:rsid w:val="00806D92"/>
    <w:pPr>
      <w:tabs>
        <w:tab w:val="center" w:pos="4320"/>
        <w:tab w:val="right" w:pos="8640"/>
      </w:tabs>
    </w:pPr>
  </w:style>
  <w:style w:type="character" w:customStyle="1" w:styleId="FooterChar">
    <w:name w:val="Footer Char"/>
    <w:link w:val="Footer"/>
    <w:uiPriority w:val="99"/>
    <w:rsid w:val="00806D92"/>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806D92"/>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557BE1"/>
    <w:pPr>
      <w:ind w:left="720"/>
      <w:contextualSpacing/>
    </w:pPr>
  </w:style>
  <w:style w:type="paragraph" w:styleId="BalloonText">
    <w:name w:val="Balloon Text"/>
    <w:basedOn w:val="Normal"/>
    <w:link w:val="BalloonTextChar"/>
    <w:uiPriority w:val="99"/>
    <w:semiHidden/>
    <w:unhideWhenUsed/>
    <w:rsid w:val="00A67059"/>
    <w:rPr>
      <w:rFonts w:ascii="Tahoma" w:hAnsi="Tahoma" w:cs="Tahoma"/>
      <w:sz w:val="16"/>
      <w:szCs w:val="16"/>
    </w:rPr>
  </w:style>
  <w:style w:type="character" w:customStyle="1" w:styleId="BalloonTextChar">
    <w:name w:val="Balloon Text Char"/>
    <w:link w:val="BalloonText"/>
    <w:uiPriority w:val="99"/>
    <w:semiHidden/>
    <w:rsid w:val="00A67059"/>
    <w:rPr>
      <w:rFonts w:ascii="Tahoma" w:eastAsia="Times New Roman" w:hAnsi="Tahoma" w:cs="Tahoma"/>
      <w:sz w:val="16"/>
      <w:szCs w:val="16"/>
    </w:rPr>
  </w:style>
  <w:style w:type="character" w:styleId="CommentReference">
    <w:name w:val="annotation reference"/>
    <w:uiPriority w:val="99"/>
    <w:semiHidden/>
    <w:unhideWhenUsed/>
    <w:rsid w:val="009C594C"/>
    <w:rPr>
      <w:sz w:val="16"/>
      <w:szCs w:val="16"/>
    </w:rPr>
  </w:style>
  <w:style w:type="paragraph" w:styleId="CommentText">
    <w:name w:val="annotation text"/>
    <w:basedOn w:val="Normal"/>
    <w:link w:val="CommentTextChar"/>
    <w:uiPriority w:val="99"/>
    <w:semiHidden/>
    <w:unhideWhenUsed/>
    <w:rsid w:val="009C594C"/>
    <w:rPr>
      <w:sz w:val="20"/>
      <w:szCs w:val="20"/>
    </w:rPr>
  </w:style>
  <w:style w:type="character" w:customStyle="1" w:styleId="CommentTextChar">
    <w:name w:val="Comment Text Char"/>
    <w:link w:val="CommentText"/>
    <w:uiPriority w:val="99"/>
    <w:semiHidden/>
    <w:rsid w:val="009C594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C594C"/>
    <w:rPr>
      <w:b/>
      <w:bCs/>
    </w:rPr>
  </w:style>
  <w:style w:type="character" w:customStyle="1" w:styleId="CommentSubjectChar">
    <w:name w:val="Comment Subject Char"/>
    <w:link w:val="CommentSubject"/>
    <w:uiPriority w:val="99"/>
    <w:semiHidden/>
    <w:rsid w:val="009C594C"/>
    <w:rPr>
      <w:rFonts w:ascii="Times New Roman" w:eastAsia="Times New Roman" w:hAnsi="Times New Roman"/>
      <w:b/>
      <w:bCs/>
    </w:rPr>
  </w:style>
  <w:style w:type="paragraph" w:styleId="TOC1">
    <w:name w:val="toc 1"/>
    <w:basedOn w:val="Normal"/>
    <w:next w:val="Normal"/>
    <w:autoRedefine/>
    <w:uiPriority w:val="39"/>
    <w:unhideWhenUsed/>
    <w:rsid w:val="000A0038"/>
    <w:pPr>
      <w:tabs>
        <w:tab w:val="right" w:leader="dot" w:pos="12950"/>
      </w:tabs>
    </w:pPr>
  </w:style>
  <w:style w:type="paragraph" w:styleId="TOC2">
    <w:name w:val="toc 2"/>
    <w:basedOn w:val="Normal"/>
    <w:next w:val="Normal"/>
    <w:autoRedefine/>
    <w:uiPriority w:val="39"/>
    <w:unhideWhenUsed/>
    <w:rsid w:val="00D8534F"/>
    <w:pPr>
      <w:tabs>
        <w:tab w:val="right" w:leader="dot" w:pos="12950"/>
      </w:tabs>
    </w:pPr>
  </w:style>
  <w:style w:type="character" w:styleId="Strong">
    <w:name w:val="Strong"/>
    <w:uiPriority w:val="22"/>
    <w:qFormat/>
    <w:rsid w:val="000832A1"/>
    <w:rPr>
      <w:b/>
      <w:bCs/>
    </w:rPr>
  </w:style>
  <w:style w:type="character" w:styleId="FollowedHyperlink">
    <w:name w:val="FollowedHyperlink"/>
    <w:uiPriority w:val="99"/>
    <w:semiHidden/>
    <w:unhideWhenUsed/>
    <w:rsid w:val="00F4346E"/>
    <w:rPr>
      <w:color w:val="800080"/>
      <w:u w:val="single"/>
    </w:rPr>
  </w:style>
  <w:style w:type="table" w:styleId="TableGrid">
    <w:name w:val="Table Grid"/>
    <w:basedOn w:val="TableNormal"/>
    <w:uiPriority w:val="59"/>
    <w:rsid w:val="0043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EC3"/>
    <w:rPr>
      <w:rFonts w:ascii="Times New Roman" w:eastAsia="Times New Roman" w:hAnsi="Times New Roman"/>
      <w:sz w:val="24"/>
      <w:szCs w:val="24"/>
    </w:rPr>
  </w:style>
  <w:style w:type="character" w:customStyle="1" w:styleId="Heading3Char">
    <w:name w:val="Heading 3 Char"/>
    <w:link w:val="Heading3"/>
    <w:uiPriority w:val="9"/>
    <w:semiHidden/>
    <w:rsid w:val="00D80E71"/>
    <w:rPr>
      <w:rFonts w:ascii="Calibri Light" w:eastAsia="Times New Roman" w:hAnsi="Calibri Light" w:cs="Times New Roman"/>
      <w:b/>
      <w:bCs/>
      <w:sz w:val="26"/>
      <w:szCs w:val="26"/>
    </w:rPr>
  </w:style>
  <w:style w:type="character" w:styleId="UnresolvedMention">
    <w:name w:val="Unresolved Mention"/>
    <w:uiPriority w:val="99"/>
    <w:semiHidden/>
    <w:unhideWhenUsed/>
    <w:rsid w:val="00301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0572">
      <w:bodyDiv w:val="1"/>
      <w:marLeft w:val="0"/>
      <w:marRight w:val="0"/>
      <w:marTop w:val="0"/>
      <w:marBottom w:val="0"/>
      <w:divBdr>
        <w:top w:val="none" w:sz="0" w:space="0" w:color="auto"/>
        <w:left w:val="none" w:sz="0" w:space="0" w:color="auto"/>
        <w:bottom w:val="none" w:sz="0" w:space="0" w:color="auto"/>
        <w:right w:val="none" w:sz="0" w:space="0" w:color="auto"/>
      </w:divBdr>
    </w:div>
    <w:div w:id="282154986">
      <w:bodyDiv w:val="1"/>
      <w:marLeft w:val="0"/>
      <w:marRight w:val="0"/>
      <w:marTop w:val="0"/>
      <w:marBottom w:val="0"/>
      <w:divBdr>
        <w:top w:val="none" w:sz="0" w:space="0" w:color="auto"/>
        <w:left w:val="none" w:sz="0" w:space="0" w:color="auto"/>
        <w:bottom w:val="none" w:sz="0" w:space="0" w:color="auto"/>
        <w:right w:val="none" w:sz="0" w:space="0" w:color="auto"/>
      </w:divBdr>
    </w:div>
    <w:div w:id="398094223">
      <w:bodyDiv w:val="1"/>
      <w:marLeft w:val="0"/>
      <w:marRight w:val="0"/>
      <w:marTop w:val="0"/>
      <w:marBottom w:val="0"/>
      <w:divBdr>
        <w:top w:val="none" w:sz="0" w:space="0" w:color="auto"/>
        <w:left w:val="none" w:sz="0" w:space="0" w:color="auto"/>
        <w:bottom w:val="none" w:sz="0" w:space="0" w:color="auto"/>
        <w:right w:val="none" w:sz="0" w:space="0" w:color="auto"/>
      </w:divBdr>
    </w:div>
    <w:div w:id="655374285">
      <w:bodyDiv w:val="1"/>
      <w:marLeft w:val="30"/>
      <w:marRight w:val="30"/>
      <w:marTop w:val="0"/>
      <w:marBottom w:val="0"/>
      <w:divBdr>
        <w:top w:val="none" w:sz="0" w:space="0" w:color="auto"/>
        <w:left w:val="none" w:sz="0" w:space="0" w:color="auto"/>
        <w:bottom w:val="none" w:sz="0" w:space="0" w:color="auto"/>
        <w:right w:val="none" w:sz="0" w:space="0" w:color="auto"/>
      </w:divBdr>
      <w:divsChild>
        <w:div w:id="537594918">
          <w:marLeft w:val="0"/>
          <w:marRight w:val="0"/>
          <w:marTop w:val="0"/>
          <w:marBottom w:val="0"/>
          <w:divBdr>
            <w:top w:val="none" w:sz="0" w:space="0" w:color="auto"/>
            <w:left w:val="none" w:sz="0" w:space="0" w:color="auto"/>
            <w:bottom w:val="none" w:sz="0" w:space="0" w:color="auto"/>
            <w:right w:val="none" w:sz="0" w:space="0" w:color="auto"/>
          </w:divBdr>
          <w:divsChild>
            <w:div w:id="1444617913">
              <w:marLeft w:val="0"/>
              <w:marRight w:val="0"/>
              <w:marTop w:val="0"/>
              <w:marBottom w:val="0"/>
              <w:divBdr>
                <w:top w:val="none" w:sz="0" w:space="0" w:color="auto"/>
                <w:left w:val="none" w:sz="0" w:space="0" w:color="auto"/>
                <w:bottom w:val="none" w:sz="0" w:space="0" w:color="auto"/>
                <w:right w:val="none" w:sz="0" w:space="0" w:color="auto"/>
              </w:divBdr>
              <w:divsChild>
                <w:div w:id="1235122133">
                  <w:marLeft w:val="180"/>
                  <w:marRight w:val="0"/>
                  <w:marTop w:val="0"/>
                  <w:marBottom w:val="0"/>
                  <w:divBdr>
                    <w:top w:val="none" w:sz="0" w:space="0" w:color="auto"/>
                    <w:left w:val="none" w:sz="0" w:space="0" w:color="auto"/>
                    <w:bottom w:val="none" w:sz="0" w:space="0" w:color="auto"/>
                    <w:right w:val="none" w:sz="0" w:space="0" w:color="auto"/>
                  </w:divBdr>
                  <w:divsChild>
                    <w:div w:id="1568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3112">
      <w:bodyDiv w:val="1"/>
      <w:marLeft w:val="0"/>
      <w:marRight w:val="0"/>
      <w:marTop w:val="0"/>
      <w:marBottom w:val="0"/>
      <w:divBdr>
        <w:top w:val="none" w:sz="0" w:space="0" w:color="auto"/>
        <w:left w:val="none" w:sz="0" w:space="0" w:color="auto"/>
        <w:bottom w:val="none" w:sz="0" w:space="0" w:color="auto"/>
        <w:right w:val="none" w:sz="0" w:space="0" w:color="auto"/>
      </w:divBdr>
    </w:div>
    <w:div w:id="846747040">
      <w:bodyDiv w:val="1"/>
      <w:marLeft w:val="0"/>
      <w:marRight w:val="0"/>
      <w:marTop w:val="0"/>
      <w:marBottom w:val="0"/>
      <w:divBdr>
        <w:top w:val="none" w:sz="0" w:space="0" w:color="auto"/>
        <w:left w:val="none" w:sz="0" w:space="0" w:color="auto"/>
        <w:bottom w:val="none" w:sz="0" w:space="0" w:color="auto"/>
        <w:right w:val="none" w:sz="0" w:space="0" w:color="auto"/>
      </w:divBdr>
    </w:div>
    <w:div w:id="1224945854">
      <w:bodyDiv w:val="1"/>
      <w:marLeft w:val="0"/>
      <w:marRight w:val="0"/>
      <w:marTop w:val="0"/>
      <w:marBottom w:val="0"/>
      <w:divBdr>
        <w:top w:val="none" w:sz="0" w:space="0" w:color="auto"/>
        <w:left w:val="none" w:sz="0" w:space="0" w:color="auto"/>
        <w:bottom w:val="none" w:sz="0" w:space="0" w:color="auto"/>
        <w:right w:val="none" w:sz="0" w:space="0" w:color="auto"/>
      </w:divBdr>
    </w:div>
    <w:div w:id="1253857678">
      <w:bodyDiv w:val="1"/>
      <w:marLeft w:val="0"/>
      <w:marRight w:val="0"/>
      <w:marTop w:val="0"/>
      <w:marBottom w:val="0"/>
      <w:divBdr>
        <w:top w:val="none" w:sz="0" w:space="0" w:color="auto"/>
        <w:left w:val="none" w:sz="0" w:space="0" w:color="auto"/>
        <w:bottom w:val="none" w:sz="0" w:space="0" w:color="auto"/>
        <w:right w:val="none" w:sz="0" w:space="0" w:color="auto"/>
      </w:divBdr>
    </w:div>
    <w:div w:id="1271742410">
      <w:bodyDiv w:val="1"/>
      <w:marLeft w:val="0"/>
      <w:marRight w:val="0"/>
      <w:marTop w:val="0"/>
      <w:marBottom w:val="0"/>
      <w:divBdr>
        <w:top w:val="none" w:sz="0" w:space="0" w:color="auto"/>
        <w:left w:val="none" w:sz="0" w:space="0" w:color="auto"/>
        <w:bottom w:val="none" w:sz="0" w:space="0" w:color="auto"/>
        <w:right w:val="none" w:sz="0" w:space="0" w:color="auto"/>
      </w:divBdr>
    </w:div>
    <w:div w:id="1595747376">
      <w:bodyDiv w:val="1"/>
      <w:marLeft w:val="0"/>
      <w:marRight w:val="0"/>
      <w:marTop w:val="0"/>
      <w:marBottom w:val="0"/>
      <w:divBdr>
        <w:top w:val="none" w:sz="0" w:space="0" w:color="auto"/>
        <w:left w:val="none" w:sz="0" w:space="0" w:color="auto"/>
        <w:bottom w:val="none" w:sz="0" w:space="0" w:color="auto"/>
        <w:right w:val="none" w:sz="0" w:space="0" w:color="auto"/>
      </w:divBdr>
    </w:div>
    <w:div w:id="1634291951">
      <w:bodyDiv w:val="1"/>
      <w:marLeft w:val="0"/>
      <w:marRight w:val="0"/>
      <w:marTop w:val="0"/>
      <w:marBottom w:val="0"/>
      <w:divBdr>
        <w:top w:val="none" w:sz="0" w:space="0" w:color="auto"/>
        <w:left w:val="none" w:sz="0" w:space="0" w:color="auto"/>
        <w:bottom w:val="none" w:sz="0" w:space="0" w:color="auto"/>
        <w:right w:val="none" w:sz="0" w:space="0" w:color="auto"/>
      </w:divBdr>
    </w:div>
    <w:div w:id="1872068120">
      <w:bodyDiv w:val="1"/>
      <w:marLeft w:val="0"/>
      <w:marRight w:val="0"/>
      <w:marTop w:val="0"/>
      <w:marBottom w:val="0"/>
      <w:divBdr>
        <w:top w:val="none" w:sz="0" w:space="0" w:color="auto"/>
        <w:left w:val="none" w:sz="0" w:space="0" w:color="auto"/>
        <w:bottom w:val="none" w:sz="0" w:space="0" w:color="auto"/>
        <w:right w:val="none" w:sz="0" w:space="0" w:color="auto"/>
      </w:divBdr>
    </w:div>
    <w:div w:id="2080786603">
      <w:bodyDiv w:val="1"/>
      <w:marLeft w:val="0"/>
      <w:marRight w:val="0"/>
      <w:marTop w:val="0"/>
      <w:marBottom w:val="0"/>
      <w:divBdr>
        <w:top w:val="none" w:sz="0" w:space="0" w:color="auto"/>
        <w:left w:val="none" w:sz="0" w:space="0" w:color="auto"/>
        <w:bottom w:val="none" w:sz="0" w:space="0" w:color="auto"/>
        <w:right w:val="none" w:sz="0" w:space="0" w:color="auto"/>
      </w:divBdr>
    </w:div>
    <w:div w:id="21442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CMS-PRD1-09316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AF147-6D9F-475C-92B9-B1A47C69B929}">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39AC6A77-D96E-454C-8322-76295C953089}">
  <ds:schemaRefs>
    <ds:schemaRef ds:uri="http://schemas.openxmlformats.org/officeDocument/2006/bibliography"/>
  </ds:schemaRefs>
</ds:datastoreItem>
</file>

<file path=customXml/itemProps3.xml><?xml version="1.0" encoding="utf-8"?>
<ds:datastoreItem xmlns:ds="http://schemas.openxmlformats.org/officeDocument/2006/customXml" ds:itemID="{61F11486-E058-4028-82C1-702EB92F7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086A38-7903-4510-A92C-F50B1A948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83F775-E977-4850-9ED1-6EDC25798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8571</CharactersWithSpaces>
  <SharedDoc>false</SharedDoc>
  <HLinks>
    <vt:vector size="102" baseType="variant">
      <vt:variant>
        <vt:i4>262192</vt:i4>
      </vt:variant>
      <vt:variant>
        <vt:i4>51</vt:i4>
      </vt:variant>
      <vt:variant>
        <vt:i4>0</vt:i4>
      </vt:variant>
      <vt:variant>
        <vt:i4>5</vt:i4>
      </vt:variant>
      <vt:variant>
        <vt:lpwstr/>
      </vt:variant>
      <vt:variant>
        <vt:lpwstr>_top</vt:lpwstr>
      </vt:variant>
      <vt:variant>
        <vt:i4>5242903</vt:i4>
      </vt:variant>
      <vt:variant>
        <vt:i4>48</vt:i4>
      </vt:variant>
      <vt:variant>
        <vt:i4>0</vt:i4>
      </vt:variant>
      <vt:variant>
        <vt:i4>5</vt:i4>
      </vt:variant>
      <vt:variant>
        <vt:lpwstr>CMS-2-017428</vt:lpwstr>
      </vt:variant>
      <vt:variant>
        <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2031627</vt:i4>
      </vt:variant>
      <vt:variant>
        <vt:i4>33</vt:i4>
      </vt:variant>
      <vt:variant>
        <vt:i4>0</vt:i4>
      </vt:variant>
      <vt:variant>
        <vt:i4>5</vt:i4>
      </vt:variant>
      <vt:variant>
        <vt:lpwstr>TSRC-PROD-004825</vt:lpwstr>
      </vt:variant>
      <vt:variant>
        <vt:lpwstr/>
      </vt:variant>
      <vt:variant>
        <vt:i4>3538977</vt:i4>
      </vt:variant>
      <vt:variant>
        <vt:i4>30</vt:i4>
      </vt:variant>
      <vt:variant>
        <vt:i4>0</vt:i4>
      </vt:variant>
      <vt:variant>
        <vt:i4>5</vt:i4>
      </vt:variant>
      <vt:variant>
        <vt:lpwstr>CMS-PRD1-093169</vt:lpwstr>
      </vt:variant>
      <vt:variant>
        <vt:lpwstr/>
      </vt:variant>
      <vt:variant>
        <vt:i4>2031627</vt:i4>
      </vt:variant>
      <vt:variant>
        <vt:i4>27</vt:i4>
      </vt:variant>
      <vt:variant>
        <vt:i4>0</vt:i4>
      </vt:variant>
      <vt:variant>
        <vt:i4>5</vt:i4>
      </vt:variant>
      <vt:variant>
        <vt:lpwstr>TSRC-PROD-004825</vt:lpwstr>
      </vt:variant>
      <vt:variant>
        <vt:lpwstr/>
      </vt:variant>
      <vt:variant>
        <vt:i4>262192</vt:i4>
      </vt:variant>
      <vt:variant>
        <vt:i4>24</vt:i4>
      </vt:variant>
      <vt:variant>
        <vt:i4>0</vt:i4>
      </vt:variant>
      <vt:variant>
        <vt:i4>5</vt:i4>
      </vt:variant>
      <vt:variant>
        <vt:lpwstr/>
      </vt:variant>
      <vt:variant>
        <vt:lpwstr>_top</vt:lpwstr>
      </vt:variant>
      <vt:variant>
        <vt:i4>3670061</vt:i4>
      </vt:variant>
      <vt:variant>
        <vt:i4>21</vt:i4>
      </vt:variant>
      <vt:variant>
        <vt:i4>0</vt:i4>
      </vt:variant>
      <vt:variant>
        <vt:i4>5</vt:i4>
      </vt:variant>
      <vt:variant>
        <vt:lpwstr>CMS-PRD1-072397</vt:lpwstr>
      </vt:variant>
      <vt:variant>
        <vt:lpwstr/>
      </vt:variant>
      <vt:variant>
        <vt:i4>1310775</vt:i4>
      </vt:variant>
      <vt:variant>
        <vt:i4>17</vt:i4>
      </vt:variant>
      <vt:variant>
        <vt:i4>0</vt:i4>
      </vt:variant>
      <vt:variant>
        <vt:i4>5</vt:i4>
      </vt:variant>
      <vt:variant>
        <vt:lpwstr/>
      </vt:variant>
      <vt:variant>
        <vt:lpwstr>_Toc152064225</vt:lpwstr>
      </vt:variant>
      <vt:variant>
        <vt:i4>1310775</vt:i4>
      </vt:variant>
      <vt:variant>
        <vt:i4>14</vt:i4>
      </vt:variant>
      <vt:variant>
        <vt:i4>0</vt:i4>
      </vt:variant>
      <vt:variant>
        <vt:i4>5</vt:i4>
      </vt:variant>
      <vt:variant>
        <vt:lpwstr/>
      </vt:variant>
      <vt:variant>
        <vt:lpwstr>_Toc152064224</vt:lpwstr>
      </vt:variant>
      <vt:variant>
        <vt:i4>1310775</vt:i4>
      </vt:variant>
      <vt:variant>
        <vt:i4>11</vt:i4>
      </vt:variant>
      <vt:variant>
        <vt:i4>0</vt:i4>
      </vt:variant>
      <vt:variant>
        <vt:i4>5</vt:i4>
      </vt:variant>
      <vt:variant>
        <vt:lpwstr/>
      </vt:variant>
      <vt:variant>
        <vt:lpwstr>_Toc152064223</vt:lpwstr>
      </vt:variant>
      <vt:variant>
        <vt:i4>1310775</vt:i4>
      </vt:variant>
      <vt:variant>
        <vt:i4>8</vt:i4>
      </vt:variant>
      <vt:variant>
        <vt:i4>0</vt:i4>
      </vt:variant>
      <vt:variant>
        <vt:i4>5</vt:i4>
      </vt:variant>
      <vt:variant>
        <vt:lpwstr/>
      </vt:variant>
      <vt:variant>
        <vt:lpwstr>_Toc152064222</vt:lpwstr>
      </vt:variant>
      <vt:variant>
        <vt:i4>1310775</vt:i4>
      </vt:variant>
      <vt:variant>
        <vt:i4>5</vt:i4>
      </vt:variant>
      <vt:variant>
        <vt:i4>0</vt:i4>
      </vt:variant>
      <vt:variant>
        <vt:i4>5</vt:i4>
      </vt:variant>
      <vt:variant>
        <vt:lpwstr/>
      </vt:variant>
      <vt:variant>
        <vt:lpwstr>_Toc152064221</vt:lpwstr>
      </vt:variant>
      <vt:variant>
        <vt:i4>1310775</vt:i4>
      </vt:variant>
      <vt:variant>
        <vt:i4>2</vt:i4>
      </vt:variant>
      <vt:variant>
        <vt:i4>0</vt:i4>
      </vt:variant>
      <vt:variant>
        <vt:i4>5</vt:i4>
      </vt:variant>
      <vt:variant>
        <vt:lpwstr/>
      </vt:variant>
      <vt:variant>
        <vt:lpwstr>_Toc152064220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Kristoff, Angel T</cp:lastModifiedBy>
  <cp:revision>2</cp:revision>
  <dcterms:created xsi:type="dcterms:W3CDTF">2024-06-12T15:30:00Z</dcterms:created>
  <dcterms:modified xsi:type="dcterms:W3CDTF">2024-06-12T15:30:00Z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2022-01-04T14:56:57Z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e4e84ec0-37aa-42c8-b9b8-65254fe0d840</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