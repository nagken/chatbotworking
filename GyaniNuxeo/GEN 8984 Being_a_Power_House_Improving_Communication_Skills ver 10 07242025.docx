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48C43" w14:textId="4241AB38" w:rsidR="00255C6B" w:rsidRPr="00CC1E7F" w:rsidRDefault="00246609" w:rsidP="00CC1E7F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 w:rsidRPr="1173D3F1">
        <w:rPr>
          <w:rFonts w:ascii="Verdana" w:hAnsi="Verdana"/>
          <w:color w:val="000000" w:themeColor="text1"/>
          <w:sz w:val="36"/>
          <w:szCs w:val="36"/>
        </w:rPr>
        <w:t>Being a Power</w:t>
      </w:r>
      <w:r w:rsidR="00417B9D" w:rsidRPr="1173D3F1">
        <w:rPr>
          <w:rFonts w:ascii="Verdana" w:hAnsi="Verdana"/>
          <w:color w:val="000000" w:themeColor="text1"/>
          <w:sz w:val="36"/>
          <w:szCs w:val="36"/>
        </w:rPr>
        <w:t xml:space="preserve"> </w:t>
      </w:r>
      <w:r w:rsidRPr="1173D3F1">
        <w:rPr>
          <w:rFonts w:ascii="Verdana" w:hAnsi="Verdana"/>
          <w:color w:val="000000" w:themeColor="text1"/>
          <w:sz w:val="36"/>
          <w:szCs w:val="36"/>
        </w:rPr>
        <w:t>House Improving Communication Skills</w:t>
      </w:r>
    </w:p>
    <w:p w14:paraId="04E5BBD6" w14:textId="77777777" w:rsidR="00CC1E7F" w:rsidRPr="00CC1E7F" w:rsidRDefault="00CC1E7F" w:rsidP="00CC1E7F"/>
    <w:p w14:paraId="4E546B5A" w14:textId="77777777" w:rsidR="009D0FB1" w:rsidRDefault="009D0FB1" w:rsidP="008F13D5">
      <w:pPr>
        <w:pStyle w:val="TOC1"/>
      </w:pPr>
    </w:p>
    <w:p w14:paraId="48C2F012" w14:textId="2A3E73FE" w:rsidR="005B396F" w:rsidRDefault="00CC1E7F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CC1E7F">
        <w:rPr>
          <w:rFonts w:ascii="Times New Roman" w:hAnsi="Times New Roman"/>
        </w:rPr>
        <w:fldChar w:fldCharType="begin"/>
      </w:r>
      <w:r w:rsidRPr="00CC1E7F">
        <w:instrText xml:space="preserve"> TOC \n \p " " \h \z \u \t "Heading 2,1" </w:instrText>
      </w:r>
      <w:r w:rsidRPr="00CC1E7F">
        <w:rPr>
          <w:rFonts w:ascii="Times New Roman" w:hAnsi="Times New Roman"/>
        </w:rPr>
        <w:fldChar w:fldCharType="separate"/>
      </w:r>
      <w:hyperlink w:anchor="_Toc191303459" w:history="1">
        <w:r w:rsidR="005B396F" w:rsidRPr="0059336A">
          <w:rPr>
            <w:rStyle w:val="Hyperlink"/>
            <w:noProof/>
          </w:rPr>
          <w:t>Why Should I Engage in New Ways to Improve my Communication Skills?</w:t>
        </w:r>
      </w:hyperlink>
    </w:p>
    <w:p w14:paraId="7980C55E" w14:textId="1E49D690" w:rsidR="005B396F" w:rsidRDefault="005B396F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1303460" w:history="1">
        <w:r w:rsidRPr="0059336A">
          <w:rPr>
            <w:rStyle w:val="Hyperlink"/>
            <w:noProof/>
          </w:rPr>
          <w:t>How can I Improve my Communication Skills?</w:t>
        </w:r>
      </w:hyperlink>
    </w:p>
    <w:p w14:paraId="5C209764" w14:textId="04B7EA2F" w:rsidR="005B396F" w:rsidRDefault="005B396F">
      <w:pPr>
        <w:pStyle w:val="TOC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1303461" w:history="1">
        <w:r w:rsidRPr="0059336A">
          <w:rPr>
            <w:rStyle w:val="Hyperlink"/>
            <w:noProof/>
          </w:rPr>
          <w:t>Related Documents</w:t>
        </w:r>
      </w:hyperlink>
    </w:p>
    <w:p w14:paraId="738FE8E8" w14:textId="695CB510" w:rsidR="00CC1E7F" w:rsidRPr="00673DEA" w:rsidRDefault="00CC1E7F" w:rsidP="00673DEA">
      <w:pPr>
        <w:autoSpaceDE w:val="0"/>
        <w:autoSpaceDN w:val="0"/>
        <w:adjustRightInd w:val="0"/>
        <w:rPr>
          <w:rFonts w:cs="Verdana"/>
        </w:rPr>
      </w:pPr>
      <w:r w:rsidRPr="00CC1E7F">
        <w:fldChar w:fldCharType="end"/>
      </w:r>
    </w:p>
    <w:p w14:paraId="7FD52C5F" w14:textId="77777777" w:rsidR="003C5603" w:rsidRDefault="003C5603" w:rsidP="00317662">
      <w:pPr>
        <w:jc w:val="center"/>
        <w:rPr>
          <w:b/>
          <w:color w:val="000000"/>
        </w:rPr>
      </w:pPr>
    </w:p>
    <w:p w14:paraId="1426A6EA" w14:textId="08D0DAA8" w:rsidR="003C5603" w:rsidRDefault="003C5603" w:rsidP="009D0FB1">
      <w:pPr>
        <w:rPr>
          <w:bCs/>
          <w:color w:val="000000"/>
        </w:rPr>
      </w:pPr>
      <w:r>
        <w:rPr>
          <w:b/>
          <w:color w:val="000000"/>
        </w:rPr>
        <w:t xml:space="preserve">Description:  </w:t>
      </w:r>
      <w:bookmarkStart w:id="1" w:name="OLE_LINK1"/>
      <w:r w:rsidR="00913557">
        <w:rPr>
          <w:bCs/>
          <w:color w:val="000000"/>
        </w:rPr>
        <w:t>S</w:t>
      </w:r>
      <w:r w:rsidRPr="009D0FB1">
        <w:rPr>
          <w:bCs/>
          <w:color w:val="000000"/>
        </w:rPr>
        <w:t>uggestions for improving your communication skills.</w:t>
      </w:r>
    </w:p>
    <w:p w14:paraId="4C64AFEB" w14:textId="77777777" w:rsidR="004C35C1" w:rsidRPr="009D0FB1" w:rsidRDefault="004C35C1" w:rsidP="009D0FB1">
      <w:pPr>
        <w:rPr>
          <w:bCs/>
          <w:color w:val="000000"/>
        </w:rPr>
      </w:pPr>
    </w:p>
    <w:bookmarkEnd w:id="1"/>
    <w:p w14:paraId="7050EDD2" w14:textId="301441A2" w:rsidR="00317662" w:rsidRDefault="006053B9" w:rsidP="00317662">
      <w:pPr>
        <w:jc w:val="center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01B5B42E" wp14:editId="5FFDD427">
            <wp:extent cx="1363980" cy="152609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558" cy="153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36A5F" w:rsidRPr="00956C78" w14:paraId="504B2ED9" w14:textId="77777777" w:rsidTr="00A36A5F">
        <w:tc>
          <w:tcPr>
            <w:tcW w:w="5000" w:type="pct"/>
            <w:shd w:val="clear" w:color="auto" w:fill="C0C0C0"/>
          </w:tcPr>
          <w:p w14:paraId="723E04CD" w14:textId="41C8A761" w:rsidR="00A36A5F" w:rsidRPr="00956C78" w:rsidRDefault="00A36A5F" w:rsidP="00956C7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191303459"/>
            <w:r w:rsidRPr="00956C78">
              <w:rPr>
                <w:rFonts w:ascii="Verdana" w:hAnsi="Verdana"/>
                <w:i w:val="0"/>
                <w:iCs w:val="0"/>
              </w:rPr>
              <w:t xml:space="preserve">Why </w:t>
            </w:r>
            <w:r w:rsidR="00956C78">
              <w:rPr>
                <w:rFonts w:ascii="Verdana" w:hAnsi="Verdana"/>
                <w:i w:val="0"/>
                <w:iCs w:val="0"/>
              </w:rPr>
              <w:t>S</w:t>
            </w:r>
            <w:r w:rsidRPr="00956C78">
              <w:rPr>
                <w:rFonts w:ascii="Verdana" w:hAnsi="Verdana"/>
                <w:i w:val="0"/>
                <w:iCs w:val="0"/>
              </w:rPr>
              <w:t xml:space="preserve">hould I </w:t>
            </w:r>
            <w:r w:rsidR="00956C78">
              <w:rPr>
                <w:rFonts w:ascii="Verdana" w:hAnsi="Verdana"/>
                <w:i w:val="0"/>
                <w:iCs w:val="0"/>
              </w:rPr>
              <w:t>E</w:t>
            </w:r>
            <w:r w:rsidRPr="00956C78">
              <w:rPr>
                <w:rFonts w:ascii="Verdana" w:hAnsi="Verdana"/>
                <w:i w:val="0"/>
                <w:iCs w:val="0"/>
              </w:rPr>
              <w:t xml:space="preserve">ngage in </w:t>
            </w:r>
            <w:r w:rsidR="00956C78">
              <w:rPr>
                <w:rFonts w:ascii="Verdana" w:hAnsi="Verdana"/>
                <w:i w:val="0"/>
                <w:iCs w:val="0"/>
              </w:rPr>
              <w:t>N</w:t>
            </w:r>
            <w:r w:rsidRPr="00956C78">
              <w:rPr>
                <w:rFonts w:ascii="Verdana" w:hAnsi="Verdana"/>
                <w:i w:val="0"/>
                <w:iCs w:val="0"/>
              </w:rPr>
              <w:t xml:space="preserve">ew </w:t>
            </w:r>
            <w:r w:rsidR="00956C78">
              <w:rPr>
                <w:rFonts w:ascii="Verdana" w:hAnsi="Verdana"/>
                <w:i w:val="0"/>
                <w:iCs w:val="0"/>
              </w:rPr>
              <w:t>W</w:t>
            </w:r>
            <w:r w:rsidRPr="00956C78">
              <w:rPr>
                <w:rFonts w:ascii="Verdana" w:hAnsi="Verdana"/>
                <w:i w:val="0"/>
                <w:iCs w:val="0"/>
              </w:rPr>
              <w:t xml:space="preserve">ays to </w:t>
            </w:r>
            <w:r w:rsidR="00956C78">
              <w:rPr>
                <w:rFonts w:ascii="Verdana" w:hAnsi="Verdana"/>
                <w:i w:val="0"/>
                <w:iCs w:val="0"/>
              </w:rPr>
              <w:t>I</w:t>
            </w:r>
            <w:r w:rsidRPr="00956C78">
              <w:rPr>
                <w:rFonts w:ascii="Verdana" w:hAnsi="Verdana"/>
                <w:i w:val="0"/>
                <w:iCs w:val="0"/>
              </w:rPr>
              <w:t xml:space="preserve">mprove my </w:t>
            </w:r>
            <w:r w:rsidR="00956C78">
              <w:rPr>
                <w:rFonts w:ascii="Verdana" w:hAnsi="Verdana"/>
                <w:i w:val="0"/>
                <w:iCs w:val="0"/>
              </w:rPr>
              <w:t>C</w:t>
            </w:r>
            <w:r w:rsidRPr="00956C78">
              <w:rPr>
                <w:rFonts w:ascii="Verdana" w:hAnsi="Verdana"/>
                <w:i w:val="0"/>
                <w:iCs w:val="0"/>
              </w:rPr>
              <w:t xml:space="preserve">ommunication </w:t>
            </w:r>
            <w:r w:rsidR="00956C78">
              <w:rPr>
                <w:rFonts w:ascii="Verdana" w:hAnsi="Verdana"/>
                <w:i w:val="0"/>
                <w:iCs w:val="0"/>
              </w:rPr>
              <w:t>S</w:t>
            </w:r>
            <w:r w:rsidRPr="00956C78">
              <w:rPr>
                <w:rFonts w:ascii="Verdana" w:hAnsi="Verdana"/>
                <w:i w:val="0"/>
                <w:iCs w:val="0"/>
              </w:rPr>
              <w:t>kills?</w:t>
            </w:r>
            <w:bookmarkEnd w:id="2"/>
          </w:p>
        </w:tc>
      </w:tr>
    </w:tbl>
    <w:p w14:paraId="2362BFD1" w14:textId="77777777" w:rsidR="00A36A5F" w:rsidRDefault="00A36A5F" w:rsidP="00956C78"/>
    <w:p w14:paraId="1CEC6705" w14:textId="65B49A86" w:rsidR="002C7EFF" w:rsidRDefault="00913557" w:rsidP="00956C78">
      <w:pPr>
        <w:numPr>
          <w:ilvl w:val="0"/>
          <w:numId w:val="27"/>
        </w:numPr>
      </w:pPr>
      <w:r>
        <w:t>C</w:t>
      </w:r>
      <w:r w:rsidR="00317662" w:rsidRPr="00AD0D56">
        <w:t>onvey</w:t>
      </w:r>
      <w:r>
        <w:t>s</w:t>
      </w:r>
      <w:r w:rsidR="00317662" w:rsidRPr="00AD0D56">
        <w:t xml:space="preserve"> the correct message to the member</w:t>
      </w:r>
    </w:p>
    <w:p w14:paraId="06108546" w14:textId="0D722044" w:rsidR="002C7EFF" w:rsidRDefault="002A200B" w:rsidP="00956C78">
      <w:pPr>
        <w:numPr>
          <w:ilvl w:val="0"/>
          <w:numId w:val="27"/>
        </w:numPr>
      </w:pPr>
      <w:r>
        <w:t>M</w:t>
      </w:r>
      <w:r w:rsidR="00317662">
        <w:t>ember should feel that you a</w:t>
      </w:r>
      <w:r w:rsidR="00317662" w:rsidRPr="00AD0D56">
        <w:t xml:space="preserve">re listening and understanding </w:t>
      </w:r>
      <w:r w:rsidR="00372212">
        <w:t>them</w:t>
      </w:r>
    </w:p>
    <w:p w14:paraId="4B45E9FF" w14:textId="784622C6" w:rsidR="00DF6231" w:rsidRDefault="008A3E54" w:rsidP="00956C78">
      <w:pPr>
        <w:numPr>
          <w:ilvl w:val="0"/>
          <w:numId w:val="27"/>
        </w:numPr>
      </w:pPr>
      <w:r>
        <w:t>Members</w:t>
      </w:r>
      <w:r w:rsidR="00372212">
        <w:t xml:space="preserve"> must be treated </w:t>
      </w:r>
      <w:r>
        <w:t>so they</w:t>
      </w:r>
      <w:r w:rsidR="00372212">
        <w:t xml:space="preserve"> feel important and </w:t>
      </w:r>
      <w:r>
        <w:t xml:space="preserve">that </w:t>
      </w:r>
      <w:r w:rsidR="00372212">
        <w:t xml:space="preserve">their concerns </w:t>
      </w:r>
      <w:r w:rsidR="00DF6231">
        <w:t>are understood</w:t>
      </w:r>
    </w:p>
    <w:p w14:paraId="4358A65E" w14:textId="77777777" w:rsidR="00E62C1F" w:rsidRDefault="00E62C1F" w:rsidP="00956C78">
      <w:pPr>
        <w:jc w:val="right"/>
      </w:pPr>
      <w:hyperlink w:anchor="_top" w:history="1">
        <w:r w:rsidRPr="008B69C1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474D5" w:rsidRPr="00956C78" w14:paraId="2190D47F" w14:textId="77777777" w:rsidTr="00E62C1F">
        <w:tc>
          <w:tcPr>
            <w:tcW w:w="5000" w:type="pct"/>
            <w:shd w:val="clear" w:color="auto" w:fill="C0C0C0"/>
          </w:tcPr>
          <w:p w14:paraId="7FA2BF46" w14:textId="453DF2CF" w:rsidR="00A474D5" w:rsidRPr="00956C78" w:rsidRDefault="00A474D5" w:rsidP="00956C7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Toc191303460"/>
            <w:bookmarkStart w:id="4" w:name="_Hlk177551818"/>
            <w:r w:rsidRPr="00956C78">
              <w:rPr>
                <w:rFonts w:ascii="Verdana" w:hAnsi="Verdana"/>
                <w:i w:val="0"/>
                <w:iCs w:val="0"/>
              </w:rPr>
              <w:t xml:space="preserve">How can I </w:t>
            </w:r>
            <w:r w:rsidR="00956C78" w:rsidRPr="00956C78">
              <w:rPr>
                <w:rFonts w:ascii="Verdana" w:hAnsi="Verdana"/>
                <w:i w:val="0"/>
                <w:iCs w:val="0"/>
              </w:rPr>
              <w:t>I</w:t>
            </w:r>
            <w:r w:rsidRPr="00956C78">
              <w:rPr>
                <w:rFonts w:ascii="Verdana" w:hAnsi="Verdana"/>
                <w:i w:val="0"/>
                <w:iCs w:val="0"/>
              </w:rPr>
              <w:t xml:space="preserve">mprove my </w:t>
            </w:r>
            <w:r w:rsidR="00956C78" w:rsidRPr="00956C78">
              <w:rPr>
                <w:rFonts w:ascii="Verdana" w:hAnsi="Verdana"/>
                <w:i w:val="0"/>
                <w:iCs w:val="0"/>
              </w:rPr>
              <w:t>C</w:t>
            </w:r>
            <w:r w:rsidRPr="00956C78">
              <w:rPr>
                <w:rFonts w:ascii="Verdana" w:hAnsi="Verdana"/>
                <w:i w:val="0"/>
                <w:iCs w:val="0"/>
              </w:rPr>
              <w:t xml:space="preserve">ommunication </w:t>
            </w:r>
            <w:r w:rsidR="00956C78" w:rsidRPr="00956C78">
              <w:rPr>
                <w:rFonts w:ascii="Verdana" w:hAnsi="Verdana"/>
                <w:i w:val="0"/>
                <w:iCs w:val="0"/>
              </w:rPr>
              <w:t>S</w:t>
            </w:r>
            <w:r w:rsidRPr="00956C78">
              <w:rPr>
                <w:rFonts w:ascii="Verdana" w:hAnsi="Verdana"/>
                <w:i w:val="0"/>
                <w:iCs w:val="0"/>
              </w:rPr>
              <w:t>kills?</w:t>
            </w:r>
            <w:bookmarkEnd w:id="3"/>
          </w:p>
        </w:tc>
      </w:tr>
      <w:bookmarkEnd w:id="4"/>
    </w:tbl>
    <w:p w14:paraId="7D914825" w14:textId="16ACBA45" w:rsidR="00673DEA" w:rsidRDefault="00673DEA" w:rsidP="00956C78">
      <w:pPr>
        <w:rPr>
          <w:i/>
        </w:rPr>
      </w:pPr>
    </w:p>
    <w:p w14:paraId="046FC0E6" w14:textId="2FF40EC1" w:rsidR="00C31963" w:rsidRPr="00C31963" w:rsidRDefault="00C31963" w:rsidP="0071777B">
      <w:r w:rsidRPr="00DF6231">
        <w:rPr>
          <w:b/>
          <w:bCs/>
        </w:rPr>
        <w:t>Ways to improve your communication skills: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317662" w:rsidRPr="007519B1" w14:paraId="3D13ADFB" w14:textId="77777777" w:rsidTr="008B4CBA">
        <w:trPr>
          <w:jc w:val="center"/>
        </w:trPr>
        <w:tc>
          <w:tcPr>
            <w:tcW w:w="5000" w:type="pct"/>
          </w:tcPr>
          <w:p w14:paraId="4989AF99" w14:textId="77777777" w:rsidR="00317662" w:rsidRPr="007519B1" w:rsidRDefault="00317662" w:rsidP="006B1C12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7519B1">
              <w:rPr>
                <w:rFonts w:ascii="Verdana" w:hAnsi="Verdana"/>
                <w:b/>
                <w:sz w:val="24"/>
                <w:szCs w:val="24"/>
              </w:rPr>
              <w:t>Be an ACTIVE listener!</w:t>
            </w:r>
          </w:p>
          <w:p w14:paraId="422259AC" w14:textId="77777777" w:rsidR="00317662" w:rsidRPr="007519B1" w:rsidRDefault="006053B9" w:rsidP="006B1C12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 w:rsidRPr="007519B1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2DD9449" wp14:editId="298E89F1">
                  <wp:extent cx="1844040" cy="1508760"/>
                  <wp:effectExtent l="0" t="0" r="0" b="0"/>
                  <wp:docPr id="5" name="Picture 5" descr="MC900187159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C900187159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D6F433" w14:textId="77777777" w:rsidR="00317662" w:rsidRPr="007519B1" w:rsidRDefault="00317662" w:rsidP="006B1C12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636324C3" w14:textId="77777777" w:rsidR="00317662" w:rsidRDefault="00317662" w:rsidP="0071777B">
            <w:pPr>
              <w:numPr>
                <w:ilvl w:val="0"/>
                <w:numId w:val="22"/>
              </w:numPr>
            </w:pPr>
            <w:r w:rsidRPr="007519B1">
              <w:t xml:space="preserve">Give 100% of your attention to the </w:t>
            </w:r>
            <w:r>
              <w:t>member.</w:t>
            </w:r>
          </w:p>
          <w:p w14:paraId="6D863DAE" w14:textId="5ACCAF6B" w:rsidR="00317662" w:rsidRPr="004C35C1" w:rsidRDefault="00701686" w:rsidP="0071777B">
            <w:pPr>
              <w:numPr>
                <w:ilvl w:val="0"/>
                <w:numId w:val="24"/>
              </w:numPr>
            </w:pPr>
            <w:bookmarkStart w:id="5" w:name="OLE_LINK4"/>
            <w:r w:rsidRPr="1173D3F1">
              <w:t xml:space="preserve">Remove any </w:t>
            </w:r>
            <w:r w:rsidR="00886AD9" w:rsidRPr="1173D3F1">
              <w:t>distractions,</w:t>
            </w:r>
            <w:r w:rsidRPr="1173D3F1">
              <w:t xml:space="preserve"> </w:t>
            </w:r>
            <w:r w:rsidR="00DF6231" w:rsidRPr="1173D3F1">
              <w:t xml:space="preserve">preventing </w:t>
            </w:r>
            <w:r w:rsidRPr="1173D3F1">
              <w:t xml:space="preserve">you from paying attention to </w:t>
            </w:r>
            <w:r w:rsidR="71018088" w:rsidRPr="1173D3F1">
              <w:t>your</w:t>
            </w:r>
            <w:r w:rsidRPr="1173D3F1">
              <w:t xml:space="preserve"> </w:t>
            </w:r>
            <w:r w:rsidR="00886AD9" w:rsidRPr="1173D3F1">
              <w:t>members’</w:t>
            </w:r>
            <w:r w:rsidRPr="1173D3F1">
              <w:t xml:space="preserve"> needs</w:t>
            </w:r>
            <w:r w:rsidR="00FB3B42" w:rsidRPr="1173D3F1">
              <w:t>.</w:t>
            </w:r>
          </w:p>
          <w:bookmarkEnd w:id="5"/>
          <w:p w14:paraId="51F92B2E" w14:textId="4F2F6744" w:rsidR="00317662" w:rsidRDefault="00DD3807" w:rsidP="0071777B">
            <w:pPr>
              <w:numPr>
                <w:ilvl w:val="0"/>
                <w:numId w:val="24"/>
              </w:numPr>
            </w:pPr>
            <w:r>
              <w:t xml:space="preserve">Ensure </w:t>
            </w:r>
            <w:r w:rsidR="00317662">
              <w:t>your notepad</w:t>
            </w:r>
            <w:r w:rsidR="00966CC9">
              <w:t xml:space="preserve"> or OneNote</w:t>
            </w:r>
            <w:r w:rsidR="00317662">
              <w:t xml:space="preserve"> </w:t>
            </w:r>
            <w:r>
              <w:t xml:space="preserve">is </w:t>
            </w:r>
            <w:r w:rsidR="000F5F37">
              <w:t>ready.</w:t>
            </w:r>
          </w:p>
          <w:p w14:paraId="1B1CEB31" w14:textId="52918DA6" w:rsidR="0087319A" w:rsidRDefault="0087319A" w:rsidP="0071777B">
            <w:pPr>
              <w:numPr>
                <w:ilvl w:val="0"/>
                <w:numId w:val="24"/>
              </w:numPr>
            </w:pPr>
            <w:r>
              <w:t>Be logged into all systems and ready to assist the caller.</w:t>
            </w:r>
          </w:p>
          <w:p w14:paraId="5EFA5DFF" w14:textId="77777777" w:rsidR="00BC3E9C" w:rsidRDefault="00BC3E9C" w:rsidP="0071777B"/>
          <w:p w14:paraId="45F4FB1E" w14:textId="06F52586" w:rsidR="00317662" w:rsidRDefault="00317662" w:rsidP="0071777B">
            <w:pPr>
              <w:numPr>
                <w:ilvl w:val="0"/>
                <w:numId w:val="22"/>
              </w:numPr>
            </w:pPr>
            <w:r w:rsidRPr="007519B1">
              <w:t xml:space="preserve">Show that </w:t>
            </w:r>
            <w:r w:rsidR="006B1C12" w:rsidRPr="007519B1">
              <w:t>you are</w:t>
            </w:r>
            <w:r w:rsidRPr="007519B1">
              <w:t xml:space="preserve"> listening by </w:t>
            </w:r>
            <w:r w:rsidR="00966CC9">
              <w:t>asking probing questions</w:t>
            </w:r>
            <w:r>
              <w:t>.</w:t>
            </w:r>
          </w:p>
          <w:p w14:paraId="625294EC" w14:textId="624CF69E" w:rsidR="00317662" w:rsidRDefault="006053B9" w:rsidP="006B1C12">
            <w:pPr>
              <w:pStyle w:val="ListParagraph"/>
              <w:ind w:left="36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5C4E98B9" wp14:editId="4E45D78F">
                  <wp:extent cx="241300" cy="207010"/>
                  <wp:effectExtent l="0" t="0" r="6350" b="2540"/>
                  <wp:docPr id="1" name="Picture 4" descr="Icon_-_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_-_Convers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C3E9C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17662">
              <w:rPr>
                <w:rFonts w:ascii="Verdana" w:hAnsi="Verdana"/>
                <w:sz w:val="24"/>
                <w:szCs w:val="24"/>
              </w:rPr>
              <w:t>If I understand you, you are wanting to… Is that correct?</w:t>
            </w:r>
          </w:p>
          <w:p w14:paraId="15281893" w14:textId="77777777" w:rsidR="00BC3E9C" w:rsidRPr="007519B1" w:rsidRDefault="00BC3E9C" w:rsidP="006B1C12">
            <w:pPr>
              <w:pStyle w:val="ListParagraph"/>
              <w:ind w:left="360"/>
              <w:rPr>
                <w:rFonts w:ascii="Verdana" w:hAnsi="Verdana"/>
                <w:sz w:val="24"/>
                <w:szCs w:val="24"/>
              </w:rPr>
            </w:pPr>
          </w:p>
          <w:p w14:paraId="3E437607" w14:textId="77777777" w:rsidR="00673DEA" w:rsidRPr="00AF1E0E" w:rsidRDefault="00317662" w:rsidP="0071777B">
            <w:pPr>
              <w:numPr>
                <w:ilvl w:val="0"/>
                <w:numId w:val="22"/>
              </w:numPr>
            </w:pPr>
            <w:r w:rsidRPr="007519B1">
              <w:t>Respond appropriately by treating the caller how you want to be treated</w:t>
            </w:r>
            <w:r>
              <w:t>.</w:t>
            </w:r>
          </w:p>
        </w:tc>
      </w:tr>
      <w:tr w:rsidR="00317662" w:rsidRPr="007519B1" w14:paraId="2FFEA1A7" w14:textId="77777777" w:rsidTr="008B4CBA">
        <w:trPr>
          <w:jc w:val="center"/>
        </w:trPr>
        <w:tc>
          <w:tcPr>
            <w:tcW w:w="5000" w:type="pct"/>
          </w:tcPr>
          <w:p w14:paraId="05366A84" w14:textId="77777777" w:rsidR="00317662" w:rsidRPr="007519B1" w:rsidRDefault="00317662" w:rsidP="006B1C12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7519B1">
              <w:rPr>
                <w:rFonts w:ascii="Verdana" w:hAnsi="Verdana"/>
                <w:b/>
                <w:sz w:val="24"/>
                <w:szCs w:val="24"/>
              </w:rPr>
              <w:t xml:space="preserve">Ask </w:t>
            </w:r>
            <w:r w:rsidR="00394C8A">
              <w:rPr>
                <w:rFonts w:ascii="Verdana" w:hAnsi="Verdana"/>
                <w:b/>
                <w:sz w:val="24"/>
                <w:szCs w:val="24"/>
              </w:rPr>
              <w:t>e</w:t>
            </w:r>
            <w:r w:rsidRPr="007519B1">
              <w:rPr>
                <w:rFonts w:ascii="Verdana" w:hAnsi="Verdana"/>
                <w:b/>
                <w:sz w:val="24"/>
                <w:szCs w:val="24"/>
              </w:rPr>
              <w:t xml:space="preserve">ffective </w:t>
            </w:r>
            <w:r w:rsidR="00394C8A">
              <w:rPr>
                <w:rFonts w:ascii="Verdana" w:hAnsi="Verdana"/>
                <w:b/>
                <w:sz w:val="24"/>
                <w:szCs w:val="24"/>
              </w:rPr>
              <w:t>q</w:t>
            </w:r>
            <w:r w:rsidRPr="007519B1">
              <w:rPr>
                <w:rFonts w:ascii="Verdana" w:hAnsi="Verdana"/>
                <w:b/>
                <w:sz w:val="24"/>
                <w:szCs w:val="24"/>
              </w:rPr>
              <w:t>uestions</w:t>
            </w:r>
          </w:p>
          <w:p w14:paraId="13A0F4E4" w14:textId="77777777" w:rsidR="00317662" w:rsidRPr="007519B1" w:rsidRDefault="006053B9" w:rsidP="006B1C12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7519B1">
              <w:rPr>
                <w:rFonts w:ascii="Verdana" w:hAnsi="Verdana"/>
                <w:b/>
                <w:noProof/>
                <w:sz w:val="24"/>
                <w:szCs w:val="24"/>
              </w:rPr>
              <w:drawing>
                <wp:inline distT="0" distB="0" distL="0" distR="0" wp14:anchorId="686B676F" wp14:editId="45E1CB83">
                  <wp:extent cx="1546860" cy="1348740"/>
                  <wp:effectExtent l="0" t="0" r="0" b="3810"/>
                  <wp:docPr id="6" name="Picture 6" descr="MC910216407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C910216407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6860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DF8561" w14:textId="77777777" w:rsidR="00317662" w:rsidRDefault="00317662" w:rsidP="0071777B">
            <w:pPr>
              <w:numPr>
                <w:ilvl w:val="0"/>
                <w:numId w:val="22"/>
              </w:numPr>
            </w:pPr>
            <w:r w:rsidRPr="007519B1">
              <w:t>Ask open and closed ended questions to learn why the caller is calling</w:t>
            </w:r>
            <w:r>
              <w:t>.</w:t>
            </w:r>
          </w:p>
          <w:p w14:paraId="3A0C96B5" w14:textId="5379A0D6" w:rsidR="00317662" w:rsidRDefault="00317662" w:rsidP="0071777B">
            <w:pPr>
              <w:numPr>
                <w:ilvl w:val="0"/>
                <w:numId w:val="26"/>
              </w:numPr>
            </w:pPr>
            <w:r>
              <w:t xml:space="preserve">Closed Ended: </w:t>
            </w:r>
            <w:r w:rsidR="00FB3B42">
              <w:t xml:space="preserve"> </w:t>
            </w:r>
            <w:r>
              <w:t>Encourages a short or single word answer</w:t>
            </w:r>
          </w:p>
          <w:p w14:paraId="0FFE67A3" w14:textId="7C1C01D6" w:rsidR="00317662" w:rsidRDefault="00317662" w:rsidP="0071777B">
            <w:pPr>
              <w:numPr>
                <w:ilvl w:val="0"/>
                <w:numId w:val="26"/>
              </w:numPr>
            </w:pPr>
            <w:r>
              <w:t xml:space="preserve">Open Ended: </w:t>
            </w:r>
            <w:r w:rsidR="00FB3B42">
              <w:t xml:space="preserve"> </w:t>
            </w:r>
            <w:r>
              <w:t xml:space="preserve">Encourages a full meaningful answer </w:t>
            </w:r>
          </w:p>
          <w:p w14:paraId="2DDA8F70" w14:textId="77777777" w:rsidR="00BC3E9C" w:rsidRPr="007519B1" w:rsidRDefault="00BC3E9C" w:rsidP="006B1C12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</w:p>
          <w:p w14:paraId="34BD9082" w14:textId="77777777" w:rsidR="00317662" w:rsidRDefault="00317662" w:rsidP="0071777B">
            <w:pPr>
              <w:numPr>
                <w:ilvl w:val="0"/>
                <w:numId w:val="22"/>
              </w:numPr>
            </w:pPr>
            <w:r w:rsidRPr="007519B1">
              <w:t>Ask probing questions to avoid misunderstandings</w:t>
            </w:r>
            <w:r>
              <w:t>.</w:t>
            </w:r>
          </w:p>
          <w:p w14:paraId="675D9661" w14:textId="3D9E0409" w:rsidR="00317662" w:rsidRDefault="006053B9" w:rsidP="0071777B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75D7E4B2" wp14:editId="766D6630">
                  <wp:extent cx="241300" cy="207010"/>
                  <wp:effectExtent l="0" t="0" r="6350" b="2540"/>
                  <wp:docPr id="2" name="Picture 2" descr="Icon_-_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_-_Convers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7662">
              <w:rPr>
                <w:rFonts w:ascii="Verdana" w:hAnsi="Verdana"/>
                <w:sz w:val="24"/>
                <w:szCs w:val="24"/>
              </w:rPr>
              <w:t xml:space="preserve"> How much medication do you have on hand?</w:t>
            </w:r>
          </w:p>
          <w:p w14:paraId="0C5EE833" w14:textId="720D91AD" w:rsidR="00673DEA" w:rsidRPr="00AF1E0E" w:rsidRDefault="006053B9" w:rsidP="0071777B">
            <w:pPr>
              <w:pStyle w:val="ListParagrap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5DF6446F" wp14:editId="4BAC400C">
                  <wp:extent cx="241300" cy="207010"/>
                  <wp:effectExtent l="0" t="0" r="6350" b="2540"/>
                  <wp:docPr id="3" name="Picture 3" descr="Icon_-_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_-_Convers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07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7662">
              <w:rPr>
                <w:rFonts w:ascii="Verdana" w:hAnsi="Verdana"/>
                <w:sz w:val="24"/>
                <w:szCs w:val="24"/>
              </w:rPr>
              <w:t xml:space="preserve"> When did you receive the phone call?</w:t>
            </w:r>
          </w:p>
        </w:tc>
      </w:tr>
      <w:tr w:rsidR="00F2708F" w:rsidRPr="007519B1" w14:paraId="11B2F14B" w14:textId="77777777" w:rsidTr="008B4CBA">
        <w:trPr>
          <w:jc w:val="center"/>
        </w:trPr>
        <w:tc>
          <w:tcPr>
            <w:tcW w:w="5000" w:type="pct"/>
          </w:tcPr>
          <w:p w14:paraId="0A36B7D9" w14:textId="0C65A6D5" w:rsidR="00F2708F" w:rsidRDefault="00D479AA" w:rsidP="00956C78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del w:id="6" w:author="Davis, David P." w:date="2025-07-28T17:40:00Z" w16du:dateUtc="2025-07-28T22:40:00Z">
              <w:r w:rsidDel="008B4CBA">
                <w:rPr>
                  <w:rFonts w:ascii="Verdana" w:hAnsi="Verdana"/>
                  <w:b/>
                  <w:noProof/>
                  <w:sz w:val="24"/>
                  <w:szCs w:val="24"/>
                </w:rPr>
                <w:drawing>
                  <wp:inline distT="0" distB="0" distL="0" distR="0" wp14:anchorId="087C64B3" wp14:editId="32BDDFAB">
                    <wp:extent cx="304762" cy="304762"/>
                    <wp:effectExtent l="0" t="0" r="635" b="635"/>
                    <wp:docPr id="49207577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2075774" name="Picture 492075774"/>
                            <pic:cNvPicPr/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762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r w:rsidR="00F2708F">
              <w:rPr>
                <w:rFonts w:ascii="Verdana" w:hAnsi="Verdana"/>
                <w:b/>
                <w:sz w:val="24"/>
                <w:szCs w:val="24"/>
              </w:rPr>
              <w:t>Be Prof</w:t>
            </w:r>
            <w:r w:rsidR="002F2A7D">
              <w:rPr>
                <w:rFonts w:ascii="Verdana" w:hAnsi="Verdana"/>
                <w:b/>
                <w:sz w:val="24"/>
                <w:szCs w:val="24"/>
              </w:rPr>
              <w:t>essional!</w:t>
            </w:r>
          </w:p>
          <w:p w14:paraId="75FE9FB2" w14:textId="77777777" w:rsidR="002F2A7D" w:rsidRDefault="002F2A7D" w:rsidP="00956C78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p w14:paraId="7875F000" w14:textId="485962E7" w:rsidR="003D54F5" w:rsidRPr="00956C78" w:rsidRDefault="002F2A7D" w:rsidP="00956C78">
            <w:pPr>
              <w:pStyle w:val="ListParagraph"/>
              <w:numPr>
                <w:ilvl w:val="0"/>
                <w:numId w:val="22"/>
              </w:numPr>
            </w:pPr>
            <w:r w:rsidRPr="00956C78">
              <w:rPr>
                <w:rFonts w:ascii="Verdana" w:hAnsi="Verdana"/>
                <w:sz w:val="24"/>
                <w:szCs w:val="24"/>
              </w:rPr>
              <w:t xml:space="preserve">Speak positively and project a spirit of cooperation when working with peers, providers, etc. </w:t>
            </w:r>
          </w:p>
          <w:p w14:paraId="211D1D55" w14:textId="47D9292E" w:rsidR="003D54F5" w:rsidRPr="00956C78" w:rsidRDefault="002F2A7D" w:rsidP="00956C78">
            <w:pPr>
              <w:pStyle w:val="ListParagraph"/>
              <w:numPr>
                <w:ilvl w:val="0"/>
                <w:numId w:val="22"/>
              </w:numPr>
            </w:pPr>
            <w:r w:rsidRPr="00956C78">
              <w:rPr>
                <w:rFonts w:ascii="Verdana" w:hAnsi="Verdana"/>
                <w:sz w:val="24"/>
                <w:szCs w:val="24"/>
              </w:rPr>
              <w:t xml:space="preserve">Refrain from speaking negatively about members, peers, providers, or systems. </w:t>
            </w:r>
          </w:p>
          <w:p w14:paraId="0A6B3503" w14:textId="14F7EB84" w:rsidR="00EA4F63" w:rsidRPr="00956C78" w:rsidRDefault="002F2A7D" w:rsidP="00956C78">
            <w:pPr>
              <w:pStyle w:val="ListParagraph"/>
              <w:numPr>
                <w:ilvl w:val="0"/>
                <w:numId w:val="22"/>
              </w:numPr>
            </w:pPr>
            <w:r w:rsidRPr="00956C78">
              <w:rPr>
                <w:rFonts w:ascii="Verdana" w:hAnsi="Verdana"/>
                <w:sz w:val="24"/>
                <w:szCs w:val="24"/>
              </w:rPr>
              <w:t xml:space="preserve">Speak in a professional </w:t>
            </w:r>
            <w:r w:rsidR="00886AD9" w:rsidRPr="00956C78">
              <w:rPr>
                <w:rFonts w:ascii="Verdana" w:hAnsi="Verdana"/>
                <w:sz w:val="24"/>
                <w:szCs w:val="24"/>
              </w:rPr>
              <w:t>manner,</w:t>
            </w:r>
            <w:r w:rsidRPr="00956C78">
              <w:rPr>
                <w:rFonts w:ascii="Verdana" w:hAnsi="Verdana"/>
                <w:sz w:val="24"/>
                <w:szCs w:val="24"/>
              </w:rPr>
              <w:t xml:space="preserve"> taking cues from our callers. </w:t>
            </w:r>
          </w:p>
          <w:p w14:paraId="01907A4C" w14:textId="6672ECD8" w:rsidR="00EA4F63" w:rsidRPr="00956C78" w:rsidRDefault="002F2A7D" w:rsidP="00956C78">
            <w:pPr>
              <w:pStyle w:val="ListParagraph"/>
              <w:numPr>
                <w:ilvl w:val="0"/>
                <w:numId w:val="22"/>
              </w:numPr>
            </w:pPr>
            <w:r w:rsidRPr="00956C78">
              <w:rPr>
                <w:rFonts w:ascii="Verdana" w:hAnsi="Verdana"/>
                <w:sz w:val="24"/>
                <w:szCs w:val="24"/>
              </w:rPr>
              <w:t>Avoid careless words and phrases (</w:t>
            </w:r>
            <w:r w:rsidR="005B396F" w:rsidRPr="00F42BE7">
              <w:rPr>
                <w:rFonts w:ascii="Verdana" w:hAnsi="Verdana"/>
                <w:b/>
                <w:bCs/>
                <w:sz w:val="24"/>
                <w:szCs w:val="24"/>
              </w:rPr>
              <w:t>Example:</w:t>
            </w:r>
            <w:r w:rsidR="005B396F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5B396F">
              <w:rPr>
                <w:rFonts w:ascii="Verdana" w:hAnsi="Verdana"/>
                <w:sz w:val="24"/>
                <w:szCs w:val="24"/>
              </w:rPr>
              <w:t>D</w:t>
            </w:r>
            <w:r w:rsidRPr="00956C78">
              <w:rPr>
                <w:rFonts w:ascii="Verdana" w:hAnsi="Verdana"/>
                <w:sz w:val="24"/>
                <w:szCs w:val="24"/>
              </w:rPr>
              <w:t xml:space="preserve">unno, gotcha, no problem). </w:t>
            </w:r>
          </w:p>
          <w:p w14:paraId="26A95BD8" w14:textId="30F69796" w:rsidR="00EA4F63" w:rsidRPr="00956C78" w:rsidRDefault="008B4CBA" w:rsidP="00956C78">
            <w:pPr>
              <w:pStyle w:val="ListParagraph"/>
              <w:numPr>
                <w:ilvl w:val="0"/>
                <w:numId w:val="22"/>
              </w:numPr>
            </w:pPr>
            <w:ins w:id="7" w:author="Davis, David P." w:date="2025-07-28T17:40:00Z" w16du:dateUtc="2025-07-28T22:40:00Z">
              <w:r>
                <w:rPr>
                  <w:rFonts w:ascii="Verdana" w:hAnsi="Verdana"/>
                  <w:b/>
                  <w:noProof/>
                  <w:sz w:val="24"/>
                  <w:szCs w:val="24"/>
                </w:rPr>
                <w:drawing>
                  <wp:inline distT="0" distB="0" distL="0" distR="0" wp14:anchorId="7F221AB9" wp14:editId="5A68251D">
                    <wp:extent cx="304762" cy="304762"/>
                    <wp:effectExtent l="0" t="0" r="635" b="635"/>
                    <wp:docPr id="234178714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2075774" name="Picture 492075774"/>
                            <pic:cNvPicPr/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4762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  <w:r w:rsidR="002F2A7D" w:rsidRPr="00956C78">
              <w:rPr>
                <w:rFonts w:ascii="Verdana" w:hAnsi="Verdana"/>
                <w:sz w:val="24"/>
                <w:szCs w:val="24"/>
              </w:rPr>
              <w:t xml:space="preserve">Avoid using internal </w:t>
            </w:r>
            <w:r w:rsidR="00062EAB" w:rsidRPr="00956C78">
              <w:rPr>
                <w:rFonts w:ascii="Verdana" w:hAnsi="Verdana"/>
                <w:sz w:val="24"/>
                <w:szCs w:val="24"/>
              </w:rPr>
              <w:t>jargon unless</w:t>
            </w:r>
            <w:r w:rsidR="002F2A7D" w:rsidRPr="00956C78">
              <w:rPr>
                <w:rFonts w:ascii="Verdana" w:hAnsi="Verdana"/>
                <w:sz w:val="24"/>
                <w:szCs w:val="24"/>
              </w:rPr>
              <w:t xml:space="preserve"> the caller uses and understands (</w:t>
            </w:r>
            <w:r w:rsidR="00F42BE7" w:rsidRPr="00F42BE7">
              <w:rPr>
                <w:rFonts w:ascii="Verdana" w:hAnsi="Verdana"/>
                <w:b/>
                <w:bCs/>
                <w:sz w:val="24"/>
                <w:szCs w:val="24"/>
              </w:rPr>
              <w:t>Example:</w:t>
            </w:r>
            <w:r w:rsidR="00F42BE7">
              <w:rPr>
                <w:rFonts w:ascii="Verdana" w:hAnsi="Verdana"/>
                <w:sz w:val="24"/>
                <w:szCs w:val="24"/>
              </w:rPr>
              <w:t xml:space="preserve">  </w:t>
            </w:r>
            <w:ins w:id="8" w:author="Smith, Reginald" w:date="2025-07-24T09:48:00Z">
              <w:r w:rsidR="00434463">
                <w:rPr>
                  <w:rFonts w:ascii="Verdana" w:hAnsi="Verdana"/>
                  <w:sz w:val="24"/>
                  <w:szCs w:val="24"/>
                </w:rPr>
                <w:t>Test Claim,</w:t>
              </w:r>
            </w:ins>
            <w:r w:rsidR="002F2A7D" w:rsidRPr="00956C78">
              <w:rPr>
                <w:rFonts w:ascii="Verdana" w:hAnsi="Verdana"/>
                <w:sz w:val="24"/>
                <w:szCs w:val="24"/>
              </w:rPr>
              <w:t xml:space="preserve"> EOB or PCP). </w:t>
            </w:r>
          </w:p>
          <w:p w14:paraId="49D83DE2" w14:textId="5A310C15" w:rsidR="002F2A7D" w:rsidRPr="00956C78" w:rsidRDefault="002F2A7D" w:rsidP="00956C78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</w:rPr>
            </w:pPr>
            <w:r w:rsidRPr="00956C78">
              <w:rPr>
                <w:rFonts w:ascii="Verdana" w:hAnsi="Verdana"/>
                <w:sz w:val="24"/>
                <w:szCs w:val="24"/>
              </w:rPr>
              <w:t>Avoid interrupting the caller while speaking.</w:t>
            </w:r>
          </w:p>
          <w:p w14:paraId="635D69DB" w14:textId="78DBEE7F" w:rsidR="002F2A7D" w:rsidRPr="007519B1" w:rsidRDefault="002F2A7D" w:rsidP="00956C78">
            <w:pPr>
              <w:pStyle w:val="ListParagraph"/>
              <w:ind w:left="0"/>
              <w:rPr>
                <w:rFonts w:ascii="Verdana" w:hAnsi="Verdana"/>
                <w:b/>
                <w:sz w:val="24"/>
                <w:szCs w:val="24"/>
              </w:rPr>
            </w:pPr>
          </w:p>
        </w:tc>
      </w:tr>
      <w:tr w:rsidR="00317662" w:rsidRPr="007519B1" w14:paraId="4B82FC9B" w14:textId="77777777" w:rsidTr="008B4CBA">
        <w:trPr>
          <w:jc w:val="center"/>
        </w:trPr>
        <w:tc>
          <w:tcPr>
            <w:tcW w:w="5000" w:type="pct"/>
          </w:tcPr>
          <w:p w14:paraId="60AD0440" w14:textId="0D9A93D6" w:rsidR="00317662" w:rsidRPr="007519B1" w:rsidRDefault="00317662" w:rsidP="00956C78">
            <w:pPr>
              <w:pStyle w:val="ListParagraph"/>
              <w:ind w:left="0"/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Use</w:t>
            </w:r>
            <w:r w:rsidRPr="007519B1">
              <w:rPr>
                <w:rFonts w:ascii="Verdana" w:hAnsi="Verdana"/>
                <w:b/>
                <w:sz w:val="24"/>
                <w:szCs w:val="24"/>
              </w:rPr>
              <w:t xml:space="preserve"> proper tone, rate </w:t>
            </w:r>
            <w:r w:rsidR="00EC0259">
              <w:rPr>
                <w:rFonts w:ascii="Verdana" w:hAnsi="Verdana"/>
                <w:b/>
                <w:sz w:val="24"/>
                <w:szCs w:val="24"/>
              </w:rPr>
              <w:t>and</w:t>
            </w:r>
            <w:r w:rsidR="00EC0259" w:rsidRPr="007519B1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7519B1">
              <w:rPr>
                <w:rFonts w:ascii="Verdana" w:hAnsi="Verdana"/>
                <w:b/>
                <w:sz w:val="24"/>
                <w:szCs w:val="24"/>
              </w:rPr>
              <w:t>pitch</w:t>
            </w:r>
          </w:p>
          <w:p w14:paraId="68890814" w14:textId="77777777" w:rsidR="00317662" w:rsidRPr="007519B1" w:rsidRDefault="006053B9" w:rsidP="00956C78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  <w:r w:rsidRPr="007519B1"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2A21F184" wp14:editId="733B10AB">
                  <wp:extent cx="1805940" cy="1104900"/>
                  <wp:effectExtent l="0" t="0" r="0" b="0"/>
                  <wp:docPr id="7" name="Picture 7" descr="MC900234641[1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C900234641[1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94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07D8A1" w14:textId="77777777" w:rsidR="00317662" w:rsidRPr="007519B1" w:rsidRDefault="00317662" w:rsidP="00956C78">
            <w:pPr>
              <w:pStyle w:val="ListParagraph"/>
              <w:ind w:left="0"/>
              <w:jc w:val="center"/>
              <w:rPr>
                <w:rFonts w:ascii="Verdana" w:hAnsi="Verdana"/>
                <w:sz w:val="24"/>
                <w:szCs w:val="24"/>
              </w:rPr>
            </w:pPr>
          </w:p>
          <w:p w14:paraId="040E91E0" w14:textId="1D31AE4F" w:rsidR="00317662" w:rsidRDefault="00317662" w:rsidP="00956C78">
            <w:pPr>
              <w:numPr>
                <w:ilvl w:val="0"/>
                <w:numId w:val="22"/>
              </w:numPr>
            </w:pPr>
            <w:r w:rsidRPr="1173D3F1">
              <w:t xml:space="preserve">Vary the pitch of your voice when communicating </w:t>
            </w:r>
            <w:r w:rsidR="00991974" w:rsidRPr="1173D3F1">
              <w:t xml:space="preserve">refraining </w:t>
            </w:r>
            <w:r w:rsidR="2D2937CA" w:rsidRPr="1173D3F1">
              <w:t xml:space="preserve">from </w:t>
            </w:r>
            <w:r w:rsidR="00991974" w:rsidRPr="1173D3F1">
              <w:t xml:space="preserve">using </w:t>
            </w:r>
            <w:r w:rsidRPr="1173D3F1">
              <w:t>a dull monotone voice.</w:t>
            </w:r>
          </w:p>
          <w:p w14:paraId="3DFEFBBE" w14:textId="3B49F107" w:rsidR="00317662" w:rsidRDefault="00317662" w:rsidP="00956C78">
            <w:pPr>
              <w:numPr>
                <w:ilvl w:val="0"/>
                <w:numId w:val="22"/>
              </w:numPr>
            </w:pPr>
            <w:r w:rsidRPr="007519B1">
              <w:t>Use a voice that is loud and clear</w:t>
            </w:r>
            <w:r w:rsidR="00675263">
              <w:t>, and at a conversational pace,</w:t>
            </w:r>
            <w:r w:rsidRPr="007519B1">
              <w:t xml:space="preserve"> to show confidence and commitment to our members</w:t>
            </w:r>
            <w:r w:rsidR="00876AD6">
              <w:t>.</w:t>
            </w:r>
          </w:p>
          <w:p w14:paraId="7A0C78CB" w14:textId="77777777" w:rsidR="00673DEA" w:rsidRPr="00AF1E0E" w:rsidRDefault="00317662" w:rsidP="00956C78">
            <w:pPr>
              <w:numPr>
                <w:ilvl w:val="0"/>
                <w:numId w:val="22"/>
              </w:numPr>
            </w:pPr>
            <w:r w:rsidRPr="007519B1">
              <w:t>Be enthusiastic when speak</w:t>
            </w:r>
            <w:r>
              <w:t>ing</w:t>
            </w:r>
            <w:r w:rsidRPr="007519B1">
              <w:t xml:space="preserve"> to our members! Members appreciate speaking with representatives who have a positive attitude about assisting them! </w:t>
            </w:r>
          </w:p>
        </w:tc>
      </w:tr>
    </w:tbl>
    <w:p w14:paraId="7B219FB2" w14:textId="77777777" w:rsidR="00673DEA" w:rsidRDefault="00673DEA" w:rsidP="00673DEA">
      <w:pPr>
        <w:jc w:val="right"/>
      </w:pPr>
    </w:p>
    <w:p w14:paraId="53F86440" w14:textId="77777777" w:rsidR="00673DEA" w:rsidRDefault="00673DEA" w:rsidP="00673DEA">
      <w:pPr>
        <w:jc w:val="right"/>
      </w:pPr>
      <w:hyperlink w:anchor="_top" w:history="1">
        <w:r w:rsidRPr="008B69C1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673DEA" w:rsidRPr="0064267B" w14:paraId="367B2B20" w14:textId="77777777" w:rsidTr="00A474D5">
        <w:tc>
          <w:tcPr>
            <w:tcW w:w="5000" w:type="pct"/>
            <w:shd w:val="clear" w:color="auto" w:fill="C0C0C0"/>
          </w:tcPr>
          <w:p w14:paraId="7B2ADD5D" w14:textId="154F5DEE" w:rsidR="00673DEA" w:rsidRPr="00F13F27" w:rsidRDefault="00673DEA" w:rsidP="00F42BE7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9" w:name="_Toc191303461"/>
            <w:r w:rsidRPr="00F13F27">
              <w:rPr>
                <w:rFonts w:ascii="Verdana" w:hAnsi="Verdana"/>
                <w:i w:val="0"/>
              </w:rPr>
              <w:t>Related Documents</w:t>
            </w:r>
            <w:bookmarkEnd w:id="9"/>
          </w:p>
        </w:tc>
      </w:tr>
    </w:tbl>
    <w:p w14:paraId="2E324BA9" w14:textId="0E70BE2D" w:rsidR="00673DEA" w:rsidRDefault="00C5024D" w:rsidP="00F42BE7">
      <w:hyperlink r:id="rId17" w:anchor="!/view?docid=c1f1028b-e42c-4b4f-a4cf-cc0b42c91606" w:history="1">
        <w:r>
          <w:rPr>
            <w:rStyle w:val="Hyperlink"/>
          </w:rPr>
          <w:t>Customer Care Abbreviations, Definitions, and Terms Index (017428)</w:t>
        </w:r>
      </w:hyperlink>
    </w:p>
    <w:p w14:paraId="4B6EC2B3" w14:textId="0E2CE253" w:rsidR="00701686" w:rsidRDefault="00C5024D" w:rsidP="00F42BE7">
      <w:pPr>
        <w:pStyle w:val="style-scope"/>
        <w:spacing w:before="120" w:beforeAutospacing="0" w:after="120" w:afterAutospacing="0"/>
        <w:textAlignment w:val="center"/>
        <w:rPr>
          <w:rStyle w:val="Hyperlink"/>
          <w:rFonts w:cs="Helvetica"/>
        </w:rPr>
      </w:pPr>
      <w:hyperlink r:id="rId18" w:anchor="!/view?docid=6fdfb84b-6e96-4c50-997c-b8f2924958ed" w:history="1">
        <w:r>
          <w:rPr>
            <w:rStyle w:val="Hyperlink"/>
            <w:rFonts w:cs="Helvetica"/>
          </w:rPr>
          <w:t>Being a Power House When to Ask Probing Questions (010429)</w:t>
        </w:r>
      </w:hyperlink>
      <w:r w:rsidR="00991974">
        <w:rPr>
          <w:rStyle w:val="Hyperlink"/>
          <w:rFonts w:cs="Helvetica"/>
        </w:rPr>
        <w:t xml:space="preserve"> </w:t>
      </w:r>
    </w:p>
    <w:p w14:paraId="3E55E159" w14:textId="2349927A" w:rsidR="0086406F" w:rsidRPr="004C35C1" w:rsidRDefault="00AF6E89" w:rsidP="00F42BE7">
      <w:pPr>
        <w:pStyle w:val="style-scope"/>
        <w:spacing w:before="120" w:beforeAutospacing="0" w:after="120" w:afterAutospacing="0"/>
        <w:textAlignment w:val="center"/>
        <w:rPr>
          <w:rFonts w:cs="Helvetica"/>
          <w:color w:val="000000"/>
        </w:rPr>
      </w:pPr>
      <w:hyperlink r:id="rId19" w:anchor="!/view?docid=7b0390db-a2ed-4307-b9c5-b842130225e9" w:history="1">
        <w:r>
          <w:rPr>
            <w:rStyle w:val="Hyperlink"/>
          </w:rPr>
          <w:t>Be A Customer Care Power House Index (008982)</w:t>
        </w:r>
      </w:hyperlink>
    </w:p>
    <w:p w14:paraId="7A08DECF" w14:textId="77777777" w:rsidR="00673DEA" w:rsidRDefault="00673DEA" w:rsidP="00F42BE7"/>
    <w:p w14:paraId="41589D64" w14:textId="77777777" w:rsidR="00673DEA" w:rsidRDefault="00673DEA" w:rsidP="00673DEA">
      <w:pPr>
        <w:jc w:val="right"/>
      </w:pPr>
      <w:hyperlink w:anchor="_top" w:history="1">
        <w:r w:rsidRPr="008B69C1">
          <w:rPr>
            <w:rStyle w:val="Hyperlink"/>
          </w:rPr>
          <w:t>Top of the Document</w:t>
        </w:r>
      </w:hyperlink>
    </w:p>
    <w:p w14:paraId="7F9AD845" w14:textId="77777777" w:rsidR="00673DEA" w:rsidRDefault="00673DEA" w:rsidP="00673DEA">
      <w:pPr>
        <w:jc w:val="center"/>
        <w:rPr>
          <w:sz w:val="16"/>
          <w:szCs w:val="16"/>
        </w:rPr>
      </w:pPr>
    </w:p>
    <w:p w14:paraId="7267D230" w14:textId="77777777" w:rsidR="00673DEA" w:rsidRDefault="00673DEA" w:rsidP="00673DEA">
      <w:pPr>
        <w:jc w:val="center"/>
        <w:rPr>
          <w:sz w:val="16"/>
          <w:szCs w:val="16"/>
        </w:rPr>
      </w:pPr>
    </w:p>
    <w:p w14:paraId="13F776D9" w14:textId="77777777" w:rsidR="00673DEA" w:rsidRPr="00C247CB" w:rsidRDefault="00673DEA" w:rsidP="00673DEA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17971C9B" w14:textId="77777777" w:rsidR="00673DEA" w:rsidRPr="00C247CB" w:rsidRDefault="00673DEA" w:rsidP="00673DEA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1B311B83" w14:textId="77777777" w:rsidR="00673DEA" w:rsidRPr="00C247CB" w:rsidRDefault="00673DEA" w:rsidP="00673DEA">
      <w:pPr>
        <w:jc w:val="right"/>
        <w:rPr>
          <w:sz w:val="16"/>
          <w:szCs w:val="16"/>
        </w:rPr>
      </w:pPr>
    </w:p>
    <w:p w14:paraId="45F922B8" w14:textId="6BD2D612" w:rsidR="005A64DA" w:rsidRPr="00C247CB" w:rsidRDefault="005A64DA" w:rsidP="00673DEA">
      <w:pPr>
        <w:jc w:val="right"/>
        <w:rPr>
          <w:sz w:val="16"/>
          <w:szCs w:val="16"/>
        </w:rPr>
      </w:pPr>
    </w:p>
    <w:sectPr w:rsidR="005A64DA" w:rsidRPr="00C247CB" w:rsidSect="00EB1F94">
      <w:footerReference w:type="default" r:id="rId20"/>
      <w:headerReference w:type="first" r:id="rId21"/>
      <w:footerReference w:type="firs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F3448" w14:textId="77777777" w:rsidR="009F6583" w:rsidRDefault="009F6583">
      <w:r>
        <w:separator/>
      </w:r>
    </w:p>
  </w:endnote>
  <w:endnote w:type="continuationSeparator" w:id="0">
    <w:p w14:paraId="470692FB" w14:textId="77777777" w:rsidR="009F6583" w:rsidRDefault="009F6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9E9EAF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B1C1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43D53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230354" w14:textId="77777777" w:rsidR="009F6583" w:rsidRDefault="009F6583">
      <w:r>
        <w:separator/>
      </w:r>
    </w:p>
  </w:footnote>
  <w:footnote w:type="continuationSeparator" w:id="0">
    <w:p w14:paraId="07ACD6C1" w14:textId="77777777" w:rsidR="009F6583" w:rsidRDefault="009F6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CC62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8.75pt;height:16.5pt;visibility:visible;mso-wrap-style:square" o:bullet="t">
        <v:imagedata r:id="rId1" o:title=""/>
      </v:shape>
    </w:pict>
  </w:numPicBullet>
  <w:abstractNum w:abstractNumId="0" w15:restartNumberingAfterBreak="0">
    <w:nsid w:val="00AF5CB0"/>
    <w:multiLevelType w:val="hybridMultilevel"/>
    <w:tmpl w:val="E0C09FC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064F366D"/>
    <w:multiLevelType w:val="hybridMultilevel"/>
    <w:tmpl w:val="84A66B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4E3426"/>
    <w:multiLevelType w:val="hybridMultilevel"/>
    <w:tmpl w:val="C57A4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20134C"/>
    <w:multiLevelType w:val="hybridMultilevel"/>
    <w:tmpl w:val="F92E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80C8C"/>
    <w:multiLevelType w:val="hybridMultilevel"/>
    <w:tmpl w:val="F48A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1F3B45"/>
    <w:multiLevelType w:val="hybridMultilevel"/>
    <w:tmpl w:val="2D0EC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5345D00"/>
    <w:multiLevelType w:val="hybridMultilevel"/>
    <w:tmpl w:val="35A6A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A07674"/>
    <w:multiLevelType w:val="hybridMultilevel"/>
    <w:tmpl w:val="2F4021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33763"/>
    <w:multiLevelType w:val="hybridMultilevel"/>
    <w:tmpl w:val="B8F2A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615CFD"/>
    <w:multiLevelType w:val="hybridMultilevel"/>
    <w:tmpl w:val="45623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37D0A30"/>
    <w:multiLevelType w:val="hybridMultilevel"/>
    <w:tmpl w:val="433CC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89002B2"/>
    <w:multiLevelType w:val="hybridMultilevel"/>
    <w:tmpl w:val="519E9A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762112">
    <w:abstractNumId w:val="17"/>
  </w:num>
  <w:num w:numId="2" w16cid:durableId="38284332">
    <w:abstractNumId w:val="7"/>
  </w:num>
  <w:num w:numId="3" w16cid:durableId="1867210713">
    <w:abstractNumId w:val="21"/>
  </w:num>
  <w:num w:numId="4" w16cid:durableId="1136948488">
    <w:abstractNumId w:val="23"/>
  </w:num>
  <w:num w:numId="5" w16cid:durableId="1069113091">
    <w:abstractNumId w:val="3"/>
  </w:num>
  <w:num w:numId="6" w16cid:durableId="612596991">
    <w:abstractNumId w:val="24"/>
  </w:num>
  <w:num w:numId="7" w16cid:durableId="462234371">
    <w:abstractNumId w:val="16"/>
  </w:num>
  <w:num w:numId="8" w16cid:durableId="2118877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13579746">
    <w:abstractNumId w:val="10"/>
  </w:num>
  <w:num w:numId="10" w16cid:durableId="211578435">
    <w:abstractNumId w:val="2"/>
  </w:num>
  <w:num w:numId="11" w16cid:durableId="1580408655">
    <w:abstractNumId w:val="8"/>
  </w:num>
  <w:num w:numId="12" w16cid:durableId="735470923">
    <w:abstractNumId w:val="6"/>
  </w:num>
  <w:num w:numId="13" w16cid:durableId="1860384799">
    <w:abstractNumId w:val="13"/>
  </w:num>
  <w:num w:numId="14" w16cid:durableId="2052993963">
    <w:abstractNumId w:val="11"/>
  </w:num>
  <w:num w:numId="15" w16cid:durableId="244459244">
    <w:abstractNumId w:val="20"/>
  </w:num>
  <w:num w:numId="16" w16cid:durableId="659887029">
    <w:abstractNumId w:val="0"/>
  </w:num>
  <w:num w:numId="17" w16cid:durableId="579024626">
    <w:abstractNumId w:val="19"/>
  </w:num>
  <w:num w:numId="18" w16cid:durableId="1207911386">
    <w:abstractNumId w:val="25"/>
  </w:num>
  <w:num w:numId="19" w16cid:durableId="506407517">
    <w:abstractNumId w:val="12"/>
  </w:num>
  <w:num w:numId="20" w16cid:durableId="802162838">
    <w:abstractNumId w:val="4"/>
  </w:num>
  <w:num w:numId="21" w16cid:durableId="4341129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85415">
    <w:abstractNumId w:val="9"/>
  </w:num>
  <w:num w:numId="23" w16cid:durableId="504059107">
    <w:abstractNumId w:val="18"/>
  </w:num>
  <w:num w:numId="24" w16cid:durableId="251283361">
    <w:abstractNumId w:val="22"/>
  </w:num>
  <w:num w:numId="25" w16cid:durableId="1986934481">
    <w:abstractNumId w:val="15"/>
  </w:num>
  <w:num w:numId="26" w16cid:durableId="111436666">
    <w:abstractNumId w:val="1"/>
  </w:num>
  <w:num w:numId="27" w16cid:durableId="3030774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avis, David P.">
    <w15:presenceInfo w15:providerId="AD" w15:userId="S::David.Davis@CVSHealth.com::20e1b754-7c82-452e-87a9-eda7a2902935"/>
  </w15:person>
  <w15:person w15:author="Smith, Reginald">
    <w15:presenceInfo w15:providerId="AD" w15:userId="S::Reginald.Smith@CVSHealth.com::df7d629f-faa5-47e5-a90f-f192dc9f6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4CFB"/>
    <w:rsid w:val="00015A2E"/>
    <w:rsid w:val="0003146D"/>
    <w:rsid w:val="00031E4C"/>
    <w:rsid w:val="00035BED"/>
    <w:rsid w:val="000442B9"/>
    <w:rsid w:val="00051016"/>
    <w:rsid w:val="00061AD2"/>
    <w:rsid w:val="00062EAB"/>
    <w:rsid w:val="0007442A"/>
    <w:rsid w:val="000863D4"/>
    <w:rsid w:val="0008665F"/>
    <w:rsid w:val="00091194"/>
    <w:rsid w:val="00095AB5"/>
    <w:rsid w:val="000A33F4"/>
    <w:rsid w:val="000A6B88"/>
    <w:rsid w:val="000B3C4C"/>
    <w:rsid w:val="000B656F"/>
    <w:rsid w:val="000B72DF"/>
    <w:rsid w:val="000D1870"/>
    <w:rsid w:val="000D4853"/>
    <w:rsid w:val="000D4BA2"/>
    <w:rsid w:val="000D6714"/>
    <w:rsid w:val="000E5C66"/>
    <w:rsid w:val="000F0D1B"/>
    <w:rsid w:val="000F54AF"/>
    <w:rsid w:val="000F5F37"/>
    <w:rsid w:val="00104CDE"/>
    <w:rsid w:val="001130BD"/>
    <w:rsid w:val="00115944"/>
    <w:rsid w:val="0012373E"/>
    <w:rsid w:val="001360A5"/>
    <w:rsid w:val="00142CA4"/>
    <w:rsid w:val="0016273A"/>
    <w:rsid w:val="00164932"/>
    <w:rsid w:val="00181B1A"/>
    <w:rsid w:val="00184397"/>
    <w:rsid w:val="0019130B"/>
    <w:rsid w:val="001A1754"/>
    <w:rsid w:val="001A5256"/>
    <w:rsid w:val="001B0727"/>
    <w:rsid w:val="001B3879"/>
    <w:rsid w:val="001B41E3"/>
    <w:rsid w:val="001E7746"/>
    <w:rsid w:val="001F0774"/>
    <w:rsid w:val="001F1218"/>
    <w:rsid w:val="001F5947"/>
    <w:rsid w:val="002016B4"/>
    <w:rsid w:val="002055CF"/>
    <w:rsid w:val="00205B63"/>
    <w:rsid w:val="00207914"/>
    <w:rsid w:val="002222E4"/>
    <w:rsid w:val="00225097"/>
    <w:rsid w:val="00243EBB"/>
    <w:rsid w:val="00246609"/>
    <w:rsid w:val="00255C6B"/>
    <w:rsid w:val="00265D86"/>
    <w:rsid w:val="002750DC"/>
    <w:rsid w:val="00291CE8"/>
    <w:rsid w:val="00296127"/>
    <w:rsid w:val="00296765"/>
    <w:rsid w:val="002A200B"/>
    <w:rsid w:val="002B593E"/>
    <w:rsid w:val="002C7EFF"/>
    <w:rsid w:val="002E2908"/>
    <w:rsid w:val="002E6E58"/>
    <w:rsid w:val="002F1F92"/>
    <w:rsid w:val="002F2A7D"/>
    <w:rsid w:val="002F6F9E"/>
    <w:rsid w:val="00305611"/>
    <w:rsid w:val="00317662"/>
    <w:rsid w:val="0033143E"/>
    <w:rsid w:val="0034318F"/>
    <w:rsid w:val="0034552B"/>
    <w:rsid w:val="003458D0"/>
    <w:rsid w:val="00361EFA"/>
    <w:rsid w:val="00366F74"/>
    <w:rsid w:val="00372212"/>
    <w:rsid w:val="003725A1"/>
    <w:rsid w:val="003868A2"/>
    <w:rsid w:val="00392A5B"/>
    <w:rsid w:val="00394C8A"/>
    <w:rsid w:val="00395D49"/>
    <w:rsid w:val="003A6D70"/>
    <w:rsid w:val="003B1F86"/>
    <w:rsid w:val="003C3CBB"/>
    <w:rsid w:val="003C4627"/>
    <w:rsid w:val="003C5603"/>
    <w:rsid w:val="003D54F5"/>
    <w:rsid w:val="003D7EC7"/>
    <w:rsid w:val="003E6C1A"/>
    <w:rsid w:val="003F5469"/>
    <w:rsid w:val="003F778E"/>
    <w:rsid w:val="00402AEC"/>
    <w:rsid w:val="0040640A"/>
    <w:rsid w:val="00406DB5"/>
    <w:rsid w:val="00417B9D"/>
    <w:rsid w:val="0042336D"/>
    <w:rsid w:val="00432538"/>
    <w:rsid w:val="00434463"/>
    <w:rsid w:val="00457EAE"/>
    <w:rsid w:val="00462ED4"/>
    <w:rsid w:val="00472F06"/>
    <w:rsid w:val="00475E9B"/>
    <w:rsid w:val="004768BE"/>
    <w:rsid w:val="00477F73"/>
    <w:rsid w:val="0048355A"/>
    <w:rsid w:val="00484781"/>
    <w:rsid w:val="00486108"/>
    <w:rsid w:val="00491E14"/>
    <w:rsid w:val="004A176C"/>
    <w:rsid w:val="004A1CB1"/>
    <w:rsid w:val="004B2690"/>
    <w:rsid w:val="004C35C1"/>
    <w:rsid w:val="004C52ED"/>
    <w:rsid w:val="004D0AF2"/>
    <w:rsid w:val="004D3C53"/>
    <w:rsid w:val="004D4655"/>
    <w:rsid w:val="004F0CFE"/>
    <w:rsid w:val="004F7F34"/>
    <w:rsid w:val="00505588"/>
    <w:rsid w:val="00510613"/>
    <w:rsid w:val="005119A8"/>
    <w:rsid w:val="00512486"/>
    <w:rsid w:val="0052465B"/>
    <w:rsid w:val="00524CDD"/>
    <w:rsid w:val="00531A32"/>
    <w:rsid w:val="005439A5"/>
    <w:rsid w:val="00546D31"/>
    <w:rsid w:val="00547C68"/>
    <w:rsid w:val="00560801"/>
    <w:rsid w:val="00565A58"/>
    <w:rsid w:val="00577909"/>
    <w:rsid w:val="00582E85"/>
    <w:rsid w:val="00587EE4"/>
    <w:rsid w:val="005910B5"/>
    <w:rsid w:val="005A6118"/>
    <w:rsid w:val="005A64DA"/>
    <w:rsid w:val="005B396F"/>
    <w:rsid w:val="005B446E"/>
    <w:rsid w:val="005C1D83"/>
    <w:rsid w:val="005E650E"/>
    <w:rsid w:val="005F6800"/>
    <w:rsid w:val="005F6C3C"/>
    <w:rsid w:val="006053B9"/>
    <w:rsid w:val="00613231"/>
    <w:rsid w:val="006158C2"/>
    <w:rsid w:val="00622D77"/>
    <w:rsid w:val="00627F34"/>
    <w:rsid w:val="00636B18"/>
    <w:rsid w:val="00637CA1"/>
    <w:rsid w:val="00647CDD"/>
    <w:rsid w:val="00657508"/>
    <w:rsid w:val="00660D8B"/>
    <w:rsid w:val="00662334"/>
    <w:rsid w:val="0066617F"/>
    <w:rsid w:val="00673DEA"/>
    <w:rsid w:val="00674A16"/>
    <w:rsid w:val="00675263"/>
    <w:rsid w:val="00691E10"/>
    <w:rsid w:val="00693370"/>
    <w:rsid w:val="006A0481"/>
    <w:rsid w:val="006B1C12"/>
    <w:rsid w:val="006C653F"/>
    <w:rsid w:val="006D6FBE"/>
    <w:rsid w:val="006E2797"/>
    <w:rsid w:val="006E58A3"/>
    <w:rsid w:val="006E7127"/>
    <w:rsid w:val="006F7DFC"/>
    <w:rsid w:val="00701686"/>
    <w:rsid w:val="00704AF2"/>
    <w:rsid w:val="0070776C"/>
    <w:rsid w:val="00710E68"/>
    <w:rsid w:val="0071377B"/>
    <w:rsid w:val="00714BA0"/>
    <w:rsid w:val="0071777B"/>
    <w:rsid w:val="00725B82"/>
    <w:rsid w:val="0072698C"/>
    <w:rsid w:val="007269B6"/>
    <w:rsid w:val="00726E7A"/>
    <w:rsid w:val="0073294A"/>
    <w:rsid w:val="00732E52"/>
    <w:rsid w:val="00736607"/>
    <w:rsid w:val="007418A6"/>
    <w:rsid w:val="007513DB"/>
    <w:rsid w:val="0075201D"/>
    <w:rsid w:val="00752801"/>
    <w:rsid w:val="00785118"/>
    <w:rsid w:val="00785C47"/>
    <w:rsid w:val="00786BEB"/>
    <w:rsid w:val="007A1CA4"/>
    <w:rsid w:val="007A30C4"/>
    <w:rsid w:val="007A403E"/>
    <w:rsid w:val="007A75EA"/>
    <w:rsid w:val="007C3227"/>
    <w:rsid w:val="007C6A00"/>
    <w:rsid w:val="007C77DD"/>
    <w:rsid w:val="007E3EA6"/>
    <w:rsid w:val="007E74C3"/>
    <w:rsid w:val="007F04AB"/>
    <w:rsid w:val="00803AE3"/>
    <w:rsid w:val="008042E1"/>
    <w:rsid w:val="00804D63"/>
    <w:rsid w:val="00806B9D"/>
    <w:rsid w:val="00812777"/>
    <w:rsid w:val="0081661C"/>
    <w:rsid w:val="008230FA"/>
    <w:rsid w:val="0083146D"/>
    <w:rsid w:val="0084129E"/>
    <w:rsid w:val="00843390"/>
    <w:rsid w:val="00846373"/>
    <w:rsid w:val="00846D43"/>
    <w:rsid w:val="00846ECB"/>
    <w:rsid w:val="008568AE"/>
    <w:rsid w:val="00860590"/>
    <w:rsid w:val="00861316"/>
    <w:rsid w:val="008614E8"/>
    <w:rsid w:val="0086406F"/>
    <w:rsid w:val="00867863"/>
    <w:rsid w:val="00867EDF"/>
    <w:rsid w:val="0087319A"/>
    <w:rsid w:val="008734D7"/>
    <w:rsid w:val="00875F0D"/>
    <w:rsid w:val="00876AD6"/>
    <w:rsid w:val="00877414"/>
    <w:rsid w:val="008825E7"/>
    <w:rsid w:val="00886AD9"/>
    <w:rsid w:val="008A03B7"/>
    <w:rsid w:val="008A3E54"/>
    <w:rsid w:val="008B4381"/>
    <w:rsid w:val="008B4CBA"/>
    <w:rsid w:val="008B52B1"/>
    <w:rsid w:val="008B7B34"/>
    <w:rsid w:val="008C2197"/>
    <w:rsid w:val="008C30FE"/>
    <w:rsid w:val="008C3493"/>
    <w:rsid w:val="008D11A6"/>
    <w:rsid w:val="008D1F7B"/>
    <w:rsid w:val="008D2D64"/>
    <w:rsid w:val="008E21BE"/>
    <w:rsid w:val="008F13D5"/>
    <w:rsid w:val="008F6F0D"/>
    <w:rsid w:val="00901ABE"/>
    <w:rsid w:val="00902E07"/>
    <w:rsid w:val="009048E2"/>
    <w:rsid w:val="00913557"/>
    <w:rsid w:val="00913B1B"/>
    <w:rsid w:val="00927861"/>
    <w:rsid w:val="00934E85"/>
    <w:rsid w:val="0094148C"/>
    <w:rsid w:val="00947783"/>
    <w:rsid w:val="00954FE8"/>
    <w:rsid w:val="009560B6"/>
    <w:rsid w:val="00956C78"/>
    <w:rsid w:val="00966CC9"/>
    <w:rsid w:val="009726E0"/>
    <w:rsid w:val="00990822"/>
    <w:rsid w:val="00991974"/>
    <w:rsid w:val="00994F93"/>
    <w:rsid w:val="009A734E"/>
    <w:rsid w:val="009A767A"/>
    <w:rsid w:val="009C4A31"/>
    <w:rsid w:val="009D0FB1"/>
    <w:rsid w:val="009D5D7C"/>
    <w:rsid w:val="009E00C2"/>
    <w:rsid w:val="009E47DB"/>
    <w:rsid w:val="009F6583"/>
    <w:rsid w:val="009F67A6"/>
    <w:rsid w:val="009F6FD2"/>
    <w:rsid w:val="009F78D3"/>
    <w:rsid w:val="00A31A14"/>
    <w:rsid w:val="00A36A5F"/>
    <w:rsid w:val="00A42E15"/>
    <w:rsid w:val="00A4732A"/>
    <w:rsid w:val="00A474D5"/>
    <w:rsid w:val="00A47F29"/>
    <w:rsid w:val="00A520A6"/>
    <w:rsid w:val="00A53201"/>
    <w:rsid w:val="00A57D26"/>
    <w:rsid w:val="00A7166B"/>
    <w:rsid w:val="00A72DEB"/>
    <w:rsid w:val="00A816B8"/>
    <w:rsid w:val="00A82F5C"/>
    <w:rsid w:val="00A83BA0"/>
    <w:rsid w:val="00A84F18"/>
    <w:rsid w:val="00A85045"/>
    <w:rsid w:val="00A95738"/>
    <w:rsid w:val="00A97B7D"/>
    <w:rsid w:val="00AA2252"/>
    <w:rsid w:val="00AA4825"/>
    <w:rsid w:val="00AB3107"/>
    <w:rsid w:val="00AB33E1"/>
    <w:rsid w:val="00AC4214"/>
    <w:rsid w:val="00AC6E70"/>
    <w:rsid w:val="00AD1646"/>
    <w:rsid w:val="00AD7AB4"/>
    <w:rsid w:val="00AE34F5"/>
    <w:rsid w:val="00AE5AF6"/>
    <w:rsid w:val="00AF038B"/>
    <w:rsid w:val="00AF6E89"/>
    <w:rsid w:val="00AF78FA"/>
    <w:rsid w:val="00AF7C16"/>
    <w:rsid w:val="00B078F6"/>
    <w:rsid w:val="00B26045"/>
    <w:rsid w:val="00B40ADD"/>
    <w:rsid w:val="00B44C55"/>
    <w:rsid w:val="00B46A95"/>
    <w:rsid w:val="00B5114C"/>
    <w:rsid w:val="00B5123C"/>
    <w:rsid w:val="00B544C2"/>
    <w:rsid w:val="00B5566F"/>
    <w:rsid w:val="00B630A6"/>
    <w:rsid w:val="00B67C61"/>
    <w:rsid w:val="00B70CC4"/>
    <w:rsid w:val="00BB02DE"/>
    <w:rsid w:val="00BB1B6D"/>
    <w:rsid w:val="00BB371A"/>
    <w:rsid w:val="00BC3E9C"/>
    <w:rsid w:val="00BD5E06"/>
    <w:rsid w:val="00BD7B25"/>
    <w:rsid w:val="00BE1AFF"/>
    <w:rsid w:val="00BE59EF"/>
    <w:rsid w:val="00BF74E9"/>
    <w:rsid w:val="00C047C4"/>
    <w:rsid w:val="00C0565F"/>
    <w:rsid w:val="00C11155"/>
    <w:rsid w:val="00C247CB"/>
    <w:rsid w:val="00C31963"/>
    <w:rsid w:val="00C32D18"/>
    <w:rsid w:val="00C360BD"/>
    <w:rsid w:val="00C476E1"/>
    <w:rsid w:val="00C5024D"/>
    <w:rsid w:val="00C52E77"/>
    <w:rsid w:val="00C566B3"/>
    <w:rsid w:val="00C65249"/>
    <w:rsid w:val="00C67B32"/>
    <w:rsid w:val="00C72007"/>
    <w:rsid w:val="00C75C83"/>
    <w:rsid w:val="00C8164C"/>
    <w:rsid w:val="00C837BA"/>
    <w:rsid w:val="00C95346"/>
    <w:rsid w:val="00C95B2F"/>
    <w:rsid w:val="00CA3B23"/>
    <w:rsid w:val="00CA62F6"/>
    <w:rsid w:val="00CB0C1D"/>
    <w:rsid w:val="00CC1E7F"/>
    <w:rsid w:val="00CC5AA2"/>
    <w:rsid w:val="00CC721A"/>
    <w:rsid w:val="00CD0963"/>
    <w:rsid w:val="00CD2973"/>
    <w:rsid w:val="00CD5C71"/>
    <w:rsid w:val="00CD78FE"/>
    <w:rsid w:val="00CE3D42"/>
    <w:rsid w:val="00CE53E6"/>
    <w:rsid w:val="00CE66B6"/>
    <w:rsid w:val="00CF1A25"/>
    <w:rsid w:val="00CF539A"/>
    <w:rsid w:val="00CF6131"/>
    <w:rsid w:val="00D005E2"/>
    <w:rsid w:val="00D06EAA"/>
    <w:rsid w:val="00D24682"/>
    <w:rsid w:val="00D27EB4"/>
    <w:rsid w:val="00D321C2"/>
    <w:rsid w:val="00D36733"/>
    <w:rsid w:val="00D41CAC"/>
    <w:rsid w:val="00D462CF"/>
    <w:rsid w:val="00D471B5"/>
    <w:rsid w:val="00D479AA"/>
    <w:rsid w:val="00D53C0A"/>
    <w:rsid w:val="00D56C45"/>
    <w:rsid w:val="00D571DB"/>
    <w:rsid w:val="00D6774D"/>
    <w:rsid w:val="00D75191"/>
    <w:rsid w:val="00D77194"/>
    <w:rsid w:val="00D80929"/>
    <w:rsid w:val="00D85254"/>
    <w:rsid w:val="00D92FCF"/>
    <w:rsid w:val="00DA5C90"/>
    <w:rsid w:val="00DA6D42"/>
    <w:rsid w:val="00DC4FFC"/>
    <w:rsid w:val="00DC5489"/>
    <w:rsid w:val="00DD3807"/>
    <w:rsid w:val="00DE79F7"/>
    <w:rsid w:val="00DF0789"/>
    <w:rsid w:val="00DF6231"/>
    <w:rsid w:val="00DF6BE4"/>
    <w:rsid w:val="00E02D39"/>
    <w:rsid w:val="00E157BC"/>
    <w:rsid w:val="00E15D9C"/>
    <w:rsid w:val="00E21B2A"/>
    <w:rsid w:val="00E3578D"/>
    <w:rsid w:val="00E4138E"/>
    <w:rsid w:val="00E414EC"/>
    <w:rsid w:val="00E50E4A"/>
    <w:rsid w:val="00E51DB2"/>
    <w:rsid w:val="00E60812"/>
    <w:rsid w:val="00E62C1F"/>
    <w:rsid w:val="00E650D0"/>
    <w:rsid w:val="00E86C2A"/>
    <w:rsid w:val="00E91F5F"/>
    <w:rsid w:val="00EA4F63"/>
    <w:rsid w:val="00EB12DD"/>
    <w:rsid w:val="00EB153E"/>
    <w:rsid w:val="00EB1F94"/>
    <w:rsid w:val="00EB57EB"/>
    <w:rsid w:val="00EC0259"/>
    <w:rsid w:val="00ED50CF"/>
    <w:rsid w:val="00EF6482"/>
    <w:rsid w:val="00F1152F"/>
    <w:rsid w:val="00F207B3"/>
    <w:rsid w:val="00F2708F"/>
    <w:rsid w:val="00F404C5"/>
    <w:rsid w:val="00F42BE7"/>
    <w:rsid w:val="00F45961"/>
    <w:rsid w:val="00F5486B"/>
    <w:rsid w:val="00F62BC4"/>
    <w:rsid w:val="00F63B00"/>
    <w:rsid w:val="00F658E0"/>
    <w:rsid w:val="00F81783"/>
    <w:rsid w:val="00F859B7"/>
    <w:rsid w:val="00F877B4"/>
    <w:rsid w:val="00FB0924"/>
    <w:rsid w:val="00FB2874"/>
    <w:rsid w:val="00FB2D67"/>
    <w:rsid w:val="00FB3B42"/>
    <w:rsid w:val="00FB3DBC"/>
    <w:rsid w:val="00FC181B"/>
    <w:rsid w:val="00FC1C44"/>
    <w:rsid w:val="00FC69C1"/>
    <w:rsid w:val="00FF636B"/>
    <w:rsid w:val="00FF7894"/>
    <w:rsid w:val="1173D3F1"/>
    <w:rsid w:val="26231BD6"/>
    <w:rsid w:val="2D2937CA"/>
    <w:rsid w:val="3350A235"/>
    <w:rsid w:val="6F3C67E8"/>
    <w:rsid w:val="71018088"/>
    <w:rsid w:val="7A1B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1D61B1"/>
  <w15:chartTrackingRefBased/>
  <w15:docId w15:val="{0FA9B6DC-141C-479F-BDCC-F64E1923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2C1F"/>
    <w:pPr>
      <w:spacing w:before="120" w:after="12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uiPriority w:val="9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TOC1">
    <w:name w:val="toc 1"/>
    <w:basedOn w:val="Normal"/>
    <w:next w:val="Normal"/>
    <w:autoRedefine/>
    <w:uiPriority w:val="39"/>
    <w:rsid w:val="00CF1A25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317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176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7662"/>
    <w:pPr>
      <w:ind w:left="720"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rsid w:val="00417B9D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7B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17B9D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17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17B9D"/>
    <w:rPr>
      <w:b/>
      <w:bCs/>
    </w:rPr>
  </w:style>
  <w:style w:type="character" w:customStyle="1" w:styleId="content-id">
    <w:name w:val="content-id"/>
    <w:basedOn w:val="DefaultParagraphFont"/>
    <w:rsid w:val="00701686"/>
  </w:style>
  <w:style w:type="paragraph" w:customStyle="1" w:styleId="style-scope">
    <w:name w:val="style-scope"/>
    <w:basedOn w:val="Normal"/>
    <w:rsid w:val="00701686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5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67863"/>
    <w:rPr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FB2874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304">
                  <w:marLeft w:val="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8077">
              <w:marLeft w:val="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8053">
                  <w:marLeft w:val="1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2043">
              <w:marLeft w:val="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D47FC9-F069-4C7C-95FC-1EBC05063DBA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2.xml><?xml version="1.0" encoding="utf-8"?>
<ds:datastoreItem xmlns:ds="http://schemas.openxmlformats.org/officeDocument/2006/customXml" ds:itemID="{F77AEBC8-3C41-4C20-AB3E-ABFEED6A78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D9CC23-E0BA-4C85-807D-5A6CFA4E2E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482</Words>
  <Characters>2750</Characters>
  <Application>Microsoft Office Word</Application>
  <DocSecurity>2</DocSecurity>
  <Lines>22</Lines>
  <Paragraphs>6</Paragraphs>
  <ScaleCrop>false</ScaleCrop>
  <Company>Caremark RX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dc:description/>
  <cp:lastModifiedBy>Davis, David P.</cp:lastModifiedBy>
  <cp:revision>3</cp:revision>
  <cp:lastPrinted>2007-01-03T16:56:00Z</cp:lastPrinted>
  <dcterms:created xsi:type="dcterms:W3CDTF">2025-07-28T22:38:00Z</dcterms:created>
  <dcterms:modified xsi:type="dcterms:W3CDTF">2025-07-28T22:40:00Z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2022-04-04T14:03:43Z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a5d425ed-6efe-44f6-b3b7-104abda49ce2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