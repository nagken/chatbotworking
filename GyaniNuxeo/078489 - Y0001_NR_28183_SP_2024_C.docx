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3B02" w14:textId="77777777" w:rsidR="005919BF" w:rsidRPr="0060151E" w:rsidRDefault="005919BF" w:rsidP="005919BF">
      <w:pPr>
        <w:rPr>
          <w:rFonts w:ascii="CVS Health Sans" w:hAnsi="CVS Health Sans" w:cs="Arial"/>
          <w:sz w:val="22"/>
          <w:szCs w:val="22"/>
        </w:rPr>
      </w:pPr>
    </w:p>
    <w:p w14:paraId="69398202" w14:textId="77777777" w:rsidR="005919BF" w:rsidRPr="0060151E" w:rsidRDefault="001658FF" w:rsidP="005919BF">
      <w:pPr>
        <w:jc w:val="right"/>
        <w:rPr>
          <w:rFonts w:ascii="CVS Health Sans" w:hAnsi="CVS Health Sans" w:cs="Arial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  <w:highlight w:val="green"/>
        </w:rPr>
        <w:t>[DATE]</w:t>
      </w:r>
    </w:p>
    <w:p w14:paraId="5E3D6F1A" w14:textId="77777777" w:rsidR="005919BF" w:rsidRPr="0060151E" w:rsidRDefault="005919BF" w:rsidP="005919BF">
      <w:pPr>
        <w:rPr>
          <w:rFonts w:ascii="CVS Health Sans" w:hAnsi="CVS Health Sans" w:cs="Arial"/>
          <w:sz w:val="22"/>
          <w:szCs w:val="22"/>
        </w:rPr>
      </w:pPr>
    </w:p>
    <w:p w14:paraId="75DC1341" w14:textId="5FB91F20" w:rsidR="00C675A2" w:rsidRPr="0060151E" w:rsidRDefault="001658FF" w:rsidP="00C675A2">
      <w:pPr>
        <w:tabs>
          <w:tab w:val="left" w:pos="6500"/>
          <w:tab w:val="left" w:pos="7700"/>
          <w:tab w:val="center" w:pos="7800"/>
        </w:tabs>
        <w:rPr>
          <w:rFonts w:ascii="CVS Health Sans" w:eastAsia="SimSun" w:hAnsi="CVS Health Sans"/>
          <w:color w:val="000000"/>
          <w:sz w:val="22"/>
          <w:highlight w:val="cyan"/>
          <w:lang w:val="en-US"/>
        </w:rPr>
      </w:pPr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[(</w:t>
      </w:r>
      <w:r w:rsidR="00A92B83"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I</w:t>
      </w:r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 xml:space="preserve">f F108=M, </w:t>
      </w:r>
      <w:proofErr w:type="gramStart"/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populate)[</w:t>
      </w:r>
      <w:proofErr w:type="gramEnd"/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F101]]</w:t>
      </w:r>
    </w:p>
    <w:p w14:paraId="16DBAA83" w14:textId="5BEBFF2A" w:rsidR="00C675A2" w:rsidRPr="0060151E" w:rsidRDefault="001658FF" w:rsidP="00C675A2">
      <w:pPr>
        <w:tabs>
          <w:tab w:val="left" w:pos="6500"/>
          <w:tab w:val="left" w:pos="7700"/>
          <w:tab w:val="center" w:pos="7800"/>
        </w:tabs>
        <w:rPr>
          <w:rFonts w:ascii="CVS Health Sans" w:hAnsi="CVS Health Sans"/>
          <w:b/>
          <w:color w:val="000000"/>
          <w:sz w:val="22"/>
          <w:highlight w:val="cyan"/>
          <w:lang w:val="en-US"/>
        </w:rPr>
      </w:pPr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[(</w:t>
      </w:r>
      <w:r w:rsidR="00A92B83"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I</w:t>
      </w:r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 xml:space="preserve">f F108=L, </w:t>
      </w:r>
      <w:proofErr w:type="gramStart"/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populate)[</w:t>
      </w:r>
      <w:proofErr w:type="gramEnd"/>
      <w:r w:rsidRPr="0060151E">
        <w:rPr>
          <w:rFonts w:ascii="CVS Health Sans" w:hAnsi="CVS Health Sans"/>
          <w:color w:val="000000"/>
          <w:sz w:val="22"/>
          <w:highlight w:val="cyan"/>
          <w:lang w:val="en-US"/>
        </w:rPr>
        <w:t>F109]]</w:t>
      </w:r>
    </w:p>
    <w:p w14:paraId="04292DD9" w14:textId="7259B6B9" w:rsidR="00C675A2" w:rsidRPr="0060151E" w:rsidRDefault="001658FF" w:rsidP="00C675A2">
      <w:pPr>
        <w:tabs>
          <w:tab w:val="left" w:pos="6500"/>
          <w:tab w:val="left" w:pos="7650"/>
        </w:tabs>
        <w:rPr>
          <w:rStyle w:val="LogoportMarkup"/>
          <w:rFonts w:ascii="CVS Health Sans" w:eastAsia="Calibri" w:hAnsi="CVS Health Sans"/>
          <w:sz w:val="22"/>
          <w:highlight w:val="cyan"/>
        </w:rPr>
      </w:pP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[F8]</w:t>
      </w:r>
      <w:r w:rsidRPr="0060151E">
        <w:rPr>
          <w:rStyle w:val="LogoportMarkup"/>
          <w:rFonts w:ascii="CVS Health Sans" w:hAnsi="CVS Health Sans"/>
          <w:color w:val="000000"/>
          <w:sz w:val="22"/>
        </w:rPr>
        <w:t xml:space="preserve"> </w:t>
      </w:r>
      <w:r w:rsidR="003B0F0E"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[F9]</w:t>
      </w:r>
      <w:r w:rsidR="003B0F0E" w:rsidRPr="0060151E">
        <w:rPr>
          <w:rStyle w:val="LogoportMarkup"/>
          <w:rFonts w:ascii="CVS Health Sans" w:hAnsi="CVS Health Sans"/>
          <w:color w:val="000000"/>
          <w:sz w:val="22"/>
        </w:rPr>
        <w:t xml:space="preserve"> </w:t>
      </w: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[F10]</w:t>
      </w:r>
    </w:p>
    <w:p w14:paraId="3AD09188" w14:textId="77777777" w:rsidR="00C675A2" w:rsidRPr="0060151E" w:rsidRDefault="001658FF" w:rsidP="00C675A2">
      <w:pPr>
        <w:tabs>
          <w:tab w:val="left" w:pos="6500"/>
          <w:tab w:val="left" w:pos="7650"/>
        </w:tabs>
        <w:rPr>
          <w:rStyle w:val="LogoportMarkup"/>
          <w:rFonts w:ascii="CVS Health Sans" w:eastAsia="Calibri" w:hAnsi="CVS Health Sans"/>
          <w:b/>
          <w:color w:val="000000"/>
          <w:sz w:val="22"/>
          <w:highlight w:val="cyan"/>
        </w:rPr>
      </w:pP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[F102]</w:t>
      </w:r>
    </w:p>
    <w:p w14:paraId="6E6BF4FB" w14:textId="77777777" w:rsidR="00C675A2" w:rsidRPr="0060151E" w:rsidRDefault="001658FF" w:rsidP="00C675A2">
      <w:pPr>
        <w:tabs>
          <w:tab w:val="left" w:pos="6500"/>
          <w:tab w:val="left" w:pos="7650"/>
        </w:tabs>
        <w:rPr>
          <w:rStyle w:val="LogoportMarkup"/>
          <w:rFonts w:ascii="CVS Health Sans" w:eastAsia="Calibri" w:hAnsi="CVS Health Sans"/>
          <w:b/>
          <w:color w:val="000000"/>
          <w:sz w:val="22"/>
          <w:highlight w:val="cyan"/>
        </w:rPr>
      </w:pP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[F103]</w:t>
      </w:r>
    </w:p>
    <w:p w14:paraId="3EA23493" w14:textId="77777777" w:rsidR="00C675A2" w:rsidRPr="0060151E" w:rsidRDefault="001658FF" w:rsidP="00C675A2">
      <w:pPr>
        <w:autoSpaceDE w:val="0"/>
        <w:autoSpaceDN w:val="0"/>
        <w:adjustRightInd w:val="0"/>
        <w:rPr>
          <w:rStyle w:val="LogoportMarkup"/>
          <w:rFonts w:ascii="CVS Health Sans" w:eastAsia="Calibri" w:hAnsi="CVS Health Sans"/>
          <w:color w:val="000000"/>
          <w:sz w:val="22"/>
        </w:rPr>
      </w:pP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[F104]</w:t>
      </w:r>
      <w:r w:rsidRPr="0060151E">
        <w:rPr>
          <w:rStyle w:val="LogoportMarkup"/>
          <w:rFonts w:ascii="CVS Health Sans" w:hAnsi="CVS Health Sans"/>
          <w:color w:val="000000"/>
          <w:sz w:val="22"/>
        </w:rPr>
        <w:t xml:space="preserve">, </w:t>
      </w: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[F105</w:t>
      </w:r>
      <w:proofErr w:type="gramStart"/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]</w:t>
      </w:r>
      <w:r w:rsidRPr="0060151E">
        <w:rPr>
          <w:rStyle w:val="LogoportMarkup"/>
          <w:rFonts w:ascii="CVS Health Sans" w:hAnsi="CVS Health Sans"/>
          <w:color w:val="000000"/>
          <w:sz w:val="22"/>
        </w:rPr>
        <w:t xml:space="preserve">  </w:t>
      </w: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</w:t>
      </w:r>
      <w:proofErr w:type="gramEnd"/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F106]</w:t>
      </w:r>
      <w:r w:rsidRPr="0060151E">
        <w:rPr>
          <w:rStyle w:val="LogoportMarkup"/>
          <w:rFonts w:ascii="CVS Health Sans" w:hAnsi="CVS Health Sans"/>
          <w:color w:val="000000"/>
          <w:sz w:val="22"/>
        </w:rPr>
        <w:t>-</w:t>
      </w: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[F107]</w:t>
      </w:r>
    </w:p>
    <w:p w14:paraId="6FC7BAC0" w14:textId="77777777" w:rsidR="00C675A2" w:rsidRPr="0060151E" w:rsidRDefault="00C675A2" w:rsidP="00C675A2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5C543F4D" w14:textId="77777777" w:rsidR="00C675A2" w:rsidRPr="0060151E" w:rsidRDefault="00C675A2" w:rsidP="00C675A2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270D4803" w14:textId="77777777" w:rsidR="00B93DBB" w:rsidRPr="0060151E" w:rsidRDefault="001658FF" w:rsidP="00B93DBB">
      <w:pPr>
        <w:rPr>
          <w:rFonts w:ascii="CVS Health Sans" w:hAnsi="CVS Health Sans"/>
          <w:sz w:val="22"/>
        </w:rPr>
      </w:pPr>
      <w:r w:rsidRPr="0060151E">
        <w:rPr>
          <w:rFonts w:ascii="CVS Health Sans" w:hAnsi="CVS Health Sans"/>
          <w:sz w:val="22"/>
        </w:rPr>
        <w:t xml:space="preserve">Estimado/a </w:t>
      </w:r>
      <w:r w:rsidRPr="0060151E">
        <w:rPr>
          <w:rFonts w:ascii="CVS Health Sans" w:hAnsi="CVS Health Sans"/>
          <w:sz w:val="22"/>
          <w:highlight w:val="cyan"/>
        </w:rPr>
        <w:t>[</w:t>
      </w: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F8]</w:t>
      </w:r>
      <w:r w:rsidRPr="0060151E">
        <w:rPr>
          <w:rStyle w:val="LogoportMarkup"/>
          <w:rFonts w:ascii="CVS Health Sans" w:hAnsi="CVS Health Sans"/>
          <w:color w:val="000000"/>
          <w:sz w:val="22"/>
        </w:rPr>
        <w:t xml:space="preserve"> </w:t>
      </w:r>
      <w:r w:rsidRPr="0060151E">
        <w:rPr>
          <w:rStyle w:val="LogoportMarkup"/>
          <w:rFonts w:ascii="CVS Health Sans" w:hAnsi="CVS Health Sans"/>
          <w:color w:val="000000"/>
          <w:sz w:val="22"/>
          <w:highlight w:val="cyan"/>
        </w:rPr>
        <w:t>[F10</w:t>
      </w:r>
      <w:r w:rsidRPr="0060151E">
        <w:rPr>
          <w:rFonts w:ascii="CVS Health Sans" w:hAnsi="CVS Health Sans"/>
          <w:sz w:val="22"/>
          <w:highlight w:val="cyan"/>
        </w:rPr>
        <w:t>]</w:t>
      </w:r>
      <w:r w:rsidRPr="0060151E">
        <w:rPr>
          <w:rStyle w:val="LogoportMarkup"/>
          <w:rFonts w:ascii="CVS Health Sans" w:hAnsi="CVS Health Sans"/>
          <w:color w:val="000000"/>
          <w:sz w:val="22"/>
        </w:rPr>
        <w:t>:</w:t>
      </w:r>
    </w:p>
    <w:p w14:paraId="4390692A" w14:textId="77777777" w:rsidR="008762B6" w:rsidRPr="0060151E" w:rsidRDefault="008762B6" w:rsidP="008762B6">
      <w:pPr>
        <w:autoSpaceDE w:val="0"/>
        <w:autoSpaceDN w:val="0"/>
        <w:adjustRightInd w:val="0"/>
        <w:rPr>
          <w:rFonts w:ascii="CVS Health Sans" w:hAnsi="CVS Health Sans"/>
          <w:color w:val="000000"/>
          <w:sz w:val="22"/>
        </w:rPr>
      </w:pPr>
    </w:p>
    <w:p w14:paraId="161F5471" w14:textId="5AD92B1E" w:rsidR="005919BF" w:rsidRPr="0060151E" w:rsidRDefault="001658FF" w:rsidP="0020396C">
      <w:pPr>
        <w:autoSpaceDE w:val="0"/>
        <w:autoSpaceDN w:val="0"/>
        <w:adjustRightInd w:val="0"/>
        <w:ind w:right="-540"/>
        <w:rPr>
          <w:rFonts w:ascii="CVS Health Sans" w:hAnsi="CVS Health Sans"/>
          <w:sz w:val="22"/>
        </w:rPr>
      </w:pPr>
      <w:r w:rsidRPr="0060151E">
        <w:rPr>
          <w:rFonts w:ascii="CVS Health Sans" w:hAnsi="CVS Health Sans"/>
          <w:b/>
          <w:bCs/>
          <w:sz w:val="22"/>
          <w:szCs w:val="22"/>
        </w:rPr>
        <w:t xml:space="preserve">Este es un importante recordatorio de que necesita solicitar cuanto antes </w:t>
      </w:r>
      <w:r w:rsidR="009763D4" w:rsidRPr="0060151E">
        <w:rPr>
          <w:rFonts w:ascii="CVS Health Sans" w:hAnsi="CVS Health Sans"/>
          <w:b/>
          <w:bCs/>
          <w:sz w:val="22"/>
          <w:szCs w:val="22"/>
        </w:rPr>
        <w:t>A</w:t>
      </w:r>
      <w:r w:rsidRPr="0060151E">
        <w:rPr>
          <w:rFonts w:ascii="CVS Health Sans" w:hAnsi="CVS Health Sans"/>
          <w:b/>
          <w:bCs/>
          <w:sz w:val="22"/>
          <w:szCs w:val="22"/>
        </w:rPr>
        <w:t xml:space="preserve">yuda </w:t>
      </w:r>
      <w:r w:rsidR="009763D4" w:rsidRPr="0060151E">
        <w:rPr>
          <w:rFonts w:ascii="CVS Health Sans" w:hAnsi="CVS Health Sans"/>
          <w:b/>
          <w:bCs/>
          <w:sz w:val="22"/>
          <w:szCs w:val="22"/>
        </w:rPr>
        <w:t>A</w:t>
      </w:r>
      <w:r w:rsidRPr="0060151E">
        <w:rPr>
          <w:rFonts w:ascii="CVS Health Sans" w:hAnsi="CVS Health Sans"/>
          <w:b/>
          <w:bCs/>
          <w:sz w:val="22"/>
          <w:szCs w:val="22"/>
        </w:rPr>
        <w:t xml:space="preserve">dicional con sus costos de medicamentos recetados en </w:t>
      </w:r>
      <w:r w:rsidRPr="0060151E">
        <w:rPr>
          <w:rFonts w:ascii="CVS Health Sans" w:hAnsi="CVS Health Sans"/>
          <w:b/>
          <w:color w:val="000000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b/>
          <w:color w:val="000000"/>
          <w:sz w:val="22"/>
          <w:szCs w:val="22"/>
          <w:highlight w:val="yellow"/>
        </w:rPr>
        <w:t>PlanYear</w:t>
      </w:r>
      <w:proofErr w:type="spellEnd"/>
      <w:r w:rsidRPr="0060151E">
        <w:rPr>
          <w:rFonts w:ascii="CVS Health Sans" w:hAnsi="CVS Health Sans"/>
          <w:b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b/>
          <w:bCs/>
          <w:sz w:val="22"/>
          <w:szCs w:val="22"/>
        </w:rPr>
        <w:t>.</w:t>
      </w:r>
      <w:r w:rsidRPr="0060151E">
        <w:rPr>
          <w:rFonts w:ascii="CVS Health Sans" w:hAnsi="CVS Health Sans"/>
          <w:bCs/>
          <w:sz w:val="22"/>
          <w:szCs w:val="22"/>
        </w:rPr>
        <w:t xml:space="preserve"> </w:t>
      </w:r>
      <w:r w:rsidRPr="0060151E">
        <w:rPr>
          <w:rFonts w:ascii="CVS Health Sans" w:hAnsi="CVS Health Sans"/>
          <w:sz w:val="22"/>
          <w:szCs w:val="22"/>
        </w:rPr>
        <w:t xml:space="preserve">Usted recibió hace poco </w:t>
      </w:r>
      <w:r w:rsidRPr="0060151E">
        <w:rPr>
          <w:rFonts w:ascii="CVS Health Sans" w:hAnsi="CVS Health Sans"/>
          <w:sz w:val="22"/>
        </w:rPr>
        <w:t>una</w:t>
      </w:r>
      <w:r w:rsidRPr="0060151E">
        <w:rPr>
          <w:rFonts w:ascii="CVS Health Sans" w:hAnsi="CVS Health Sans"/>
          <w:sz w:val="22"/>
          <w:szCs w:val="22"/>
        </w:rPr>
        <w:t xml:space="preserve"> carta gris de Medicare que le indicaba </w:t>
      </w:r>
      <w:r w:rsidR="00623E81" w:rsidRPr="0060151E">
        <w:rPr>
          <w:rFonts w:ascii="CVS Health Sans" w:hAnsi="CVS Health Sans"/>
          <w:sz w:val="22"/>
          <w:szCs w:val="22"/>
        </w:rPr>
        <w:t>que,</w:t>
      </w:r>
      <w:r w:rsidRPr="0060151E">
        <w:rPr>
          <w:rFonts w:ascii="CVS Health Sans" w:hAnsi="CVS Health Sans"/>
          <w:sz w:val="22"/>
          <w:szCs w:val="22"/>
        </w:rPr>
        <w:t xml:space="preserve"> aunque usted había recibido esta </w:t>
      </w:r>
      <w:r w:rsidRPr="0060151E">
        <w:rPr>
          <w:rFonts w:ascii="CVS Health Sans" w:hAnsi="CVS Health Sans"/>
          <w:sz w:val="22"/>
        </w:rPr>
        <w:t>ayuda</w:t>
      </w:r>
      <w:r w:rsidRPr="0060151E">
        <w:rPr>
          <w:rFonts w:ascii="CVS Health Sans" w:hAnsi="CVS Health Sans"/>
          <w:sz w:val="22"/>
          <w:szCs w:val="22"/>
        </w:rPr>
        <w:t xml:space="preserve"> automáticamente en </w:t>
      </w:r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PriorPlanYear</w:t>
      </w:r>
      <w:proofErr w:type="spellEnd"/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>, usted dejará de calificar automáticamente para recibir la ayuda a partir de</w:t>
      </w:r>
      <w:r w:rsidR="003666A2" w:rsidRPr="0060151E">
        <w:rPr>
          <w:rFonts w:ascii="CVS Health Sans" w:hAnsi="CVS Health Sans"/>
          <w:sz w:val="22"/>
          <w:szCs w:val="22"/>
        </w:rPr>
        <w:t>l</w:t>
      </w:r>
      <w:r w:rsidRPr="0060151E">
        <w:rPr>
          <w:rFonts w:ascii="CVS Health Sans" w:hAnsi="CVS Health Sans"/>
          <w:sz w:val="22"/>
          <w:szCs w:val="22"/>
        </w:rPr>
        <w:t xml:space="preserve"> </w:t>
      </w:r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PlanEffective</w:t>
      </w:r>
      <w:r w:rsidRPr="0060151E">
        <w:rPr>
          <w:rFonts w:ascii="CVS Health Sans" w:hAnsi="CVS Health Sans"/>
          <w:color w:val="000000"/>
          <w:sz w:val="22"/>
          <w:highlight w:val="yellow"/>
        </w:rPr>
        <w:t>Date</w:t>
      </w:r>
      <w:proofErr w:type="spellEnd"/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>.</w:t>
      </w:r>
    </w:p>
    <w:p w14:paraId="4AF720E8" w14:textId="77777777" w:rsidR="00A11065" w:rsidRPr="0060151E" w:rsidRDefault="00A11065" w:rsidP="0020396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05B6446B" w14:textId="4A3B38AD" w:rsidR="00C07042" w:rsidRPr="0060151E" w:rsidRDefault="001658FF" w:rsidP="0020396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Usted no calificará automáticamente para recibir </w:t>
      </w:r>
      <w:r w:rsidR="009763D4" w:rsidRPr="0060151E">
        <w:rPr>
          <w:rFonts w:ascii="CVS Health Sans" w:hAnsi="CVS Health Sans"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yuda </w:t>
      </w:r>
      <w:r w:rsidR="009763D4" w:rsidRPr="0060151E">
        <w:rPr>
          <w:rFonts w:ascii="CVS Health Sans" w:hAnsi="CVS Health Sans"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color w:val="000000"/>
          <w:sz w:val="22"/>
          <w:szCs w:val="22"/>
        </w:rPr>
        <w:t>dicional el próximo año porque:</w:t>
      </w:r>
    </w:p>
    <w:p w14:paraId="3C6B7212" w14:textId="5CFA23C8" w:rsidR="008762B6" w:rsidRPr="0060151E" w:rsidRDefault="00E351DE" w:rsidP="0020396C">
      <w:pPr>
        <w:numPr>
          <w:ilvl w:val="0"/>
          <w:numId w:val="16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Ya no califica </w:t>
      </w:r>
      <w:r w:rsidR="001658FF" w:rsidRPr="0060151E">
        <w:rPr>
          <w:rFonts w:ascii="CVS Health Sans" w:hAnsi="CVS Health Sans"/>
          <w:color w:val="000000"/>
          <w:sz w:val="22"/>
          <w:szCs w:val="22"/>
        </w:rPr>
        <w:t>para recibir Medicaid;</w:t>
      </w:r>
    </w:p>
    <w:p w14:paraId="0103F509" w14:textId="033B8ED2" w:rsidR="008762B6" w:rsidRPr="0060151E" w:rsidRDefault="00E351DE" w:rsidP="0020396C">
      <w:pPr>
        <w:numPr>
          <w:ilvl w:val="0"/>
          <w:numId w:val="17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Ya no recibe </w:t>
      </w:r>
      <w:r w:rsidR="001658FF" w:rsidRPr="0060151E">
        <w:rPr>
          <w:rFonts w:ascii="CVS Health Sans" w:hAnsi="CVS Health Sans"/>
          <w:color w:val="000000"/>
          <w:sz w:val="22"/>
          <w:szCs w:val="22"/>
        </w:rPr>
        <w:t>ayuda de su programa estatal de Medicaid para pagar sus primas de la Parte A o de la Parte B de Medicare (pertenece a un Programa de Ahorros de Medicare); O</w:t>
      </w:r>
    </w:p>
    <w:p w14:paraId="0FDBFB3E" w14:textId="1EE2B5A1" w:rsidR="008762B6" w:rsidRPr="0060151E" w:rsidRDefault="00E351DE" w:rsidP="0020396C">
      <w:pPr>
        <w:numPr>
          <w:ilvl w:val="0"/>
          <w:numId w:val="18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Ya no recibe </w:t>
      </w:r>
      <w:r w:rsidR="001658FF" w:rsidRPr="0060151E">
        <w:rPr>
          <w:rFonts w:ascii="CVS Health Sans" w:hAnsi="CVS Health Sans"/>
          <w:color w:val="000000"/>
          <w:sz w:val="22"/>
          <w:szCs w:val="22"/>
        </w:rPr>
        <w:t xml:space="preserve">beneficios de Seguro Social Suplementario (SSI) pero no 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de </w:t>
      </w:r>
      <w:r w:rsidR="001658FF" w:rsidRPr="0060151E">
        <w:rPr>
          <w:rFonts w:ascii="CVS Health Sans" w:hAnsi="CVS Health Sans"/>
          <w:color w:val="000000"/>
          <w:sz w:val="22"/>
          <w:szCs w:val="22"/>
        </w:rPr>
        <w:t>Medicaid.</w:t>
      </w:r>
    </w:p>
    <w:p w14:paraId="05422A02" w14:textId="77777777" w:rsidR="008762B6" w:rsidRPr="0060151E" w:rsidRDefault="008762B6" w:rsidP="0020396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56523B58" w14:textId="5CFF03B9" w:rsidR="00C07042" w:rsidRPr="0060151E" w:rsidRDefault="001658FF" w:rsidP="0020396C">
      <w:pPr>
        <w:autoSpaceDE w:val="0"/>
        <w:autoSpaceDN w:val="0"/>
        <w:adjustRightInd w:val="0"/>
        <w:ind w:right="-540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Usted todavía puede calificar para recibir </w:t>
      </w:r>
      <w:r w:rsidR="004C7078" w:rsidRPr="0060151E">
        <w:rPr>
          <w:rFonts w:ascii="CVS Health Sans" w:hAnsi="CVS Health Sans"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yuda </w:t>
      </w:r>
      <w:r w:rsidR="004C7078" w:rsidRPr="0060151E">
        <w:rPr>
          <w:rFonts w:ascii="CVS Health Sans" w:hAnsi="CVS Health Sans"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dicional, pero debe presentar una solicitud. </w:t>
      </w:r>
      <w:r w:rsidRPr="0060151E">
        <w:rPr>
          <w:rFonts w:ascii="CVS Health Sans" w:hAnsi="CVS Health Sans"/>
          <w:b/>
          <w:bCs/>
          <w:color w:val="000000"/>
          <w:sz w:val="22"/>
          <w:szCs w:val="22"/>
        </w:rPr>
        <w:t xml:space="preserve">Por lo tanto, le estamos contactando para alentarle a solicitar </w:t>
      </w:r>
      <w:r w:rsidR="004C7078" w:rsidRPr="0060151E">
        <w:rPr>
          <w:rFonts w:ascii="CVS Health Sans" w:hAnsi="CVS Health Sans"/>
          <w:b/>
          <w:bCs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b/>
          <w:bCs/>
          <w:color w:val="000000"/>
          <w:sz w:val="22"/>
          <w:szCs w:val="22"/>
        </w:rPr>
        <w:t xml:space="preserve">yuda </w:t>
      </w:r>
      <w:r w:rsidR="004C7078" w:rsidRPr="0060151E">
        <w:rPr>
          <w:rFonts w:ascii="CVS Health Sans" w:hAnsi="CVS Health Sans"/>
          <w:b/>
          <w:bCs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b/>
          <w:bCs/>
          <w:color w:val="000000"/>
          <w:sz w:val="22"/>
          <w:szCs w:val="22"/>
        </w:rPr>
        <w:t>dicional ahora.</w:t>
      </w:r>
    </w:p>
    <w:p w14:paraId="2BBB9266" w14:textId="526D595F" w:rsidR="008762B6" w:rsidRPr="0060151E" w:rsidRDefault="008762B6" w:rsidP="0020396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</w:p>
    <w:p w14:paraId="55EC12BE" w14:textId="70A8C3E1" w:rsidR="008762B6" w:rsidRPr="0060151E" w:rsidRDefault="001658FF" w:rsidP="0020396C">
      <w:pPr>
        <w:autoSpaceDE w:val="0"/>
        <w:autoSpaceDN w:val="0"/>
        <w:adjustRightInd w:val="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La manera más fácil de solicitar es llenando y enviando por correo la solicitud incluida en la carta gris de Medicare. Otros pasos que puede tomar son: </w:t>
      </w:r>
    </w:p>
    <w:p w14:paraId="5C97EBFF" w14:textId="09A32B45" w:rsidR="001E3609" w:rsidRPr="0060151E" w:rsidRDefault="001658FF" w:rsidP="0020396C">
      <w:pPr>
        <w:numPr>
          <w:ilvl w:val="0"/>
          <w:numId w:val="26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Para preguntas sobre la </w:t>
      </w:r>
      <w:r w:rsidR="004C7078" w:rsidRPr="0060151E">
        <w:rPr>
          <w:rFonts w:ascii="CVS Health Sans" w:hAnsi="CVS Health Sans"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yuda </w:t>
      </w:r>
      <w:r w:rsidR="004C7078" w:rsidRPr="0060151E">
        <w:rPr>
          <w:rFonts w:ascii="CVS Health Sans" w:hAnsi="CVS Health Sans"/>
          <w:color w:val="000000"/>
          <w:sz w:val="22"/>
          <w:szCs w:val="22"/>
        </w:rPr>
        <w:t>A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dicional con los costos de medicamentos recetados o si necesita asistencia para completar la solicitud: </w:t>
      </w:r>
    </w:p>
    <w:p w14:paraId="4492AD4F" w14:textId="5C8A5360" w:rsidR="001E3609" w:rsidRPr="0060151E" w:rsidRDefault="001658FF" w:rsidP="0020396C">
      <w:pPr>
        <w:numPr>
          <w:ilvl w:val="1"/>
          <w:numId w:val="27"/>
        </w:numPr>
        <w:tabs>
          <w:tab w:val="clear" w:pos="1440"/>
          <w:tab w:val="num" w:pos="1200"/>
        </w:tabs>
        <w:autoSpaceDE w:val="0"/>
        <w:autoSpaceDN w:val="0"/>
        <w:adjustRightInd w:val="0"/>
        <w:spacing w:before="120"/>
        <w:ind w:left="1195" w:hanging="40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Llame a la Administración del Seguro Social (SSA) al </w:t>
      </w:r>
      <w:r w:rsidRPr="0060151E">
        <w:rPr>
          <w:rFonts w:ascii="CVS Health Sans" w:hAnsi="CVS Health Sans"/>
          <w:snapToGrid w:val="0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snapToGrid w:val="0"/>
          <w:sz w:val="22"/>
          <w:szCs w:val="22"/>
          <w:highlight w:val="yellow"/>
        </w:rPr>
        <w:t>SSNPhone</w:t>
      </w:r>
      <w:proofErr w:type="spellEnd"/>
      <w:r w:rsidRPr="0060151E">
        <w:rPr>
          <w:rFonts w:ascii="CVS Health Sans" w:hAnsi="CVS Health Sans"/>
          <w:snapToGrid w:val="0"/>
          <w:sz w:val="22"/>
          <w:szCs w:val="22"/>
          <w:highlight w:val="yellow"/>
        </w:rPr>
        <w:t>]</w:t>
      </w:r>
      <w:r w:rsidR="003666A2" w:rsidRPr="0060151E">
        <w:rPr>
          <w:rFonts w:ascii="CVS Health Sans" w:hAnsi="CVS Health Sans"/>
          <w:color w:val="000000"/>
          <w:sz w:val="22"/>
          <w:szCs w:val="22"/>
        </w:rPr>
        <w:t xml:space="preserve"> (l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os usuarios de teléfono de texto (TTY) pueden llamar al </w:t>
      </w:r>
      <w:r w:rsidRPr="0060151E">
        <w:rPr>
          <w:rFonts w:ascii="CVS Health Sans" w:hAnsi="CVS Health Sans"/>
          <w:snapToGrid w:val="0"/>
          <w:sz w:val="22"/>
          <w:szCs w:val="22"/>
          <w:highlight w:val="yellow"/>
        </w:rPr>
        <w:t>[SSNTTY]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) entre </w:t>
      </w:r>
      <w:r w:rsidR="00041790">
        <w:rPr>
          <w:rFonts w:ascii="CVS Health Sans" w:hAnsi="CVS Health Sans" w:cs="CVS Health Sans"/>
          <w:color w:val="000000"/>
          <w:sz w:val="22"/>
          <w:szCs w:val="22"/>
          <w:highlight w:val="yellow"/>
          <w:lang w:val="es-ES_tradnl"/>
        </w:rPr>
        <w:t>[</w:t>
      </w:r>
      <w:proofErr w:type="spellStart"/>
      <w:r w:rsidR="00041790">
        <w:rPr>
          <w:rFonts w:ascii="CVS Health Sans" w:hAnsi="CVS Health Sans" w:cs="CVS Health Sans"/>
          <w:color w:val="000000"/>
          <w:sz w:val="22"/>
          <w:szCs w:val="22"/>
          <w:highlight w:val="yellow"/>
          <w:lang w:val="es-ES_tradnl"/>
        </w:rPr>
        <w:t>SPSSNHours</w:t>
      </w:r>
      <w:proofErr w:type="spellEnd"/>
      <w:r w:rsidR="00041790">
        <w:rPr>
          <w:rFonts w:ascii="CVS Health Sans" w:hAnsi="CVS Health Sans" w:cs="CVS Health Sans"/>
          <w:color w:val="000000"/>
          <w:sz w:val="22"/>
          <w:szCs w:val="22"/>
          <w:highlight w:val="yellow"/>
          <w:lang w:val="es-ES_tradnl"/>
        </w:rPr>
        <w:t>]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 de lunes a viernes.</w:t>
      </w:r>
    </w:p>
    <w:p w14:paraId="759FFCBC" w14:textId="5DA82DB2" w:rsidR="00FE7FEC" w:rsidRPr="0060151E" w:rsidRDefault="00FE7FEC" w:rsidP="00D31A9A">
      <w:pPr>
        <w:numPr>
          <w:ilvl w:val="1"/>
          <w:numId w:val="27"/>
        </w:numPr>
        <w:tabs>
          <w:tab w:val="clear" w:pos="1440"/>
          <w:tab w:val="num" w:pos="1200"/>
        </w:tabs>
        <w:autoSpaceDE w:val="0"/>
        <w:autoSpaceDN w:val="0"/>
        <w:adjustRightInd w:val="0"/>
        <w:spacing w:before="120"/>
        <w:ind w:left="1195" w:hanging="40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Usted también puede llenar la solicitud en </w:t>
      </w:r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[SPSSURL]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 en la red.</w:t>
      </w:r>
    </w:p>
    <w:p w14:paraId="4F367AA9" w14:textId="59701606" w:rsidR="008762B6" w:rsidRPr="0060151E" w:rsidRDefault="001658FF" w:rsidP="0020396C">
      <w:pPr>
        <w:numPr>
          <w:ilvl w:val="0"/>
          <w:numId w:val="18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color w:val="000000"/>
          <w:sz w:val="22"/>
          <w:szCs w:val="22"/>
        </w:rPr>
      </w:pPr>
      <w:r w:rsidRPr="0060151E">
        <w:rPr>
          <w:rFonts w:ascii="CVS Health Sans" w:hAnsi="CVS Health Sans"/>
          <w:color w:val="000000"/>
          <w:sz w:val="22"/>
          <w:szCs w:val="22"/>
        </w:rPr>
        <w:t xml:space="preserve">Para obtener otra copia de la solicitud por correo, llame al 1-800-MEDICARE </w:t>
      </w:r>
      <w:r w:rsidRPr="0060151E">
        <w:rPr>
          <w:rFonts w:ascii="CVS Health Sans" w:hAnsi="CVS Health Sans"/>
          <w:bCs/>
          <w:sz w:val="22"/>
          <w:szCs w:val="22"/>
        </w:rPr>
        <w:t>(</w:t>
      </w:r>
      <w:r w:rsidR="004C7078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4C7078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MedicareNumber</w:t>
      </w:r>
      <w:proofErr w:type="spellEnd"/>
      <w:r w:rsidR="004C7078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bCs/>
          <w:sz w:val="22"/>
          <w:szCs w:val="22"/>
        </w:rPr>
        <w:t>)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, </w:t>
      </w:r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MedicareHours</w:t>
      </w:r>
      <w:proofErr w:type="spellEnd"/>
      <w:r w:rsidRPr="0060151E">
        <w:rPr>
          <w:rFonts w:ascii="CVS Health Sans" w:hAnsi="CVS Health Sans"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color w:val="000000"/>
          <w:sz w:val="22"/>
          <w:szCs w:val="22"/>
        </w:rPr>
        <w:t xml:space="preserve">. </w:t>
      </w:r>
      <w:r w:rsidRPr="0060151E">
        <w:rPr>
          <w:rFonts w:ascii="CVS Health Sans" w:hAnsi="CVS Health Sans"/>
          <w:sz w:val="22"/>
        </w:rPr>
        <w:t>Los</w:t>
      </w:r>
      <w:r w:rsidRPr="0060151E">
        <w:rPr>
          <w:rFonts w:ascii="CVS Health Sans" w:hAnsi="CVS Health Sans"/>
          <w:sz w:val="22"/>
          <w:szCs w:val="22"/>
        </w:rPr>
        <w:t xml:space="preserve"> usuarios de teléfono de texto (TTY) deben llamar al </w:t>
      </w:r>
      <w:r w:rsidRPr="0060151E">
        <w:rPr>
          <w:rFonts w:ascii="CVS Health Sans" w:hAnsi="CVS Health Sans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sz w:val="22"/>
          <w:szCs w:val="22"/>
          <w:highlight w:val="yellow"/>
        </w:rPr>
        <w:t>MedicareTTY</w:t>
      </w:r>
      <w:proofErr w:type="spellEnd"/>
      <w:r w:rsidRPr="0060151E">
        <w:rPr>
          <w:rFonts w:ascii="CVS Health Sans" w:hAnsi="CVS Health Sans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>.</w:t>
      </w:r>
    </w:p>
    <w:p w14:paraId="780C84B3" w14:textId="54580D4C" w:rsidR="008762B6" w:rsidRPr="0060151E" w:rsidRDefault="001658FF" w:rsidP="0060151E">
      <w:pPr>
        <w:pStyle w:val="ListParagraph"/>
        <w:numPr>
          <w:ilvl w:val="0"/>
          <w:numId w:val="18"/>
        </w:numPr>
        <w:spacing w:line="240" w:lineRule="auto"/>
        <w:rPr>
          <w:rFonts w:ascii="CVS Health Sans" w:hAnsi="CVS Health Sans"/>
          <w:sz w:val="24"/>
          <w:szCs w:val="24"/>
        </w:rPr>
      </w:pPr>
      <w:r w:rsidRPr="0060151E">
        <w:rPr>
          <w:rFonts w:ascii="CVS Health Sans" w:hAnsi="CVS Health Sans"/>
          <w:color w:val="000000"/>
        </w:rPr>
        <w:t>Llame al Programa de Seguro de Salud del Estado (SHIP) en su área, para obtener asesoría personalizada sobre seguro de salud. Consulte su manual “Medicare y Usted" o llame al 1-800-MEDICARE para obtener el número de teléfono.</w:t>
      </w:r>
      <w:r w:rsidR="00195811" w:rsidRPr="0060151E">
        <w:rPr>
          <w:rFonts w:ascii="CVS Health Sans" w:hAnsi="CVS Health Sans"/>
          <w:color w:val="000000"/>
        </w:rPr>
        <w:t xml:space="preserve"> </w:t>
      </w:r>
      <w:bookmarkStart w:id="0" w:name="OLE_LINK19"/>
      <w:r w:rsidR="00195811" w:rsidRPr="0060151E">
        <w:rPr>
          <w:rFonts w:ascii="CVS Health Sans" w:hAnsi="CVS Health Sans" w:cs="Arial"/>
          <w:color w:val="000000"/>
        </w:rPr>
        <w:t xml:space="preserve">Los usuarios de TTY deben llamar </w:t>
      </w:r>
      <w:proofErr w:type="spellStart"/>
      <w:r w:rsidR="00195811" w:rsidRPr="0060151E">
        <w:rPr>
          <w:rFonts w:ascii="CVS Health Sans" w:hAnsi="CVS Health Sans" w:cs="Arial"/>
          <w:color w:val="000000"/>
        </w:rPr>
        <w:t>all</w:t>
      </w:r>
      <w:proofErr w:type="spellEnd"/>
      <w:r w:rsidR="00195811" w:rsidRPr="0060151E">
        <w:rPr>
          <w:rFonts w:ascii="CVS Health Sans" w:hAnsi="CVS Health Sans" w:cs="Arial"/>
          <w:color w:val="000000"/>
        </w:rPr>
        <w:t xml:space="preserve"> </w:t>
      </w:r>
      <w:r w:rsidR="00195811" w:rsidRPr="0060151E">
        <w:rPr>
          <w:rFonts w:ascii="CVS Health Sans" w:hAnsi="CVS Health Sans" w:cs="Arial"/>
          <w:color w:val="000000"/>
          <w:highlight w:val="yellow"/>
        </w:rPr>
        <w:t>[</w:t>
      </w:r>
      <w:proofErr w:type="spellStart"/>
      <w:r w:rsidR="00195811" w:rsidRPr="0060151E">
        <w:rPr>
          <w:rFonts w:ascii="CVS Health Sans" w:hAnsi="CVS Health Sans" w:cs="Arial"/>
          <w:color w:val="000000"/>
          <w:highlight w:val="yellow"/>
        </w:rPr>
        <w:t>MedicareTTY</w:t>
      </w:r>
      <w:proofErr w:type="spellEnd"/>
      <w:r w:rsidR="00195811" w:rsidRPr="0060151E">
        <w:rPr>
          <w:rFonts w:ascii="CVS Health Sans" w:hAnsi="CVS Health Sans" w:cs="Arial"/>
          <w:color w:val="000000"/>
          <w:highlight w:val="yellow"/>
        </w:rPr>
        <w:t>]</w:t>
      </w:r>
      <w:r w:rsidR="00195811" w:rsidRPr="0060151E">
        <w:rPr>
          <w:rFonts w:ascii="CVS Health Sans" w:hAnsi="CVS Health Sans" w:cs="Arial"/>
          <w:color w:val="000000"/>
        </w:rPr>
        <w:t>.</w:t>
      </w:r>
      <w:bookmarkEnd w:id="0"/>
      <w:r w:rsidR="00195811" w:rsidRPr="0060151E">
        <w:rPr>
          <w:rFonts w:ascii="CVS Health Sans" w:hAnsi="CVS Health Sans"/>
        </w:rPr>
        <w:t xml:space="preserve"> </w:t>
      </w:r>
    </w:p>
    <w:p w14:paraId="42C3DBCA" w14:textId="4739A707" w:rsidR="00850F5C" w:rsidRPr="0060151E" w:rsidRDefault="00850F5C" w:rsidP="004E5F57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</w:p>
    <w:p w14:paraId="7B9E8318" w14:textId="38DA6569" w:rsidR="00195811" w:rsidRPr="0060151E" w:rsidRDefault="00195811" w:rsidP="00195811">
      <w:pPr>
        <w:autoSpaceDE w:val="0"/>
        <w:autoSpaceDN w:val="0"/>
        <w:adjustRightInd w:val="0"/>
        <w:rPr>
          <w:rFonts w:ascii="CVS Health Sans" w:hAnsi="CVS Health Sans" w:cs="Arial"/>
          <w:color w:val="000000"/>
          <w:sz w:val="22"/>
          <w:szCs w:val="22"/>
        </w:rPr>
      </w:pPr>
      <w:bookmarkStart w:id="1" w:name="OLE_LINK3"/>
      <w:bookmarkStart w:id="2" w:name="OLE_LINK20"/>
      <w:r w:rsidRPr="0060151E">
        <w:rPr>
          <w:rFonts w:ascii="CVS Health Sans" w:hAnsi="CVS Health Sans" w:cs="Arial"/>
          <w:color w:val="000000"/>
          <w:sz w:val="22"/>
          <w:szCs w:val="22"/>
        </w:rPr>
        <w:t>Además, podemos:</w:t>
      </w:r>
    </w:p>
    <w:bookmarkEnd w:id="1"/>
    <w:p w14:paraId="69184026" w14:textId="615A4930" w:rsidR="000C7966" w:rsidRPr="0060151E" w:rsidRDefault="00195811" w:rsidP="0060151E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CVS Health Sans" w:hAnsi="CVS Health Sans" w:cs="Arial"/>
        </w:rPr>
      </w:pPr>
      <w:r w:rsidRPr="0060151E">
        <w:rPr>
          <w:rFonts w:ascii="CVS Health Sans" w:hAnsi="CVS Health Sans" w:cs="Arial"/>
          <w:color w:val="000000"/>
        </w:rPr>
        <w:t>Darle ayuda para llenar el formulario.</w:t>
      </w:r>
      <w:bookmarkEnd w:id="2"/>
    </w:p>
    <w:p w14:paraId="7D1510AC" w14:textId="3B6C824F" w:rsidR="0029674F" w:rsidRPr="0060151E" w:rsidRDefault="001658FF" w:rsidP="00FD3A56">
      <w:pPr>
        <w:autoSpaceDE w:val="0"/>
        <w:autoSpaceDN w:val="0"/>
        <w:adjustRightInd w:val="0"/>
        <w:ind w:right="-540"/>
        <w:rPr>
          <w:rFonts w:ascii="CVS Health Sans" w:hAnsi="CVS Health Sans" w:cs="Arial"/>
          <w:sz w:val="22"/>
          <w:szCs w:val="22"/>
        </w:rPr>
      </w:pPr>
      <w:r w:rsidRPr="0060151E">
        <w:rPr>
          <w:rFonts w:ascii="CVS Health Sans" w:hAnsi="CVS Health Sans"/>
          <w:sz w:val="22"/>
          <w:szCs w:val="22"/>
        </w:rPr>
        <w:t xml:space="preserve">Si usted no califica para recibir </w:t>
      </w:r>
      <w:r w:rsidR="004C7078" w:rsidRPr="0060151E">
        <w:rPr>
          <w:rFonts w:ascii="CVS Health Sans" w:hAnsi="CVS Health Sans"/>
          <w:sz w:val="22"/>
          <w:szCs w:val="22"/>
        </w:rPr>
        <w:t>A</w:t>
      </w:r>
      <w:r w:rsidRPr="0060151E">
        <w:rPr>
          <w:rFonts w:ascii="CVS Health Sans" w:hAnsi="CVS Health Sans"/>
          <w:sz w:val="22"/>
          <w:szCs w:val="22"/>
        </w:rPr>
        <w:t xml:space="preserve">yuda </w:t>
      </w:r>
      <w:r w:rsidR="004C7078" w:rsidRPr="0060151E">
        <w:rPr>
          <w:rFonts w:ascii="CVS Health Sans" w:hAnsi="CVS Health Sans"/>
          <w:sz w:val="22"/>
          <w:szCs w:val="22"/>
        </w:rPr>
        <w:t>A</w:t>
      </w:r>
      <w:r w:rsidRPr="0060151E">
        <w:rPr>
          <w:rFonts w:ascii="CVS Health Sans" w:hAnsi="CVS Health Sans"/>
          <w:sz w:val="22"/>
          <w:szCs w:val="22"/>
        </w:rPr>
        <w:t>dicional, hay otras maneras en las que usted puede ahorrar en sus costos de medicamentos.</w:t>
      </w:r>
    </w:p>
    <w:p w14:paraId="2C2D9590" w14:textId="1AEB85F7" w:rsidR="005919BF" w:rsidRPr="0060151E" w:rsidRDefault="001658FF" w:rsidP="004E5F57">
      <w:pPr>
        <w:numPr>
          <w:ilvl w:val="0"/>
          <w:numId w:val="21"/>
        </w:numPr>
        <w:autoSpaceDE w:val="0"/>
        <w:autoSpaceDN w:val="0"/>
        <w:adjustRightInd w:val="0"/>
        <w:spacing w:before="120"/>
        <w:ind w:right="-540"/>
        <w:rPr>
          <w:rFonts w:ascii="CVS Health Sans" w:hAnsi="CVS Health Sans" w:cs="Arial"/>
          <w:sz w:val="22"/>
          <w:szCs w:val="22"/>
        </w:rPr>
      </w:pPr>
      <w:r w:rsidRPr="0060151E">
        <w:rPr>
          <w:rFonts w:ascii="CVS Health Sans" w:hAnsi="CVS Health Sans"/>
          <w:sz w:val="22"/>
          <w:szCs w:val="22"/>
        </w:rPr>
        <w:t>Su estado podría tener programas que ofrecen ayuda para pagar sus costos de medicamentos recetados. Contacte a su oficina de Asistencia Médica Estatal (Medicaid) para obtener más información. Llame al 1-800-MEDICARE (</w:t>
      </w:r>
      <w:r w:rsidR="003F22C5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3F22C5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MedicareNumber</w:t>
      </w:r>
      <w:proofErr w:type="spellEnd"/>
      <w:r w:rsidR="003F22C5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 xml:space="preserve">) o visite </w:t>
      </w:r>
      <w:r w:rsidR="00264957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[</w:t>
      </w:r>
      <w:proofErr w:type="spellStart"/>
      <w:r w:rsidR="00264957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SPMedicareURL</w:t>
      </w:r>
      <w:proofErr w:type="spellEnd"/>
      <w:r w:rsidR="00264957" w:rsidRPr="0060151E">
        <w:rPr>
          <w:rFonts w:ascii="CVS Health Sans" w:hAnsi="CVS Health Sans" w:cs="Arial"/>
          <w:color w:val="000000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 xml:space="preserve"> en la red para obtener el número de teléfono. Los usuarios de teléfono de texto (TTY) deben llamar al </w:t>
      </w:r>
      <w:r w:rsidRPr="0060151E">
        <w:rPr>
          <w:rFonts w:ascii="CVS Health Sans" w:hAnsi="CVS Health Sans"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sz w:val="22"/>
          <w:szCs w:val="22"/>
          <w:highlight w:val="yellow"/>
        </w:rPr>
        <w:t>MedicareTTY</w:t>
      </w:r>
      <w:proofErr w:type="spellEnd"/>
      <w:r w:rsidRPr="0060151E">
        <w:rPr>
          <w:rFonts w:ascii="CVS Health Sans" w:hAnsi="CVS Health Sans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>.</w:t>
      </w:r>
    </w:p>
    <w:p w14:paraId="046617F6" w14:textId="77777777" w:rsidR="00577672" w:rsidRPr="0060151E" w:rsidRDefault="00577672" w:rsidP="00577672">
      <w:pPr>
        <w:pStyle w:val="Default"/>
        <w:rPr>
          <w:rFonts w:ascii="CVS Health Sans" w:hAnsi="CVS Health Sans" w:cs="Arial"/>
          <w:sz w:val="22"/>
          <w:szCs w:val="22"/>
        </w:rPr>
      </w:pPr>
    </w:p>
    <w:p w14:paraId="5BB1EDCA" w14:textId="3B23089E" w:rsidR="00577672" w:rsidRPr="0060151E" w:rsidRDefault="001658FF" w:rsidP="00577672">
      <w:pPr>
        <w:pStyle w:val="Default"/>
        <w:rPr>
          <w:rFonts w:ascii="CVS Health Sans" w:hAnsi="CVS Health Sans" w:cs="Arial"/>
          <w:sz w:val="22"/>
          <w:szCs w:val="22"/>
        </w:rPr>
      </w:pPr>
      <w:r w:rsidRPr="0060151E">
        <w:rPr>
          <w:rFonts w:ascii="CVS Health Sans" w:hAnsi="CVS Health Sans"/>
          <w:sz w:val="22"/>
          <w:szCs w:val="22"/>
        </w:rPr>
        <w:t xml:space="preserve">En caso de preguntas, llámenos </w:t>
      </w:r>
      <w:r w:rsidRPr="0060151E">
        <w:rPr>
          <w:rFonts w:ascii="CVS Health Sans" w:hAnsi="CVS Health Sans"/>
          <w:b/>
          <w:bCs/>
          <w:sz w:val="22"/>
          <w:szCs w:val="22"/>
        </w:rPr>
        <w:t>1-866-808-7463</w:t>
      </w:r>
      <w:r w:rsidRPr="0060151E">
        <w:rPr>
          <w:rFonts w:ascii="CVS Health Sans" w:hAnsi="CVS Health Sans"/>
          <w:sz w:val="22"/>
          <w:szCs w:val="22"/>
        </w:rPr>
        <w:t>,</w:t>
      </w:r>
      <w:r w:rsidR="00623E81" w:rsidRPr="0060151E">
        <w:rPr>
          <w:rFonts w:ascii="CVS Health Sans" w:hAnsi="CVS Health Sans"/>
          <w:sz w:val="22"/>
          <w:szCs w:val="22"/>
        </w:rPr>
        <w:t xml:space="preserve"> </w:t>
      </w:r>
      <w:r w:rsidRPr="0060151E">
        <w:rPr>
          <w:rFonts w:ascii="CVS Health Sans" w:hAnsi="CVS Health Sans"/>
          <w:sz w:val="22"/>
          <w:szCs w:val="22"/>
          <w:highlight w:val="yellow"/>
        </w:rPr>
        <w:t>[</w:t>
      </w:r>
      <w:proofErr w:type="spellStart"/>
      <w:r w:rsidR="0020396C" w:rsidRPr="0060151E">
        <w:rPr>
          <w:rFonts w:ascii="CVS Health Sans" w:hAnsi="CVS Health Sans"/>
          <w:sz w:val="22"/>
          <w:szCs w:val="22"/>
          <w:highlight w:val="yellow"/>
        </w:rPr>
        <w:t>Spanish</w:t>
      </w:r>
      <w:r w:rsidRPr="0060151E">
        <w:rPr>
          <w:rFonts w:ascii="CVS Health Sans" w:hAnsi="CVS Health Sans"/>
          <w:sz w:val="22"/>
          <w:szCs w:val="22"/>
          <w:highlight w:val="yellow"/>
        </w:rPr>
        <w:t>CustomerCareHours</w:t>
      </w:r>
      <w:proofErr w:type="spellEnd"/>
      <w:r w:rsidRPr="0060151E">
        <w:rPr>
          <w:rFonts w:ascii="CVS Health Sans" w:hAnsi="CVS Health Sans"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 xml:space="preserve">. Los usuarios de teléfono de texto (TTY) deben llamar al </w:t>
      </w:r>
      <w:r w:rsidRPr="0060151E">
        <w:rPr>
          <w:rFonts w:ascii="CVS Health Sans" w:hAnsi="CVS Health Sans"/>
          <w:b/>
          <w:bCs/>
          <w:sz w:val="22"/>
          <w:szCs w:val="22"/>
          <w:highlight w:val="yellow"/>
        </w:rPr>
        <w:t>[</w:t>
      </w:r>
      <w:proofErr w:type="spellStart"/>
      <w:r w:rsidRPr="0060151E">
        <w:rPr>
          <w:rFonts w:ascii="CVS Health Sans" w:hAnsi="CVS Health Sans"/>
          <w:b/>
          <w:bCs/>
          <w:sz w:val="22"/>
          <w:highlight w:val="yellow"/>
        </w:rPr>
        <w:t>CustomerCareTTY</w:t>
      </w:r>
      <w:proofErr w:type="spellEnd"/>
      <w:r w:rsidRPr="0060151E">
        <w:rPr>
          <w:rFonts w:ascii="CVS Health Sans" w:hAnsi="CVS Health Sans"/>
          <w:b/>
          <w:bCs/>
          <w:sz w:val="22"/>
          <w:szCs w:val="22"/>
          <w:highlight w:val="yellow"/>
        </w:rPr>
        <w:t>]</w:t>
      </w:r>
      <w:r w:rsidRPr="0060151E">
        <w:rPr>
          <w:rFonts w:ascii="CVS Health Sans" w:hAnsi="CVS Health Sans"/>
          <w:sz w:val="22"/>
          <w:szCs w:val="22"/>
        </w:rPr>
        <w:t>.</w:t>
      </w:r>
    </w:p>
    <w:p w14:paraId="53FC4BC7" w14:textId="77777777" w:rsidR="005919BF" w:rsidRPr="0060151E" w:rsidRDefault="005919BF" w:rsidP="00A11065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320B3814" w14:textId="08D3C304" w:rsidR="00BC2BCF" w:rsidRDefault="001658F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  <w:r w:rsidRPr="0060151E">
        <w:rPr>
          <w:rFonts w:ascii="CVS Health Sans" w:hAnsi="CVS Health Sans"/>
          <w:sz w:val="22"/>
          <w:szCs w:val="22"/>
          <w:lang w:val="en-US"/>
        </w:rPr>
        <w:t>Gracias</w:t>
      </w:r>
      <w:r w:rsidR="00195811" w:rsidRPr="0060151E">
        <w:rPr>
          <w:rFonts w:ascii="CVS Health Sans" w:hAnsi="CVS Health Sans"/>
          <w:sz w:val="22"/>
          <w:szCs w:val="22"/>
          <w:lang w:val="en-US"/>
        </w:rPr>
        <w:t>.</w:t>
      </w:r>
    </w:p>
    <w:p w14:paraId="73731C7F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22192E0C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B084A37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814013D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2805228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FDCAFEF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605630C6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659A0AAC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61985428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2BE15D0C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7FBB5904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5152EF7B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75BA136D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7E884351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C8B6B0B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1B965F23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72CC88E5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2BACA876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19C786AB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168612C2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08A5EA4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475D7BF7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68698A05" w14:textId="77777777" w:rsidR="00BC2BCF" w:rsidRDefault="00BC2BCF" w:rsidP="00BC2BCF">
      <w:pPr>
        <w:pStyle w:val="Default"/>
        <w:spacing w:line="240" w:lineRule="exact"/>
        <w:rPr>
          <w:rFonts w:ascii="CVS Health Sans" w:hAnsi="CVS Health Sans" w:cs="Arial"/>
          <w:sz w:val="22"/>
          <w:szCs w:val="22"/>
        </w:rPr>
      </w:pPr>
    </w:p>
    <w:p w14:paraId="33E0D31C" w14:textId="77777777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Style w:val="normaltextrun"/>
          <w:rFonts w:cs="Segoe UI"/>
          <w:color w:val="414141"/>
        </w:rPr>
      </w:pPr>
    </w:p>
    <w:p w14:paraId="530FA539" w14:textId="77777777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1A42638F" w14:textId="77777777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7FF23558" w14:textId="77777777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09F56D5A" w14:textId="77777777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2770DD41" w14:textId="77777777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VS Health Sans" w:hAnsi="CVS Health Sans" w:cs="Segoe UI"/>
          <w:color w:val="414141"/>
          <w:sz w:val="22"/>
          <w:szCs w:val="22"/>
        </w:rPr>
      </w:pPr>
    </w:p>
    <w:p w14:paraId="2FE4CC00" w14:textId="1D3FB0CC" w:rsidR="00BC2BCF" w:rsidRDefault="00BC2BCF" w:rsidP="00BC2BCF">
      <w:pPr>
        <w:pStyle w:val="paragraph"/>
        <w:spacing w:before="0" w:beforeAutospacing="0" w:after="0" w:afterAutospacing="0"/>
        <w:textAlignment w:val="baseline"/>
        <w:rPr>
          <w:rFonts w:ascii="Segoe UI" w:hAnsi="Segoe UI"/>
          <w:sz w:val="18"/>
          <w:szCs w:val="18"/>
        </w:rPr>
      </w:pPr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©</w:t>
      </w:r>
      <w:r w:rsidR="000B5FB2">
        <w:rPr>
          <w:rStyle w:val="normaltextrun"/>
          <w:rFonts w:ascii="CVS Health Sans" w:hAnsi="CVS Health Sans" w:cs="Segoe UI"/>
          <w:color w:val="414141"/>
          <w:sz w:val="22"/>
          <w:szCs w:val="22"/>
        </w:rPr>
        <w:t>202</w:t>
      </w:r>
      <w:ins w:id="3" w:author="Nguyen, Thinh" w:date="2023-08-03T09:36:00Z">
        <w:r w:rsidR="00DF2F4A">
          <w:rPr>
            <w:rStyle w:val="normaltextrun"/>
            <w:rFonts w:ascii="CVS Health Sans" w:hAnsi="CVS Health Sans" w:cs="Segoe UI"/>
            <w:color w:val="414141"/>
            <w:sz w:val="22"/>
            <w:szCs w:val="22"/>
          </w:rPr>
          <w:t>4</w:t>
        </w:r>
      </w:ins>
      <w:del w:id="4" w:author="Nguyen, Thinh" w:date="2023-08-03T09:36:00Z">
        <w:r w:rsidR="000B5FB2" w:rsidDel="00DF2F4A">
          <w:rPr>
            <w:rStyle w:val="normaltextrun"/>
            <w:rFonts w:ascii="CVS Health Sans" w:hAnsi="CVS Health Sans" w:cs="Segoe UI"/>
            <w:color w:val="414141"/>
            <w:sz w:val="22"/>
            <w:szCs w:val="22"/>
          </w:rPr>
          <w:delText>3</w:delText>
        </w:r>
      </w:del>
      <w:r w:rsidR="000B5FB2">
        <w:rPr>
          <w:rStyle w:val="normaltextrun"/>
          <w:rFonts w:ascii="CVS Health Sans" w:hAnsi="CVS Health Sans" w:cs="Segoe UI"/>
          <w:color w:val="414141"/>
          <w:sz w:val="22"/>
          <w:szCs w:val="22"/>
        </w:rPr>
        <w:t> </w:t>
      </w:r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Aetna Inc.</w:t>
      </w:r>
      <w:r>
        <w:rPr>
          <w:rStyle w:val="eop"/>
          <w:rFonts w:ascii="CVS Health Sans" w:hAnsi="CVS Health Sans" w:cs="Segoe UI"/>
          <w:color w:val="414141"/>
          <w:sz w:val="22"/>
          <w:szCs w:val="22"/>
        </w:rPr>
        <w:t> </w:t>
      </w:r>
    </w:p>
    <w:p w14:paraId="3A6A9A0F" w14:textId="35603A02" w:rsidR="00852DB3" w:rsidRDefault="00852DB3" w:rsidP="00852DB3">
      <w:pPr>
        <w:pStyle w:val="paragraph"/>
        <w:spacing w:before="0" w:beforeAutospacing="0" w:after="0" w:afterAutospacing="0"/>
        <w:textAlignment w:val="baseline"/>
        <w:rPr>
          <w:rFonts w:ascii="CVS Health Sans" w:hAnsi="CVS Health Sans"/>
        </w:rPr>
      </w:pPr>
      <w:bookmarkStart w:id="5" w:name="OLE_LINK2"/>
      <w:r>
        <w:rPr>
          <w:rStyle w:val="normaltextrun"/>
          <w:rFonts w:ascii="CVS Health Sans" w:hAnsi="CVS Health Sans" w:cs="Segoe UI"/>
          <w:color w:val="414141"/>
          <w:sz w:val="22"/>
          <w:szCs w:val="22"/>
        </w:rPr>
        <w:t>1A.32.391.2</w:t>
      </w:r>
    </w:p>
    <w:bookmarkEnd w:id="5"/>
    <w:p w14:paraId="564B18B5" w14:textId="36570CA7" w:rsidR="008C5B7F" w:rsidRPr="0060151E" w:rsidRDefault="00BC2BCF" w:rsidP="0060151E">
      <w:pPr>
        <w:pStyle w:val="Default"/>
        <w:spacing w:line="240" w:lineRule="exact"/>
        <w:rPr>
          <w:rFonts w:ascii="CVS Health Sans" w:hAnsi="CVS Health Sans"/>
        </w:rPr>
      </w:pPr>
      <w:r w:rsidRPr="00BC2BCF">
        <w:rPr>
          <w:rStyle w:val="eop"/>
          <w:rFonts w:ascii="CVS Health Sans" w:hAnsi="CVS Health Sans" w:cs="Segoe UI"/>
          <w:color w:val="414141"/>
          <w:sz w:val="22"/>
          <w:szCs w:val="22"/>
        </w:rPr>
        <w:t>Y0001_NR_28183_</w:t>
      </w:r>
      <w:r w:rsidR="000B5FB2">
        <w:rPr>
          <w:rStyle w:val="eop"/>
          <w:rFonts w:ascii="CVS Health Sans" w:hAnsi="CVS Health Sans" w:cs="Segoe UI"/>
          <w:color w:val="414141"/>
          <w:sz w:val="22"/>
          <w:szCs w:val="22"/>
        </w:rPr>
        <w:t>SP_</w:t>
      </w:r>
      <w:r w:rsidR="000B5FB2" w:rsidRPr="00BC2BCF">
        <w:rPr>
          <w:rStyle w:val="eop"/>
          <w:rFonts w:ascii="CVS Health Sans" w:hAnsi="CVS Health Sans" w:cs="Segoe UI"/>
          <w:color w:val="414141"/>
          <w:sz w:val="22"/>
          <w:szCs w:val="22"/>
        </w:rPr>
        <w:t>202</w:t>
      </w:r>
      <w:ins w:id="6" w:author="Nguyen, Thinh" w:date="2023-08-03T09:36:00Z">
        <w:r w:rsidR="00DF2F4A">
          <w:rPr>
            <w:rStyle w:val="eop"/>
            <w:rFonts w:ascii="CVS Health Sans" w:hAnsi="CVS Health Sans" w:cs="Segoe UI"/>
            <w:color w:val="414141"/>
            <w:sz w:val="22"/>
            <w:szCs w:val="22"/>
          </w:rPr>
          <w:t>4</w:t>
        </w:r>
      </w:ins>
      <w:del w:id="7" w:author="Nguyen, Thinh" w:date="2023-08-03T09:36:00Z">
        <w:r w:rsidR="000B5FB2" w:rsidDel="00DF2F4A">
          <w:rPr>
            <w:rStyle w:val="eop"/>
            <w:rFonts w:ascii="CVS Health Sans" w:hAnsi="CVS Health Sans" w:cs="Segoe UI"/>
            <w:color w:val="414141"/>
            <w:sz w:val="22"/>
            <w:szCs w:val="22"/>
          </w:rPr>
          <w:delText>3</w:delText>
        </w:r>
      </w:del>
      <w:r w:rsidRPr="00BC2BCF">
        <w:rPr>
          <w:rStyle w:val="eop"/>
          <w:rFonts w:ascii="CVS Health Sans" w:hAnsi="CVS Health Sans" w:cs="Segoe UI"/>
          <w:color w:val="414141"/>
          <w:sz w:val="22"/>
          <w:szCs w:val="22"/>
        </w:rPr>
        <w:t>_C</w:t>
      </w:r>
    </w:p>
    <w:sectPr w:rsidR="008C5B7F" w:rsidRPr="0060151E" w:rsidSect="002039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1440" w:bottom="180" w:left="1440" w:header="720" w:footer="57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AC15" w14:textId="77777777" w:rsidR="00530719" w:rsidRDefault="00530719">
      <w:r>
        <w:separator/>
      </w:r>
    </w:p>
  </w:endnote>
  <w:endnote w:type="continuationSeparator" w:id="0">
    <w:p w14:paraId="59B5B328" w14:textId="77777777" w:rsidR="00530719" w:rsidRDefault="00530719">
      <w:r>
        <w:continuationSeparator/>
      </w:r>
    </w:p>
  </w:endnote>
  <w:endnote w:type="continuationNotice" w:id="1">
    <w:p w14:paraId="5ED6F10D" w14:textId="77777777" w:rsidR="00530719" w:rsidRDefault="00530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A0FD" w14:textId="77777777" w:rsidR="000A592F" w:rsidRDefault="000A5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5F4B" w14:textId="77777777" w:rsidR="000A592F" w:rsidRDefault="000A59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79440" w14:textId="77777777" w:rsidR="0060151E" w:rsidRPr="00920D3C" w:rsidRDefault="0060151E" w:rsidP="0060151E">
    <w:pPr>
      <w:pStyle w:val="paragraph"/>
      <w:spacing w:before="0" w:beforeAutospacing="0" w:after="0" w:afterAutospacing="0"/>
      <w:textAlignment w:val="baseline"/>
      <w:rPr>
        <w:rFonts w:ascii="CVS Health Sans" w:hAnsi="CVS Health Sans"/>
      </w:rPr>
    </w:pPr>
    <w:bookmarkStart w:id="8" w:name="OLE_LINK10"/>
    <w:bookmarkStart w:id="9" w:name="OLE_LINK1"/>
    <w:r w:rsidRPr="000B5FB2">
      <w:rPr>
        <w:rStyle w:val="normaltextrun"/>
        <w:rFonts w:ascii="CVS Health Sans" w:hAnsi="CVS Health Sans" w:cs="Segoe UI"/>
        <w:sz w:val="22"/>
        <w:szCs w:val="22"/>
      </w:rPr>
      <w:t>1A.32.391.2</w:t>
    </w:r>
  </w:p>
  <w:p w14:paraId="6514251D" w14:textId="7CF8C9DF" w:rsidR="001A3CE7" w:rsidRPr="000B5FB2" w:rsidRDefault="00BC2BCF">
    <w:pPr>
      <w:pStyle w:val="Footer"/>
      <w:rPr>
        <w:rFonts w:ascii="CVS Health Sans" w:hAnsi="CVS Health Sans"/>
        <w:sz w:val="22"/>
      </w:rPr>
    </w:pPr>
    <w:bookmarkStart w:id="10" w:name="OLE_LINK4"/>
    <w:r w:rsidRPr="000B5FB2">
      <w:rPr>
        <w:rFonts w:ascii="CVS Health Sans" w:hAnsi="CVS Health Sans"/>
        <w:color w:val="000000"/>
        <w:sz w:val="22"/>
      </w:rPr>
      <w:t>Y0001_NR_28183</w:t>
    </w:r>
    <w:r w:rsidR="000B5FB2">
      <w:rPr>
        <w:rFonts w:ascii="CVS Health Sans" w:hAnsi="CVS Health Sans"/>
        <w:color w:val="000000"/>
        <w:sz w:val="22"/>
      </w:rPr>
      <w:t>_SP</w:t>
    </w:r>
    <w:r w:rsidRPr="000B5FB2">
      <w:rPr>
        <w:rFonts w:ascii="CVS Health Sans" w:hAnsi="CVS Health Sans"/>
        <w:color w:val="000000"/>
        <w:sz w:val="22"/>
      </w:rPr>
      <w:t>_</w:t>
    </w:r>
    <w:r w:rsidR="00920D3C">
      <w:rPr>
        <w:rFonts w:ascii="CVS Health Sans" w:hAnsi="CVS Health Sans"/>
        <w:color w:val="000000"/>
        <w:sz w:val="22"/>
      </w:rPr>
      <w:t>202</w:t>
    </w:r>
    <w:ins w:id="11" w:author="Nguyen, Thinh" w:date="2023-08-03T09:36:00Z">
      <w:r w:rsidR="00DF2F4A">
        <w:rPr>
          <w:rFonts w:ascii="CVS Health Sans" w:hAnsi="CVS Health Sans"/>
          <w:color w:val="000000"/>
          <w:sz w:val="22"/>
        </w:rPr>
        <w:t>4</w:t>
      </w:r>
    </w:ins>
    <w:del w:id="12" w:author="Nguyen, Thinh" w:date="2023-08-03T09:36:00Z">
      <w:r w:rsidR="00920D3C" w:rsidDel="00DF2F4A">
        <w:rPr>
          <w:rFonts w:ascii="CVS Health Sans" w:hAnsi="CVS Health Sans"/>
          <w:color w:val="000000"/>
          <w:sz w:val="22"/>
        </w:rPr>
        <w:delText>3</w:delText>
      </w:r>
    </w:del>
    <w:r w:rsidRPr="000B5FB2">
      <w:rPr>
        <w:rFonts w:ascii="CVS Health Sans" w:hAnsi="CVS Health Sans"/>
        <w:color w:val="000000"/>
        <w:sz w:val="22"/>
      </w:rPr>
      <w:t>_C</w:t>
    </w:r>
    <w:bookmarkEnd w:id="8"/>
    <w:r w:rsidRPr="000B5FB2">
      <w:rPr>
        <w:rFonts w:ascii="CVS Health Sans" w:hAnsi="CVS Health Sans"/>
        <w:sz w:val="22"/>
      </w:rPr>
      <w:t xml:space="preserve"> </w:t>
    </w:r>
    <w:bookmarkEnd w:id="9"/>
    <w:bookmarkEnd w:id="10"/>
    <w:r w:rsidR="004C7078" w:rsidRPr="000B5FB2">
      <w:rPr>
        <w:rFonts w:ascii="CVS Health Sans" w:hAnsi="CVS Health Sans" w:cs="Arial"/>
        <w:sz w:val="22"/>
        <w:szCs w:val="22"/>
        <w:highlight w:val="yellow"/>
        <w:lang w:val="es-ES_tradnl"/>
      </w:rPr>
      <w:t>[Carrier]</w:t>
    </w:r>
    <w:r w:rsidR="004C7078" w:rsidRPr="000B5FB2">
      <w:rPr>
        <w:rFonts w:ascii="CVS Health Sans" w:hAnsi="CVS Health Sans" w:cs="Arial"/>
        <w:sz w:val="22"/>
        <w:szCs w:val="22"/>
        <w:lang w:val="es-ES_tradnl"/>
      </w:rPr>
      <w:t>_</w:t>
    </w:r>
    <w:r w:rsidR="004C7078" w:rsidRPr="000B5FB2">
      <w:rPr>
        <w:rFonts w:ascii="CVS Health Sans" w:hAnsi="CVS Health Sans" w:cs="Arial"/>
        <w:sz w:val="22"/>
        <w:szCs w:val="22"/>
        <w:highlight w:val="yellow"/>
        <w:lang w:val="es-ES_tradnl"/>
      </w:rPr>
      <w:t>[PBP]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4FE5F" w14:textId="77777777" w:rsidR="00530719" w:rsidRDefault="00530719">
      <w:r>
        <w:separator/>
      </w:r>
    </w:p>
  </w:footnote>
  <w:footnote w:type="continuationSeparator" w:id="0">
    <w:p w14:paraId="752CBC52" w14:textId="77777777" w:rsidR="00530719" w:rsidRDefault="00530719">
      <w:r>
        <w:continuationSeparator/>
      </w:r>
    </w:p>
  </w:footnote>
  <w:footnote w:type="continuationNotice" w:id="1">
    <w:p w14:paraId="7DD69205" w14:textId="77777777" w:rsidR="00530719" w:rsidRDefault="005307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8B55" w14:textId="77777777" w:rsidR="000A592F" w:rsidRDefault="000A5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9E47" w14:textId="77777777" w:rsidR="001A3CE7" w:rsidRDefault="001A3CE7" w:rsidP="005919BF">
    <w:pPr>
      <w:spacing w:after="200" w:line="276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3644" w14:textId="1AEE3439" w:rsidR="001A3CE7" w:rsidRPr="0060151E" w:rsidRDefault="00195811" w:rsidP="003D4E75">
    <w:pPr>
      <w:pStyle w:val="Header"/>
      <w:ind w:hanging="180"/>
      <w:rPr>
        <w:rFonts w:ascii="CVS Health Sans" w:hAnsi="CVS Health Sans"/>
      </w:rPr>
    </w:pPr>
    <w:r w:rsidRPr="0060151E">
      <w:rPr>
        <w:rFonts w:ascii="CVS Health Sans" w:hAnsi="CVS Health Sans"/>
        <w:noProof/>
      </w:rPr>
      <w:drawing>
        <wp:inline distT="0" distB="0" distL="0" distR="0" wp14:anchorId="3137EC9E" wp14:editId="497D4124">
          <wp:extent cx="2152650" cy="426085"/>
          <wp:effectExtent l="0" t="0" r="0" b="0"/>
          <wp:docPr id="1" name="Picture 1" descr="Shap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426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763EB6" w14:textId="77777777" w:rsidR="00195811" w:rsidRPr="0060151E" w:rsidRDefault="00195811" w:rsidP="004E5F57">
    <w:pPr>
      <w:pStyle w:val="Header"/>
      <w:rPr>
        <w:rFonts w:ascii="CVS Health Sans" w:hAnsi="CVS Health Sans"/>
        <w:sz w:val="22"/>
        <w:szCs w:val="22"/>
        <w:highlight w:val="yellow"/>
      </w:rPr>
    </w:pPr>
  </w:p>
  <w:p w14:paraId="609F524D" w14:textId="77777777" w:rsidR="00195811" w:rsidRPr="0060151E" w:rsidRDefault="00195811" w:rsidP="004E5F57">
    <w:pPr>
      <w:pStyle w:val="Header"/>
      <w:rPr>
        <w:rFonts w:ascii="CVS Health Sans" w:hAnsi="CVS Health Sans"/>
        <w:sz w:val="22"/>
        <w:szCs w:val="22"/>
        <w:highlight w:val="yellow"/>
      </w:rPr>
    </w:pPr>
  </w:p>
  <w:p w14:paraId="51FB9EE0" w14:textId="7B50AA39" w:rsidR="00A273A8" w:rsidRPr="0060151E" w:rsidRDefault="001A3CE7" w:rsidP="004E5F57">
    <w:pPr>
      <w:pStyle w:val="Header"/>
      <w:rPr>
        <w:rFonts w:ascii="CVS Health Sans" w:hAnsi="CVS Health Sans" w:cs="Arial"/>
        <w:sz w:val="22"/>
        <w:szCs w:val="22"/>
      </w:rPr>
    </w:pPr>
    <w:r w:rsidRPr="0060151E">
      <w:rPr>
        <w:rFonts w:ascii="CVS Health Sans" w:hAnsi="CVS Health Sans"/>
        <w:sz w:val="22"/>
        <w:szCs w:val="22"/>
        <w:highlight w:val="yellow"/>
      </w:rPr>
      <w:t>[ReturnStandardAddress2]</w:t>
    </w:r>
    <w:r w:rsidRPr="0060151E">
      <w:rPr>
        <w:rFonts w:ascii="CVS Health Sans" w:hAnsi="CVS Health Sans"/>
        <w:sz w:val="22"/>
        <w:szCs w:val="22"/>
      </w:rPr>
      <w:t xml:space="preserve">, </w:t>
    </w:r>
    <w:r w:rsidRPr="0060151E">
      <w:rPr>
        <w:rFonts w:ascii="CVS Health Sans" w:hAnsi="CVS Health Sans"/>
        <w:sz w:val="22"/>
        <w:szCs w:val="22"/>
        <w:highlight w:val="yellow"/>
      </w:rPr>
      <w:t>[</w:t>
    </w:r>
    <w:r w:rsidRPr="0060151E">
      <w:rPr>
        <w:rFonts w:ascii="CVS Health Sans" w:hAnsi="CVS Health Sans"/>
        <w:sz w:val="22"/>
        <w:szCs w:val="22"/>
        <w:highlight w:val="yellow"/>
      </w:rPr>
      <w:t>ReturnStandardCity]</w:t>
    </w:r>
    <w:r w:rsidRPr="0060151E">
      <w:rPr>
        <w:rFonts w:ascii="CVS Health Sans" w:hAnsi="CVS Health Sans"/>
        <w:sz w:val="22"/>
        <w:szCs w:val="22"/>
      </w:rPr>
      <w:t xml:space="preserve">, </w:t>
    </w:r>
    <w:r w:rsidRPr="0060151E">
      <w:rPr>
        <w:rFonts w:ascii="CVS Health Sans" w:hAnsi="CVS Health Sans"/>
        <w:sz w:val="22"/>
        <w:szCs w:val="22"/>
        <w:highlight w:val="yellow"/>
      </w:rPr>
      <w:t>[ReturnStandardState</w:t>
    </w:r>
    <w:r w:rsidRPr="0060151E">
      <w:rPr>
        <w:rFonts w:ascii="CVS Health Sans" w:hAnsi="CVS Health Sans"/>
        <w:sz w:val="22"/>
        <w:szCs w:val="22"/>
        <w:highlight w:val="yellow"/>
      </w:rPr>
      <w:t>]</w:t>
    </w:r>
    <w:r w:rsidRPr="0060151E">
      <w:rPr>
        <w:rFonts w:ascii="CVS Health Sans" w:hAnsi="CVS Health Sans"/>
        <w:sz w:val="22"/>
        <w:szCs w:val="22"/>
      </w:rPr>
      <w:t xml:space="preserve">  </w:t>
    </w:r>
    <w:r w:rsidRPr="0060151E">
      <w:rPr>
        <w:rFonts w:ascii="CVS Health Sans" w:hAnsi="CVS Health Sans"/>
        <w:sz w:val="22"/>
        <w:szCs w:val="22"/>
        <w:highlight w:val="yellow"/>
      </w:rPr>
      <w:t>[ReturnStandardZip]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26E25"/>
    <w:multiLevelType w:val="hybridMultilevel"/>
    <w:tmpl w:val="1D18CFF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04186C"/>
    <w:multiLevelType w:val="hybridMultilevel"/>
    <w:tmpl w:val="2A48598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96B279"/>
    <w:multiLevelType w:val="hybridMultilevel"/>
    <w:tmpl w:val="6C1AA9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42294D4"/>
    <w:multiLevelType w:val="hybridMultilevel"/>
    <w:tmpl w:val="3A6DA4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D3E27CF"/>
    <w:multiLevelType w:val="hybridMultilevel"/>
    <w:tmpl w:val="86CA6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7" w:tplc="FFFFFFFF">
      <w:numFmt w:val="decimal"/>
      <w:lvlText w:val=""/>
      <w:lvlJc w:val="left"/>
    </w:lvl>
    <w:lvl w:ilvl="8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3740EAB"/>
    <w:multiLevelType w:val="hybridMultilevel"/>
    <w:tmpl w:val="71BCB65E"/>
    <w:lvl w:ilvl="0" w:tplc="2A126BAE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D0D30AF"/>
    <w:multiLevelType w:val="hybridMultilevel"/>
    <w:tmpl w:val="5080C4C8"/>
    <w:lvl w:ilvl="0" w:tplc="BCA45E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133BE"/>
    <w:multiLevelType w:val="hybridMultilevel"/>
    <w:tmpl w:val="8952B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5D21CC8"/>
    <w:multiLevelType w:val="hybridMultilevel"/>
    <w:tmpl w:val="AD56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5B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B161BB6"/>
    <w:multiLevelType w:val="hybridMultilevel"/>
    <w:tmpl w:val="A79EE7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E327C45"/>
    <w:multiLevelType w:val="hybridMultilevel"/>
    <w:tmpl w:val="7B748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67709"/>
    <w:multiLevelType w:val="hybridMultilevel"/>
    <w:tmpl w:val="C160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F0367"/>
    <w:multiLevelType w:val="hybridMultilevel"/>
    <w:tmpl w:val="6674D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B4F87"/>
    <w:multiLevelType w:val="hybridMultilevel"/>
    <w:tmpl w:val="45A66D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7B3CC7"/>
    <w:multiLevelType w:val="hybridMultilevel"/>
    <w:tmpl w:val="D940E562"/>
    <w:lvl w:ilvl="0" w:tplc="6C1C002C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7004F"/>
    <w:multiLevelType w:val="hybridMultilevel"/>
    <w:tmpl w:val="0A30106C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A5312E"/>
    <w:multiLevelType w:val="hybridMultilevel"/>
    <w:tmpl w:val="ED628BCE"/>
    <w:lvl w:ilvl="0" w:tplc="898E844C">
      <w:start w:val="1"/>
      <w:numFmt w:val="bullet"/>
      <w:lvlText w:val="†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B74B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D376DC7"/>
    <w:multiLevelType w:val="hybridMultilevel"/>
    <w:tmpl w:val="54D27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75E0AEE"/>
    <w:multiLevelType w:val="hybridMultilevel"/>
    <w:tmpl w:val="D712540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60336110"/>
    <w:multiLevelType w:val="multilevel"/>
    <w:tmpl w:val="CB8C3998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numFmt w:val="decimal"/>
      <w:lvlText w:val=""/>
      <w:lvlJc w:val="left"/>
    </w:lvl>
    <w:lvl w:ilvl="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63AB7152"/>
    <w:multiLevelType w:val="hybridMultilevel"/>
    <w:tmpl w:val="44468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47672"/>
    <w:multiLevelType w:val="multilevel"/>
    <w:tmpl w:val="D940E562"/>
    <w:lvl w:ilvl="0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1B4F2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C3F789F"/>
    <w:multiLevelType w:val="hybridMultilevel"/>
    <w:tmpl w:val="CBAC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AEA4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80A7B"/>
    <w:multiLevelType w:val="multilevel"/>
    <w:tmpl w:val="DB82AA86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6D5F1E48"/>
    <w:multiLevelType w:val="hybridMultilevel"/>
    <w:tmpl w:val="DB82AA86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63137">
    <w:abstractNumId w:val="1"/>
  </w:num>
  <w:num w:numId="2" w16cid:durableId="1571771018">
    <w:abstractNumId w:val="29"/>
  </w:num>
  <w:num w:numId="3" w16cid:durableId="1794637884">
    <w:abstractNumId w:val="6"/>
  </w:num>
  <w:num w:numId="4" w16cid:durableId="909657899">
    <w:abstractNumId w:val="21"/>
  </w:num>
  <w:num w:numId="5" w16cid:durableId="51194265">
    <w:abstractNumId w:val="28"/>
  </w:num>
  <w:num w:numId="6" w16cid:durableId="1553685910">
    <w:abstractNumId w:val="27"/>
  </w:num>
  <w:num w:numId="7" w16cid:durableId="1973779342">
    <w:abstractNumId w:val="16"/>
  </w:num>
  <w:num w:numId="8" w16cid:durableId="1777484244">
    <w:abstractNumId w:val="24"/>
  </w:num>
  <w:num w:numId="9" w16cid:durableId="1530679087">
    <w:abstractNumId w:val="17"/>
  </w:num>
  <w:num w:numId="10" w16cid:durableId="478890229">
    <w:abstractNumId w:val="18"/>
  </w:num>
  <w:num w:numId="11" w16cid:durableId="188378828">
    <w:abstractNumId w:val="7"/>
  </w:num>
  <w:num w:numId="12" w16cid:durableId="2134983461">
    <w:abstractNumId w:val="3"/>
  </w:num>
  <w:num w:numId="13" w16cid:durableId="1659379802">
    <w:abstractNumId w:val="4"/>
  </w:num>
  <w:num w:numId="14" w16cid:durableId="1038549201">
    <w:abstractNumId w:val="2"/>
  </w:num>
  <w:num w:numId="15" w16cid:durableId="164365008">
    <w:abstractNumId w:val="0"/>
  </w:num>
  <w:num w:numId="16" w16cid:durableId="310641860">
    <w:abstractNumId w:val="23"/>
  </w:num>
  <w:num w:numId="17" w16cid:durableId="439178966">
    <w:abstractNumId w:val="20"/>
  </w:num>
  <w:num w:numId="18" w16cid:durableId="1075083825">
    <w:abstractNumId w:val="5"/>
  </w:num>
  <w:num w:numId="19" w16cid:durableId="2020082551">
    <w:abstractNumId w:val="15"/>
  </w:num>
  <w:num w:numId="20" w16cid:durableId="136187823">
    <w:abstractNumId w:val="8"/>
  </w:num>
  <w:num w:numId="21" w16cid:durableId="828785091">
    <w:abstractNumId w:val="11"/>
  </w:num>
  <w:num w:numId="22" w16cid:durableId="66651434">
    <w:abstractNumId w:val="22"/>
  </w:num>
  <w:num w:numId="23" w16cid:durableId="730808184">
    <w:abstractNumId w:val="25"/>
  </w:num>
  <w:num w:numId="24" w16cid:durableId="564226103">
    <w:abstractNumId w:val="10"/>
  </w:num>
  <w:num w:numId="25" w16cid:durableId="1412698337">
    <w:abstractNumId w:val="19"/>
  </w:num>
  <w:num w:numId="26" w16cid:durableId="306327558">
    <w:abstractNumId w:val="14"/>
  </w:num>
  <w:num w:numId="27" w16cid:durableId="1830829921">
    <w:abstractNumId w:val="12"/>
  </w:num>
  <w:num w:numId="28" w16cid:durableId="1834294037">
    <w:abstractNumId w:val="13"/>
  </w:num>
  <w:num w:numId="29" w16cid:durableId="1383477530">
    <w:abstractNumId w:val="26"/>
  </w:num>
  <w:num w:numId="30" w16cid:durableId="95329137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en, Thinh">
    <w15:presenceInfo w15:providerId="AD" w15:userId="S::Thinh.Nguyen@CVSHealth.com::beb00361-475a-47aa-92eb-55a217b30a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trackRevisions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0292E"/>
    <w:rsid w:val="00006CE4"/>
    <w:rsid w:val="00007F4B"/>
    <w:rsid w:val="00010E83"/>
    <w:rsid w:val="00013932"/>
    <w:rsid w:val="000144EC"/>
    <w:rsid w:val="000167E0"/>
    <w:rsid w:val="0001771C"/>
    <w:rsid w:val="00026216"/>
    <w:rsid w:val="0002660D"/>
    <w:rsid w:val="0002755E"/>
    <w:rsid w:val="00030060"/>
    <w:rsid w:val="00030270"/>
    <w:rsid w:val="00036B9A"/>
    <w:rsid w:val="00036EB3"/>
    <w:rsid w:val="00040D54"/>
    <w:rsid w:val="00041790"/>
    <w:rsid w:val="00042D19"/>
    <w:rsid w:val="00043FF2"/>
    <w:rsid w:val="00046B14"/>
    <w:rsid w:val="00047039"/>
    <w:rsid w:val="000471CC"/>
    <w:rsid w:val="00054DDF"/>
    <w:rsid w:val="0005594F"/>
    <w:rsid w:val="00056563"/>
    <w:rsid w:val="00067FD5"/>
    <w:rsid w:val="00071607"/>
    <w:rsid w:val="00075550"/>
    <w:rsid w:val="00083894"/>
    <w:rsid w:val="00085277"/>
    <w:rsid w:val="000872FB"/>
    <w:rsid w:val="00090140"/>
    <w:rsid w:val="000948BA"/>
    <w:rsid w:val="000A2CB4"/>
    <w:rsid w:val="000A41A7"/>
    <w:rsid w:val="000A592F"/>
    <w:rsid w:val="000B5FB2"/>
    <w:rsid w:val="000B701F"/>
    <w:rsid w:val="000C2189"/>
    <w:rsid w:val="000C2F93"/>
    <w:rsid w:val="000C42A4"/>
    <w:rsid w:val="000C7966"/>
    <w:rsid w:val="000C7E45"/>
    <w:rsid w:val="000E29CF"/>
    <w:rsid w:val="000E3BA5"/>
    <w:rsid w:val="000E6936"/>
    <w:rsid w:val="000F396C"/>
    <w:rsid w:val="000F4341"/>
    <w:rsid w:val="0010027C"/>
    <w:rsid w:val="0010182C"/>
    <w:rsid w:val="00103723"/>
    <w:rsid w:val="00106B63"/>
    <w:rsid w:val="00121A96"/>
    <w:rsid w:val="00123302"/>
    <w:rsid w:val="0013137D"/>
    <w:rsid w:val="00134BCE"/>
    <w:rsid w:val="001506A5"/>
    <w:rsid w:val="001524F6"/>
    <w:rsid w:val="00154D41"/>
    <w:rsid w:val="001567DC"/>
    <w:rsid w:val="0016177A"/>
    <w:rsid w:val="00163E33"/>
    <w:rsid w:val="00164DE4"/>
    <w:rsid w:val="001658FF"/>
    <w:rsid w:val="001666A4"/>
    <w:rsid w:val="00173F4C"/>
    <w:rsid w:val="0018290E"/>
    <w:rsid w:val="001831DF"/>
    <w:rsid w:val="00183BFE"/>
    <w:rsid w:val="00185995"/>
    <w:rsid w:val="00186C75"/>
    <w:rsid w:val="001919BD"/>
    <w:rsid w:val="001937C7"/>
    <w:rsid w:val="00193ABF"/>
    <w:rsid w:val="001948E8"/>
    <w:rsid w:val="00195811"/>
    <w:rsid w:val="001A3CE7"/>
    <w:rsid w:val="001A587E"/>
    <w:rsid w:val="001B450B"/>
    <w:rsid w:val="001C065C"/>
    <w:rsid w:val="001C34EB"/>
    <w:rsid w:val="001C3A99"/>
    <w:rsid w:val="001C50DD"/>
    <w:rsid w:val="001C68F0"/>
    <w:rsid w:val="001D23C9"/>
    <w:rsid w:val="001D42C6"/>
    <w:rsid w:val="001E3609"/>
    <w:rsid w:val="001E5D2D"/>
    <w:rsid w:val="001E7755"/>
    <w:rsid w:val="001E7C59"/>
    <w:rsid w:val="001F66C9"/>
    <w:rsid w:val="001F7D82"/>
    <w:rsid w:val="002000E0"/>
    <w:rsid w:val="002006C2"/>
    <w:rsid w:val="002012FC"/>
    <w:rsid w:val="00201F09"/>
    <w:rsid w:val="0020396C"/>
    <w:rsid w:val="00212C8D"/>
    <w:rsid w:val="002142C1"/>
    <w:rsid w:val="0022308F"/>
    <w:rsid w:val="00230BA0"/>
    <w:rsid w:val="00232790"/>
    <w:rsid w:val="002358C2"/>
    <w:rsid w:val="00237477"/>
    <w:rsid w:val="00237581"/>
    <w:rsid w:val="00237B54"/>
    <w:rsid w:val="00242F26"/>
    <w:rsid w:val="00244C5A"/>
    <w:rsid w:val="002454BE"/>
    <w:rsid w:val="0025188F"/>
    <w:rsid w:val="00254607"/>
    <w:rsid w:val="00254617"/>
    <w:rsid w:val="00257B30"/>
    <w:rsid w:val="002634FE"/>
    <w:rsid w:val="00264957"/>
    <w:rsid w:val="002654C2"/>
    <w:rsid w:val="002702B8"/>
    <w:rsid w:val="002707CD"/>
    <w:rsid w:val="002724E7"/>
    <w:rsid w:val="002766E6"/>
    <w:rsid w:val="002804CF"/>
    <w:rsid w:val="002807BD"/>
    <w:rsid w:val="00281871"/>
    <w:rsid w:val="00283922"/>
    <w:rsid w:val="00283D2B"/>
    <w:rsid w:val="00285549"/>
    <w:rsid w:val="002858F8"/>
    <w:rsid w:val="002862C8"/>
    <w:rsid w:val="00286C75"/>
    <w:rsid w:val="00291ABB"/>
    <w:rsid w:val="002922D5"/>
    <w:rsid w:val="00292440"/>
    <w:rsid w:val="00293C31"/>
    <w:rsid w:val="0029674F"/>
    <w:rsid w:val="002A2691"/>
    <w:rsid w:val="002B5D84"/>
    <w:rsid w:val="002B5E31"/>
    <w:rsid w:val="002C4C17"/>
    <w:rsid w:val="002D36FD"/>
    <w:rsid w:val="002E0969"/>
    <w:rsid w:val="002E6DC3"/>
    <w:rsid w:val="002F0CAE"/>
    <w:rsid w:val="00301F70"/>
    <w:rsid w:val="003024DC"/>
    <w:rsid w:val="00303FBB"/>
    <w:rsid w:val="00307053"/>
    <w:rsid w:val="0031315A"/>
    <w:rsid w:val="00313D7C"/>
    <w:rsid w:val="0031729E"/>
    <w:rsid w:val="00320053"/>
    <w:rsid w:val="00321820"/>
    <w:rsid w:val="00327842"/>
    <w:rsid w:val="00330ECA"/>
    <w:rsid w:val="003319D1"/>
    <w:rsid w:val="00334C5B"/>
    <w:rsid w:val="00336AF3"/>
    <w:rsid w:val="00343802"/>
    <w:rsid w:val="003446FB"/>
    <w:rsid w:val="00345727"/>
    <w:rsid w:val="00347FAC"/>
    <w:rsid w:val="003507B1"/>
    <w:rsid w:val="00357090"/>
    <w:rsid w:val="003618E0"/>
    <w:rsid w:val="003650B4"/>
    <w:rsid w:val="003666A2"/>
    <w:rsid w:val="00367D19"/>
    <w:rsid w:val="00372AAF"/>
    <w:rsid w:val="00373B0B"/>
    <w:rsid w:val="00375CF1"/>
    <w:rsid w:val="003816B2"/>
    <w:rsid w:val="003847DF"/>
    <w:rsid w:val="00385063"/>
    <w:rsid w:val="0038579B"/>
    <w:rsid w:val="00385F64"/>
    <w:rsid w:val="00387D69"/>
    <w:rsid w:val="00387F51"/>
    <w:rsid w:val="003934BD"/>
    <w:rsid w:val="00393F65"/>
    <w:rsid w:val="003952EB"/>
    <w:rsid w:val="00396376"/>
    <w:rsid w:val="003A1F0A"/>
    <w:rsid w:val="003A3F2C"/>
    <w:rsid w:val="003A458E"/>
    <w:rsid w:val="003A5C62"/>
    <w:rsid w:val="003B0F0E"/>
    <w:rsid w:val="003B2536"/>
    <w:rsid w:val="003B3A59"/>
    <w:rsid w:val="003B43FB"/>
    <w:rsid w:val="003C4AD6"/>
    <w:rsid w:val="003D2A98"/>
    <w:rsid w:val="003D4E75"/>
    <w:rsid w:val="003E0DA5"/>
    <w:rsid w:val="003E1E73"/>
    <w:rsid w:val="003E3A40"/>
    <w:rsid w:val="003E634A"/>
    <w:rsid w:val="003F1848"/>
    <w:rsid w:val="003F22C5"/>
    <w:rsid w:val="003F74FA"/>
    <w:rsid w:val="00406E67"/>
    <w:rsid w:val="00406F86"/>
    <w:rsid w:val="0041273C"/>
    <w:rsid w:val="004138A2"/>
    <w:rsid w:val="004174E9"/>
    <w:rsid w:val="004233A9"/>
    <w:rsid w:val="00430D30"/>
    <w:rsid w:val="00430FF5"/>
    <w:rsid w:val="00434ADC"/>
    <w:rsid w:val="00435812"/>
    <w:rsid w:val="00440315"/>
    <w:rsid w:val="004520AE"/>
    <w:rsid w:val="00452542"/>
    <w:rsid w:val="004532DC"/>
    <w:rsid w:val="0045586E"/>
    <w:rsid w:val="004573EB"/>
    <w:rsid w:val="00462853"/>
    <w:rsid w:val="00480DB0"/>
    <w:rsid w:val="00483CA9"/>
    <w:rsid w:val="00485966"/>
    <w:rsid w:val="00494AB9"/>
    <w:rsid w:val="00496B4A"/>
    <w:rsid w:val="004A1DC6"/>
    <w:rsid w:val="004A469B"/>
    <w:rsid w:val="004A5862"/>
    <w:rsid w:val="004B2638"/>
    <w:rsid w:val="004B2A23"/>
    <w:rsid w:val="004B42F7"/>
    <w:rsid w:val="004B732B"/>
    <w:rsid w:val="004C0F24"/>
    <w:rsid w:val="004C399F"/>
    <w:rsid w:val="004C5ABB"/>
    <w:rsid w:val="004C5EF6"/>
    <w:rsid w:val="004C7078"/>
    <w:rsid w:val="004D265E"/>
    <w:rsid w:val="004D51DA"/>
    <w:rsid w:val="004D56C2"/>
    <w:rsid w:val="004E2238"/>
    <w:rsid w:val="004E40A0"/>
    <w:rsid w:val="004E5F57"/>
    <w:rsid w:val="004F0F27"/>
    <w:rsid w:val="004F182C"/>
    <w:rsid w:val="004F2549"/>
    <w:rsid w:val="004F5FF5"/>
    <w:rsid w:val="004F7CEC"/>
    <w:rsid w:val="00502E49"/>
    <w:rsid w:val="005051FA"/>
    <w:rsid w:val="00513A5B"/>
    <w:rsid w:val="00514D5F"/>
    <w:rsid w:val="00522796"/>
    <w:rsid w:val="005233A5"/>
    <w:rsid w:val="0052352E"/>
    <w:rsid w:val="00530719"/>
    <w:rsid w:val="00531370"/>
    <w:rsid w:val="005340A7"/>
    <w:rsid w:val="0053556A"/>
    <w:rsid w:val="00540ED4"/>
    <w:rsid w:val="0055248D"/>
    <w:rsid w:val="00552ABD"/>
    <w:rsid w:val="0055543E"/>
    <w:rsid w:val="005700B9"/>
    <w:rsid w:val="00570FD6"/>
    <w:rsid w:val="005743F2"/>
    <w:rsid w:val="00577672"/>
    <w:rsid w:val="00580858"/>
    <w:rsid w:val="005808B6"/>
    <w:rsid w:val="005816D9"/>
    <w:rsid w:val="005871CF"/>
    <w:rsid w:val="005919BF"/>
    <w:rsid w:val="00591BD0"/>
    <w:rsid w:val="00592992"/>
    <w:rsid w:val="00592F02"/>
    <w:rsid w:val="00593489"/>
    <w:rsid w:val="005C0DD6"/>
    <w:rsid w:val="005C2322"/>
    <w:rsid w:val="005C29F9"/>
    <w:rsid w:val="005D1EAD"/>
    <w:rsid w:val="005D4E16"/>
    <w:rsid w:val="005D5190"/>
    <w:rsid w:val="005E0EB1"/>
    <w:rsid w:val="005E280C"/>
    <w:rsid w:val="005E3EFF"/>
    <w:rsid w:val="005E4D38"/>
    <w:rsid w:val="005E63A1"/>
    <w:rsid w:val="005E74E7"/>
    <w:rsid w:val="005F719E"/>
    <w:rsid w:val="0060151E"/>
    <w:rsid w:val="00602E5A"/>
    <w:rsid w:val="006078B3"/>
    <w:rsid w:val="0061238E"/>
    <w:rsid w:val="0061312B"/>
    <w:rsid w:val="00621F84"/>
    <w:rsid w:val="00623E81"/>
    <w:rsid w:val="00625DE9"/>
    <w:rsid w:val="0063034C"/>
    <w:rsid w:val="00633DEE"/>
    <w:rsid w:val="0064070C"/>
    <w:rsid w:val="0064277E"/>
    <w:rsid w:val="00643FFF"/>
    <w:rsid w:val="00646F9D"/>
    <w:rsid w:val="00647C34"/>
    <w:rsid w:val="0065113D"/>
    <w:rsid w:val="006520EA"/>
    <w:rsid w:val="006521DE"/>
    <w:rsid w:val="00653AC4"/>
    <w:rsid w:val="00653FD5"/>
    <w:rsid w:val="00654EC7"/>
    <w:rsid w:val="006550A9"/>
    <w:rsid w:val="00655812"/>
    <w:rsid w:val="006621BC"/>
    <w:rsid w:val="00663151"/>
    <w:rsid w:val="00674E55"/>
    <w:rsid w:val="00676F46"/>
    <w:rsid w:val="0068157D"/>
    <w:rsid w:val="00684BD4"/>
    <w:rsid w:val="006906BF"/>
    <w:rsid w:val="00690D5E"/>
    <w:rsid w:val="006915C7"/>
    <w:rsid w:val="006946C3"/>
    <w:rsid w:val="00695274"/>
    <w:rsid w:val="006973F0"/>
    <w:rsid w:val="006A01FD"/>
    <w:rsid w:val="006A1E03"/>
    <w:rsid w:val="006A3080"/>
    <w:rsid w:val="006A3FEB"/>
    <w:rsid w:val="006B3608"/>
    <w:rsid w:val="006B48A4"/>
    <w:rsid w:val="006B6C7E"/>
    <w:rsid w:val="006C16B6"/>
    <w:rsid w:val="006C43CB"/>
    <w:rsid w:val="006C46B9"/>
    <w:rsid w:val="006D0B36"/>
    <w:rsid w:val="006D1AC3"/>
    <w:rsid w:val="006E258E"/>
    <w:rsid w:val="006E5622"/>
    <w:rsid w:val="006E6B19"/>
    <w:rsid w:val="006F0D0F"/>
    <w:rsid w:val="006F1AB2"/>
    <w:rsid w:val="006F285B"/>
    <w:rsid w:val="006F29FD"/>
    <w:rsid w:val="006F3407"/>
    <w:rsid w:val="006F7131"/>
    <w:rsid w:val="00701EB4"/>
    <w:rsid w:val="00706497"/>
    <w:rsid w:val="00707F50"/>
    <w:rsid w:val="00717D1B"/>
    <w:rsid w:val="007304A2"/>
    <w:rsid w:val="00731289"/>
    <w:rsid w:val="00732BDF"/>
    <w:rsid w:val="00733C47"/>
    <w:rsid w:val="00734109"/>
    <w:rsid w:val="00735BB4"/>
    <w:rsid w:val="00735DB9"/>
    <w:rsid w:val="00736260"/>
    <w:rsid w:val="00736860"/>
    <w:rsid w:val="00737C8D"/>
    <w:rsid w:val="00740127"/>
    <w:rsid w:val="00741874"/>
    <w:rsid w:val="00741A68"/>
    <w:rsid w:val="0074668D"/>
    <w:rsid w:val="00752AFC"/>
    <w:rsid w:val="00752C0B"/>
    <w:rsid w:val="00756401"/>
    <w:rsid w:val="00760D0D"/>
    <w:rsid w:val="007647B6"/>
    <w:rsid w:val="0076521D"/>
    <w:rsid w:val="00766E8B"/>
    <w:rsid w:val="00767E86"/>
    <w:rsid w:val="00770D1C"/>
    <w:rsid w:val="007729FC"/>
    <w:rsid w:val="00776658"/>
    <w:rsid w:val="0078021A"/>
    <w:rsid w:val="00780EDF"/>
    <w:rsid w:val="007818C2"/>
    <w:rsid w:val="0079695A"/>
    <w:rsid w:val="007A5FC5"/>
    <w:rsid w:val="007A6162"/>
    <w:rsid w:val="007A6B3D"/>
    <w:rsid w:val="007B0180"/>
    <w:rsid w:val="007B53D8"/>
    <w:rsid w:val="007B605F"/>
    <w:rsid w:val="007B6699"/>
    <w:rsid w:val="007B7128"/>
    <w:rsid w:val="007B752E"/>
    <w:rsid w:val="007C0872"/>
    <w:rsid w:val="007C1995"/>
    <w:rsid w:val="007C22B4"/>
    <w:rsid w:val="007C2ABC"/>
    <w:rsid w:val="007C7E3F"/>
    <w:rsid w:val="007D3499"/>
    <w:rsid w:val="007D57E8"/>
    <w:rsid w:val="007D65D1"/>
    <w:rsid w:val="007D6C72"/>
    <w:rsid w:val="007E105F"/>
    <w:rsid w:val="007F1540"/>
    <w:rsid w:val="007F73F3"/>
    <w:rsid w:val="00801A7F"/>
    <w:rsid w:val="00807D05"/>
    <w:rsid w:val="0081209C"/>
    <w:rsid w:val="00813969"/>
    <w:rsid w:val="008179A5"/>
    <w:rsid w:val="00822763"/>
    <w:rsid w:val="00822887"/>
    <w:rsid w:val="00822C84"/>
    <w:rsid w:val="00826786"/>
    <w:rsid w:val="00830665"/>
    <w:rsid w:val="008321E2"/>
    <w:rsid w:val="00832BAF"/>
    <w:rsid w:val="00845344"/>
    <w:rsid w:val="00847566"/>
    <w:rsid w:val="00850C7E"/>
    <w:rsid w:val="00850E84"/>
    <w:rsid w:val="00850F5C"/>
    <w:rsid w:val="00852DB3"/>
    <w:rsid w:val="00854CCB"/>
    <w:rsid w:val="00855C0A"/>
    <w:rsid w:val="00862801"/>
    <w:rsid w:val="00871A48"/>
    <w:rsid w:val="008762B6"/>
    <w:rsid w:val="008775D1"/>
    <w:rsid w:val="00884795"/>
    <w:rsid w:val="0088789D"/>
    <w:rsid w:val="00890CA3"/>
    <w:rsid w:val="00893254"/>
    <w:rsid w:val="00893368"/>
    <w:rsid w:val="00896272"/>
    <w:rsid w:val="008B0872"/>
    <w:rsid w:val="008B6E42"/>
    <w:rsid w:val="008C19C9"/>
    <w:rsid w:val="008C2FEA"/>
    <w:rsid w:val="008C30D0"/>
    <w:rsid w:val="008C425B"/>
    <w:rsid w:val="008C5B7F"/>
    <w:rsid w:val="008C7B6A"/>
    <w:rsid w:val="008D090F"/>
    <w:rsid w:val="008D2AB1"/>
    <w:rsid w:val="008D49E2"/>
    <w:rsid w:val="008E57B0"/>
    <w:rsid w:val="008E5C2D"/>
    <w:rsid w:val="008E6C1A"/>
    <w:rsid w:val="008F0252"/>
    <w:rsid w:val="008F131D"/>
    <w:rsid w:val="008F2077"/>
    <w:rsid w:val="008F40B4"/>
    <w:rsid w:val="008F74D2"/>
    <w:rsid w:val="00903832"/>
    <w:rsid w:val="00903EF4"/>
    <w:rsid w:val="0091012F"/>
    <w:rsid w:val="009101BF"/>
    <w:rsid w:val="0091425B"/>
    <w:rsid w:val="0091475F"/>
    <w:rsid w:val="00915D9F"/>
    <w:rsid w:val="00920D3C"/>
    <w:rsid w:val="009226E1"/>
    <w:rsid w:val="00936672"/>
    <w:rsid w:val="00944809"/>
    <w:rsid w:val="00955025"/>
    <w:rsid w:val="009553B6"/>
    <w:rsid w:val="00965B8A"/>
    <w:rsid w:val="009678AD"/>
    <w:rsid w:val="00973D38"/>
    <w:rsid w:val="009763D4"/>
    <w:rsid w:val="00982754"/>
    <w:rsid w:val="009868B7"/>
    <w:rsid w:val="00993C02"/>
    <w:rsid w:val="009A431A"/>
    <w:rsid w:val="009A7539"/>
    <w:rsid w:val="009B0679"/>
    <w:rsid w:val="009B5519"/>
    <w:rsid w:val="009B64D1"/>
    <w:rsid w:val="009B6F14"/>
    <w:rsid w:val="009C2941"/>
    <w:rsid w:val="009C2CA3"/>
    <w:rsid w:val="009C4D6D"/>
    <w:rsid w:val="009C58AD"/>
    <w:rsid w:val="009C69DB"/>
    <w:rsid w:val="009D00B3"/>
    <w:rsid w:val="009D02CD"/>
    <w:rsid w:val="009D18B2"/>
    <w:rsid w:val="009D276D"/>
    <w:rsid w:val="009D3886"/>
    <w:rsid w:val="009E7181"/>
    <w:rsid w:val="009F0732"/>
    <w:rsid w:val="009F5B7C"/>
    <w:rsid w:val="00A025DD"/>
    <w:rsid w:val="00A04E78"/>
    <w:rsid w:val="00A0700A"/>
    <w:rsid w:val="00A11065"/>
    <w:rsid w:val="00A122CD"/>
    <w:rsid w:val="00A16B18"/>
    <w:rsid w:val="00A22CB9"/>
    <w:rsid w:val="00A23BF3"/>
    <w:rsid w:val="00A273A8"/>
    <w:rsid w:val="00A27876"/>
    <w:rsid w:val="00A32194"/>
    <w:rsid w:val="00A42099"/>
    <w:rsid w:val="00A4387E"/>
    <w:rsid w:val="00A45137"/>
    <w:rsid w:val="00A452A2"/>
    <w:rsid w:val="00A4554C"/>
    <w:rsid w:val="00A53685"/>
    <w:rsid w:val="00A567D8"/>
    <w:rsid w:val="00A57F97"/>
    <w:rsid w:val="00A65E00"/>
    <w:rsid w:val="00A70487"/>
    <w:rsid w:val="00A818DF"/>
    <w:rsid w:val="00A829BE"/>
    <w:rsid w:val="00A8391A"/>
    <w:rsid w:val="00A83AA5"/>
    <w:rsid w:val="00A84DF4"/>
    <w:rsid w:val="00A92B83"/>
    <w:rsid w:val="00A93385"/>
    <w:rsid w:val="00A964CA"/>
    <w:rsid w:val="00AB63FE"/>
    <w:rsid w:val="00AB6AE8"/>
    <w:rsid w:val="00AB6B3A"/>
    <w:rsid w:val="00AC4A8F"/>
    <w:rsid w:val="00AC7823"/>
    <w:rsid w:val="00AD0009"/>
    <w:rsid w:val="00AD4A6A"/>
    <w:rsid w:val="00AD7256"/>
    <w:rsid w:val="00AE023A"/>
    <w:rsid w:val="00AF6441"/>
    <w:rsid w:val="00AF767B"/>
    <w:rsid w:val="00B01591"/>
    <w:rsid w:val="00B02EBA"/>
    <w:rsid w:val="00B03960"/>
    <w:rsid w:val="00B04A50"/>
    <w:rsid w:val="00B1475C"/>
    <w:rsid w:val="00B22231"/>
    <w:rsid w:val="00B2744C"/>
    <w:rsid w:val="00B278F5"/>
    <w:rsid w:val="00B30FC7"/>
    <w:rsid w:val="00B35478"/>
    <w:rsid w:val="00B35BCA"/>
    <w:rsid w:val="00B411B0"/>
    <w:rsid w:val="00B45CD1"/>
    <w:rsid w:val="00B467DF"/>
    <w:rsid w:val="00B54C8B"/>
    <w:rsid w:val="00B63AB1"/>
    <w:rsid w:val="00B63FA9"/>
    <w:rsid w:val="00B647E8"/>
    <w:rsid w:val="00B64C27"/>
    <w:rsid w:val="00B64D26"/>
    <w:rsid w:val="00B72370"/>
    <w:rsid w:val="00B838E2"/>
    <w:rsid w:val="00B84610"/>
    <w:rsid w:val="00B85D18"/>
    <w:rsid w:val="00B91624"/>
    <w:rsid w:val="00B91DDC"/>
    <w:rsid w:val="00B92DF1"/>
    <w:rsid w:val="00B93DBB"/>
    <w:rsid w:val="00B94CE7"/>
    <w:rsid w:val="00B95D4F"/>
    <w:rsid w:val="00BA3CA0"/>
    <w:rsid w:val="00BA3F77"/>
    <w:rsid w:val="00BB1D91"/>
    <w:rsid w:val="00BB2A01"/>
    <w:rsid w:val="00BB3BFA"/>
    <w:rsid w:val="00BB6515"/>
    <w:rsid w:val="00BC1981"/>
    <w:rsid w:val="00BC2BCF"/>
    <w:rsid w:val="00BC3A07"/>
    <w:rsid w:val="00BD137B"/>
    <w:rsid w:val="00BD7C0F"/>
    <w:rsid w:val="00BF147D"/>
    <w:rsid w:val="00BF2B2A"/>
    <w:rsid w:val="00BF41EE"/>
    <w:rsid w:val="00C056C5"/>
    <w:rsid w:val="00C07042"/>
    <w:rsid w:val="00C078A7"/>
    <w:rsid w:val="00C11F8C"/>
    <w:rsid w:val="00C12BFE"/>
    <w:rsid w:val="00C22330"/>
    <w:rsid w:val="00C24D43"/>
    <w:rsid w:val="00C27FE7"/>
    <w:rsid w:val="00C329B7"/>
    <w:rsid w:val="00C41565"/>
    <w:rsid w:val="00C51661"/>
    <w:rsid w:val="00C54778"/>
    <w:rsid w:val="00C563ED"/>
    <w:rsid w:val="00C579B4"/>
    <w:rsid w:val="00C6130D"/>
    <w:rsid w:val="00C6310A"/>
    <w:rsid w:val="00C63BDC"/>
    <w:rsid w:val="00C65E21"/>
    <w:rsid w:val="00C67485"/>
    <w:rsid w:val="00C675A2"/>
    <w:rsid w:val="00C7226D"/>
    <w:rsid w:val="00C72892"/>
    <w:rsid w:val="00C769FE"/>
    <w:rsid w:val="00C80A01"/>
    <w:rsid w:val="00C939DA"/>
    <w:rsid w:val="00C97525"/>
    <w:rsid w:val="00CA0E8F"/>
    <w:rsid w:val="00CA661E"/>
    <w:rsid w:val="00CB38D2"/>
    <w:rsid w:val="00CB5C99"/>
    <w:rsid w:val="00CB66F4"/>
    <w:rsid w:val="00CB6F3B"/>
    <w:rsid w:val="00CC3D19"/>
    <w:rsid w:val="00CC49F5"/>
    <w:rsid w:val="00CD7E56"/>
    <w:rsid w:val="00CE1807"/>
    <w:rsid w:val="00D013D0"/>
    <w:rsid w:val="00D04529"/>
    <w:rsid w:val="00D04AE4"/>
    <w:rsid w:val="00D0614D"/>
    <w:rsid w:val="00D13FF3"/>
    <w:rsid w:val="00D1552A"/>
    <w:rsid w:val="00D2019C"/>
    <w:rsid w:val="00D23C3F"/>
    <w:rsid w:val="00D2614E"/>
    <w:rsid w:val="00D30F38"/>
    <w:rsid w:val="00D31A9A"/>
    <w:rsid w:val="00D35636"/>
    <w:rsid w:val="00D50994"/>
    <w:rsid w:val="00D53930"/>
    <w:rsid w:val="00D542CF"/>
    <w:rsid w:val="00D5714D"/>
    <w:rsid w:val="00D6025F"/>
    <w:rsid w:val="00D607E2"/>
    <w:rsid w:val="00D61186"/>
    <w:rsid w:val="00D61214"/>
    <w:rsid w:val="00D65257"/>
    <w:rsid w:val="00D657BD"/>
    <w:rsid w:val="00D70B12"/>
    <w:rsid w:val="00D72244"/>
    <w:rsid w:val="00D72AED"/>
    <w:rsid w:val="00D74FC3"/>
    <w:rsid w:val="00D77738"/>
    <w:rsid w:val="00D83C4B"/>
    <w:rsid w:val="00D848B3"/>
    <w:rsid w:val="00D877AD"/>
    <w:rsid w:val="00D92E8D"/>
    <w:rsid w:val="00D9364C"/>
    <w:rsid w:val="00D93BC5"/>
    <w:rsid w:val="00D9603D"/>
    <w:rsid w:val="00D969E7"/>
    <w:rsid w:val="00D97BAC"/>
    <w:rsid w:val="00D97D66"/>
    <w:rsid w:val="00DA06DB"/>
    <w:rsid w:val="00DA5761"/>
    <w:rsid w:val="00DB23EE"/>
    <w:rsid w:val="00DB3B0D"/>
    <w:rsid w:val="00DB4AC9"/>
    <w:rsid w:val="00DB4DCD"/>
    <w:rsid w:val="00DB61AB"/>
    <w:rsid w:val="00DC05DA"/>
    <w:rsid w:val="00DC0692"/>
    <w:rsid w:val="00DC7161"/>
    <w:rsid w:val="00DD0B61"/>
    <w:rsid w:val="00DD33A8"/>
    <w:rsid w:val="00DE3855"/>
    <w:rsid w:val="00DE3AF3"/>
    <w:rsid w:val="00DE54F0"/>
    <w:rsid w:val="00DF2F4A"/>
    <w:rsid w:val="00DF5859"/>
    <w:rsid w:val="00E0331D"/>
    <w:rsid w:val="00E040C2"/>
    <w:rsid w:val="00E1176B"/>
    <w:rsid w:val="00E16241"/>
    <w:rsid w:val="00E1738F"/>
    <w:rsid w:val="00E22AAF"/>
    <w:rsid w:val="00E23F48"/>
    <w:rsid w:val="00E26AC7"/>
    <w:rsid w:val="00E3302D"/>
    <w:rsid w:val="00E351DE"/>
    <w:rsid w:val="00E42033"/>
    <w:rsid w:val="00E421ED"/>
    <w:rsid w:val="00E46B66"/>
    <w:rsid w:val="00E50BC7"/>
    <w:rsid w:val="00E5193D"/>
    <w:rsid w:val="00E52865"/>
    <w:rsid w:val="00E52E4A"/>
    <w:rsid w:val="00E530F0"/>
    <w:rsid w:val="00E53A68"/>
    <w:rsid w:val="00E56E3B"/>
    <w:rsid w:val="00E57435"/>
    <w:rsid w:val="00E63914"/>
    <w:rsid w:val="00E63DC7"/>
    <w:rsid w:val="00E709AF"/>
    <w:rsid w:val="00E72F53"/>
    <w:rsid w:val="00E73331"/>
    <w:rsid w:val="00E8589C"/>
    <w:rsid w:val="00E9424E"/>
    <w:rsid w:val="00E95B50"/>
    <w:rsid w:val="00E96391"/>
    <w:rsid w:val="00EA7334"/>
    <w:rsid w:val="00EB1D68"/>
    <w:rsid w:val="00EB31DA"/>
    <w:rsid w:val="00EB4E90"/>
    <w:rsid w:val="00EC2942"/>
    <w:rsid w:val="00EC3C5E"/>
    <w:rsid w:val="00EC3D41"/>
    <w:rsid w:val="00EC44CC"/>
    <w:rsid w:val="00EC5511"/>
    <w:rsid w:val="00EC58C2"/>
    <w:rsid w:val="00EC6DA0"/>
    <w:rsid w:val="00ED12EB"/>
    <w:rsid w:val="00ED325D"/>
    <w:rsid w:val="00ED3CE9"/>
    <w:rsid w:val="00ED4820"/>
    <w:rsid w:val="00ED4C89"/>
    <w:rsid w:val="00EE29F4"/>
    <w:rsid w:val="00EE70BB"/>
    <w:rsid w:val="00EF3F1C"/>
    <w:rsid w:val="00EF62BB"/>
    <w:rsid w:val="00EF7B1A"/>
    <w:rsid w:val="00F020C8"/>
    <w:rsid w:val="00F0791B"/>
    <w:rsid w:val="00F07D27"/>
    <w:rsid w:val="00F103D4"/>
    <w:rsid w:val="00F11FBC"/>
    <w:rsid w:val="00F1201D"/>
    <w:rsid w:val="00F13F7D"/>
    <w:rsid w:val="00F2298D"/>
    <w:rsid w:val="00F22CF0"/>
    <w:rsid w:val="00F232FC"/>
    <w:rsid w:val="00F23C04"/>
    <w:rsid w:val="00F3253F"/>
    <w:rsid w:val="00F341ED"/>
    <w:rsid w:val="00F36752"/>
    <w:rsid w:val="00F400E2"/>
    <w:rsid w:val="00F4162C"/>
    <w:rsid w:val="00F422D9"/>
    <w:rsid w:val="00F43756"/>
    <w:rsid w:val="00F45118"/>
    <w:rsid w:val="00F452A6"/>
    <w:rsid w:val="00F4701B"/>
    <w:rsid w:val="00F502BC"/>
    <w:rsid w:val="00F520F4"/>
    <w:rsid w:val="00F521A8"/>
    <w:rsid w:val="00F537D9"/>
    <w:rsid w:val="00F56DE2"/>
    <w:rsid w:val="00F61E59"/>
    <w:rsid w:val="00F645ED"/>
    <w:rsid w:val="00F711DC"/>
    <w:rsid w:val="00F7499C"/>
    <w:rsid w:val="00F81C40"/>
    <w:rsid w:val="00F8463C"/>
    <w:rsid w:val="00F86832"/>
    <w:rsid w:val="00F91E49"/>
    <w:rsid w:val="00F931CB"/>
    <w:rsid w:val="00F94314"/>
    <w:rsid w:val="00F951F3"/>
    <w:rsid w:val="00F971CE"/>
    <w:rsid w:val="00FA0382"/>
    <w:rsid w:val="00FA3538"/>
    <w:rsid w:val="00FA3C6C"/>
    <w:rsid w:val="00FA3F59"/>
    <w:rsid w:val="00FA7A7E"/>
    <w:rsid w:val="00FB09C3"/>
    <w:rsid w:val="00FC16D8"/>
    <w:rsid w:val="00FC4ECC"/>
    <w:rsid w:val="00FC7A58"/>
    <w:rsid w:val="00FD18F2"/>
    <w:rsid w:val="00FD19ED"/>
    <w:rsid w:val="00FD3A56"/>
    <w:rsid w:val="00FD4B07"/>
    <w:rsid w:val="00FD6458"/>
    <w:rsid w:val="00FE0A5D"/>
    <w:rsid w:val="00FE38F7"/>
    <w:rsid w:val="00FE54BC"/>
    <w:rsid w:val="00FE5A7D"/>
    <w:rsid w:val="00FE7FEC"/>
    <w:rsid w:val="00FF0DE0"/>
    <w:rsid w:val="00FF3415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oNotEmbedSmartTags/>
  <w:decimalSymbol w:val="."/>
  <w:listSeparator w:val=","/>
  <w14:docId w14:val="7A083FFE"/>
  <w15:docId w15:val="{9437D300-6312-49CD-B702-C1481E9F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49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E10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105F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Normal"/>
    <w:rsid w:val="007E105F"/>
  </w:style>
  <w:style w:type="paragraph" w:styleId="Date">
    <w:name w:val="Date"/>
    <w:basedOn w:val="Normal"/>
    <w:next w:val="Normal"/>
    <w:rsid w:val="007E105F"/>
  </w:style>
  <w:style w:type="paragraph" w:styleId="Closing">
    <w:name w:val="Closing"/>
    <w:basedOn w:val="Normal"/>
    <w:rsid w:val="007E105F"/>
  </w:style>
  <w:style w:type="paragraph" w:styleId="Signature">
    <w:name w:val="Signature"/>
    <w:basedOn w:val="Normal"/>
    <w:rsid w:val="007E105F"/>
  </w:style>
  <w:style w:type="paragraph" w:styleId="BodyText">
    <w:name w:val="Body Text"/>
    <w:basedOn w:val="Normal"/>
    <w:rsid w:val="007E105F"/>
    <w:pPr>
      <w:spacing w:after="120"/>
    </w:pPr>
  </w:style>
  <w:style w:type="paragraph" w:styleId="BalloonText">
    <w:name w:val="Balloon Text"/>
    <w:basedOn w:val="Normal"/>
    <w:semiHidden/>
    <w:rsid w:val="00C722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6F29F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F4701B"/>
    <w:rPr>
      <w:color w:val="0000FF"/>
      <w:u w:val="single"/>
    </w:rPr>
  </w:style>
  <w:style w:type="paragraph" w:customStyle="1" w:styleId="Default">
    <w:name w:val="Default"/>
    <w:rsid w:val="00B467DF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DocumentMap">
    <w:name w:val="Document Map"/>
    <w:basedOn w:val="Normal"/>
    <w:semiHidden/>
    <w:rsid w:val="001E7C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semiHidden/>
    <w:rsid w:val="00DF585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585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F5859"/>
    <w:rPr>
      <w:b/>
      <w:bCs/>
    </w:rPr>
  </w:style>
  <w:style w:type="paragraph" w:customStyle="1" w:styleId="Body">
    <w:name w:val="Body"/>
    <w:basedOn w:val="Normal"/>
    <w:rsid w:val="00283D2B"/>
    <w:pPr>
      <w:spacing w:line="260" w:lineRule="exact"/>
    </w:pPr>
  </w:style>
  <w:style w:type="character" w:styleId="Strong">
    <w:name w:val="Strong"/>
    <w:basedOn w:val="DefaultParagraphFont"/>
    <w:qFormat/>
    <w:rsid w:val="00DE3AF3"/>
    <w:rPr>
      <w:b/>
      <w:bCs/>
    </w:rPr>
  </w:style>
  <w:style w:type="numbering" w:customStyle="1" w:styleId="CurrentList1">
    <w:name w:val="Current List1"/>
    <w:rsid w:val="0029674F"/>
    <w:pPr>
      <w:numPr>
        <w:numId w:val="22"/>
      </w:numPr>
    </w:pPr>
  </w:style>
  <w:style w:type="character" w:styleId="HTMLTypewriter">
    <w:name w:val="HTML Typewriter"/>
    <w:basedOn w:val="DefaultParagraphFont"/>
    <w:uiPriority w:val="99"/>
    <w:unhideWhenUsed/>
    <w:rsid w:val="005919BF"/>
    <w:rPr>
      <w:rFonts w:ascii="Courier New" w:eastAsia="Calibri" w:hAnsi="Courier New" w:cs="Courier New" w:hint="default"/>
      <w:sz w:val="20"/>
      <w:szCs w:val="20"/>
    </w:rPr>
  </w:style>
  <w:style w:type="character" w:customStyle="1" w:styleId="LogoportMarkup">
    <w:name w:val="LogoportMarkup"/>
    <w:basedOn w:val="DefaultParagraphFont"/>
    <w:rsid w:val="005919BF"/>
    <w:rPr>
      <w:rFonts w:ascii="Times New Roman" w:hAnsi="Times New Roman" w:cs="Times New Roman" w:hint="default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312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7672"/>
    <w:pPr>
      <w:spacing w:before="120" w:line="360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Revision">
    <w:name w:val="Revision"/>
    <w:hidden/>
    <w:uiPriority w:val="99"/>
    <w:semiHidden/>
    <w:rsid w:val="00862801"/>
    <w:rPr>
      <w:sz w:val="24"/>
      <w:szCs w:val="24"/>
    </w:rPr>
  </w:style>
  <w:style w:type="paragraph" w:styleId="ListBullet">
    <w:name w:val="List Bullet"/>
    <w:basedOn w:val="Normal"/>
    <w:rsid w:val="00AB6B3A"/>
    <w:pPr>
      <w:tabs>
        <w:tab w:val="num" w:pos="360"/>
      </w:tabs>
      <w:ind w:left="360" w:hanging="360"/>
    </w:pPr>
    <w:rPr>
      <w:rFonts w:ascii="Arial" w:hAnsi="Arial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195811"/>
  </w:style>
  <w:style w:type="paragraph" w:customStyle="1" w:styleId="paragraph">
    <w:name w:val="paragraph"/>
    <w:basedOn w:val="Normal"/>
    <w:rsid w:val="00BC2BCF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BC2BCF"/>
  </w:style>
  <w:style w:type="character" w:customStyle="1" w:styleId="eop">
    <w:name w:val="eop"/>
    <w:basedOn w:val="DefaultParagraphFont"/>
    <w:rsid w:val="00BC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3" ma:contentTypeDescription="Create a new document." ma:contentTypeScope="" ma:versionID="071ddaf5be5abf8916704bfade12ef48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03d2cb08ae438da33d74956baa6663be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  <xsd:element ref="ns2:expNot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  <xsd:element name="expNotes" ma:index="9" nillable="true" ma:displayName="Notes" ma:format="RadioButtons" ma:internalName="expNotes">
      <xsd:simpleType>
        <xsd:union memberTypes="dms:Text">
          <xsd:simpleType>
            <xsd:restriction base="dms:Choice">
              <xsd:enumeration value="Custom Client templates within STD template"/>
              <xsd:enumeration value="2015 version"/>
              <xsd:enumeration value="New version being tested by MCO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F98657-E121-47FF-B4D8-7578032DF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40687-529D-47B2-BCA4-D02F44E7F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F46BC60-1E9F-42D4-9DFD-BC4A0ADCE270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cdca2033-48df-47e2-864e-7fb9e7eaf84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468045A-A74E-45D7-A60F-878BE61A929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AF542D-2595-458B-8C75-A82A7DEC5F9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2268DE-C13F-43FA-AEA1-AEA00B1FC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2442</Characters>
  <Application>Microsoft Office Word</Application>
  <DocSecurity>4</DocSecurity>
  <Lines>90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BRichardson</dc:creator>
  <cp:lastModifiedBy>Kristoff, Angel T</cp:lastModifiedBy>
  <cp:revision>2</cp:revision>
  <cp:lastPrinted>2013-08-14T14:45:00Z</cp:lastPrinted>
  <dcterms:created xsi:type="dcterms:W3CDTF">2023-09-28T19:06:00Z</dcterms:created>
  <dcterms:modified xsi:type="dcterms:W3CDTF">2023-09-28T19:06:00Z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e Info">
    <vt:lpwstr/>
  </property>
  <property fmtid="{D5CDD505-2E9C-101B-9397-08002B2CF9AE}" pid="3" name="ContentTypeId">
    <vt:lpwstr>0x0101006C3CF61C73A0374E86503AFAD1356AC4</vt:lpwstr>
  </property>
  <property fmtid="{D5CDD505-2E9C-101B-9397-08002B2CF9AE}" pid="4" name="Template Notes">
    <vt:lpwstr>Client Logo will produce on image (rt corner), ID card on separate template</vt:lpwstr>
  </property>
  <property fmtid="{D5CDD505-2E9C-101B-9397-08002B2CF9AE}" pid="5" name="MSIP_Label_67599526-06ca-49cc-9fa9-5307800a949a_Enabled">
    <vt:lpwstr>true</vt:lpwstr>
  </property>
  <property fmtid="{D5CDD505-2E9C-101B-9397-08002B2CF9AE}" pid="6" name="MSIP_Label_67599526-06ca-49cc-9fa9-5307800a949a_SetDate">
    <vt:lpwstr>2021-09-24T22:04:19Z</vt:lpwstr>
  </property>
  <property fmtid="{D5CDD505-2E9C-101B-9397-08002B2CF9AE}" pid="7" name="MSIP_Label_67599526-06ca-49cc-9fa9-5307800a949a_Method">
    <vt:lpwstr>Standard</vt:lpwstr>
  </property>
  <property fmtid="{D5CDD505-2E9C-101B-9397-08002B2CF9AE}" pid="8" name="MSIP_Label_67599526-06ca-49cc-9fa9-5307800a949a_Name">
    <vt:lpwstr>67599526-06ca-49cc-9fa9-5307800a949a</vt:lpwstr>
  </property>
  <property fmtid="{D5CDD505-2E9C-101B-9397-08002B2CF9AE}" pid="9" name="MSIP_Label_67599526-06ca-49cc-9fa9-5307800a949a_SiteId">
    <vt:lpwstr>fabb61b8-3afe-4e75-b934-a47f782b8cd7</vt:lpwstr>
  </property>
  <property fmtid="{D5CDD505-2E9C-101B-9397-08002B2CF9AE}" pid="10" name="MSIP_Label_67599526-06ca-49cc-9fa9-5307800a949a_ActionId">
    <vt:lpwstr>3c2a7d16-f41c-49b1-8362-1f26c5a3e44d</vt:lpwstr>
  </property>
  <property fmtid="{D5CDD505-2E9C-101B-9397-08002B2CF9AE}" pid="11" name="MSIP_Label_67599526-06ca-49cc-9fa9-5307800a949a_ContentBits">
    <vt:lpwstr>0</vt:lpwstr>
  </property>
</Properties>
</file>