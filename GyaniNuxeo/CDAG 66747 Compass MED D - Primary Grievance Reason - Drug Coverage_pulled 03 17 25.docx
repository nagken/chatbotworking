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7A95B" w14:textId="5FFAF239" w:rsidR="00CF1F22" w:rsidRDefault="00FF3279" w:rsidP="00233F9B">
      <w:pPr>
        <w:spacing w:before="120" w:after="120"/>
        <w:rPr>
          <w:rFonts w:ascii="Verdana" w:hAnsi="Verdana"/>
          <w:b/>
          <w:bCs/>
          <w:sz w:val="40"/>
          <w:szCs w:val="40"/>
        </w:rPr>
      </w:pPr>
      <w:bookmarkStart w:id="0" w:name="_top"/>
      <w:bookmarkEnd w:id="0"/>
      <w:r w:rsidRPr="00297BE0">
        <w:rPr>
          <w:rFonts w:ascii="Verdana" w:hAnsi="Verdana"/>
          <w:b/>
          <w:bCs/>
          <w:sz w:val="36"/>
          <w:szCs w:val="36"/>
        </w:rPr>
        <w:t>Compass</w:t>
      </w:r>
      <w:r w:rsidR="00AE24FF" w:rsidRPr="00297BE0">
        <w:rPr>
          <w:rFonts w:ascii="Verdana" w:hAnsi="Verdana"/>
          <w:b/>
          <w:bCs/>
          <w:sz w:val="36"/>
          <w:szCs w:val="36"/>
        </w:rPr>
        <w:t xml:space="preserve"> MED D </w:t>
      </w:r>
      <w:r w:rsidR="00E41932" w:rsidRPr="00297BE0">
        <w:rPr>
          <w:rFonts w:ascii="Verdana" w:hAnsi="Verdana"/>
          <w:b/>
          <w:bCs/>
          <w:sz w:val="36"/>
          <w:szCs w:val="36"/>
        </w:rPr>
        <w:t xml:space="preserve">- Primary </w:t>
      </w:r>
      <w:r w:rsidRPr="00297BE0">
        <w:rPr>
          <w:rFonts w:ascii="Verdana" w:hAnsi="Verdana"/>
          <w:b/>
          <w:bCs/>
          <w:sz w:val="36"/>
          <w:szCs w:val="36"/>
        </w:rPr>
        <w:t xml:space="preserve">Grievance </w:t>
      </w:r>
      <w:r w:rsidR="00E41932" w:rsidRPr="00297BE0">
        <w:rPr>
          <w:rFonts w:ascii="Verdana" w:hAnsi="Verdana"/>
          <w:b/>
          <w:bCs/>
          <w:sz w:val="36"/>
          <w:szCs w:val="36"/>
        </w:rPr>
        <w:t>Reason:</w:t>
      </w:r>
      <w:r w:rsidRPr="00297BE0">
        <w:rPr>
          <w:rFonts w:ascii="Verdana" w:hAnsi="Verdana"/>
          <w:b/>
          <w:bCs/>
          <w:sz w:val="36"/>
          <w:szCs w:val="36"/>
        </w:rPr>
        <w:t xml:space="preserve"> </w:t>
      </w:r>
      <w:r w:rsidR="00576813" w:rsidRPr="00297BE0">
        <w:rPr>
          <w:rFonts w:ascii="Verdana" w:hAnsi="Verdana"/>
          <w:b/>
          <w:bCs/>
          <w:sz w:val="36"/>
          <w:szCs w:val="36"/>
        </w:rPr>
        <w:t>Drug Coverage</w:t>
      </w:r>
      <w:r w:rsidRPr="00FF3279">
        <w:rPr>
          <w:rFonts w:ascii="Verdana" w:hAnsi="Verdana"/>
          <w:b/>
          <w:bCs/>
          <w:sz w:val="40"/>
          <w:szCs w:val="40"/>
        </w:rPr>
        <w:t xml:space="preserve"> </w:t>
      </w:r>
      <w:r w:rsidR="00FF5CEF">
        <w:rPr>
          <w:rFonts w:ascii="Verdana" w:hAnsi="Verdana"/>
          <w:b/>
          <w:bCs/>
          <w:sz w:val="40"/>
          <w:szCs w:val="40"/>
        </w:rPr>
        <w:t xml:space="preserve">  </w:t>
      </w:r>
    </w:p>
    <w:p w14:paraId="40A2D9F6" w14:textId="574B430A" w:rsidR="003C4B69" w:rsidRDefault="004E548C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4E548C">
        <w:rPr>
          <w:szCs w:val="24"/>
        </w:rPr>
        <w:fldChar w:fldCharType="begin"/>
      </w:r>
      <w:r w:rsidRPr="004E548C">
        <w:rPr>
          <w:szCs w:val="24"/>
        </w:rPr>
        <w:instrText xml:space="preserve"> TOC \n \p " " \h \z \u \t "Heading 2,1" </w:instrText>
      </w:r>
      <w:r w:rsidRPr="004E548C">
        <w:rPr>
          <w:szCs w:val="24"/>
        </w:rPr>
        <w:fldChar w:fldCharType="separate"/>
      </w:r>
      <w:hyperlink w:anchor="_Toc195620167" w:history="1">
        <w:r w:rsidR="003C4B69" w:rsidRPr="006D4F29">
          <w:rPr>
            <w:rStyle w:val="Hyperlink"/>
            <w:noProof/>
          </w:rPr>
          <w:t>Process</w:t>
        </w:r>
      </w:hyperlink>
    </w:p>
    <w:p w14:paraId="429085C3" w14:textId="27C3A783" w:rsidR="003C4B69" w:rsidRDefault="003C4B6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95620168" w:history="1">
        <w:r w:rsidRPr="006D4F29">
          <w:rPr>
            <w:rStyle w:val="Hyperlink"/>
            <w:rFonts w:eastAsiaTheme="majorEastAsia"/>
            <w:noProof/>
          </w:rPr>
          <w:t>Related Documents</w:t>
        </w:r>
      </w:hyperlink>
    </w:p>
    <w:p w14:paraId="2986E7B4" w14:textId="3D686A0C" w:rsidR="00FF3279" w:rsidRDefault="004E548C" w:rsidP="00233F9B">
      <w:pPr>
        <w:spacing w:before="120" w:after="120" w:line="240" w:lineRule="auto"/>
      </w:pPr>
      <w:r w:rsidRPr="004E548C">
        <w:fldChar w:fldCharType="end"/>
      </w:r>
    </w:p>
    <w:p w14:paraId="6D52FABE" w14:textId="5F96C8A5" w:rsidR="00FF3279" w:rsidRDefault="00FF3279" w:rsidP="00233F9B">
      <w:pPr>
        <w:spacing w:before="120" w:after="120"/>
        <w:rPr>
          <w:rFonts w:ascii="Verdana" w:hAnsi="Verdana"/>
          <w:sz w:val="24"/>
          <w:szCs w:val="24"/>
        </w:rPr>
      </w:pPr>
      <w:r w:rsidRPr="00FF3279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</w:t>
      </w:r>
      <w:r w:rsidR="00962253">
        <w:rPr>
          <w:rFonts w:ascii="Verdana" w:hAnsi="Verdana"/>
          <w:sz w:val="24"/>
          <w:szCs w:val="24"/>
        </w:rPr>
        <w:t xml:space="preserve"> </w:t>
      </w:r>
      <w:r w:rsidR="00233F9B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 xml:space="preserve">rocess </w:t>
      </w:r>
      <w:r w:rsidR="00AC0994">
        <w:rPr>
          <w:rFonts w:ascii="Verdana" w:hAnsi="Verdana"/>
          <w:sz w:val="24"/>
          <w:szCs w:val="24"/>
        </w:rPr>
        <w:t xml:space="preserve">for submitting a Grievance in Compass </w:t>
      </w:r>
      <w:r>
        <w:rPr>
          <w:rFonts w:ascii="Verdana" w:hAnsi="Verdana"/>
          <w:sz w:val="24"/>
          <w:szCs w:val="24"/>
        </w:rPr>
        <w:t>when</w:t>
      </w:r>
      <w:r w:rsidR="00171B54">
        <w:rPr>
          <w:rFonts w:ascii="Verdana" w:hAnsi="Verdana"/>
          <w:sz w:val="24"/>
          <w:szCs w:val="24"/>
        </w:rPr>
        <w:t xml:space="preserve"> the </w:t>
      </w:r>
      <w:r w:rsidR="00171B54" w:rsidRPr="00492B02">
        <w:rPr>
          <w:rFonts w:ascii="Verdana" w:hAnsi="Verdana"/>
          <w:b/>
          <w:bCs/>
          <w:sz w:val="24"/>
          <w:szCs w:val="24"/>
        </w:rPr>
        <w:t>Primary Grievance Reason</w:t>
      </w:r>
      <w:r w:rsidR="00171B54">
        <w:rPr>
          <w:rFonts w:ascii="Verdana" w:hAnsi="Verdana"/>
          <w:sz w:val="24"/>
          <w:szCs w:val="24"/>
        </w:rPr>
        <w:t xml:space="preserve"> </w:t>
      </w:r>
      <w:r w:rsidR="00AC0994">
        <w:rPr>
          <w:rFonts w:ascii="Verdana" w:hAnsi="Verdana"/>
          <w:sz w:val="24"/>
          <w:szCs w:val="24"/>
        </w:rPr>
        <w:t xml:space="preserve">selected </w:t>
      </w:r>
      <w:r w:rsidR="00171B54">
        <w:rPr>
          <w:rFonts w:ascii="Verdana" w:hAnsi="Verdana"/>
          <w:sz w:val="24"/>
          <w:szCs w:val="24"/>
        </w:rPr>
        <w:t>is</w:t>
      </w:r>
      <w:r>
        <w:rPr>
          <w:rFonts w:ascii="Verdana" w:hAnsi="Verdana"/>
          <w:sz w:val="24"/>
          <w:szCs w:val="24"/>
        </w:rPr>
        <w:t xml:space="preserve"> </w:t>
      </w:r>
      <w:r w:rsidR="00576813">
        <w:rPr>
          <w:rFonts w:ascii="Verdana" w:hAnsi="Verdana"/>
          <w:sz w:val="24"/>
          <w:szCs w:val="24"/>
        </w:rPr>
        <w:t>Drug Coverage</w:t>
      </w:r>
      <w:r>
        <w:rPr>
          <w:rFonts w:ascii="Verdana" w:hAnsi="Verdana"/>
          <w:sz w:val="24"/>
          <w:szCs w:val="24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3279" w:rsidRPr="00FF3279" w14:paraId="72119E55" w14:textId="77777777" w:rsidTr="003C4B69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669FE9" w14:textId="2E7F7978" w:rsidR="00FF3279" w:rsidRPr="00363BC5" w:rsidRDefault="00FF3279" w:rsidP="00233F9B">
            <w:pPr>
              <w:pStyle w:val="Heading2"/>
              <w:spacing w:before="120" w:beforeAutospacing="0" w:after="120" w:afterAutospacing="0"/>
            </w:pPr>
            <w:bookmarkStart w:id="1" w:name="_Toc152947916"/>
            <w:bookmarkStart w:id="2" w:name="_Toc165648257"/>
            <w:bookmarkStart w:id="3" w:name="_Toc195620167"/>
            <w:r w:rsidRPr="00363BC5">
              <w:t>Process</w:t>
            </w:r>
            <w:bookmarkEnd w:id="1"/>
            <w:bookmarkEnd w:id="2"/>
            <w:bookmarkEnd w:id="3"/>
          </w:p>
        </w:tc>
      </w:tr>
    </w:tbl>
    <w:p w14:paraId="7A0F113A" w14:textId="6B60F783" w:rsidR="00FF3279" w:rsidRPr="00FF3279" w:rsidRDefault="00FF3279" w:rsidP="00233F9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Complete the following steps:</w:t>
      </w:r>
    </w:p>
    <w:tbl>
      <w:tblPr>
        <w:tblW w:w="501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730"/>
        <w:gridCol w:w="10155"/>
      </w:tblGrid>
      <w:tr w:rsidR="006C3DD9" w:rsidRPr="00FF3279" w14:paraId="5E244752" w14:textId="77777777" w:rsidTr="00110FBC">
        <w:trPr>
          <w:trHeight w:val="122"/>
        </w:trPr>
        <w:tc>
          <w:tcPr>
            <w:tcW w:w="24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14CE17" w14:textId="77777777" w:rsidR="00FF3279" w:rsidRPr="00FF3279" w:rsidRDefault="00FF3279" w:rsidP="00233F9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4756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33111C" w14:textId="77777777" w:rsidR="00FF3279" w:rsidRPr="00FF3279" w:rsidRDefault="00FF3279" w:rsidP="00233F9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4F1A32" w:rsidRPr="00FF3279" w14:paraId="0CEBAB6A" w14:textId="77777777" w:rsidTr="00110FBC">
        <w:trPr>
          <w:trHeight w:val="122"/>
        </w:trPr>
        <w:tc>
          <w:tcPr>
            <w:tcW w:w="244" w:type="pc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3442A99" w14:textId="79D709F9" w:rsidR="0085580E" w:rsidRDefault="0085580E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756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1CEF4AD" w14:textId="77777777" w:rsidR="0085580E" w:rsidRDefault="0085580E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85580E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Verify that you are starting from the</w:t>
            </w: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91FDD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Drug Coverage Grievance – Related Claims/Drugs</w:t>
            </w: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screen.</w:t>
            </w:r>
          </w:p>
          <w:p w14:paraId="3E563D28" w14:textId="77777777" w:rsidR="001D15F2" w:rsidRDefault="001D15F2" w:rsidP="00233F9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4EB3AAC" w14:textId="37B45EF0" w:rsidR="008B2D16" w:rsidRPr="001D15F2" w:rsidRDefault="008B2D16" w:rsidP="00233F9B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1D15F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you are at a different stage of the Grievance process, refer to the following work instruction for assistance: </w:t>
            </w:r>
            <w:hyperlink r:id="rId9" w:anchor="!/view?docid=a1bfd5ce-4c26-4dbb-a851-188f548bdf81" w:history="1">
              <w:r w:rsidR="008771A1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 w:rsidR="00E42741" w:rsidRPr="00E42741">
              <w:rPr>
                <w:rStyle w:val="Hyperlink"/>
                <w:rFonts w:ascii="Verdana" w:eastAsia="Times New Roman" w:hAnsi="Verdana" w:cs="Times New Roman"/>
                <w:color w:val="auto"/>
                <w:kern w:val="0"/>
                <w:sz w:val="24"/>
                <w:szCs w:val="24"/>
                <w:u w:val="none"/>
                <w14:ligatures w14:val="none"/>
              </w:rPr>
              <w:t>.</w:t>
            </w:r>
          </w:p>
          <w:p w14:paraId="1E9A47B6" w14:textId="77777777" w:rsidR="00C35625" w:rsidRDefault="00C35625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318D3E03" w14:textId="6A2C830D" w:rsidR="0085580E" w:rsidRDefault="00783946" w:rsidP="00233F9B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8AC8342" wp14:editId="02584A2A">
                  <wp:extent cx="6400800" cy="5879593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87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2F3B1" w14:textId="1690D322" w:rsidR="00C35625" w:rsidRPr="0085580E" w:rsidRDefault="00C35625" w:rsidP="00233F9B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7233A" w:rsidRPr="00FF3279" w14:paraId="1CED530E" w14:textId="77777777" w:rsidTr="00110FBC">
        <w:trPr>
          <w:trHeight w:val="122"/>
        </w:trPr>
        <w:tc>
          <w:tcPr>
            <w:tcW w:w="24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705E4BD" w14:textId="0E0309C8" w:rsidR="00287DF1" w:rsidRDefault="00C35625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756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9378C80" w14:textId="52691EFE" w:rsidR="00B051F9" w:rsidRPr="00E22837" w:rsidRDefault="00A0030D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Click the checkbox next to each </w:t>
            </w:r>
            <w:r w:rsidRPr="00594521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Rx Number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B051F9" w:rsidRPr="00E2283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that </w:t>
            </w:r>
            <w:r w:rsidR="0059452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</w:t>
            </w:r>
            <w:r w:rsidR="00594521" w:rsidRPr="00E2283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B051F9" w:rsidRPr="00E2283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associated with the grievance</w:t>
            </w:r>
            <w:r w:rsidR="00B051F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, then click </w:t>
            </w:r>
            <w:r w:rsidR="00B051F9" w:rsidRPr="00E2283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Next</w:t>
            </w:r>
            <w:r w:rsidR="00B051F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  <w:r w:rsidR="001C64DC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</w:p>
          <w:p w14:paraId="1C8C1A2A" w14:textId="77777777" w:rsidR="00962253" w:rsidRDefault="00962253" w:rsidP="00233F9B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3545C78C" w14:textId="15A95770" w:rsidR="007E281B" w:rsidRDefault="00962253" w:rsidP="00233F9B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75A50F6" wp14:editId="37B7AE67">
                  <wp:extent cx="6400800" cy="5879591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87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A4606" w14:textId="77777777" w:rsidR="00962253" w:rsidRDefault="00962253" w:rsidP="00233F9B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4D0E02A8" w14:textId="77777777" w:rsidR="007E281B" w:rsidRDefault="00B051F9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Note</w:t>
            </w:r>
            <w:r w:rsidR="007E281B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</w:t>
            </w: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</w:p>
          <w:p w14:paraId="24EE144A" w14:textId="22AFFAD8" w:rsidR="007E281B" w:rsidRDefault="007E281B" w:rsidP="00233F9B">
            <w:pPr>
              <w:pStyle w:val="ListParagraph"/>
              <w:numPr>
                <w:ilvl w:val="0"/>
                <w:numId w:val="13"/>
              </w:num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Compass is dynamic</w:t>
            </w:r>
            <w:r w:rsidR="003511C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;</w:t>
            </w:r>
            <w:r w:rsidR="005D3A2B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depending on what the grievance is related to</w:t>
            </w:r>
            <w:r w:rsidR="003511C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,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Mail, Retail</w:t>
            </w:r>
            <w:r w:rsidR="003511C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,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or Specialty</w:t>
            </w:r>
            <w:r w:rsidR="005D3A2B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claims will display.</w:t>
            </w:r>
          </w:p>
          <w:p w14:paraId="2836234A" w14:textId="24BB9CA4" w:rsidR="00287DF1" w:rsidRPr="00E7770C" w:rsidRDefault="003511C1" w:rsidP="00233F9B">
            <w:pPr>
              <w:pStyle w:val="ListParagraph"/>
              <w:numPr>
                <w:ilvl w:val="0"/>
                <w:numId w:val="13"/>
              </w:num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U</w:t>
            </w:r>
            <w:r w:rsidR="00B051F9" w:rsidRPr="007E281B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 the </w:t>
            </w:r>
            <w:r w:rsidR="00B051F9" w:rsidRPr="0096225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Additional Drug Name(s)</w:t>
            </w:r>
            <w:r w:rsidR="00F8275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text field</w:t>
            </w:r>
            <w:r w:rsidR="0096225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to add additional drugs</w:t>
            </w:r>
            <w:r w:rsidR="00B051F9" w:rsidRPr="007E281B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259FCF3B" w14:textId="4C74F6F3" w:rsidR="001710F2" w:rsidRDefault="001710F2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67431DDE" w14:textId="77777777" w:rsidR="001710F2" w:rsidRDefault="00021856" w:rsidP="00233F9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1905B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Result: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 The </w:t>
            </w:r>
            <w:r w:rsidR="001905B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Drug Coverage Grievance Processing screen displays.</w:t>
            </w:r>
          </w:p>
          <w:p w14:paraId="08169719" w14:textId="77777777" w:rsidR="00B36D24" w:rsidRDefault="00B36D24" w:rsidP="00233F9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30EE9492" w14:textId="2B736ED2" w:rsidR="00B36D24" w:rsidRDefault="00B36D24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293A7AB" wp14:editId="190621F7">
                  <wp:extent cx="7315200" cy="7444815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744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4F58F" w14:textId="61B87F3A" w:rsidR="00B36D24" w:rsidRDefault="00B36D24" w:rsidP="00233F9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7233A" w:rsidRPr="00FF3279" w14:paraId="33FEA23A" w14:textId="77777777" w:rsidTr="00110FBC">
        <w:trPr>
          <w:trHeight w:val="122"/>
        </w:trPr>
        <w:tc>
          <w:tcPr>
            <w:tcW w:w="2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FE5A5E" w14:textId="7E68D819" w:rsidR="00D5162B" w:rsidRDefault="00C35625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756" w:type="pct"/>
            <w:gridSpan w:val="2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DD89DD" w14:textId="2EF25670" w:rsidR="00B36D24" w:rsidRDefault="009B14F7" w:rsidP="00233F9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Determine if</w:t>
            </w:r>
            <w:r w:rsidR="0057681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medication require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57681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a Coverage Determination/Prior Authorization?</w:t>
            </w:r>
          </w:p>
        </w:tc>
      </w:tr>
      <w:tr w:rsidR="00CE1983" w:rsidRPr="00FF3279" w14:paraId="66CADBDE" w14:textId="77777777" w:rsidTr="00110FBC">
        <w:trPr>
          <w:trHeight w:val="20"/>
        </w:trPr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3417A77" w14:textId="77777777" w:rsidR="008060B9" w:rsidRDefault="008060B9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9ABBEF9" w14:textId="000BC2CC" w:rsidR="008060B9" w:rsidRPr="008060B9" w:rsidRDefault="008060B9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If…</w:t>
            </w:r>
          </w:p>
        </w:tc>
        <w:tc>
          <w:tcPr>
            <w:tcW w:w="366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0203CC8D" w14:textId="44A6DAE9" w:rsidR="008060B9" w:rsidRPr="008060B9" w:rsidRDefault="008060B9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CE1983" w:rsidRPr="00FF3279" w14:paraId="2144A54A" w14:textId="77777777" w:rsidTr="00110FBC">
        <w:trPr>
          <w:trHeight w:val="122"/>
        </w:trPr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108D835" w14:textId="77777777" w:rsidR="008060B9" w:rsidRDefault="008060B9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2379E52" w14:textId="251CA609" w:rsidR="008060B9" w:rsidRDefault="008060B9" w:rsidP="00233F9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366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D521887" w14:textId="77777777" w:rsidR="002B4294" w:rsidRPr="00E43196" w:rsidRDefault="002B4294" w:rsidP="00233F9B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Yes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radio button.</w:t>
            </w:r>
          </w:p>
          <w:p w14:paraId="4183C431" w14:textId="77777777" w:rsidR="002B4294" w:rsidRPr="00E43196" w:rsidRDefault="002B4294" w:rsidP="00233F9B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770A5AC6" w14:textId="77777777" w:rsidR="002B4294" w:rsidRPr="00E43196" w:rsidRDefault="002B4294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DAD70FE" wp14:editId="71D487E7">
                  <wp:extent cx="6400800" cy="823278"/>
                  <wp:effectExtent l="19050" t="19050" r="19050" b="152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232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494900" w14:textId="77777777" w:rsidR="002B4294" w:rsidRPr="00E43196" w:rsidRDefault="002B4294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0D827492" w14:textId="77777777" w:rsidR="002B4294" w:rsidRPr="00E43196" w:rsidRDefault="002B4294" w:rsidP="00233F9B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 xml:space="preserve">Verify if the PA/Coverage has been approved. </w:t>
            </w:r>
          </w:p>
          <w:p w14:paraId="60BECA45" w14:textId="77777777" w:rsidR="002B4294" w:rsidRPr="00E43196" w:rsidRDefault="002B4294" w:rsidP="00233F9B">
            <w:pPr>
              <w:pStyle w:val="ListParagraph"/>
              <w:numPr>
                <w:ilvl w:val="1"/>
                <w:numId w:val="30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 xml:space="preserve">If approved, select the </w:t>
            </w:r>
            <w:r w:rsidRPr="00E43196"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  <w:r w:rsidRPr="00E43196">
              <w:rPr>
                <w:rFonts w:ascii="Verdana" w:hAnsi="Verdana"/>
                <w:sz w:val="24"/>
                <w:szCs w:val="24"/>
              </w:rPr>
              <w:t xml:space="preserve"> radio button. </w:t>
            </w:r>
          </w:p>
          <w:p w14:paraId="1262B2FA" w14:textId="77777777" w:rsidR="002B4294" w:rsidRPr="00E43196" w:rsidRDefault="002B4294" w:rsidP="00233F9B">
            <w:pPr>
              <w:pStyle w:val="ListParagraph"/>
              <w:numPr>
                <w:ilvl w:val="1"/>
                <w:numId w:val="30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not approved, 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No 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radio button.</w:t>
            </w:r>
          </w:p>
          <w:p w14:paraId="6F78E899" w14:textId="77777777" w:rsidR="002B4294" w:rsidRPr="00E43196" w:rsidRDefault="002B4294" w:rsidP="00233F9B">
            <w:pPr>
              <w:pStyle w:val="ListParagraph"/>
              <w:spacing w:before="120" w:after="120" w:line="240" w:lineRule="auto"/>
              <w:ind w:left="144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6B5B1BC1" w14:textId="18C39D4B" w:rsidR="008060B9" w:rsidRPr="00240402" w:rsidRDefault="002B4294" w:rsidP="00240402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>Proceed to the next step.</w:t>
            </w:r>
          </w:p>
        </w:tc>
      </w:tr>
      <w:tr w:rsidR="00CE1983" w:rsidRPr="00FF3279" w14:paraId="15DDAF2A" w14:textId="77777777" w:rsidTr="00110FBC">
        <w:trPr>
          <w:trHeight w:val="577"/>
        </w:trPr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AD5759D" w14:textId="77777777" w:rsidR="008060B9" w:rsidRDefault="008060B9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DCB06E" w14:textId="4CF4A4F4" w:rsidR="008060B9" w:rsidRDefault="008060B9" w:rsidP="00233F9B">
            <w:pPr>
              <w:tabs>
                <w:tab w:val="left" w:pos="6135"/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66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A0DFE32" w14:textId="6E838E73" w:rsidR="008060B9" w:rsidRPr="00265721" w:rsidRDefault="00265721" w:rsidP="00233F9B">
            <w:pPr>
              <w:tabs>
                <w:tab w:val="left" w:pos="12660"/>
              </w:tabs>
              <w:spacing w:before="120" w:after="120" w:line="240" w:lineRule="auto"/>
              <w:ind w:left="7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26572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Proceed to </w:t>
            </w:r>
            <w:r w:rsidR="00CB4615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26572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next step</w:t>
            </w:r>
            <w:r w:rsidR="00CB4615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5E40" w:rsidRPr="00FF3279" w14:paraId="55373CFB" w14:textId="77777777" w:rsidTr="00110FBC">
        <w:trPr>
          <w:trHeight w:val="577"/>
        </w:trPr>
        <w:tc>
          <w:tcPr>
            <w:tcW w:w="2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0FF5E41" w14:textId="34BE016B" w:rsidR="006B5E40" w:rsidRDefault="006B5E40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  <w:p w14:paraId="4D74BA90" w14:textId="7D627868" w:rsidR="006B5E40" w:rsidRDefault="006B5E40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756" w:type="pct"/>
            <w:gridSpan w:val="2"/>
            <w:tcBorders>
              <w:top w:val="single" w:sz="6" w:space="0" w:color="000000" w:themeColor="text1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225F511" w14:textId="6D608985" w:rsidR="006B5E40" w:rsidRPr="00265721" w:rsidRDefault="006B5E40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69424C">
              <w:rPr>
                <w:rFonts w:ascii="Verdana" w:hAnsi="Verdana" w:cs="Calibri"/>
                <w:sz w:val="24"/>
                <w:szCs w:val="24"/>
              </w:rPr>
              <w:t>Indicate if you ran a test claim.</w:t>
            </w:r>
          </w:p>
        </w:tc>
      </w:tr>
      <w:tr w:rsidR="006B5E40" w:rsidRPr="00FF3279" w14:paraId="57D37068" w14:textId="77777777" w:rsidTr="00110FBC"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743030F" w14:textId="77777777" w:rsidR="006B5E40" w:rsidDel="002C231B" w:rsidRDefault="006B5E40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D650D41" w14:textId="3B2FE86C" w:rsidR="006B5E40" w:rsidRDefault="006B5E40" w:rsidP="00233F9B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hAnsi="Verdana" w:cs="Calibri"/>
                <w:sz w:val="32"/>
                <w:szCs w:val="32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If…</w:t>
            </w:r>
          </w:p>
        </w:tc>
        <w:tc>
          <w:tcPr>
            <w:tcW w:w="3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D93502" w14:textId="37F45712" w:rsidR="006B5E40" w:rsidRDefault="006B5E40" w:rsidP="00233F9B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hAnsi="Verdana" w:cs="Calibri"/>
                <w:sz w:val="32"/>
                <w:szCs w:val="32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6B5E40" w:rsidRPr="00FF3279" w14:paraId="6345937D" w14:textId="77777777" w:rsidTr="00110FBC">
        <w:trPr>
          <w:trHeight w:val="577"/>
        </w:trPr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04ACFFA" w14:textId="77777777" w:rsidR="006B5E40" w:rsidDel="002C231B" w:rsidRDefault="006B5E40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C42F3AC" w14:textId="33BD0D3B" w:rsidR="006B5E40" w:rsidRDefault="006B5E40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hAnsi="Verdana" w:cs="Calibri"/>
                <w:sz w:val="32"/>
                <w:szCs w:val="32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3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1530B" w14:textId="5C13DEA7" w:rsidR="006B5E40" w:rsidRPr="00E43196" w:rsidRDefault="0069424C" w:rsidP="00233F9B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Select the checkbox next to </w:t>
            </w: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 ran a test claim</w:t>
            </w:r>
            <w:r w:rsidR="006B5E40"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0BCBB932" w14:textId="77777777" w:rsidR="006B5E40" w:rsidRPr="00E43196" w:rsidRDefault="006B5E40" w:rsidP="00233F9B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5DE96F75" w14:textId="7E23961D" w:rsidR="006B5E40" w:rsidRPr="00E43196" w:rsidRDefault="006B5E40" w:rsidP="00233F9B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Indicate </w:t>
            </w:r>
            <w:r w:rsidR="00F051F7">
              <w:rPr>
                <w:rFonts w:ascii="Verdana" w:hAnsi="Verdana"/>
                <w:sz w:val="24"/>
                <w:szCs w:val="24"/>
              </w:rPr>
              <w:t xml:space="preserve">if the Test Claim </w:t>
            </w:r>
            <w:r w:rsidR="00322680">
              <w:rPr>
                <w:rFonts w:ascii="Verdana" w:hAnsi="Verdana"/>
                <w:b/>
                <w:bCs/>
                <w:sz w:val="24"/>
                <w:szCs w:val="24"/>
              </w:rPr>
              <w:t>Paid</w:t>
            </w:r>
            <w:r w:rsidR="00322680">
              <w:rPr>
                <w:rFonts w:ascii="Verdana" w:hAnsi="Verdana"/>
                <w:sz w:val="24"/>
                <w:szCs w:val="24"/>
              </w:rPr>
              <w:t xml:space="preserve"> (accepted) or </w:t>
            </w:r>
            <w:r w:rsidR="00322680">
              <w:rPr>
                <w:rFonts w:ascii="Verdana" w:hAnsi="Verdana"/>
                <w:b/>
                <w:bCs/>
                <w:sz w:val="24"/>
                <w:szCs w:val="24"/>
              </w:rPr>
              <w:t>Denied</w:t>
            </w:r>
            <w:r w:rsidRPr="00E43196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4A4E18FC" w14:textId="77777777" w:rsidR="006B5E40" w:rsidRPr="00E43196" w:rsidRDefault="006B5E40" w:rsidP="00233F9B">
            <w:pPr>
              <w:pStyle w:val="ListParagraph"/>
              <w:spacing w:before="120" w:after="120" w:line="240" w:lineRule="auto"/>
              <w:ind w:left="144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1195103" w14:textId="52A573A2" w:rsidR="006B5E40" w:rsidRPr="00240402" w:rsidRDefault="006B5E40" w:rsidP="00240402">
            <w:pPr>
              <w:pStyle w:val="ListParagraph"/>
              <w:numPr>
                <w:ilvl w:val="0"/>
                <w:numId w:val="30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>Proceed to the next step.</w:t>
            </w:r>
          </w:p>
        </w:tc>
      </w:tr>
      <w:tr w:rsidR="006B5E40" w:rsidRPr="00FF3279" w14:paraId="0C05CB26" w14:textId="77777777" w:rsidTr="00110FBC">
        <w:trPr>
          <w:trHeight w:val="577"/>
        </w:trPr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DA4B08" w14:textId="77777777" w:rsidR="006B5E40" w:rsidDel="002C231B" w:rsidRDefault="006B5E40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0C66FB1" w14:textId="0FBC091E" w:rsidR="006B5E40" w:rsidRDefault="006B5E40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hAnsi="Verdana" w:cs="Calibri"/>
                <w:sz w:val="32"/>
                <w:szCs w:val="32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7D612D" w14:textId="3BB68503" w:rsidR="006B5E40" w:rsidRDefault="006B5E40" w:rsidP="00233F9B">
            <w:pPr>
              <w:tabs>
                <w:tab w:val="left" w:pos="12660"/>
              </w:tabs>
              <w:spacing w:before="120" w:after="120" w:line="240" w:lineRule="auto"/>
              <w:ind w:left="137"/>
              <w:rPr>
                <w:rFonts w:ascii="Verdana" w:hAnsi="Verdana" w:cs="Calibri"/>
                <w:sz w:val="32"/>
                <w:szCs w:val="32"/>
              </w:rPr>
            </w:pPr>
            <w:r w:rsidRPr="0026572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Proceed to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26572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next step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D54BC" w:rsidRPr="00FF3279" w14:paraId="17F6C287" w14:textId="77777777" w:rsidTr="00110FBC">
        <w:trPr>
          <w:trHeight w:val="577"/>
        </w:trPr>
        <w:tc>
          <w:tcPr>
            <w:tcW w:w="2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63F2F57" w14:textId="2B88B578" w:rsidR="004E601E" w:rsidRDefault="002C231B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756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56E7995" w14:textId="77777777" w:rsidR="004E601E" w:rsidRDefault="004E601E" w:rsidP="00233F9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>Verify how many days supply the member has remaining.</w:t>
            </w:r>
          </w:p>
          <w:p w14:paraId="2A3B33C1" w14:textId="77777777" w:rsidR="004E601E" w:rsidRDefault="004E601E" w:rsidP="00233F9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3C3D38DF" w14:textId="77777777" w:rsidR="004E601E" w:rsidRDefault="004E601E" w:rsidP="00233F9B">
            <w:pPr>
              <w:spacing w:before="120" w:after="120" w:line="240" w:lineRule="auto"/>
              <w:ind w:left="72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0B66606" wp14:editId="0074D704">
                  <wp:extent cx="238158" cy="2095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597023">
              <w:rPr>
                <w:rFonts w:ascii="Verdana" w:hAnsi="Verdana"/>
                <w:noProof/>
                <w:sz w:val="24"/>
                <w:szCs w:val="24"/>
              </w:rPr>
              <w:t xml:space="preserve">How many days of medication do you have on hand? </w:t>
            </w:r>
          </w:p>
          <w:p w14:paraId="13BBA0FA" w14:textId="77777777" w:rsidR="004E601E" w:rsidRDefault="004E601E" w:rsidP="00233F9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3107EC08" w14:textId="61256507" w:rsidR="004E601E" w:rsidRPr="00240402" w:rsidRDefault="004E601E" w:rsidP="00233F9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/>
                <w:noProof/>
                <w:sz w:val="24"/>
                <w:szCs w:val="24"/>
              </w:rPr>
              <w:t>Select the applicable radio button</w:t>
            </w:r>
            <w:r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</w:tc>
      </w:tr>
      <w:tr w:rsidR="00CE1983" w:rsidRPr="00FF3279" w14:paraId="0AEC521D" w14:textId="77777777" w:rsidTr="00110FBC">
        <w:trPr>
          <w:trHeight w:val="20"/>
        </w:trPr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F567F2" w14:textId="77777777" w:rsidR="004E601E" w:rsidRDefault="004E601E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2B184579" w14:textId="46CC480A" w:rsidR="004E601E" w:rsidRPr="00443E05" w:rsidRDefault="004E601E" w:rsidP="00233F9B">
            <w:pPr>
              <w:spacing w:before="120" w:after="120" w:line="240" w:lineRule="auto"/>
              <w:jc w:val="center"/>
              <w:rPr>
                <w:rFonts w:ascii="Verdana" w:hAnsi="Verdana"/>
                <w:b/>
                <w:noProof/>
                <w:sz w:val="24"/>
                <w:szCs w:val="24"/>
              </w:rPr>
            </w:pPr>
            <w:r w:rsidRPr="00443E05">
              <w:rPr>
                <w:rFonts w:ascii="Verdana" w:hAnsi="Verdana"/>
                <w:b/>
                <w:noProof/>
                <w:sz w:val="24"/>
                <w:szCs w:val="24"/>
              </w:rPr>
              <w:t>If...</w:t>
            </w:r>
          </w:p>
        </w:tc>
        <w:tc>
          <w:tcPr>
            <w:tcW w:w="366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7A18B74" w14:textId="25F48D3D" w:rsidR="004E601E" w:rsidRPr="00443E05" w:rsidRDefault="004E601E" w:rsidP="00233F9B">
            <w:pPr>
              <w:spacing w:before="120" w:after="120" w:line="240" w:lineRule="auto"/>
              <w:jc w:val="center"/>
              <w:rPr>
                <w:rFonts w:ascii="Verdana" w:hAnsi="Verdana"/>
                <w:b/>
                <w:noProof/>
                <w:sz w:val="24"/>
                <w:szCs w:val="24"/>
              </w:rPr>
            </w:pPr>
            <w:r w:rsidRPr="00443E05">
              <w:rPr>
                <w:rFonts w:ascii="Verdana" w:hAnsi="Verdana"/>
                <w:b/>
                <w:noProof/>
                <w:sz w:val="24"/>
                <w:szCs w:val="24"/>
              </w:rPr>
              <w:t>Then...</w:t>
            </w:r>
          </w:p>
        </w:tc>
      </w:tr>
      <w:tr w:rsidR="00CE1983" w:rsidRPr="00FF3279" w14:paraId="2F301F3D" w14:textId="77777777" w:rsidTr="00110FBC">
        <w:trPr>
          <w:trHeight w:val="577"/>
        </w:trPr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FAA07AA" w14:textId="77777777" w:rsidR="004E601E" w:rsidRDefault="004E601E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8F4C9C5" w14:textId="69157BCD" w:rsidR="004E601E" w:rsidRPr="00240402" w:rsidRDefault="004E601E" w:rsidP="00240402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633B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6+ Days (or Not Applicable)</w:t>
            </w:r>
          </w:p>
        </w:tc>
        <w:tc>
          <w:tcPr>
            <w:tcW w:w="366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1ED4935" w14:textId="0B32330D" w:rsidR="002F5B2D" w:rsidRDefault="001E2671" w:rsidP="00240402">
            <w:pPr>
              <w:spacing w:before="120" w:after="120" w:line="240" w:lineRule="auto"/>
              <w:ind w:left="133"/>
              <w:rPr>
                <w:rFonts w:ascii="Verdana" w:hAnsi="Verdana"/>
                <w:noProof/>
                <w:sz w:val="24"/>
                <w:szCs w:val="24"/>
              </w:rPr>
            </w:pPr>
            <w:r w:rsidRPr="000B4567">
              <w:rPr>
                <w:rFonts w:ascii="Verdana" w:hAnsi="Verdana"/>
                <w:noProof/>
                <w:sz w:val="24"/>
                <w:szCs w:val="24"/>
              </w:rPr>
              <w:t>Proceed to Step 1</w:t>
            </w:r>
            <w:r w:rsidR="008D4E21">
              <w:rPr>
                <w:rFonts w:ascii="Verdana" w:hAnsi="Verdana"/>
                <w:noProof/>
                <w:sz w:val="24"/>
                <w:szCs w:val="24"/>
              </w:rPr>
              <w:t>5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of </w:t>
            </w:r>
            <w:hyperlink r:id="rId15" w:anchor="!/view?docid=a1bfd5ce-4c26-4dbb-a851-188f548bdf81" w:history="1">
              <w:r w:rsidR="00110FBC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noProof/>
                <w:sz w:val="24"/>
                <w:szCs w:val="24"/>
              </w:rPr>
              <w:t>to continue the process of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submitting the grievance.</w:t>
            </w:r>
          </w:p>
        </w:tc>
      </w:tr>
      <w:tr w:rsidR="00CE1983" w:rsidRPr="00FF3279" w14:paraId="158C2635" w14:textId="77777777" w:rsidTr="00110FBC">
        <w:trPr>
          <w:trHeight w:val="577"/>
        </w:trPr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98D77E3" w14:textId="77777777" w:rsidR="004E601E" w:rsidRDefault="004E601E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CC1D22A" w14:textId="77777777" w:rsidR="004E601E" w:rsidRPr="00BE633B" w:rsidRDefault="004E601E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633B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1-5 Days</w:t>
            </w:r>
          </w:p>
          <w:p w14:paraId="133D06CD" w14:textId="77777777" w:rsidR="004E601E" w:rsidRDefault="004E601E" w:rsidP="00233F9B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</w:tc>
        <w:tc>
          <w:tcPr>
            <w:tcW w:w="366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D02F669" w14:textId="77777777" w:rsidR="004E601E" w:rsidRDefault="004E601E" w:rsidP="00233F9B">
            <w:pPr>
              <w:spacing w:before="120" w:after="120" w:line="240" w:lineRule="auto"/>
              <w:ind w:left="90"/>
              <w:textAlignment w:val="top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Does the member have enough medication to last until the issue is resolved? </w:t>
            </w:r>
          </w:p>
          <w:p w14:paraId="15B3E4C7" w14:textId="77777777" w:rsidR="004E601E" w:rsidRPr="00597023" w:rsidRDefault="004E601E" w:rsidP="00233F9B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Yes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is selected,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p</w:t>
            </w:r>
            <w:r w:rsidRPr="00597023">
              <w:rPr>
                <w:rFonts w:ascii="Verdana" w:hAnsi="Verdana"/>
                <w:sz w:val="24"/>
                <w:szCs w:val="24"/>
              </w:rPr>
              <w:t xml:space="preserve">roceed to </w:t>
            </w: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597023">
              <w:rPr>
                <w:rFonts w:ascii="Verdana" w:hAnsi="Verdana"/>
                <w:sz w:val="24"/>
                <w:szCs w:val="24"/>
              </w:rPr>
              <w:t>next step.</w:t>
            </w:r>
          </w:p>
          <w:p w14:paraId="315C5679" w14:textId="77777777" w:rsidR="004E601E" w:rsidRPr="00597023" w:rsidRDefault="004E601E" w:rsidP="00233F9B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No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is selected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, select the </w:t>
            </w: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appropriate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radio button for the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: </w:t>
            </w:r>
          </w:p>
          <w:p w14:paraId="3E6E31EE" w14:textId="77777777" w:rsidR="004E601E" w:rsidRPr="00943302" w:rsidRDefault="004E601E" w:rsidP="00233F9B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247E465D" w14:textId="77777777" w:rsidR="004E601E" w:rsidRPr="00943302" w:rsidRDefault="004E601E" w:rsidP="00233F9B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1B5E1B87" w14:textId="77777777" w:rsidR="004E601E" w:rsidRPr="00943302" w:rsidRDefault="004E601E" w:rsidP="00233F9B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0452D74C" w14:textId="77777777" w:rsidR="004E601E" w:rsidRPr="00943302" w:rsidRDefault="004E601E" w:rsidP="00233F9B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791A3C7F" w14:textId="77777777" w:rsidR="004E601E" w:rsidRDefault="004E601E" w:rsidP="00233F9B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</w:p>
          <w:p w14:paraId="273A96F4" w14:textId="063CE7AB" w:rsidR="002F5B2D" w:rsidRDefault="001E2671" w:rsidP="00110FBC">
            <w:pPr>
              <w:spacing w:before="120" w:after="120" w:line="240" w:lineRule="auto"/>
              <w:ind w:left="137"/>
              <w:rPr>
                <w:rFonts w:ascii="Verdana" w:hAnsi="Verdana"/>
                <w:noProof/>
                <w:sz w:val="24"/>
                <w:szCs w:val="24"/>
              </w:rPr>
            </w:pPr>
            <w:r w:rsidRPr="000B4567">
              <w:rPr>
                <w:rFonts w:ascii="Verdana" w:hAnsi="Verdana"/>
                <w:noProof/>
                <w:sz w:val="24"/>
                <w:szCs w:val="24"/>
              </w:rPr>
              <w:t>Proceed to Step 1</w:t>
            </w:r>
            <w:r w:rsidR="008D4E21">
              <w:rPr>
                <w:rFonts w:ascii="Verdana" w:hAnsi="Verdana"/>
                <w:noProof/>
                <w:sz w:val="24"/>
                <w:szCs w:val="24"/>
              </w:rPr>
              <w:t>5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of </w:t>
            </w:r>
            <w:hyperlink r:id="rId16" w:anchor="!/view?docid=a1bfd5ce-4c26-4dbb-a851-188f548bdf81" w:history="1">
              <w:r w:rsidR="00110FBC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noProof/>
                <w:sz w:val="24"/>
                <w:szCs w:val="24"/>
              </w:rPr>
              <w:t>to continue the process of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submitting the grievance. </w:t>
            </w:r>
          </w:p>
        </w:tc>
      </w:tr>
      <w:tr w:rsidR="00CE1983" w:rsidRPr="00FF3279" w14:paraId="07B128F9" w14:textId="77777777" w:rsidTr="00110FBC">
        <w:trPr>
          <w:trHeight w:val="577"/>
        </w:trPr>
        <w:tc>
          <w:tcPr>
            <w:tcW w:w="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02AA4E9" w14:textId="77777777" w:rsidR="004E601E" w:rsidRDefault="004E601E" w:rsidP="00233F9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96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C6B1586" w14:textId="77777777" w:rsidR="004E601E" w:rsidRPr="004E601E" w:rsidRDefault="004E601E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E601E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Member is out of medication</w:t>
            </w:r>
          </w:p>
          <w:p w14:paraId="4F053258" w14:textId="77777777" w:rsidR="004E601E" w:rsidRPr="00BE633B" w:rsidRDefault="004E601E" w:rsidP="00233F9B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1F88B5F" w14:textId="77777777" w:rsidR="00753C31" w:rsidRPr="00597023" w:rsidRDefault="00753C31" w:rsidP="00233F9B">
            <w:pPr>
              <w:spacing w:before="120" w:after="120" w:line="240" w:lineRule="auto"/>
              <w:ind w:left="90"/>
              <w:textAlignment w:val="top"/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Select the </w:t>
            </w: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appropriate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radio button for the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:</w:t>
            </w:r>
          </w:p>
          <w:p w14:paraId="070776B5" w14:textId="77777777" w:rsidR="00753C31" w:rsidRPr="00E90985" w:rsidRDefault="00753C31" w:rsidP="00233F9B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4461C443" w14:textId="77777777" w:rsidR="00753C31" w:rsidRPr="00E90985" w:rsidRDefault="00753C31" w:rsidP="00233F9B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75B31541" w14:textId="77777777" w:rsidR="00753C31" w:rsidRPr="00E90985" w:rsidRDefault="00753C31" w:rsidP="00233F9B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7243536C" w14:textId="77777777" w:rsidR="00753C31" w:rsidRPr="00E90985" w:rsidRDefault="00753C31" w:rsidP="00233F9B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1BE45D55" w14:textId="77777777" w:rsidR="00753C31" w:rsidRDefault="00753C31" w:rsidP="00233F9B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</w:p>
          <w:p w14:paraId="1569408C" w14:textId="2648D590" w:rsidR="004E601E" w:rsidRPr="00597023" w:rsidRDefault="001E2671" w:rsidP="00233F9B">
            <w:pPr>
              <w:spacing w:before="120" w:after="120" w:line="240" w:lineRule="auto"/>
              <w:ind w:left="90"/>
              <w:textAlignment w:val="top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 w:rsidRPr="000B4567">
              <w:rPr>
                <w:rFonts w:ascii="Verdana" w:hAnsi="Verdana"/>
                <w:noProof/>
                <w:sz w:val="24"/>
                <w:szCs w:val="24"/>
              </w:rPr>
              <w:t>Proceed to Step 1</w:t>
            </w:r>
            <w:r w:rsidR="008D4E21">
              <w:rPr>
                <w:rFonts w:ascii="Verdana" w:hAnsi="Verdana"/>
                <w:noProof/>
                <w:sz w:val="24"/>
                <w:szCs w:val="24"/>
              </w:rPr>
              <w:t>5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of </w:t>
            </w:r>
            <w:hyperlink r:id="rId17" w:anchor="!/view?docid=a1bfd5ce-4c26-4dbb-a851-188f548bdf81" w:history="1">
              <w:r w:rsidR="00110FBC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noProof/>
                <w:sz w:val="24"/>
                <w:szCs w:val="24"/>
              </w:rPr>
              <w:t>to continue the process of</w:t>
            </w:r>
            <w:r w:rsidRPr="000B4567">
              <w:rPr>
                <w:rFonts w:ascii="Verdana" w:hAnsi="Verdana"/>
                <w:noProof/>
                <w:sz w:val="24"/>
                <w:szCs w:val="24"/>
              </w:rPr>
              <w:t xml:space="preserve"> submitting the grievance. </w:t>
            </w:r>
          </w:p>
        </w:tc>
      </w:tr>
    </w:tbl>
    <w:p w14:paraId="0512EA6C" w14:textId="77777777" w:rsidR="00682370" w:rsidRDefault="00682370" w:rsidP="00233F9B">
      <w:pPr>
        <w:spacing w:before="120" w:after="120"/>
        <w:jc w:val="right"/>
      </w:pPr>
    </w:p>
    <w:p w14:paraId="628FB352" w14:textId="7F8C875C" w:rsidR="00A37D63" w:rsidRPr="00A37D63" w:rsidRDefault="003C4B69" w:rsidP="00233F9B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="00A37D63" w:rsidRPr="003C4B69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37D63" w:rsidRPr="00A37D63" w14:paraId="3844B3B3" w14:textId="77777777" w:rsidTr="004F046C">
        <w:tc>
          <w:tcPr>
            <w:tcW w:w="5000" w:type="pct"/>
            <w:shd w:val="clear" w:color="auto" w:fill="C0C0C0"/>
          </w:tcPr>
          <w:p w14:paraId="3DDF3D6F" w14:textId="77777777" w:rsidR="00A37D63" w:rsidRPr="00A37D63" w:rsidRDefault="00A37D63" w:rsidP="00233F9B">
            <w:pPr>
              <w:pStyle w:val="Heading2"/>
              <w:spacing w:before="120" w:beforeAutospacing="0" w:after="120" w:afterAutospacing="0"/>
              <w:rPr>
                <w:rFonts w:eastAsiaTheme="majorEastAsia"/>
                <w:i/>
              </w:rPr>
            </w:pPr>
            <w:bookmarkStart w:id="4" w:name="_Toc19253649"/>
            <w:bookmarkStart w:id="5" w:name="_Toc22133256"/>
            <w:bookmarkStart w:id="6" w:name="_Toc34891772"/>
            <w:bookmarkStart w:id="7" w:name="_Toc125618449"/>
            <w:bookmarkStart w:id="8" w:name="_Toc164964894"/>
            <w:bookmarkStart w:id="9" w:name="_Toc165563469"/>
            <w:bookmarkStart w:id="10" w:name="_Toc165563542"/>
            <w:bookmarkStart w:id="11" w:name="_Toc195620168"/>
            <w:r w:rsidRPr="00A37D63">
              <w:rPr>
                <w:rFonts w:eastAsiaTheme="majorEastAsia"/>
              </w:rPr>
              <w:t>Related Documents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</w:tbl>
    <w:p w14:paraId="3EAEB4D7" w14:textId="77777777" w:rsidR="00A37D63" w:rsidRPr="00A37D63" w:rsidRDefault="00A37D63" w:rsidP="00233F9B">
      <w:pPr>
        <w:spacing w:before="120" w:after="120"/>
        <w:rPr>
          <w:rFonts w:ascii="Verdana" w:hAnsi="Verdana"/>
          <w:b/>
          <w:sz w:val="24"/>
          <w:szCs w:val="24"/>
        </w:rPr>
      </w:pPr>
    </w:p>
    <w:p w14:paraId="4F5C7BA3" w14:textId="3D86BEBF" w:rsidR="00A37D63" w:rsidRPr="00A37D63" w:rsidRDefault="00A37D63" w:rsidP="00233F9B">
      <w:pPr>
        <w:spacing w:before="120" w:after="120"/>
        <w:rPr>
          <w:rFonts w:ascii="Verdana" w:hAnsi="Verdana"/>
          <w:color w:val="333333"/>
          <w:sz w:val="24"/>
          <w:szCs w:val="24"/>
        </w:rPr>
      </w:pPr>
      <w:r w:rsidRPr="00A37D63">
        <w:rPr>
          <w:rFonts w:ascii="Verdana" w:hAnsi="Verdana"/>
          <w:b/>
          <w:sz w:val="24"/>
          <w:szCs w:val="24"/>
        </w:rPr>
        <w:t xml:space="preserve">Parent </w:t>
      </w:r>
      <w:del w:id="12" w:author="Dugdale, Brienna" w:date="2025-04-15T14:29:00Z" w16du:dateUtc="2025-04-15T19:29:00Z">
        <w:r w:rsidRPr="00A37D63" w:rsidDel="00233F9B">
          <w:rPr>
            <w:rFonts w:ascii="Verdana" w:hAnsi="Verdana"/>
            <w:b/>
            <w:sz w:val="24"/>
            <w:szCs w:val="24"/>
          </w:rPr>
          <w:delText>SOP</w:delText>
        </w:r>
      </w:del>
      <w:ins w:id="13" w:author="Dugdale, Brienna" w:date="2025-04-15T14:29:00Z" w16du:dateUtc="2025-04-15T19:29:00Z">
        <w:r w:rsidR="00233F9B">
          <w:rPr>
            <w:rFonts w:ascii="Verdana" w:hAnsi="Verdana"/>
            <w:b/>
            <w:sz w:val="24"/>
            <w:szCs w:val="24"/>
          </w:rPr>
          <w:t>Document</w:t>
        </w:r>
      </w:ins>
      <w:r w:rsidRPr="00A37D63">
        <w:rPr>
          <w:rFonts w:ascii="Verdana" w:hAnsi="Verdana"/>
          <w:b/>
          <w:sz w:val="24"/>
          <w:szCs w:val="24"/>
        </w:rPr>
        <w:t xml:space="preserve">: </w:t>
      </w:r>
      <w:r w:rsidRPr="00A37D63">
        <w:rPr>
          <w:rFonts w:ascii="Verdana" w:hAnsi="Verdana"/>
          <w:sz w:val="24"/>
          <w:szCs w:val="24"/>
        </w:rPr>
        <w:t xml:space="preserve">CALL-0048, </w:t>
      </w:r>
      <w:hyperlink r:id="rId18" w:history="1">
        <w:r w:rsidRPr="00A37D63">
          <w:rPr>
            <w:rFonts w:ascii="Verdana" w:hAnsi="Verdana"/>
            <w:color w:val="0000FF"/>
            <w:sz w:val="24"/>
            <w:szCs w:val="24"/>
            <w:u w:val="single"/>
          </w:rPr>
          <w:t>Medicare Part D Customer Care Call Center Requirements-CVS Caremark Part D Services, L.L.C.</w:t>
        </w:r>
      </w:hyperlink>
    </w:p>
    <w:p w14:paraId="2A000CC2" w14:textId="1A310432" w:rsidR="00A37D63" w:rsidRPr="00A37D63" w:rsidRDefault="00A37D63" w:rsidP="00233F9B">
      <w:pPr>
        <w:spacing w:before="120" w:after="120"/>
        <w:rPr>
          <w:rFonts w:ascii="Verdana" w:hAnsi="Verdana"/>
          <w:bCs/>
          <w:color w:val="0000FF"/>
          <w:sz w:val="24"/>
          <w:szCs w:val="24"/>
          <w:u w:val="single"/>
        </w:rPr>
      </w:pPr>
      <w:r w:rsidRPr="00A37D63">
        <w:rPr>
          <w:rFonts w:ascii="Verdana" w:hAnsi="Verdana"/>
          <w:b/>
          <w:sz w:val="24"/>
          <w:szCs w:val="24"/>
        </w:rPr>
        <w:t xml:space="preserve">Abbreviations/Definitions:  </w:t>
      </w:r>
      <w:hyperlink r:id="rId19" w:anchor="!/view?docid=c1f1028b-e42c-4b4f-a4cf-cc0b42c91606" w:history="1">
        <w:r w:rsidR="008A4DE1">
          <w:rPr>
            <w:rFonts w:ascii="Verdana" w:hAnsi="Verdana"/>
            <w:bCs/>
            <w:color w:val="0000FF"/>
            <w:sz w:val="24"/>
            <w:szCs w:val="24"/>
            <w:u w:val="single"/>
          </w:rPr>
          <w:t>Customer Care Abbreviations, Definitions, and Terms Index (017428)</w:t>
        </w:r>
      </w:hyperlink>
    </w:p>
    <w:p w14:paraId="5EF64192" w14:textId="77777777" w:rsidR="00A37D63" w:rsidRPr="0069424C" w:rsidRDefault="00A37D63" w:rsidP="00233F9B">
      <w:pPr>
        <w:spacing w:before="120" w:after="120"/>
        <w:rPr>
          <w:rFonts w:ascii="Verdana" w:hAnsi="Verdana"/>
          <w:bCs/>
          <w:sz w:val="24"/>
          <w:szCs w:val="24"/>
        </w:rPr>
      </w:pPr>
    </w:p>
    <w:p w14:paraId="1599ADC1" w14:textId="77777777" w:rsidR="008A4DE1" w:rsidRPr="008A4DE1" w:rsidRDefault="008A4DE1" w:rsidP="00233F9B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Fonts w:ascii="Verdana" w:hAnsi="Verdana"/>
          <w:bCs/>
        </w:rPr>
      </w:pPr>
      <w:hyperlink r:id="rId20" w:anchor="!/view?docid=a1bfd5ce-4c26-4dbb-a851-188f548bdf81" w:history="1">
        <w:r>
          <w:rPr>
            <w:rStyle w:val="Hyperlink"/>
            <w:rFonts w:ascii="Verdana" w:hAnsi="Verdana"/>
          </w:rPr>
          <w:t>Compass MED D - How to File a Grievance in Compass (066742)</w:t>
        </w:r>
      </w:hyperlink>
    </w:p>
    <w:p w14:paraId="19D5A15A" w14:textId="79A3566A" w:rsidR="00353F01" w:rsidRPr="00244D35" w:rsidRDefault="00353F01" w:rsidP="00233F9B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Style w:val="Hyperlink"/>
          <w:rFonts w:ascii="Verdana" w:hAnsi="Verdana"/>
          <w:bCs/>
          <w:color w:val="auto"/>
          <w:u w:val="none"/>
        </w:rPr>
      </w:pPr>
      <w:hyperlink r:id="rId21" w:anchor="!/view?docid=8895dffc-cf45-44d4-b795-c4d95f7bd555" w:history="1">
        <w:r w:rsidR="003C4B69">
          <w:rPr>
            <w:rStyle w:val="Hyperlink"/>
            <w:rFonts w:ascii="Verdana" w:hAnsi="Verdana"/>
          </w:rPr>
          <w:t>Compass MED D - When to File a Grievances in Compass (066741)</w:t>
        </w:r>
      </w:hyperlink>
    </w:p>
    <w:p w14:paraId="339BB56A" w14:textId="58C07707" w:rsidR="00353F01" w:rsidRPr="00C20CB9" w:rsidRDefault="00353F01" w:rsidP="00233F9B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Style w:val="Hyperlink"/>
          <w:rFonts w:ascii="Verdana" w:hAnsi="Verdana"/>
        </w:rPr>
      </w:pPr>
      <w:hyperlink r:id="rId22" w:anchor="!/view?docid=0e126cf2-ca19-4e62-b84f-72733e77b8b9" w:history="1">
        <w:r w:rsidR="003C4B69">
          <w:rPr>
            <w:rStyle w:val="Hyperlink"/>
            <w:rFonts w:ascii="Verdana" w:hAnsi="Verdana"/>
          </w:rPr>
          <w:t>Compass MED D - Grievances: CCR - First Call Resolution Documentation Templates (Health Plans) (066744)</w:t>
        </w:r>
      </w:hyperlink>
    </w:p>
    <w:p w14:paraId="5ED87BD9" w14:textId="67ADBEAA" w:rsidR="008D4E21" w:rsidRPr="008D4E21" w:rsidRDefault="00353F01" w:rsidP="00233F9B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Fonts w:ascii="Verdana" w:hAnsi="Verdana"/>
          <w:bCs/>
          <w:color w:val="0000FF"/>
          <w:u w:val="single"/>
        </w:rPr>
      </w:pPr>
      <w:hyperlink r:id="rId23" w:anchor="!/view?docid=cb56c2af-d1ed-4e8a-a309-d0db70d8c751" w:history="1">
        <w:r w:rsidR="003C4B69">
          <w:rPr>
            <w:rStyle w:val="Hyperlink"/>
            <w:rFonts w:ascii="Verdana" w:hAnsi="Verdana"/>
            <w:bCs/>
          </w:rPr>
          <w:t>Compass MED D - Grievances: CCR - First Call Resolution Documentation Templates (NEJE) (066745)</w:t>
        </w:r>
      </w:hyperlink>
    </w:p>
    <w:p w14:paraId="778B746D" w14:textId="412259AC" w:rsidR="00353F01" w:rsidRPr="00C20CB9" w:rsidRDefault="008D4E21" w:rsidP="00233F9B">
      <w:pPr>
        <w:pStyle w:val="NormalWeb"/>
        <w:numPr>
          <w:ilvl w:val="0"/>
          <w:numId w:val="28"/>
        </w:numPr>
        <w:spacing w:before="120" w:beforeAutospacing="0" w:after="120" w:afterAutospacing="0"/>
        <w:textAlignment w:val="top"/>
        <w:rPr>
          <w:rFonts w:ascii="Verdana" w:hAnsi="Verdana"/>
          <w:bCs/>
        </w:rPr>
      </w:pPr>
      <w:hyperlink r:id="rId24" w:anchor="!/view?docid=b7f5a139-be8a-493a-8155-3932709e086e" w:history="1">
        <w:r w:rsidR="003C4B69">
          <w:rPr>
            <w:rStyle w:val="Hyperlink"/>
            <w:rFonts w:ascii="Verdana" w:hAnsi="Verdana"/>
            <w:bCs/>
          </w:rPr>
          <w:t>Compass MED D - Grievances: CCR - First Call Resolution Documentation Templates (SSI PDP, SSI EGWP, and Aetna EGWP) (068896)</w:t>
        </w:r>
      </w:hyperlink>
    </w:p>
    <w:p w14:paraId="13F61078" w14:textId="77777777" w:rsidR="00682370" w:rsidRDefault="00682370" w:rsidP="00233F9B">
      <w:pPr>
        <w:spacing w:before="120" w:after="120" w:line="240" w:lineRule="auto"/>
        <w:ind w:left="360"/>
        <w:textAlignment w:val="top"/>
        <w:rPr>
          <w:rFonts w:ascii="Verdana" w:eastAsia="Times New Roman" w:hAnsi="Verdana" w:cs="Times New Roman"/>
          <w:bCs/>
          <w:kern w:val="0"/>
          <w:sz w:val="24"/>
          <w:szCs w:val="24"/>
          <w:highlight w:val="yellow"/>
          <w14:ligatures w14:val="none"/>
        </w:rPr>
      </w:pPr>
    </w:p>
    <w:p w14:paraId="4FFDF8AE" w14:textId="034477DF" w:rsidR="00682370" w:rsidRPr="003C4B69" w:rsidRDefault="003C4B69" w:rsidP="00233F9B">
      <w:pPr>
        <w:spacing w:before="120" w:after="120" w:line="240" w:lineRule="auto"/>
        <w:jc w:val="right"/>
        <w:rPr>
          <w:rFonts w:ascii="Verdana" w:hAnsi="Verdana"/>
          <w:color w:val="0000FF"/>
          <w:sz w:val="24"/>
          <w:szCs w:val="24"/>
          <w:u w:val="single"/>
        </w:rPr>
      </w:pPr>
      <w:hyperlink w:anchor="_top" w:history="1">
        <w:r w:rsidR="00682370" w:rsidRPr="003C4B69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CFFFBA2" w14:textId="5DD6E18A" w:rsidR="00493A2F" w:rsidRDefault="00493A2F" w:rsidP="00233F9B">
      <w:pPr>
        <w:spacing w:before="120" w:after="120" w:line="240" w:lineRule="auto"/>
        <w:textAlignment w:val="top"/>
        <w:rPr>
          <w:rFonts w:ascii="Verdana" w:hAnsi="Verdana"/>
          <w:sz w:val="16"/>
          <w:szCs w:val="16"/>
        </w:rPr>
      </w:pPr>
    </w:p>
    <w:p w14:paraId="03656127" w14:textId="77777777" w:rsidR="00493A2F" w:rsidRPr="000C246F" w:rsidRDefault="00493A2F" w:rsidP="00233F9B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0C246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34CCCD6" w14:textId="77777777" w:rsidR="00493A2F" w:rsidRPr="000C246F" w:rsidRDefault="00493A2F" w:rsidP="00233F9B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0C246F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A7CA054" w14:textId="77777777" w:rsidR="00FF3279" w:rsidRPr="00FF3279" w:rsidRDefault="00FF3279" w:rsidP="00233F9B">
      <w:pPr>
        <w:spacing w:before="120" w:after="120"/>
        <w:rPr>
          <w:rFonts w:ascii="Verdana" w:hAnsi="Verdana"/>
          <w:sz w:val="24"/>
          <w:szCs w:val="24"/>
        </w:rPr>
      </w:pPr>
    </w:p>
    <w:sectPr w:rsidR="00FF3279" w:rsidRPr="00FF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3A81FF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87373219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3F19556B" wp14:editId="49EEB254">
            <wp:extent cx="238125" cy="209550"/>
            <wp:effectExtent l="0" t="0" r="0" b="0"/>
            <wp:docPr id="587373219" name="Picture 58737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940866"/>
    <w:multiLevelType w:val="hybridMultilevel"/>
    <w:tmpl w:val="BC4EAE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B55B9"/>
    <w:multiLevelType w:val="hybridMultilevel"/>
    <w:tmpl w:val="6A7A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F5866"/>
    <w:multiLevelType w:val="multilevel"/>
    <w:tmpl w:val="105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23B97"/>
    <w:multiLevelType w:val="hybridMultilevel"/>
    <w:tmpl w:val="8C46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66AB"/>
    <w:multiLevelType w:val="hybridMultilevel"/>
    <w:tmpl w:val="0DC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21B0"/>
    <w:multiLevelType w:val="hybridMultilevel"/>
    <w:tmpl w:val="AAD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C3217"/>
    <w:multiLevelType w:val="hybridMultilevel"/>
    <w:tmpl w:val="9058E458"/>
    <w:lvl w:ilvl="0" w:tplc="20162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A653EF"/>
    <w:multiLevelType w:val="hybridMultilevel"/>
    <w:tmpl w:val="22F0C052"/>
    <w:lvl w:ilvl="0" w:tplc="B0A414A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7A7CF3"/>
    <w:multiLevelType w:val="hybridMultilevel"/>
    <w:tmpl w:val="B78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21084"/>
    <w:multiLevelType w:val="hybridMultilevel"/>
    <w:tmpl w:val="35FEC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7A06F7"/>
    <w:multiLevelType w:val="hybridMultilevel"/>
    <w:tmpl w:val="A2D6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B3081"/>
    <w:multiLevelType w:val="hybridMultilevel"/>
    <w:tmpl w:val="092A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23622"/>
    <w:multiLevelType w:val="hybridMultilevel"/>
    <w:tmpl w:val="3708A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9F2AEA"/>
    <w:multiLevelType w:val="hybridMultilevel"/>
    <w:tmpl w:val="9702B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D3D0F"/>
    <w:multiLevelType w:val="hybridMultilevel"/>
    <w:tmpl w:val="5C42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4455F"/>
    <w:multiLevelType w:val="multilevel"/>
    <w:tmpl w:val="FB76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511B47"/>
    <w:multiLevelType w:val="hybridMultilevel"/>
    <w:tmpl w:val="578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879BD"/>
    <w:multiLevelType w:val="hybridMultilevel"/>
    <w:tmpl w:val="26F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559B2"/>
    <w:multiLevelType w:val="hybridMultilevel"/>
    <w:tmpl w:val="AA88B054"/>
    <w:lvl w:ilvl="0" w:tplc="0D3631F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B8EF5B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092666F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B79A40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BCC04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BC5CB7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37ECCA9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97E1CC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B442D6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9" w15:restartNumberingAfterBreak="0">
    <w:nsid w:val="5ED61368"/>
    <w:multiLevelType w:val="hybridMultilevel"/>
    <w:tmpl w:val="72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848E5"/>
    <w:multiLevelType w:val="hybridMultilevel"/>
    <w:tmpl w:val="89C6E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625237EB"/>
    <w:multiLevelType w:val="multilevel"/>
    <w:tmpl w:val="39FA9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56945BF"/>
    <w:multiLevelType w:val="hybridMultilevel"/>
    <w:tmpl w:val="C6E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D72B8"/>
    <w:multiLevelType w:val="hybridMultilevel"/>
    <w:tmpl w:val="BAB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C0971"/>
    <w:multiLevelType w:val="hybridMultilevel"/>
    <w:tmpl w:val="76A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A52DE"/>
    <w:multiLevelType w:val="hybridMultilevel"/>
    <w:tmpl w:val="C7DC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90D64"/>
    <w:multiLevelType w:val="multilevel"/>
    <w:tmpl w:val="DD9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BB00B7"/>
    <w:multiLevelType w:val="hybridMultilevel"/>
    <w:tmpl w:val="05E22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C57CF4"/>
    <w:multiLevelType w:val="hybridMultilevel"/>
    <w:tmpl w:val="E1F2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E38AF"/>
    <w:multiLevelType w:val="hybridMultilevel"/>
    <w:tmpl w:val="7E40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2149">
    <w:abstractNumId w:val="2"/>
  </w:num>
  <w:num w:numId="2" w16cid:durableId="1098215896">
    <w:abstractNumId w:val="26"/>
  </w:num>
  <w:num w:numId="3" w16cid:durableId="1521896648">
    <w:abstractNumId w:val="16"/>
  </w:num>
  <w:num w:numId="4" w16cid:durableId="492181103">
    <w:abstractNumId w:val="19"/>
  </w:num>
  <w:num w:numId="5" w16cid:durableId="671180265">
    <w:abstractNumId w:val="25"/>
  </w:num>
  <w:num w:numId="6" w16cid:durableId="1775905404">
    <w:abstractNumId w:val="3"/>
  </w:num>
  <w:num w:numId="7" w16cid:durableId="1814713001">
    <w:abstractNumId w:val="12"/>
  </w:num>
  <w:num w:numId="8" w16cid:durableId="1434672403">
    <w:abstractNumId w:val="22"/>
  </w:num>
  <w:num w:numId="9" w16cid:durableId="2110419777">
    <w:abstractNumId w:val="10"/>
  </w:num>
  <w:num w:numId="10" w16cid:durableId="1394621686">
    <w:abstractNumId w:val="15"/>
  </w:num>
  <w:num w:numId="11" w16cid:durableId="451361385">
    <w:abstractNumId w:val="18"/>
  </w:num>
  <w:num w:numId="12" w16cid:durableId="393159928">
    <w:abstractNumId w:val="9"/>
  </w:num>
  <w:num w:numId="13" w16cid:durableId="1278949389">
    <w:abstractNumId w:val="28"/>
  </w:num>
  <w:num w:numId="14" w16cid:durableId="52316230">
    <w:abstractNumId w:val="17"/>
  </w:num>
  <w:num w:numId="15" w16cid:durableId="34626049">
    <w:abstractNumId w:val="1"/>
  </w:num>
  <w:num w:numId="16" w16cid:durableId="146558471">
    <w:abstractNumId w:val="4"/>
  </w:num>
  <w:num w:numId="17" w16cid:durableId="800805601">
    <w:abstractNumId w:val="11"/>
  </w:num>
  <w:num w:numId="18" w16cid:durableId="418909881">
    <w:abstractNumId w:val="29"/>
  </w:num>
  <w:num w:numId="19" w16cid:durableId="1778984081">
    <w:abstractNumId w:val="8"/>
  </w:num>
  <w:num w:numId="20" w16cid:durableId="394356602">
    <w:abstractNumId w:val="0"/>
  </w:num>
  <w:num w:numId="21" w16cid:durableId="209343193">
    <w:abstractNumId w:val="13"/>
  </w:num>
  <w:num w:numId="22" w16cid:durableId="1982802439">
    <w:abstractNumId w:val="7"/>
  </w:num>
  <w:num w:numId="23" w16cid:durableId="1872449137">
    <w:abstractNumId w:val="21"/>
  </w:num>
  <w:num w:numId="24" w16cid:durableId="313529759">
    <w:abstractNumId w:val="20"/>
  </w:num>
  <w:num w:numId="25" w16cid:durableId="958952341">
    <w:abstractNumId w:val="14"/>
  </w:num>
  <w:num w:numId="26" w16cid:durableId="1641765460">
    <w:abstractNumId w:val="27"/>
  </w:num>
  <w:num w:numId="27" w16cid:durableId="1944729049">
    <w:abstractNumId w:val="5"/>
  </w:num>
  <w:num w:numId="28" w16cid:durableId="1872526797">
    <w:abstractNumId w:val="6"/>
  </w:num>
  <w:num w:numId="29" w16cid:durableId="553003910">
    <w:abstractNumId w:val="24"/>
  </w:num>
  <w:num w:numId="30" w16cid:durableId="1318151908">
    <w:abstractNumId w:val="23"/>
  </w:num>
  <w:num w:numId="31" w16cid:durableId="51434915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ugdale, Brienna">
    <w15:presenceInfo w15:providerId="AD" w15:userId="S::Brienna.Dugdale@CVSHealth.com::7d9ce6fd-4def-4593-85b1-9f9b617d9e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79"/>
    <w:rsid w:val="00002877"/>
    <w:rsid w:val="000029B3"/>
    <w:rsid w:val="000056D3"/>
    <w:rsid w:val="00006F5A"/>
    <w:rsid w:val="00021856"/>
    <w:rsid w:val="00026A66"/>
    <w:rsid w:val="0003068B"/>
    <w:rsid w:val="00033B9B"/>
    <w:rsid w:val="00037FFB"/>
    <w:rsid w:val="00060533"/>
    <w:rsid w:val="0006454A"/>
    <w:rsid w:val="000A2523"/>
    <w:rsid w:val="000C1CA7"/>
    <w:rsid w:val="000D51B1"/>
    <w:rsid w:val="000F6227"/>
    <w:rsid w:val="00110FBC"/>
    <w:rsid w:val="00112F75"/>
    <w:rsid w:val="0012198A"/>
    <w:rsid w:val="00133E06"/>
    <w:rsid w:val="0014453B"/>
    <w:rsid w:val="00170182"/>
    <w:rsid w:val="00170900"/>
    <w:rsid w:val="001710F2"/>
    <w:rsid w:val="00171B54"/>
    <w:rsid w:val="00174AA6"/>
    <w:rsid w:val="00177622"/>
    <w:rsid w:val="00184256"/>
    <w:rsid w:val="00185EB3"/>
    <w:rsid w:val="001870FC"/>
    <w:rsid w:val="001905B4"/>
    <w:rsid w:val="001B113C"/>
    <w:rsid w:val="001B3F20"/>
    <w:rsid w:val="001C64DC"/>
    <w:rsid w:val="001C7C54"/>
    <w:rsid w:val="001D15F2"/>
    <w:rsid w:val="001D47C8"/>
    <w:rsid w:val="001E2671"/>
    <w:rsid w:val="00225D6A"/>
    <w:rsid w:val="00226C4D"/>
    <w:rsid w:val="00233F9B"/>
    <w:rsid w:val="00240402"/>
    <w:rsid w:val="00265721"/>
    <w:rsid w:val="00270459"/>
    <w:rsid w:val="00272F57"/>
    <w:rsid w:val="00287DF1"/>
    <w:rsid w:val="00297BE0"/>
    <w:rsid w:val="002B4294"/>
    <w:rsid w:val="002B67B8"/>
    <w:rsid w:val="002C231B"/>
    <w:rsid w:val="002F5086"/>
    <w:rsid w:val="002F5B2D"/>
    <w:rsid w:val="002F6B42"/>
    <w:rsid w:val="00317854"/>
    <w:rsid w:val="00322680"/>
    <w:rsid w:val="00332036"/>
    <w:rsid w:val="003511C1"/>
    <w:rsid w:val="00353F01"/>
    <w:rsid w:val="00363BC5"/>
    <w:rsid w:val="00393CB5"/>
    <w:rsid w:val="003A0E33"/>
    <w:rsid w:val="003A523C"/>
    <w:rsid w:val="003B7697"/>
    <w:rsid w:val="003B77DD"/>
    <w:rsid w:val="003C0598"/>
    <w:rsid w:val="003C1E60"/>
    <w:rsid w:val="003C2D2C"/>
    <w:rsid w:val="003C4665"/>
    <w:rsid w:val="003C4B69"/>
    <w:rsid w:val="003C5FE5"/>
    <w:rsid w:val="003D1621"/>
    <w:rsid w:val="003E560E"/>
    <w:rsid w:val="003F4B67"/>
    <w:rsid w:val="003F7502"/>
    <w:rsid w:val="00400615"/>
    <w:rsid w:val="00443E05"/>
    <w:rsid w:val="004871BA"/>
    <w:rsid w:val="00492B02"/>
    <w:rsid w:val="00493A2F"/>
    <w:rsid w:val="00496B60"/>
    <w:rsid w:val="004B0376"/>
    <w:rsid w:val="004B08FE"/>
    <w:rsid w:val="004B5C3F"/>
    <w:rsid w:val="004B7BEC"/>
    <w:rsid w:val="004C4822"/>
    <w:rsid w:val="004E1B8D"/>
    <w:rsid w:val="004E548C"/>
    <w:rsid w:val="004E601E"/>
    <w:rsid w:val="004F1A32"/>
    <w:rsid w:val="004F66C0"/>
    <w:rsid w:val="0054775C"/>
    <w:rsid w:val="00551E57"/>
    <w:rsid w:val="00553FFC"/>
    <w:rsid w:val="00576813"/>
    <w:rsid w:val="00580A15"/>
    <w:rsid w:val="00585C71"/>
    <w:rsid w:val="00594521"/>
    <w:rsid w:val="005B0A12"/>
    <w:rsid w:val="005B1776"/>
    <w:rsid w:val="005B2716"/>
    <w:rsid w:val="005D151F"/>
    <w:rsid w:val="005D3A2B"/>
    <w:rsid w:val="005E28E1"/>
    <w:rsid w:val="005E5746"/>
    <w:rsid w:val="006116DD"/>
    <w:rsid w:val="00651B08"/>
    <w:rsid w:val="00676D17"/>
    <w:rsid w:val="00682370"/>
    <w:rsid w:val="006837C7"/>
    <w:rsid w:val="0069424C"/>
    <w:rsid w:val="006B5E40"/>
    <w:rsid w:val="006C1251"/>
    <w:rsid w:val="006C3DD9"/>
    <w:rsid w:val="006E1E33"/>
    <w:rsid w:val="006F2764"/>
    <w:rsid w:val="007136FA"/>
    <w:rsid w:val="00753C31"/>
    <w:rsid w:val="00761FA4"/>
    <w:rsid w:val="00783946"/>
    <w:rsid w:val="00797A40"/>
    <w:rsid w:val="007A2E5E"/>
    <w:rsid w:val="007A44D9"/>
    <w:rsid w:val="007D223F"/>
    <w:rsid w:val="007D75CA"/>
    <w:rsid w:val="007E281B"/>
    <w:rsid w:val="008060B9"/>
    <w:rsid w:val="0081253A"/>
    <w:rsid w:val="00824485"/>
    <w:rsid w:val="00850A62"/>
    <w:rsid w:val="0085580E"/>
    <w:rsid w:val="008771A1"/>
    <w:rsid w:val="00891FDD"/>
    <w:rsid w:val="008A4DE1"/>
    <w:rsid w:val="008A6519"/>
    <w:rsid w:val="008B2D16"/>
    <w:rsid w:val="008B6BCC"/>
    <w:rsid w:val="008D328D"/>
    <w:rsid w:val="008D4E21"/>
    <w:rsid w:val="008D7020"/>
    <w:rsid w:val="008F6358"/>
    <w:rsid w:val="00943697"/>
    <w:rsid w:val="00944A9F"/>
    <w:rsid w:val="00950E7B"/>
    <w:rsid w:val="0095554D"/>
    <w:rsid w:val="00961DDA"/>
    <w:rsid w:val="00962253"/>
    <w:rsid w:val="00972D8D"/>
    <w:rsid w:val="00980280"/>
    <w:rsid w:val="009B14F7"/>
    <w:rsid w:val="009D377D"/>
    <w:rsid w:val="009D44AA"/>
    <w:rsid w:val="009D7764"/>
    <w:rsid w:val="009F0035"/>
    <w:rsid w:val="009F6F5F"/>
    <w:rsid w:val="00A0030D"/>
    <w:rsid w:val="00A30566"/>
    <w:rsid w:val="00A34F36"/>
    <w:rsid w:val="00A37D63"/>
    <w:rsid w:val="00A37D89"/>
    <w:rsid w:val="00A579F5"/>
    <w:rsid w:val="00A63F45"/>
    <w:rsid w:val="00A74742"/>
    <w:rsid w:val="00AA605B"/>
    <w:rsid w:val="00AA7BF9"/>
    <w:rsid w:val="00AB005B"/>
    <w:rsid w:val="00AB229C"/>
    <w:rsid w:val="00AC0994"/>
    <w:rsid w:val="00AC7ADF"/>
    <w:rsid w:val="00AD5767"/>
    <w:rsid w:val="00AE24FF"/>
    <w:rsid w:val="00B03AAE"/>
    <w:rsid w:val="00B051F9"/>
    <w:rsid w:val="00B240E2"/>
    <w:rsid w:val="00B33F09"/>
    <w:rsid w:val="00B36D24"/>
    <w:rsid w:val="00B42EC5"/>
    <w:rsid w:val="00B4483B"/>
    <w:rsid w:val="00B53336"/>
    <w:rsid w:val="00B72231"/>
    <w:rsid w:val="00B818D5"/>
    <w:rsid w:val="00B84C38"/>
    <w:rsid w:val="00BB06B8"/>
    <w:rsid w:val="00BB0B94"/>
    <w:rsid w:val="00BC17AF"/>
    <w:rsid w:val="00BC7043"/>
    <w:rsid w:val="00BE633B"/>
    <w:rsid w:val="00C17091"/>
    <w:rsid w:val="00C35625"/>
    <w:rsid w:val="00C4510F"/>
    <w:rsid w:val="00C47DFB"/>
    <w:rsid w:val="00CB4615"/>
    <w:rsid w:val="00CB6E10"/>
    <w:rsid w:val="00CC71D8"/>
    <w:rsid w:val="00CD364E"/>
    <w:rsid w:val="00CE1983"/>
    <w:rsid w:val="00CF1C24"/>
    <w:rsid w:val="00CF1F22"/>
    <w:rsid w:val="00D05121"/>
    <w:rsid w:val="00D20B8E"/>
    <w:rsid w:val="00D40FEB"/>
    <w:rsid w:val="00D5162B"/>
    <w:rsid w:val="00D64CDF"/>
    <w:rsid w:val="00DB2111"/>
    <w:rsid w:val="00DB3D0A"/>
    <w:rsid w:val="00DD37E1"/>
    <w:rsid w:val="00E25815"/>
    <w:rsid w:val="00E41932"/>
    <w:rsid w:val="00E42741"/>
    <w:rsid w:val="00E62C10"/>
    <w:rsid w:val="00E71D7D"/>
    <w:rsid w:val="00E7233A"/>
    <w:rsid w:val="00E755BD"/>
    <w:rsid w:val="00E7770C"/>
    <w:rsid w:val="00EA55D4"/>
    <w:rsid w:val="00EC3767"/>
    <w:rsid w:val="00ED54BC"/>
    <w:rsid w:val="00EF52F0"/>
    <w:rsid w:val="00F028BC"/>
    <w:rsid w:val="00F051F7"/>
    <w:rsid w:val="00F24499"/>
    <w:rsid w:val="00F26CEB"/>
    <w:rsid w:val="00F52B22"/>
    <w:rsid w:val="00F60198"/>
    <w:rsid w:val="00F62FC7"/>
    <w:rsid w:val="00F70A87"/>
    <w:rsid w:val="00F82756"/>
    <w:rsid w:val="00FA5287"/>
    <w:rsid w:val="00FB730E"/>
    <w:rsid w:val="00FC1D03"/>
    <w:rsid w:val="00FE3B09"/>
    <w:rsid w:val="00FE7B71"/>
    <w:rsid w:val="00FF3279"/>
    <w:rsid w:val="00FF5CEF"/>
    <w:rsid w:val="4FA1E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84B1"/>
  <w15:chartTrackingRefBased/>
  <w15:docId w15:val="{F37D7C3E-A06C-4886-90EB-78BF33FD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370"/>
  </w:style>
  <w:style w:type="paragraph" w:styleId="Heading1">
    <w:name w:val="heading 1"/>
    <w:basedOn w:val="Normal"/>
    <w:next w:val="Normal"/>
    <w:link w:val="Heading1Char"/>
    <w:uiPriority w:val="9"/>
    <w:qFormat/>
    <w:rsid w:val="004E5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3BC5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BC5"/>
    <w:rPr>
      <w:rFonts w:ascii="Verdana" w:eastAsia="Times New Roman" w:hAnsi="Verdana" w:cs="Times New Roman"/>
      <w:b/>
      <w:bCs/>
      <w:kern w:val="0"/>
      <w:sz w:val="28"/>
      <w:szCs w:val="28"/>
      <w14:ligatures w14:val="none"/>
    </w:rPr>
  </w:style>
  <w:style w:type="paragraph" w:styleId="NormalWeb">
    <w:name w:val="Normal (Web)"/>
    <w:basedOn w:val="Normal"/>
    <w:link w:val="NormalWebChar"/>
    <w:uiPriority w:val="99"/>
    <w:unhideWhenUsed/>
    <w:rsid w:val="00FF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53F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2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21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21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1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3F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11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A44D9"/>
    <w:pPr>
      <w:spacing w:line="240" w:lineRule="auto"/>
    </w:pPr>
  </w:style>
  <w:style w:type="table" w:styleId="TableGrid">
    <w:name w:val="Table Grid"/>
    <w:basedOn w:val="TableNormal"/>
    <w:uiPriority w:val="39"/>
    <w:rsid w:val="003C5F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972D8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F52F0"/>
    <w:pPr>
      <w:tabs>
        <w:tab w:val="right" w:leader="dot" w:pos="9350"/>
      </w:tabs>
      <w:spacing w:after="10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E548C"/>
    <w:pPr>
      <w:spacing w:line="240" w:lineRule="auto"/>
    </w:pPr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5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E5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hyperlink" Target="https://policy.corp.cvscaremark.com/pnp/faces/DocRenderer?documentId=CALL-0048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95897AB6-022B-49F3-959B-7C79FF9AA5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AB1D5-5568-4868-A4A1-095E35A59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EEA70-1745-44C3-91F4-8B4E70E141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4325F3-9FC7-44C7-B968-688600CAD58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Dugdale, Brienna</cp:lastModifiedBy>
  <cp:revision>9</cp:revision>
  <dcterms:created xsi:type="dcterms:W3CDTF">2025-03-17T18:04:00Z</dcterms:created>
  <dcterms:modified xsi:type="dcterms:W3CDTF">2025-04-15T19:35:00Z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2024-04-01T16:50:22Z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9748808f-c273-43e2-9a42-990b521e9769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