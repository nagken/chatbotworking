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204C9" w14:textId="6CED2E20" w:rsidR="00BD1A2C" w:rsidRDefault="00CF207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proofErr w:type="spellStart"/>
      <w:ins w:id="1" w:author="Gingras, Susan" w:date="2025-09-04T12:19:00Z" w16du:dateUtc="2025-09-04T17:19:00Z">
        <w:r>
          <w:rPr>
            <w:rFonts w:ascii="Verdana" w:hAnsi="Verdana" w:cs="Times New Roman"/>
            <w:color w:val="auto"/>
            <w:sz w:val="36"/>
            <w:szCs w:val="36"/>
          </w:rPr>
          <w:t>PeopleSafe</w:t>
        </w:r>
        <w:proofErr w:type="spellEnd"/>
        <w:r>
          <w:rPr>
            <w:rFonts w:ascii="Verdana" w:hAnsi="Verdana" w:cs="Times New Roman"/>
            <w:color w:val="auto"/>
            <w:sz w:val="36"/>
            <w:szCs w:val="36"/>
          </w:rPr>
          <w:t xml:space="preserve"> - </w:t>
        </w:r>
      </w:ins>
      <w:r w:rsidR="00BD1A2C">
        <w:rPr>
          <w:rFonts w:ascii="Verdana" w:hAnsi="Verdana" w:cs="Times New Roman"/>
          <w:color w:val="auto"/>
          <w:sz w:val="36"/>
          <w:szCs w:val="36"/>
        </w:rPr>
        <w:t xml:space="preserve">New Telephonic Rx </w:t>
      </w:r>
      <w:r w:rsidR="00D17FAC">
        <w:rPr>
          <w:rFonts w:ascii="Verdana" w:hAnsi="Verdana" w:cs="Times New Roman"/>
          <w:color w:val="auto"/>
          <w:sz w:val="36"/>
          <w:szCs w:val="36"/>
        </w:rPr>
        <w:t>N</w:t>
      </w:r>
      <w:r w:rsidR="00BD1A2C">
        <w:rPr>
          <w:rFonts w:ascii="Verdana" w:hAnsi="Verdana" w:cs="Times New Roman"/>
          <w:color w:val="auto"/>
          <w:sz w:val="36"/>
          <w:szCs w:val="36"/>
        </w:rPr>
        <w:t xml:space="preserve">ot </w:t>
      </w:r>
      <w:r w:rsidR="00D17FAC">
        <w:rPr>
          <w:rFonts w:ascii="Verdana" w:hAnsi="Verdana" w:cs="Times New Roman"/>
          <w:color w:val="auto"/>
          <w:sz w:val="36"/>
          <w:szCs w:val="36"/>
        </w:rPr>
        <w:t>Y</w:t>
      </w:r>
      <w:r w:rsidR="00BD1A2C">
        <w:rPr>
          <w:rFonts w:ascii="Verdana" w:hAnsi="Verdana" w:cs="Times New Roman"/>
          <w:color w:val="auto"/>
          <w:sz w:val="36"/>
          <w:szCs w:val="36"/>
        </w:rPr>
        <w:t>et Translated</w:t>
      </w:r>
    </w:p>
    <w:p w14:paraId="3D79103B" w14:textId="199ABC1E" w:rsidR="000D4A3D" w:rsidRDefault="00F10437" w:rsidP="000D4A3D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2961771" w:history="1">
        <w:r w:rsidR="000D4A3D" w:rsidRPr="00CE6B48">
          <w:rPr>
            <w:rStyle w:val="Hyperlink"/>
            <w:rFonts w:ascii="Verdana" w:hAnsi="Verdana"/>
            <w:noProof/>
          </w:rPr>
          <w:t>Process</w:t>
        </w:r>
      </w:hyperlink>
    </w:p>
    <w:p w14:paraId="68708BFC" w14:textId="18A59F56" w:rsidR="000D4A3D" w:rsidRDefault="000D4A3D" w:rsidP="000D4A3D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2961772" w:history="1">
        <w:r w:rsidRPr="00CE6B48">
          <w:rPr>
            <w:rStyle w:val="Hyperlink"/>
            <w:rFonts w:ascii="Verdana" w:hAnsi="Verdana"/>
            <w:noProof/>
          </w:rPr>
          <w:t>Resolution Time</w:t>
        </w:r>
      </w:hyperlink>
    </w:p>
    <w:p w14:paraId="40B7399C" w14:textId="00EE1BFA" w:rsidR="000D4A3D" w:rsidRDefault="000D4A3D" w:rsidP="000D4A3D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2961773" w:history="1">
        <w:r w:rsidRPr="00CE6B48">
          <w:rPr>
            <w:rStyle w:val="Hyperlink"/>
            <w:rFonts w:ascii="Verdana" w:hAnsi="Verdana"/>
            <w:noProof/>
          </w:rPr>
          <w:t>Related Documents</w:t>
        </w:r>
      </w:hyperlink>
    </w:p>
    <w:p w14:paraId="5A1A4324" w14:textId="5029E133" w:rsidR="00F10437" w:rsidRDefault="00F10437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4595C47B" w14:textId="592C2357" w:rsidR="00BD1A2C" w:rsidRDefault="00061D20">
      <w:pPr>
        <w:rPr>
          <w:rFonts w:ascii="Verdana" w:hAnsi="Verdana"/>
        </w:rPr>
      </w:pPr>
      <w:bookmarkStart w:id="2" w:name="_Overview"/>
      <w:bookmarkEnd w:id="2"/>
      <w:r>
        <w:rPr>
          <w:rFonts w:ascii="Verdana" w:hAnsi="Verdana"/>
          <w:b/>
          <w:color w:val="000000"/>
        </w:rPr>
        <w:t xml:space="preserve">Description:  </w:t>
      </w:r>
      <w:bookmarkStart w:id="3" w:name="OLE_LINK31"/>
      <w:r w:rsidR="000D4A3D">
        <w:rPr>
          <w:rFonts w:ascii="Verdana" w:hAnsi="Verdana"/>
          <w:bCs/>
          <w:color w:val="000000"/>
        </w:rPr>
        <w:t>P</w:t>
      </w:r>
      <w:r>
        <w:rPr>
          <w:rFonts w:ascii="Verdana" w:hAnsi="Verdana"/>
          <w:bCs/>
          <w:color w:val="000000"/>
        </w:rPr>
        <w:t xml:space="preserve">rocess for when a </w:t>
      </w:r>
      <w:r w:rsidR="00B31391" w:rsidRPr="005721C3">
        <w:rPr>
          <w:rFonts w:ascii="Verdana" w:hAnsi="Verdana"/>
          <w:color w:val="000000"/>
        </w:rPr>
        <w:t>Member</w:t>
      </w:r>
      <w:r w:rsidR="00BD1A2C" w:rsidRPr="005721C3">
        <w:rPr>
          <w:rFonts w:ascii="Verdana" w:hAnsi="Verdana"/>
          <w:color w:val="000000"/>
        </w:rPr>
        <w:t xml:space="preserve"> </w:t>
      </w:r>
      <w:r w:rsidR="00BD1A2C">
        <w:rPr>
          <w:rFonts w:ascii="Verdana" w:hAnsi="Verdana"/>
        </w:rPr>
        <w:t xml:space="preserve">calls </w:t>
      </w:r>
      <w:r>
        <w:rPr>
          <w:rFonts w:ascii="Verdana" w:hAnsi="Verdana"/>
        </w:rPr>
        <w:t xml:space="preserve">to </w:t>
      </w:r>
      <w:r w:rsidR="00BD1A2C">
        <w:rPr>
          <w:rFonts w:ascii="Verdana" w:hAnsi="Verdana"/>
        </w:rPr>
        <w:t xml:space="preserve">check </w:t>
      </w:r>
      <w:r>
        <w:rPr>
          <w:rFonts w:ascii="Verdana" w:hAnsi="Verdana"/>
        </w:rPr>
        <w:t xml:space="preserve">the </w:t>
      </w:r>
      <w:r w:rsidR="00BD1A2C">
        <w:rPr>
          <w:rFonts w:ascii="Verdana" w:hAnsi="Verdana"/>
        </w:rPr>
        <w:t>status of an order their doctor ca</w:t>
      </w:r>
      <w:r w:rsidR="00BD1A2C" w:rsidRPr="00592CB4">
        <w:rPr>
          <w:rFonts w:ascii="Verdana" w:hAnsi="Verdana"/>
          <w:color w:val="000000"/>
        </w:rPr>
        <w:t xml:space="preserve">lled in via the </w:t>
      </w:r>
      <w:r w:rsidR="005721C3" w:rsidRPr="00592CB4">
        <w:rPr>
          <w:rFonts w:ascii="Verdana" w:hAnsi="Verdana"/>
          <w:color w:val="000000"/>
        </w:rPr>
        <w:t>FastStart</w:t>
      </w:r>
      <w:r w:rsidR="00BD1A2C" w:rsidRPr="00592CB4">
        <w:rPr>
          <w:rFonts w:ascii="Verdana" w:hAnsi="Verdana"/>
          <w:color w:val="000000"/>
        </w:rPr>
        <w:t xml:space="preserve"> Tea</w:t>
      </w:r>
      <w:r w:rsidR="00BD1A2C">
        <w:rPr>
          <w:rFonts w:ascii="Verdana" w:hAnsi="Verdana"/>
        </w:rPr>
        <w:t>m.</w:t>
      </w:r>
    </w:p>
    <w:bookmarkEnd w:id="3"/>
    <w:p w14:paraId="1D9F8AB0" w14:textId="77777777" w:rsidR="00BD1A2C" w:rsidRDefault="00BD1A2C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BD1A2C" w14:paraId="46F26D6C" w14:textId="77777777" w:rsidTr="00506BFF">
        <w:tc>
          <w:tcPr>
            <w:tcW w:w="5000" w:type="pct"/>
            <w:shd w:val="clear" w:color="auto" w:fill="BFBFBF" w:themeFill="background1" w:themeFillShade="BF"/>
          </w:tcPr>
          <w:p w14:paraId="0C9839EA" w14:textId="77777777" w:rsidR="00BD1A2C" w:rsidRDefault="00BD1A2C" w:rsidP="00077EC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Various_Work_Instructions"/>
            <w:bookmarkStart w:id="5" w:name="_Process"/>
            <w:bookmarkStart w:id="6" w:name="_Various_Work_Instructions1"/>
            <w:bookmarkStart w:id="7" w:name="_Various_Work_Instructions_1"/>
            <w:bookmarkStart w:id="8" w:name="_Process_Good"/>
            <w:bookmarkStart w:id="9" w:name="_Toc162961771"/>
            <w:bookmarkEnd w:id="4"/>
            <w:bookmarkEnd w:id="5"/>
            <w:bookmarkEnd w:id="6"/>
            <w:bookmarkEnd w:id="7"/>
            <w:bookmarkEnd w:id="8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9"/>
          </w:p>
        </w:tc>
      </w:tr>
    </w:tbl>
    <w:p w14:paraId="5D5C908A" w14:textId="77777777" w:rsidR="00774AA1" w:rsidRDefault="00774AA1">
      <w:pPr>
        <w:rPr>
          <w:rFonts w:ascii="Verdana" w:hAnsi="Verdana"/>
        </w:rPr>
      </w:pPr>
    </w:p>
    <w:p w14:paraId="4321E2D6" w14:textId="77777777" w:rsidR="00BD1A2C" w:rsidRDefault="00BD1A2C" w:rsidP="000D4A3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 steps to process requests for the status of “called-in” prescriptions: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636"/>
        <w:gridCol w:w="8490"/>
      </w:tblGrid>
      <w:tr w:rsidR="00BD1A2C" w14:paraId="230568DE" w14:textId="77777777" w:rsidTr="00506BFF">
        <w:tc>
          <w:tcPr>
            <w:tcW w:w="292" w:type="pct"/>
            <w:shd w:val="clear" w:color="auto" w:fill="D9D9D9" w:themeFill="background1" w:themeFillShade="D9"/>
          </w:tcPr>
          <w:p w14:paraId="06080A61" w14:textId="77777777" w:rsidR="00BD1A2C" w:rsidRDefault="00BD1A2C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2"/>
            <w:shd w:val="clear" w:color="auto" w:fill="D9D9D9" w:themeFill="background1" w:themeFillShade="D9"/>
          </w:tcPr>
          <w:p w14:paraId="7D82EE85" w14:textId="77777777" w:rsidR="00BD1A2C" w:rsidRDefault="00BD1A2C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F10437" w14:paraId="3209FDE3" w14:textId="77777777" w:rsidTr="006C325F">
        <w:trPr>
          <w:trHeight w:val="800"/>
        </w:trPr>
        <w:tc>
          <w:tcPr>
            <w:tcW w:w="292" w:type="pct"/>
            <w:vMerge w:val="restart"/>
          </w:tcPr>
          <w:p w14:paraId="2194CC91" w14:textId="77777777" w:rsidR="00F10437" w:rsidRDefault="00774AA1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2"/>
            <w:tcBorders>
              <w:bottom w:val="single" w:sz="4" w:space="0" w:color="auto"/>
            </w:tcBorders>
          </w:tcPr>
          <w:p w14:paraId="7EFFAFD8" w14:textId="08455615" w:rsidR="00F10437" w:rsidRDefault="00F10437" w:rsidP="00077EC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Verify Order Status by reviewing information found under </w:t>
            </w:r>
            <w:r>
              <w:rPr>
                <w:rFonts w:ascii="Verdana" w:hAnsi="Verdana"/>
                <w:b/>
                <w:bCs/>
              </w:rPr>
              <w:t xml:space="preserve">Status Date / Status </w:t>
            </w:r>
            <w:r>
              <w:rPr>
                <w:rFonts w:ascii="Verdana" w:hAnsi="Verdana"/>
              </w:rPr>
              <w:t xml:space="preserve">on the </w:t>
            </w:r>
            <w:r w:rsidR="00B463A3">
              <w:rPr>
                <w:rFonts w:ascii="Verdana" w:hAnsi="Verdana"/>
                <w:noProof/>
              </w:rPr>
              <w:drawing>
                <wp:inline distT="0" distB="0" distL="0" distR="0" wp14:anchorId="6BECB02B" wp14:editId="25EBD05B">
                  <wp:extent cx="838200" cy="266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>.</w:t>
            </w:r>
          </w:p>
        </w:tc>
      </w:tr>
      <w:tr w:rsidR="00F10437" w14:paraId="653091AB" w14:textId="77777777" w:rsidTr="00506BFF">
        <w:trPr>
          <w:trHeight w:val="467"/>
        </w:trPr>
        <w:tc>
          <w:tcPr>
            <w:tcW w:w="292" w:type="pct"/>
            <w:vMerge/>
          </w:tcPr>
          <w:p w14:paraId="445DB03A" w14:textId="77777777" w:rsidR="00F10437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7" w:type="pct"/>
            <w:shd w:val="clear" w:color="auto" w:fill="D9D9D9" w:themeFill="background1" w:themeFillShade="D9"/>
          </w:tcPr>
          <w:p w14:paraId="593E74D7" w14:textId="77777777" w:rsidR="00F10437" w:rsidRPr="00F10437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 order...</w:t>
            </w:r>
            <w:r>
              <w:rPr>
                <w:noProof/>
              </w:rPr>
              <w:t xml:space="preserve"> </w:t>
            </w:r>
            <w:r w:rsidR="00C27BBA">
              <w:rPr>
                <w:noProof/>
              </w:rPr>
              <w:t xml:space="preserve"> </w:t>
            </w:r>
          </w:p>
        </w:tc>
        <w:tc>
          <w:tcPr>
            <w:tcW w:w="3291" w:type="pct"/>
            <w:shd w:val="clear" w:color="auto" w:fill="D9D9D9" w:themeFill="background1" w:themeFillShade="D9"/>
          </w:tcPr>
          <w:p w14:paraId="4C1538CB" w14:textId="77777777" w:rsidR="00F10437" w:rsidRPr="00F10437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Then...</w:t>
            </w:r>
            <w:r>
              <w:rPr>
                <w:noProof/>
              </w:rPr>
              <w:t xml:space="preserve"> </w:t>
            </w:r>
            <w:r w:rsidR="00C27BBA">
              <w:rPr>
                <w:noProof/>
              </w:rPr>
              <w:t xml:space="preserve"> </w:t>
            </w:r>
          </w:p>
        </w:tc>
      </w:tr>
      <w:tr w:rsidR="00F10437" w14:paraId="59D1FE16" w14:textId="77777777" w:rsidTr="006C325F">
        <w:trPr>
          <w:trHeight w:val="1208"/>
        </w:trPr>
        <w:tc>
          <w:tcPr>
            <w:tcW w:w="292" w:type="pct"/>
            <w:vMerge/>
          </w:tcPr>
          <w:p w14:paraId="135149BB" w14:textId="77777777" w:rsidR="00F10437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7" w:type="pct"/>
          </w:tcPr>
          <w:p w14:paraId="30864108" w14:textId="13A44CDC" w:rsidR="00F10437" w:rsidRDefault="00F10437" w:rsidP="00077EC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Has not been translated, it will display as SCANNED</w:t>
            </w:r>
          </w:p>
        </w:tc>
        <w:tc>
          <w:tcPr>
            <w:tcW w:w="3291" w:type="pct"/>
          </w:tcPr>
          <w:p w14:paraId="2979AF4B" w14:textId="77777777" w:rsidR="00F10437" w:rsidRDefault="00F10437" w:rsidP="0009271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Verify that the scanned order is a prescription received telephonically by performing the following:  </w:t>
            </w:r>
          </w:p>
          <w:p w14:paraId="3C468C7D" w14:textId="77777777" w:rsidR="00F10437" w:rsidRPr="0009271C" w:rsidRDefault="00F10437" w:rsidP="0009271C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09271C">
              <w:rPr>
                <w:rFonts w:ascii="Verdana" w:hAnsi="Verdana"/>
              </w:rPr>
              <w:t xml:space="preserve">View the Verify Order Screen and the Receive Mode displays:  PHONE.  </w:t>
            </w:r>
          </w:p>
          <w:p w14:paraId="02A6F357" w14:textId="7B2E4809" w:rsidR="00D17FAC" w:rsidRDefault="00F10437" w:rsidP="0009271C">
            <w:pPr>
              <w:spacing w:before="120" w:after="120"/>
              <w:rPr>
                <w:rFonts w:ascii="Verdana" w:hAnsi="Verdana"/>
              </w:rPr>
            </w:pPr>
            <w:r w:rsidRPr="00F10437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Once the prescription(s) have been translated, the prescription specifics will be viewable.</w:t>
            </w:r>
          </w:p>
        </w:tc>
      </w:tr>
      <w:tr w:rsidR="00F10437" w14:paraId="2F9E6E55" w14:textId="77777777" w:rsidTr="0009271C">
        <w:trPr>
          <w:trHeight w:val="288"/>
        </w:trPr>
        <w:tc>
          <w:tcPr>
            <w:tcW w:w="292" w:type="pct"/>
            <w:vMerge/>
          </w:tcPr>
          <w:p w14:paraId="680D75A6" w14:textId="77777777" w:rsidR="00F10437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7" w:type="pct"/>
          </w:tcPr>
          <w:p w14:paraId="6767421C" w14:textId="77777777" w:rsidR="00F10437" w:rsidRDefault="00F10437" w:rsidP="00077EC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 xml:space="preserve">Is in “Scanned” status, but there is no drug detail information </w:t>
            </w:r>
          </w:p>
        </w:tc>
        <w:tc>
          <w:tcPr>
            <w:tcW w:w="3291" w:type="pct"/>
          </w:tcPr>
          <w:p w14:paraId="25BBC5C2" w14:textId="51EA0197" w:rsidR="00F10437" w:rsidRDefault="00F10437" w:rsidP="00077EC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Determine the date the order was received.</w:t>
            </w:r>
          </w:p>
        </w:tc>
      </w:tr>
      <w:tr w:rsidR="00F10437" w14:paraId="1A4A4679" w14:textId="77777777" w:rsidTr="0009271C">
        <w:trPr>
          <w:trHeight w:val="720"/>
        </w:trPr>
        <w:tc>
          <w:tcPr>
            <w:tcW w:w="292" w:type="pct"/>
            <w:vMerge/>
          </w:tcPr>
          <w:p w14:paraId="6BFB77F6" w14:textId="77777777" w:rsidR="00F10437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7" w:type="pct"/>
          </w:tcPr>
          <w:p w14:paraId="29360457" w14:textId="21255975" w:rsidR="00F10437" w:rsidRPr="00F10437" w:rsidRDefault="00F10437" w:rsidP="00077E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10437">
              <w:rPr>
                <w:rFonts w:ascii="Verdana" w:hAnsi="Verdana"/>
                <w:color w:val="000000"/>
              </w:rPr>
              <w:t xml:space="preserve">Was received </w:t>
            </w:r>
            <w:r w:rsidRPr="00F10437">
              <w:rPr>
                <w:rFonts w:ascii="Verdana" w:hAnsi="Verdana"/>
                <w:b/>
                <w:bCs/>
                <w:color w:val="000000"/>
              </w:rPr>
              <w:t>LESS</w:t>
            </w:r>
            <w:r w:rsidRPr="00F10437">
              <w:rPr>
                <w:rFonts w:ascii="Verdana" w:hAnsi="Verdana"/>
                <w:color w:val="000000"/>
              </w:rPr>
              <w:t xml:space="preserve"> than 2 business days ago</w:t>
            </w:r>
          </w:p>
        </w:tc>
        <w:tc>
          <w:tcPr>
            <w:tcW w:w="3291" w:type="pct"/>
          </w:tcPr>
          <w:p w14:paraId="18514DB5" w14:textId="77777777" w:rsidR="00F10437" w:rsidRPr="00F10437" w:rsidRDefault="00F10437" w:rsidP="00077E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10437">
              <w:rPr>
                <w:rFonts w:ascii="Verdana" w:hAnsi="Verdana"/>
                <w:color w:val="000000"/>
              </w:rPr>
              <w:t xml:space="preserve">Click on the </w:t>
            </w:r>
            <w:r w:rsidRPr="00F10437">
              <w:rPr>
                <w:rFonts w:ascii="Verdana" w:hAnsi="Verdana"/>
                <w:b/>
                <w:color w:val="000000"/>
              </w:rPr>
              <w:t>Expedite Order</w:t>
            </w:r>
            <w:r w:rsidRPr="00F10437">
              <w:rPr>
                <w:rFonts w:ascii="Verdana" w:hAnsi="Verdana"/>
                <w:color w:val="000000"/>
              </w:rPr>
              <w:t xml:space="preserve"> button in the Order Status screen within PeopleSafe to view the details of the order.  </w:t>
            </w:r>
          </w:p>
          <w:p w14:paraId="738D9998" w14:textId="27DB3881" w:rsidR="00D17FAC" w:rsidRPr="0009271C" w:rsidRDefault="00F10437" w:rsidP="0009271C">
            <w:pPr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F10437">
              <w:rPr>
                <w:rFonts w:ascii="Verdana" w:hAnsi="Verdana"/>
                <w:color w:val="000000"/>
              </w:rPr>
              <w:t>If the order does not display, recommend member allow at least 2 business days for order details to display in system and start processing.</w:t>
            </w:r>
            <w:r w:rsidRPr="00F10437">
              <w:rPr>
                <w:noProof/>
                <w:color w:val="000000"/>
              </w:rPr>
              <w:t xml:space="preserve"> </w:t>
            </w:r>
          </w:p>
        </w:tc>
      </w:tr>
      <w:tr w:rsidR="00F10437" w14:paraId="29EA1684" w14:textId="77777777" w:rsidTr="006C325F">
        <w:trPr>
          <w:trHeight w:val="1208"/>
        </w:trPr>
        <w:tc>
          <w:tcPr>
            <w:tcW w:w="292" w:type="pct"/>
            <w:vMerge/>
          </w:tcPr>
          <w:p w14:paraId="2E7E49E1" w14:textId="77777777" w:rsidR="00F10437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7" w:type="pct"/>
          </w:tcPr>
          <w:p w14:paraId="3DE4FFE0" w14:textId="77777777" w:rsidR="00F10437" w:rsidRDefault="00F10437" w:rsidP="00077EC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Was received </w:t>
            </w:r>
            <w:r>
              <w:rPr>
                <w:rFonts w:ascii="Verdana" w:hAnsi="Verdana"/>
                <w:b/>
                <w:bCs/>
              </w:rPr>
              <w:t>MORE</w:t>
            </w:r>
            <w:r>
              <w:rPr>
                <w:rFonts w:ascii="Verdana" w:hAnsi="Verdana"/>
              </w:rPr>
              <w:t xml:space="preserve"> than 2 business days ago</w:t>
            </w:r>
          </w:p>
        </w:tc>
        <w:tc>
          <w:tcPr>
            <w:tcW w:w="3291" w:type="pct"/>
          </w:tcPr>
          <w:p w14:paraId="153904A0" w14:textId="77777777" w:rsidR="00F10437" w:rsidRDefault="00F10437" w:rsidP="00077EC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 RM Task as follows:</w:t>
            </w:r>
          </w:p>
          <w:p w14:paraId="47733635" w14:textId="77777777" w:rsidR="00F10437" w:rsidRDefault="00F10437" w:rsidP="00077ECA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</w:rPr>
            </w:pPr>
            <w:r w:rsidRPr="00592CB4">
              <w:rPr>
                <w:rFonts w:ascii="Verdana" w:hAnsi="Verdana"/>
                <w:b/>
              </w:rPr>
              <w:t>Task Category:</w:t>
            </w:r>
            <w:r>
              <w:rPr>
                <w:rFonts w:ascii="Verdana" w:hAnsi="Verdana"/>
              </w:rPr>
              <w:t xml:space="preserve"> Order Status</w:t>
            </w:r>
          </w:p>
          <w:p w14:paraId="29F35F0E" w14:textId="77777777" w:rsidR="00F10437" w:rsidRPr="00592CB4" w:rsidRDefault="00F10437" w:rsidP="00077ECA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</w:rPr>
            </w:pPr>
            <w:r w:rsidRPr="00592CB4">
              <w:rPr>
                <w:rFonts w:ascii="Verdana" w:hAnsi="Verdana"/>
                <w:b/>
              </w:rPr>
              <w:t>Task T</w:t>
            </w:r>
            <w:r w:rsidRPr="00592CB4">
              <w:rPr>
                <w:rFonts w:ascii="Verdana" w:hAnsi="Verdana"/>
                <w:b/>
                <w:color w:val="000000"/>
              </w:rPr>
              <w:t xml:space="preserve">ype: </w:t>
            </w:r>
            <w:r w:rsidRPr="00592CB4">
              <w:rPr>
                <w:rFonts w:ascii="Verdana" w:hAnsi="Verdana"/>
                <w:color w:val="000000"/>
              </w:rPr>
              <w:t>Order Delayed in House</w:t>
            </w:r>
          </w:p>
          <w:p w14:paraId="789260B8" w14:textId="77777777" w:rsidR="00F10437" w:rsidRPr="00592CB4" w:rsidRDefault="00F10437" w:rsidP="00077ECA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</w:rPr>
            </w:pPr>
            <w:r w:rsidRPr="00592CB4">
              <w:rPr>
                <w:rFonts w:ascii="Verdana" w:hAnsi="Verdana"/>
                <w:b/>
                <w:color w:val="000000"/>
              </w:rPr>
              <w:t xml:space="preserve">Queue: </w:t>
            </w:r>
            <w:r w:rsidRPr="00592CB4">
              <w:rPr>
                <w:rFonts w:ascii="Verdana" w:hAnsi="Verdana"/>
                <w:color w:val="000000"/>
              </w:rPr>
              <w:t>Order Status – Participant Services</w:t>
            </w:r>
          </w:p>
          <w:p w14:paraId="22955B5F" w14:textId="77777777" w:rsidR="00F10437" w:rsidRPr="00592CB4" w:rsidRDefault="00F10437" w:rsidP="00077ECA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</w:rPr>
            </w:pPr>
            <w:r w:rsidRPr="00592CB4">
              <w:rPr>
                <w:rFonts w:ascii="Verdana" w:hAnsi="Verdana"/>
                <w:color w:val="000000"/>
              </w:rPr>
              <w:t>In Notes box indicate</w:t>
            </w:r>
            <w:r>
              <w:rPr>
                <w:rFonts w:ascii="Verdana" w:hAnsi="Verdana"/>
                <w:color w:val="000000"/>
              </w:rPr>
              <w:t>:</w:t>
            </w:r>
          </w:p>
          <w:p w14:paraId="56DF0DF9" w14:textId="77777777" w:rsidR="00F10437" w:rsidRPr="00592CB4" w:rsidRDefault="00F10437" w:rsidP="00077ECA">
            <w:pPr>
              <w:numPr>
                <w:ilvl w:val="1"/>
                <w:numId w:val="6"/>
              </w:numPr>
              <w:spacing w:before="120" w:after="120"/>
              <w:rPr>
                <w:rFonts w:ascii="Verdana" w:hAnsi="Verdana"/>
              </w:rPr>
            </w:pPr>
            <w:r w:rsidRPr="00592CB4">
              <w:rPr>
                <w:rFonts w:ascii="Verdana" w:hAnsi="Verdana"/>
                <w:color w:val="000000"/>
              </w:rPr>
              <w:t>New Rx</w:t>
            </w:r>
          </w:p>
          <w:p w14:paraId="4627E7B7" w14:textId="77777777" w:rsidR="00F10437" w:rsidRDefault="00F10437" w:rsidP="00077ECA">
            <w:pPr>
              <w:numPr>
                <w:ilvl w:val="1"/>
                <w:numId w:val="6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Medication Name</w:t>
            </w:r>
          </w:p>
          <w:p w14:paraId="03F144A8" w14:textId="77777777" w:rsidR="00F10437" w:rsidRDefault="00F10437" w:rsidP="00077ECA">
            <w:pPr>
              <w:numPr>
                <w:ilvl w:val="1"/>
                <w:numId w:val="6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order was called in</w:t>
            </w:r>
          </w:p>
          <w:p w14:paraId="08C2880D" w14:textId="5D45FF38" w:rsidR="00D17FAC" w:rsidRPr="0009271C" w:rsidRDefault="00F10437" w:rsidP="0009271C">
            <w:pPr>
              <w:numPr>
                <w:ilvl w:val="1"/>
                <w:numId w:val="6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it was received</w:t>
            </w:r>
          </w:p>
        </w:tc>
      </w:tr>
      <w:tr w:rsidR="00BD1A2C" w14:paraId="0B7C70B5" w14:textId="77777777" w:rsidTr="006C325F">
        <w:tc>
          <w:tcPr>
            <w:tcW w:w="292" w:type="pct"/>
          </w:tcPr>
          <w:p w14:paraId="146E9DD9" w14:textId="77777777" w:rsidR="00BD1A2C" w:rsidRDefault="00774AA1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gridSpan w:val="2"/>
          </w:tcPr>
          <w:p w14:paraId="72AA43C7" w14:textId="77777777" w:rsidR="00592CB4" w:rsidRDefault="00BD1A2C" w:rsidP="00077EC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Verify day</w:t>
            </w:r>
            <w:r w:rsidR="007C4559">
              <w:rPr>
                <w:rFonts w:ascii="Verdana" w:hAnsi="Verdana"/>
              </w:rPr>
              <w:t xml:space="preserve"> supply of medication on hand.</w:t>
            </w:r>
          </w:p>
          <w:p w14:paraId="0BBDCD5F" w14:textId="18406623" w:rsidR="00BD1A2C" w:rsidRPr="00506BFF" w:rsidRDefault="00BD1A2C" w:rsidP="00077ECA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insufficient to allow receipt of order, offer short-term supply at retail when appropriate and within plan limits.</w:t>
            </w:r>
          </w:p>
        </w:tc>
      </w:tr>
    </w:tbl>
    <w:p w14:paraId="3FFC9643" w14:textId="77777777" w:rsidR="00BD1A2C" w:rsidRDefault="00BD1A2C">
      <w:pPr>
        <w:rPr>
          <w:rFonts w:ascii="Verdana" w:hAnsi="Verdana"/>
        </w:rPr>
      </w:pPr>
      <w:bookmarkStart w:id="10" w:name="_Available_Task_Types"/>
      <w:bookmarkStart w:id="11" w:name="_Various_Work_Instructions_2"/>
      <w:bookmarkStart w:id="12" w:name="_Log_Activity:"/>
      <w:bookmarkEnd w:id="10"/>
      <w:bookmarkEnd w:id="11"/>
      <w:bookmarkEnd w:id="12"/>
    </w:p>
    <w:p w14:paraId="581D5F41" w14:textId="77777777" w:rsidR="00BD1A2C" w:rsidRDefault="00D17FAC" w:rsidP="00077ECA">
      <w:pPr>
        <w:jc w:val="right"/>
        <w:rPr>
          <w:rFonts w:ascii="Verdana" w:hAnsi="Verdana"/>
        </w:rPr>
      </w:pPr>
      <w:hyperlink w:anchor="_top" w:history="1">
        <w:r w:rsidRPr="00D17FA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BD1A2C" w14:paraId="0FFA7742" w14:textId="77777777" w:rsidTr="00506BFF">
        <w:tc>
          <w:tcPr>
            <w:tcW w:w="5000" w:type="pct"/>
            <w:shd w:val="clear" w:color="auto" w:fill="BFBFBF" w:themeFill="background1" w:themeFillShade="BF"/>
          </w:tcPr>
          <w:p w14:paraId="79DC356C" w14:textId="77777777" w:rsidR="00BD1A2C" w:rsidRDefault="00BD1A2C" w:rsidP="00077EC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Resolution_Time:"/>
            <w:bookmarkStart w:id="14" w:name="_Toc162961772"/>
            <w:bookmarkEnd w:id="13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14"/>
          </w:p>
        </w:tc>
      </w:tr>
    </w:tbl>
    <w:p w14:paraId="16BDDEBE" w14:textId="77777777" w:rsidR="00BD1A2C" w:rsidRDefault="00592CB4" w:rsidP="000D4A3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2 business days</w:t>
      </w:r>
    </w:p>
    <w:p w14:paraId="0D16E89B" w14:textId="77777777" w:rsidR="00077ECA" w:rsidRDefault="00077ECA">
      <w:pPr>
        <w:rPr>
          <w:rFonts w:ascii="Verdana" w:hAnsi="Verdana"/>
        </w:rPr>
      </w:pPr>
    </w:p>
    <w:p w14:paraId="42E64405" w14:textId="77777777" w:rsidR="00774AA1" w:rsidRDefault="00D17FAC" w:rsidP="00077ECA">
      <w:pPr>
        <w:jc w:val="right"/>
        <w:rPr>
          <w:rFonts w:ascii="Verdana" w:hAnsi="Verdana"/>
        </w:rPr>
      </w:pPr>
      <w:hyperlink w:anchor="_top" w:history="1">
        <w:r w:rsidRPr="00D17FA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774AA1" w14:paraId="3883C3EB" w14:textId="77777777" w:rsidTr="00506BFF">
        <w:tc>
          <w:tcPr>
            <w:tcW w:w="5000" w:type="pct"/>
            <w:shd w:val="clear" w:color="auto" w:fill="BFBFBF" w:themeFill="background1" w:themeFillShade="BF"/>
          </w:tcPr>
          <w:p w14:paraId="16CC591F" w14:textId="2112FDDD" w:rsidR="00774AA1" w:rsidRDefault="00774AA1" w:rsidP="00077EC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16296177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5"/>
          </w:p>
        </w:tc>
      </w:tr>
    </w:tbl>
    <w:p w14:paraId="31FFD70D" w14:textId="1B8BAE7A" w:rsidR="00077ECA" w:rsidRDefault="00506BFF" w:rsidP="00506BFF">
      <w:pPr>
        <w:spacing w:before="120" w:after="120"/>
        <w:rPr>
          <w:rFonts w:ascii="Verdana" w:hAnsi="Verdana"/>
        </w:rPr>
      </w:pPr>
      <w:hyperlink r:id="rId9" w:anchor="!/view?docid=c1f1028b-e42c-4b4f-a4cf-cc0b42c91606" w:history="1">
        <w:r>
          <w:rPr>
            <w:rStyle w:val="Hyperlink"/>
            <w:rFonts w:ascii="Verdana" w:hAnsi="Verdana"/>
          </w:rPr>
          <w:t>Customer Care Abbreviations and Definitions (017428)</w:t>
        </w:r>
      </w:hyperlink>
    </w:p>
    <w:p w14:paraId="3EE9EEE8" w14:textId="1E398C7C" w:rsidR="00077ECA" w:rsidRDefault="00506BFF" w:rsidP="00506BFF">
      <w:pPr>
        <w:spacing w:before="120" w:after="120"/>
        <w:rPr>
          <w:rFonts w:ascii="Verdana" w:hAnsi="Verdana"/>
          <w:bCs/>
        </w:rPr>
      </w:pPr>
      <w:hyperlink r:id="rId10" w:anchor="!/view?docid=bdac0c67-5fee-47ba-a3aa-aab84900cf78" w:history="1">
        <w:r>
          <w:rPr>
            <w:rStyle w:val="Hyperlink"/>
            <w:rFonts w:ascii="Verdana" w:hAnsi="Verdana"/>
            <w:bCs/>
          </w:rPr>
          <w:t>Log Activity/Capture Activity Codes (005164)</w:t>
        </w:r>
      </w:hyperlink>
    </w:p>
    <w:p w14:paraId="2F7F0450" w14:textId="77777777" w:rsidR="00077ECA" w:rsidRPr="00077ECA" w:rsidRDefault="00077ECA" w:rsidP="00774AA1">
      <w:pPr>
        <w:rPr>
          <w:rFonts w:ascii="Verdana" w:hAnsi="Verdana"/>
          <w:bCs/>
        </w:rPr>
      </w:pPr>
    </w:p>
    <w:p w14:paraId="36D53639" w14:textId="77777777" w:rsidR="00774AA1" w:rsidRDefault="00774AA1" w:rsidP="00774AA1">
      <w:r w:rsidRPr="00774AA1">
        <w:rPr>
          <w:rFonts w:ascii="Verdana" w:hAnsi="Verdana"/>
          <w:b/>
        </w:rPr>
        <w:t xml:space="preserve">Parent </w:t>
      </w:r>
      <w:r w:rsidR="00077ECA">
        <w:rPr>
          <w:rFonts w:ascii="Verdana" w:hAnsi="Verdana"/>
          <w:b/>
        </w:rPr>
        <w:t>Document</w:t>
      </w:r>
      <w:r w:rsidRPr="00774AA1">
        <w:rPr>
          <w:rFonts w:ascii="Verdana" w:hAnsi="Verdana"/>
          <w:b/>
        </w:rPr>
        <w:t xml:space="preserve">: </w:t>
      </w:r>
      <w:hyperlink r:id="rId11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0CFAB227" w14:textId="77777777" w:rsidR="00774AA1" w:rsidRDefault="00774AA1" w:rsidP="00774AA1">
      <w:pPr>
        <w:jc w:val="right"/>
        <w:rPr>
          <w:rFonts w:ascii="Verdana" w:hAnsi="Verdana"/>
        </w:rPr>
      </w:pPr>
      <w:hyperlink w:anchor="_top" w:history="1">
        <w:r w:rsidRPr="00D17FAC">
          <w:rPr>
            <w:rStyle w:val="Hyperlink"/>
            <w:rFonts w:ascii="Verdana" w:hAnsi="Verdana"/>
          </w:rPr>
          <w:t>Top of the Document</w:t>
        </w:r>
      </w:hyperlink>
    </w:p>
    <w:p w14:paraId="08913473" w14:textId="77777777" w:rsidR="00774AA1" w:rsidRDefault="00774AA1" w:rsidP="00774AA1">
      <w:pPr>
        <w:jc w:val="right"/>
        <w:rPr>
          <w:rFonts w:ascii="Verdana" w:hAnsi="Verdana"/>
        </w:rPr>
      </w:pPr>
    </w:p>
    <w:p w14:paraId="4595CEAF" w14:textId="77777777" w:rsidR="00774AA1" w:rsidRPr="00774AA1" w:rsidRDefault="00774AA1" w:rsidP="00774AA1">
      <w:pPr>
        <w:rPr>
          <w:rFonts w:ascii="Verdana" w:hAnsi="Verdana"/>
          <w:b/>
        </w:rPr>
      </w:pPr>
    </w:p>
    <w:p w14:paraId="1F26DE2D" w14:textId="77777777" w:rsidR="00B31391" w:rsidRPr="00C247CB" w:rsidRDefault="00B31391" w:rsidP="00B31391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0890781" w14:textId="0171AE43" w:rsidR="00BD1A2C" w:rsidRPr="00B83D56" w:rsidRDefault="00B31391" w:rsidP="00B83D56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</w:t>
      </w:r>
      <w:r w:rsidR="00592CB4">
        <w:rPr>
          <w:rFonts w:ascii="Verdana" w:hAnsi="Verdana"/>
          <w:b/>
          <w:color w:val="000000"/>
          <w:sz w:val="16"/>
          <w:szCs w:val="16"/>
        </w:rPr>
        <w:t xml:space="preserve">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BD1A2C" w:rsidRPr="00B83D5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B8092" w14:textId="77777777" w:rsidR="00BB146E" w:rsidRDefault="00BB146E">
      <w:r>
        <w:separator/>
      </w:r>
    </w:p>
  </w:endnote>
  <w:endnote w:type="continuationSeparator" w:id="0">
    <w:p w14:paraId="566CFDC1" w14:textId="77777777" w:rsidR="00BB146E" w:rsidRDefault="00BB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509BC" w14:textId="77777777" w:rsidR="00BB146E" w:rsidRDefault="00BB146E">
      <w:r>
        <w:separator/>
      </w:r>
    </w:p>
  </w:footnote>
  <w:footnote w:type="continuationSeparator" w:id="0">
    <w:p w14:paraId="72BD73C8" w14:textId="77777777" w:rsidR="00BB146E" w:rsidRDefault="00BB1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878B5"/>
    <w:multiLevelType w:val="hybridMultilevel"/>
    <w:tmpl w:val="1176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5510"/>
    <w:multiLevelType w:val="hybridMultilevel"/>
    <w:tmpl w:val="E0AA8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156A4"/>
    <w:multiLevelType w:val="hybridMultilevel"/>
    <w:tmpl w:val="280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84B63"/>
    <w:multiLevelType w:val="hybridMultilevel"/>
    <w:tmpl w:val="94AA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C7BB4"/>
    <w:multiLevelType w:val="hybridMultilevel"/>
    <w:tmpl w:val="074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8558A"/>
    <w:multiLevelType w:val="hybridMultilevel"/>
    <w:tmpl w:val="D36EC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70329D"/>
    <w:multiLevelType w:val="hybridMultilevel"/>
    <w:tmpl w:val="B09A813A"/>
    <w:lvl w:ilvl="0" w:tplc="1338C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415C09"/>
    <w:multiLevelType w:val="hybridMultilevel"/>
    <w:tmpl w:val="746CD682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631E3"/>
    <w:multiLevelType w:val="hybridMultilevel"/>
    <w:tmpl w:val="35F2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26811"/>
    <w:multiLevelType w:val="hybridMultilevel"/>
    <w:tmpl w:val="4D9E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D59C8"/>
    <w:multiLevelType w:val="hybridMultilevel"/>
    <w:tmpl w:val="3E42BF12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304C6"/>
    <w:multiLevelType w:val="hybridMultilevel"/>
    <w:tmpl w:val="BF140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7922232">
    <w:abstractNumId w:val="5"/>
  </w:num>
  <w:num w:numId="2" w16cid:durableId="861936535">
    <w:abstractNumId w:val="7"/>
  </w:num>
  <w:num w:numId="3" w16cid:durableId="589772190">
    <w:abstractNumId w:val="8"/>
  </w:num>
  <w:num w:numId="4" w16cid:durableId="462314392">
    <w:abstractNumId w:val="10"/>
  </w:num>
  <w:num w:numId="5" w16cid:durableId="468397081">
    <w:abstractNumId w:val="4"/>
  </w:num>
  <w:num w:numId="6" w16cid:durableId="1986006150">
    <w:abstractNumId w:val="0"/>
  </w:num>
  <w:num w:numId="7" w16cid:durableId="799151883">
    <w:abstractNumId w:val="2"/>
  </w:num>
  <w:num w:numId="8" w16cid:durableId="1084376101">
    <w:abstractNumId w:val="3"/>
  </w:num>
  <w:num w:numId="9" w16cid:durableId="1936550187">
    <w:abstractNumId w:val="6"/>
  </w:num>
  <w:num w:numId="10" w16cid:durableId="1706445301">
    <w:abstractNumId w:val="11"/>
  </w:num>
  <w:num w:numId="11" w16cid:durableId="2035304410">
    <w:abstractNumId w:val="1"/>
  </w:num>
  <w:num w:numId="12" w16cid:durableId="1088111070">
    <w:abstractNumId w:val="12"/>
  </w:num>
  <w:num w:numId="13" w16cid:durableId="8576993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ngras, Susan">
    <w15:presenceInfo w15:providerId="AD" w15:userId="S::Susan.Gingras@CVSHealth.com::2102b3c4-c0b6-4602-b95e-ef87651f00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87"/>
    <w:rsid w:val="00044E4E"/>
    <w:rsid w:val="000566F9"/>
    <w:rsid w:val="00061D20"/>
    <w:rsid w:val="00077ECA"/>
    <w:rsid w:val="0009271C"/>
    <w:rsid w:val="000D4A3D"/>
    <w:rsid w:val="000F508A"/>
    <w:rsid w:val="00116157"/>
    <w:rsid w:val="001341D7"/>
    <w:rsid w:val="001342CE"/>
    <w:rsid w:val="00197BCB"/>
    <w:rsid w:val="00231E7B"/>
    <w:rsid w:val="00252F06"/>
    <w:rsid w:val="00256926"/>
    <w:rsid w:val="00257F84"/>
    <w:rsid w:val="00281348"/>
    <w:rsid w:val="002B7387"/>
    <w:rsid w:val="002C0994"/>
    <w:rsid w:val="002D0231"/>
    <w:rsid w:val="00496694"/>
    <w:rsid w:val="004B49A4"/>
    <w:rsid w:val="00506BFF"/>
    <w:rsid w:val="005721C3"/>
    <w:rsid w:val="005845B0"/>
    <w:rsid w:val="00592CB4"/>
    <w:rsid w:val="006C325F"/>
    <w:rsid w:val="00740A67"/>
    <w:rsid w:val="00774AA1"/>
    <w:rsid w:val="007C4559"/>
    <w:rsid w:val="00810810"/>
    <w:rsid w:val="00832F16"/>
    <w:rsid w:val="00863628"/>
    <w:rsid w:val="0097185C"/>
    <w:rsid w:val="009A1F71"/>
    <w:rsid w:val="00A22327"/>
    <w:rsid w:val="00B065B2"/>
    <w:rsid w:val="00B31391"/>
    <w:rsid w:val="00B463A3"/>
    <w:rsid w:val="00B83D56"/>
    <w:rsid w:val="00BB146E"/>
    <w:rsid w:val="00BD1A2C"/>
    <w:rsid w:val="00BE6AC4"/>
    <w:rsid w:val="00C27BBA"/>
    <w:rsid w:val="00C700F3"/>
    <w:rsid w:val="00CA3AAA"/>
    <w:rsid w:val="00CF2078"/>
    <w:rsid w:val="00CF33DB"/>
    <w:rsid w:val="00D17FAC"/>
    <w:rsid w:val="00D21BB6"/>
    <w:rsid w:val="00D83CC4"/>
    <w:rsid w:val="00DA52FF"/>
    <w:rsid w:val="00DB0503"/>
    <w:rsid w:val="00DC5267"/>
    <w:rsid w:val="00E44922"/>
    <w:rsid w:val="00E44931"/>
    <w:rsid w:val="00EE5FBF"/>
    <w:rsid w:val="00F10437"/>
    <w:rsid w:val="00F935AD"/>
    <w:rsid w:val="00FD6BB1"/>
    <w:rsid w:val="00FE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C321A4"/>
  <w15:chartTrackingRefBased/>
  <w15:docId w15:val="{8F3DD2B7-FAB2-4932-A88B-72167462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F10437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C27BB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alloonTextChar">
    <w:name w:val="Balloon Text Char"/>
    <w:link w:val="BalloonText"/>
    <w:rsid w:val="00C27BBA"/>
    <w:rPr>
      <w:rFonts w:ascii="Segoe UI" w:hAnsi="Segoe UI" w:cs="Segoe UI"/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077E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3A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9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115E7-0CAF-4E0C-A515-07D9D377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2603</CharactersWithSpaces>
  <SharedDoc>false</SharedDoc>
  <HLinks>
    <vt:vector size="54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5767185</vt:i4>
      </vt:variant>
      <vt:variant>
        <vt:i4>24</vt:i4>
      </vt:variant>
      <vt:variant>
        <vt:i4>0</vt:i4>
      </vt:variant>
      <vt:variant>
        <vt:i4>5</vt:i4>
      </vt:variant>
      <vt:variant>
        <vt:lpwstr>CMS-2-005164</vt:lpwstr>
      </vt:variant>
      <vt:variant>
        <vt:lpwstr/>
      </vt:variant>
      <vt:variant>
        <vt:i4>262228</vt:i4>
      </vt:variant>
      <vt:variant>
        <vt:i4>21</vt:i4>
      </vt:variant>
      <vt:variant>
        <vt:i4>0</vt:i4>
      </vt:variant>
      <vt:variant>
        <vt:i4>5</vt:i4>
      </vt:variant>
      <vt:variant>
        <vt:lpwstr>C:\Users\c326293\Desktop\AppData\Local\Microsoft\windows\INetCache\Downloads\CMS-2-017428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_Toc102121034</vt:lpwstr>
      </vt:variant>
      <vt:variant>
        <vt:i4>1310769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_Toc102121033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_Toc102121032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Gingras, Susan</cp:lastModifiedBy>
  <cp:revision>2</cp:revision>
  <dcterms:created xsi:type="dcterms:W3CDTF">2025-09-04T17:20:00Z</dcterms:created>
  <dcterms:modified xsi:type="dcterms:W3CDTF">2025-09-04T17:20:00Z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2022-04-13T11:42:45Z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3e9c2bb3-36b2-48a0-89ea-4d0476f120b2</vt:lpwstr>
  </property>
  <property fmtid="{D5CDD505-2E9C-101B-9397-08002B2CF9AE}" pid="8" name="MSIP_Label_67599526-06ca-49cc-9fa9-5307800a949a_ContentBits">
    <vt:lpwstr>0</vt:lpwstr>
  </property>
</Properties>
</file>