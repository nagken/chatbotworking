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AE60" w14:textId="77777777" w:rsidR="00BD53F5" w:rsidRPr="00302D98" w:rsidRDefault="00CF3F91" w:rsidP="00AA021A">
      <w:pPr>
        <w:jc w:val="center"/>
        <w:rPr>
          <w:rFonts w:ascii="Arial" w:hAnsi="Arial" w:cs="Arial"/>
          <w:b/>
          <w:bCs/>
        </w:rPr>
      </w:pPr>
      <w:r w:rsidRPr="00302D98">
        <w:rPr>
          <w:rFonts w:ascii="Arial" w:hAnsi="Arial" w:cs="Arial"/>
          <w:b/>
          <w:bCs/>
        </w:rPr>
        <w:t xml:space="preserve">Instructions for </w:t>
      </w:r>
      <w:r w:rsidR="00406CC7" w:rsidRPr="00302D98">
        <w:rPr>
          <w:rFonts w:ascii="Arial" w:hAnsi="Arial" w:cs="Arial"/>
          <w:b/>
          <w:bCs/>
        </w:rPr>
        <w:t>Naming</w:t>
      </w:r>
      <w:r w:rsidR="004B444B" w:rsidRPr="00302D98">
        <w:rPr>
          <w:rFonts w:ascii="Arial" w:hAnsi="Arial" w:cs="Arial"/>
          <w:b/>
          <w:bCs/>
        </w:rPr>
        <w:t xml:space="preserve"> </w:t>
      </w:r>
      <w:r w:rsidR="00406CC7" w:rsidRPr="00302D98">
        <w:rPr>
          <w:rFonts w:ascii="Arial" w:hAnsi="Arial" w:cs="Arial"/>
          <w:b/>
          <w:bCs/>
        </w:rPr>
        <w:t>an Authorized Person</w:t>
      </w:r>
    </w:p>
    <w:p w14:paraId="6BA49F12" w14:textId="77777777" w:rsidR="00CF3F91" w:rsidRPr="00302D98" w:rsidRDefault="00CF3F91" w:rsidP="00CF3F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302D98">
        <w:rPr>
          <w:rFonts w:ascii="Arial" w:hAnsi="Arial" w:cs="Arial"/>
          <w:b/>
        </w:rPr>
        <w:t>General Instructions: All fields are required to be completed unless otherwise specified.</w:t>
      </w:r>
    </w:p>
    <w:p w14:paraId="25775BAB" w14:textId="77777777" w:rsidR="00CF3F91" w:rsidRPr="00302D98" w:rsidRDefault="00CF3F91" w:rsidP="00302D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02D98">
        <w:rPr>
          <w:rFonts w:ascii="Arial" w:hAnsi="Arial" w:cs="Arial"/>
        </w:rPr>
        <w:t xml:space="preserve">This form must be completed when a </w:t>
      </w:r>
      <w:r w:rsidR="00851FB3">
        <w:rPr>
          <w:rFonts w:ascii="Arial" w:hAnsi="Arial" w:cs="Arial"/>
        </w:rPr>
        <w:t xml:space="preserve">plan </w:t>
      </w:r>
      <w:r w:rsidRPr="00302D98">
        <w:rPr>
          <w:rFonts w:ascii="Arial" w:hAnsi="Arial" w:cs="Arial"/>
        </w:rPr>
        <w:t xml:space="preserve">member wishes to </w:t>
      </w:r>
      <w:r w:rsidR="00406CC7" w:rsidRPr="00302D98">
        <w:rPr>
          <w:rFonts w:ascii="Arial" w:hAnsi="Arial" w:cs="Arial"/>
        </w:rPr>
        <w:t>name one or more</w:t>
      </w:r>
      <w:r w:rsidRPr="00302D98">
        <w:rPr>
          <w:rFonts w:ascii="Arial" w:hAnsi="Arial" w:cs="Arial"/>
        </w:rPr>
        <w:t xml:space="preserve"> individual</w:t>
      </w:r>
      <w:r w:rsidR="00406CC7" w:rsidRPr="00302D98">
        <w:rPr>
          <w:rFonts w:ascii="Arial" w:hAnsi="Arial" w:cs="Arial"/>
        </w:rPr>
        <w:t>s</w:t>
      </w:r>
      <w:r w:rsidRPr="00302D98">
        <w:rPr>
          <w:rFonts w:ascii="Arial" w:hAnsi="Arial" w:cs="Arial"/>
        </w:rPr>
        <w:t xml:space="preserve"> as </w:t>
      </w:r>
      <w:r w:rsidR="00406CC7" w:rsidRPr="00302D98">
        <w:rPr>
          <w:rFonts w:ascii="Arial" w:hAnsi="Arial" w:cs="Arial"/>
        </w:rPr>
        <w:t>authorized to access and, in some cases, act on</w:t>
      </w:r>
      <w:r w:rsidR="00302D98">
        <w:rPr>
          <w:rFonts w:ascii="Arial" w:hAnsi="Arial" w:cs="Arial"/>
        </w:rPr>
        <w:t xml:space="preserve"> his/her</w:t>
      </w:r>
      <w:r w:rsidR="00406CC7" w:rsidRPr="00302D98">
        <w:rPr>
          <w:rFonts w:ascii="Arial" w:hAnsi="Arial" w:cs="Arial"/>
        </w:rPr>
        <w:t xml:space="preserve"> account information</w:t>
      </w:r>
      <w:r w:rsidR="00851FB3">
        <w:rPr>
          <w:rFonts w:ascii="Arial" w:hAnsi="Arial" w:cs="Arial"/>
        </w:rPr>
        <w:t>.</w:t>
      </w:r>
      <w:r w:rsidRPr="00302D98">
        <w:rPr>
          <w:rFonts w:ascii="Arial" w:hAnsi="Arial" w:cs="Arial"/>
        </w:rPr>
        <w:t xml:space="preserve"> A separate request form is required for each member on the </w:t>
      </w:r>
      <w:r w:rsidR="00406CC7" w:rsidRPr="00302D98">
        <w:rPr>
          <w:rFonts w:ascii="Arial" w:hAnsi="Arial" w:cs="Arial"/>
        </w:rPr>
        <w:t>account</w:t>
      </w:r>
      <w:r w:rsidRPr="00302D98">
        <w:rPr>
          <w:rFonts w:ascii="Arial" w:hAnsi="Arial" w:cs="Arial"/>
        </w:rPr>
        <w:t xml:space="preserve">, as applicable, even if authorizing the same </w:t>
      </w:r>
      <w:r w:rsidR="00406CC7" w:rsidRPr="00302D98">
        <w:rPr>
          <w:rFonts w:ascii="Arial" w:hAnsi="Arial" w:cs="Arial"/>
        </w:rPr>
        <w:t>person</w:t>
      </w:r>
      <w:r w:rsidRPr="00302D98">
        <w:rPr>
          <w:rFonts w:ascii="Arial" w:hAnsi="Arial" w:cs="Arial"/>
        </w:rPr>
        <w:t>.</w:t>
      </w:r>
      <w:r w:rsidR="00727305" w:rsidRPr="00302D98">
        <w:rPr>
          <w:rFonts w:ascii="Arial" w:hAnsi="Arial" w:cs="Arial"/>
        </w:rPr>
        <w:t xml:space="preserve"> Please note that this form </w:t>
      </w:r>
      <w:r w:rsidR="00553789" w:rsidRPr="00302D98">
        <w:rPr>
          <w:rFonts w:ascii="Arial" w:hAnsi="Arial" w:cs="Arial"/>
        </w:rPr>
        <w:t xml:space="preserve">does not necessarily </w:t>
      </w:r>
      <w:r w:rsidR="00406CC7" w:rsidRPr="00302D98">
        <w:rPr>
          <w:rFonts w:ascii="Arial" w:hAnsi="Arial" w:cs="Arial"/>
        </w:rPr>
        <w:t xml:space="preserve">create a personal representative under </w:t>
      </w:r>
      <w:r w:rsidR="00851FB3">
        <w:rPr>
          <w:rFonts w:ascii="Arial" w:hAnsi="Arial" w:cs="Arial"/>
        </w:rPr>
        <w:t xml:space="preserve">the </w:t>
      </w:r>
      <w:r w:rsidR="00851FB3" w:rsidRPr="00302D98">
        <w:rPr>
          <w:rStyle w:val="Strong"/>
          <w:rFonts w:ascii="Arial" w:hAnsi="Arial" w:cs="Arial"/>
          <w:b w:val="0"/>
        </w:rPr>
        <w:t>Health Insurance Portability and Accountability Act</w:t>
      </w:r>
      <w:r w:rsidR="00851FB3" w:rsidRPr="00851FB3">
        <w:rPr>
          <w:rFonts w:ascii="Arial" w:hAnsi="Arial" w:cs="Arial"/>
        </w:rPr>
        <w:t xml:space="preserve"> </w:t>
      </w:r>
      <w:r w:rsidR="00851FB3">
        <w:rPr>
          <w:rFonts w:ascii="Arial" w:hAnsi="Arial" w:cs="Arial"/>
        </w:rPr>
        <w:t>(</w:t>
      </w:r>
      <w:r w:rsidR="00406CC7" w:rsidRPr="00302D98">
        <w:rPr>
          <w:rFonts w:ascii="Arial" w:hAnsi="Arial" w:cs="Arial"/>
        </w:rPr>
        <w:t>HIPAA</w:t>
      </w:r>
      <w:r w:rsidR="00851FB3">
        <w:rPr>
          <w:rFonts w:ascii="Arial" w:hAnsi="Arial" w:cs="Arial"/>
        </w:rPr>
        <w:t>)</w:t>
      </w:r>
      <w:r w:rsidR="00406CC7" w:rsidRPr="00302D98">
        <w:rPr>
          <w:rFonts w:ascii="Arial" w:hAnsi="Arial" w:cs="Arial"/>
        </w:rPr>
        <w:t xml:space="preserve"> and does not</w:t>
      </w:r>
      <w:r w:rsidR="00727305" w:rsidRPr="00302D98">
        <w:rPr>
          <w:rFonts w:ascii="Arial" w:hAnsi="Arial" w:cs="Arial"/>
        </w:rPr>
        <w:t xml:space="preserve"> replace a Power of Attorney</w:t>
      </w:r>
      <w:r w:rsidR="00406CC7" w:rsidRPr="00302D98">
        <w:rPr>
          <w:rFonts w:ascii="Arial" w:hAnsi="Arial" w:cs="Arial"/>
        </w:rPr>
        <w:t xml:space="preserve"> or other legal documents evidencing personal representative status under HIPAA</w:t>
      </w:r>
      <w:r w:rsidR="00727305" w:rsidRPr="00302D98">
        <w:rPr>
          <w:rFonts w:ascii="Arial" w:hAnsi="Arial" w:cs="Arial"/>
        </w:rPr>
        <w:t>.</w:t>
      </w:r>
    </w:p>
    <w:p w14:paraId="6F0478C6" w14:textId="77777777" w:rsidR="00CF3F91" w:rsidRPr="00302D98" w:rsidRDefault="00CF3F91" w:rsidP="00302D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99A32FA" w14:textId="77777777" w:rsidR="00CF3F91" w:rsidRPr="00302D98" w:rsidRDefault="00CF3F91" w:rsidP="00302D98">
      <w:pPr>
        <w:spacing w:after="0" w:line="240" w:lineRule="auto"/>
        <w:rPr>
          <w:rFonts w:ascii="Arial" w:hAnsi="Arial" w:cs="Arial"/>
          <w:b/>
        </w:rPr>
      </w:pPr>
      <w:r w:rsidRPr="00302D98">
        <w:rPr>
          <w:rFonts w:ascii="Arial" w:hAnsi="Arial" w:cs="Arial"/>
          <w:b/>
        </w:rPr>
        <w:t>Section A: Member Information</w:t>
      </w:r>
    </w:p>
    <w:p w14:paraId="4BA25BCA" w14:textId="77777777" w:rsidR="00CF3F91" w:rsidRPr="00302D98" w:rsidRDefault="00CF3F91" w:rsidP="00302D98">
      <w:pPr>
        <w:spacing w:after="0" w:line="240" w:lineRule="auto"/>
        <w:rPr>
          <w:rFonts w:ascii="Arial" w:hAnsi="Arial" w:cs="Arial"/>
        </w:rPr>
      </w:pPr>
      <w:r w:rsidRPr="00302D98">
        <w:rPr>
          <w:rFonts w:ascii="Arial" w:hAnsi="Arial" w:cs="Arial"/>
        </w:rPr>
        <w:t xml:space="preserve">This section requests information related to the member </w:t>
      </w:r>
      <w:r w:rsidR="0079706C" w:rsidRPr="00302D98">
        <w:rPr>
          <w:rFonts w:ascii="Arial" w:hAnsi="Arial" w:cs="Arial"/>
        </w:rPr>
        <w:t>who is seeking to name an authorized person</w:t>
      </w:r>
      <w:r w:rsidRPr="00302D98">
        <w:rPr>
          <w:rFonts w:ascii="Arial" w:hAnsi="Arial" w:cs="Arial"/>
        </w:rPr>
        <w:t>. Since this information is used for both identification and verification purposes, the information included in this section should match the most current information for the member/subscriber in CVS Caremark</w:t>
      </w:r>
      <w:r w:rsidR="00851FB3" w:rsidRPr="00704399">
        <w:rPr>
          <w:rFonts w:ascii="Arial" w:hAnsi="Arial" w:cs="Arial"/>
          <w:vertAlign w:val="superscript"/>
        </w:rPr>
        <w:t>®</w:t>
      </w:r>
      <w:r w:rsidRPr="00302D98">
        <w:rPr>
          <w:rFonts w:ascii="Arial" w:hAnsi="Arial" w:cs="Arial"/>
        </w:rPr>
        <w:t xml:space="preserve"> systems. Please be aware that this form may be denied if the information on the form does not match the information in our systems.</w:t>
      </w:r>
    </w:p>
    <w:p w14:paraId="2EA82C5A" w14:textId="77777777" w:rsidR="00302D98" w:rsidRDefault="00302D98" w:rsidP="00302D98">
      <w:pPr>
        <w:spacing w:after="0" w:line="240" w:lineRule="auto"/>
        <w:rPr>
          <w:rFonts w:ascii="Arial" w:hAnsi="Arial" w:cs="Arial"/>
          <w:b/>
        </w:rPr>
      </w:pPr>
    </w:p>
    <w:p w14:paraId="04BA359E" w14:textId="77777777" w:rsidR="00EA7503" w:rsidRPr="00302D98" w:rsidRDefault="00EA7503" w:rsidP="00302D98">
      <w:pPr>
        <w:spacing w:after="0" w:line="240" w:lineRule="auto"/>
        <w:rPr>
          <w:rFonts w:ascii="Arial" w:hAnsi="Arial" w:cs="Arial"/>
          <w:b/>
        </w:rPr>
      </w:pPr>
      <w:r w:rsidRPr="00302D98">
        <w:rPr>
          <w:rFonts w:ascii="Arial" w:hAnsi="Arial" w:cs="Arial"/>
          <w:b/>
        </w:rPr>
        <w:t xml:space="preserve">Section B: Type of </w:t>
      </w:r>
      <w:r w:rsidR="0079706C" w:rsidRPr="00302D98">
        <w:rPr>
          <w:rFonts w:ascii="Arial" w:hAnsi="Arial" w:cs="Arial"/>
          <w:b/>
        </w:rPr>
        <w:t>Authorized Persons</w:t>
      </w:r>
    </w:p>
    <w:p w14:paraId="76A7955C" w14:textId="77777777" w:rsidR="00EA7503" w:rsidRDefault="00EA7503" w:rsidP="00302D98">
      <w:pPr>
        <w:spacing w:after="0" w:line="240" w:lineRule="auto"/>
        <w:rPr>
          <w:rFonts w:ascii="Arial" w:hAnsi="Arial" w:cs="Arial"/>
        </w:rPr>
      </w:pPr>
      <w:r w:rsidRPr="00302D98">
        <w:rPr>
          <w:rFonts w:ascii="Arial" w:hAnsi="Arial" w:cs="Arial"/>
        </w:rPr>
        <w:t xml:space="preserve">Members can </w:t>
      </w:r>
      <w:r w:rsidR="0079706C" w:rsidRPr="00302D98">
        <w:rPr>
          <w:rFonts w:ascii="Arial" w:hAnsi="Arial" w:cs="Arial"/>
        </w:rPr>
        <w:t>choose</w:t>
      </w:r>
      <w:r w:rsidRPr="00302D98">
        <w:rPr>
          <w:rFonts w:ascii="Arial" w:hAnsi="Arial" w:cs="Arial"/>
        </w:rPr>
        <w:t xml:space="preserve"> one of three available levels of authori</w:t>
      </w:r>
      <w:r w:rsidR="0079706C" w:rsidRPr="00302D98">
        <w:rPr>
          <w:rFonts w:ascii="Arial" w:hAnsi="Arial" w:cs="Arial"/>
        </w:rPr>
        <w:t xml:space="preserve">zation for </w:t>
      </w:r>
      <w:r w:rsidRPr="00302D98">
        <w:rPr>
          <w:rFonts w:ascii="Arial" w:hAnsi="Arial" w:cs="Arial"/>
        </w:rPr>
        <w:t xml:space="preserve">the </w:t>
      </w:r>
      <w:r w:rsidR="0079706C" w:rsidRPr="00302D98">
        <w:rPr>
          <w:rFonts w:ascii="Arial" w:hAnsi="Arial" w:cs="Arial"/>
        </w:rPr>
        <w:t>authorized person</w:t>
      </w:r>
      <w:r w:rsidRPr="00302D98">
        <w:rPr>
          <w:rFonts w:ascii="Arial" w:hAnsi="Arial" w:cs="Arial"/>
        </w:rPr>
        <w:t xml:space="preserve">: </w:t>
      </w:r>
      <w:r w:rsidR="0079706C" w:rsidRPr="00302D98">
        <w:rPr>
          <w:rFonts w:ascii="Arial" w:hAnsi="Arial" w:cs="Arial"/>
        </w:rPr>
        <w:t>ongoing</w:t>
      </w:r>
      <w:r w:rsidRPr="00302D98">
        <w:rPr>
          <w:rFonts w:ascii="Arial" w:hAnsi="Arial" w:cs="Arial"/>
        </w:rPr>
        <w:t xml:space="preserve"> authori</w:t>
      </w:r>
      <w:r w:rsidR="0079706C" w:rsidRPr="00302D98">
        <w:rPr>
          <w:rFonts w:ascii="Arial" w:hAnsi="Arial" w:cs="Arial"/>
        </w:rPr>
        <w:t>zation</w:t>
      </w:r>
      <w:r w:rsidRPr="00302D98">
        <w:rPr>
          <w:rFonts w:ascii="Arial" w:hAnsi="Arial" w:cs="Arial"/>
        </w:rPr>
        <w:t xml:space="preserve">, </w:t>
      </w:r>
      <w:r w:rsidR="0079706C" w:rsidRPr="00302D98">
        <w:rPr>
          <w:rFonts w:ascii="Arial" w:hAnsi="Arial" w:cs="Arial"/>
        </w:rPr>
        <w:t xml:space="preserve">ongoing </w:t>
      </w:r>
      <w:r w:rsidRPr="00302D98">
        <w:rPr>
          <w:rFonts w:ascii="Arial" w:hAnsi="Arial" w:cs="Arial"/>
        </w:rPr>
        <w:t>authori</w:t>
      </w:r>
      <w:r w:rsidR="0079706C" w:rsidRPr="00302D98">
        <w:rPr>
          <w:rFonts w:ascii="Arial" w:hAnsi="Arial" w:cs="Arial"/>
        </w:rPr>
        <w:t>zation and</w:t>
      </w:r>
      <w:r w:rsidR="006A5051" w:rsidRPr="00302D98">
        <w:rPr>
          <w:rFonts w:ascii="Arial" w:hAnsi="Arial" w:cs="Arial"/>
        </w:rPr>
        <w:t xml:space="preserve"> </w:t>
      </w:r>
      <w:r w:rsidR="00851FB3">
        <w:rPr>
          <w:rFonts w:ascii="Arial" w:hAnsi="Arial" w:cs="Arial"/>
        </w:rPr>
        <w:t>r</w:t>
      </w:r>
      <w:r w:rsidR="006A5051" w:rsidRPr="00302D98">
        <w:rPr>
          <w:rFonts w:ascii="Arial" w:hAnsi="Arial" w:cs="Arial"/>
        </w:rPr>
        <w:t>ight to make account decisions</w:t>
      </w:r>
      <w:r w:rsidRPr="00302D98">
        <w:rPr>
          <w:rFonts w:ascii="Arial" w:hAnsi="Arial" w:cs="Arial"/>
        </w:rPr>
        <w:t>, and one</w:t>
      </w:r>
      <w:r w:rsidR="00851FB3">
        <w:rPr>
          <w:rFonts w:ascii="Arial" w:hAnsi="Arial" w:cs="Arial"/>
        </w:rPr>
        <w:t>-</w:t>
      </w:r>
      <w:r w:rsidRPr="00302D98">
        <w:rPr>
          <w:rFonts w:ascii="Arial" w:hAnsi="Arial" w:cs="Arial"/>
        </w:rPr>
        <w:t xml:space="preserve">time </w:t>
      </w:r>
      <w:r w:rsidR="0079706C" w:rsidRPr="00302D98">
        <w:rPr>
          <w:rFonts w:ascii="Arial" w:hAnsi="Arial" w:cs="Arial"/>
        </w:rPr>
        <w:t>authorization/</w:t>
      </w:r>
      <w:r w:rsidRPr="00302D98">
        <w:rPr>
          <w:rFonts w:ascii="Arial" w:hAnsi="Arial" w:cs="Arial"/>
        </w:rPr>
        <w:t xml:space="preserve">release. </w:t>
      </w:r>
      <w:r w:rsidR="00851FB3">
        <w:rPr>
          <w:rFonts w:ascii="Arial" w:hAnsi="Arial" w:cs="Arial"/>
        </w:rPr>
        <w:t>The levels are described below.</w:t>
      </w:r>
    </w:p>
    <w:p w14:paraId="1619D5A6" w14:textId="77777777" w:rsidR="00302D98" w:rsidRPr="00302D98" w:rsidRDefault="00302D98" w:rsidP="00302D98">
      <w:pPr>
        <w:spacing w:after="0" w:line="240" w:lineRule="auto"/>
        <w:rPr>
          <w:rFonts w:ascii="Arial" w:hAnsi="Arial" w:cs="Arial"/>
        </w:rPr>
      </w:pPr>
    </w:p>
    <w:p w14:paraId="7825F214" w14:textId="77777777" w:rsidR="00EA7503" w:rsidRPr="00302D98" w:rsidRDefault="006A5051" w:rsidP="00302D98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302D98">
        <w:rPr>
          <w:rFonts w:ascii="Arial" w:hAnsi="Arial" w:cs="Arial"/>
          <w:b/>
        </w:rPr>
        <w:t>Ongoing</w:t>
      </w:r>
      <w:r w:rsidR="00EA7503" w:rsidRPr="00302D98">
        <w:rPr>
          <w:rFonts w:ascii="Arial" w:hAnsi="Arial" w:cs="Arial"/>
          <w:b/>
        </w:rPr>
        <w:t xml:space="preserve"> Authori</w:t>
      </w:r>
      <w:r w:rsidRPr="00302D98">
        <w:rPr>
          <w:rFonts w:ascii="Arial" w:hAnsi="Arial" w:cs="Arial"/>
          <w:b/>
        </w:rPr>
        <w:t>zation</w:t>
      </w:r>
      <w:r w:rsidR="00EA7503" w:rsidRPr="00302D98">
        <w:rPr>
          <w:rFonts w:ascii="Arial" w:hAnsi="Arial" w:cs="Arial"/>
          <w:b/>
        </w:rPr>
        <w:t xml:space="preserve"> (Account Inquiries Only):</w:t>
      </w:r>
      <w:r w:rsidR="00553789" w:rsidRPr="00302D98">
        <w:rPr>
          <w:rFonts w:ascii="Arial" w:hAnsi="Arial" w:cs="Arial"/>
          <w:b/>
        </w:rPr>
        <w:t xml:space="preserve"> </w:t>
      </w:r>
      <w:r w:rsidR="00EA7503" w:rsidRPr="00302D98">
        <w:rPr>
          <w:rFonts w:ascii="Arial" w:hAnsi="Arial" w:cs="Arial"/>
        </w:rPr>
        <w:t xml:space="preserve">If you select this option, </w:t>
      </w:r>
      <w:r w:rsidRPr="00302D98">
        <w:rPr>
          <w:rFonts w:ascii="Arial" w:hAnsi="Arial" w:cs="Arial"/>
        </w:rPr>
        <w:t>the</w:t>
      </w:r>
      <w:r w:rsidR="00EA7503" w:rsidRPr="00302D98">
        <w:rPr>
          <w:rFonts w:ascii="Arial" w:hAnsi="Arial" w:cs="Arial"/>
        </w:rPr>
        <w:t xml:space="preserve"> </w:t>
      </w:r>
      <w:r w:rsidRPr="00302D98">
        <w:rPr>
          <w:rFonts w:ascii="Arial" w:hAnsi="Arial" w:cs="Arial"/>
        </w:rPr>
        <w:t>authorized person</w:t>
      </w:r>
      <w:r w:rsidR="00EA7503" w:rsidRPr="00302D98">
        <w:rPr>
          <w:rFonts w:ascii="Arial" w:hAnsi="Arial" w:cs="Arial"/>
        </w:rPr>
        <w:t xml:space="preserve"> is </w:t>
      </w:r>
      <w:r w:rsidR="00553789" w:rsidRPr="00302D98">
        <w:rPr>
          <w:rFonts w:ascii="Arial" w:hAnsi="Arial" w:cs="Arial"/>
        </w:rPr>
        <w:t xml:space="preserve">only </w:t>
      </w:r>
      <w:r w:rsidR="00EA7503" w:rsidRPr="00302D98">
        <w:rPr>
          <w:rFonts w:ascii="Arial" w:hAnsi="Arial" w:cs="Arial"/>
        </w:rPr>
        <w:t>allowed to make inquiries about your account</w:t>
      </w:r>
      <w:r w:rsidR="00851FB3">
        <w:rPr>
          <w:rFonts w:ascii="Arial" w:hAnsi="Arial" w:cs="Arial"/>
        </w:rPr>
        <w:t>.</w:t>
      </w:r>
      <w:r w:rsidR="00EA7503" w:rsidRPr="00302D98">
        <w:rPr>
          <w:rFonts w:ascii="Arial" w:hAnsi="Arial" w:cs="Arial"/>
        </w:rPr>
        <w:t xml:space="preserve"> CVS Caremark is allowed to disclose your pr</w:t>
      </w:r>
      <w:r w:rsidRPr="00302D98">
        <w:rPr>
          <w:rFonts w:ascii="Arial" w:hAnsi="Arial" w:cs="Arial"/>
        </w:rPr>
        <w:t>otected health</w:t>
      </w:r>
      <w:r w:rsidR="00EA7503" w:rsidRPr="00302D98">
        <w:rPr>
          <w:rFonts w:ascii="Arial" w:hAnsi="Arial" w:cs="Arial"/>
        </w:rPr>
        <w:t xml:space="preserve"> information </w:t>
      </w:r>
      <w:r w:rsidRPr="00302D98">
        <w:rPr>
          <w:rFonts w:ascii="Arial" w:hAnsi="Arial" w:cs="Arial"/>
        </w:rPr>
        <w:t xml:space="preserve">(PHI) </w:t>
      </w:r>
      <w:r w:rsidR="00EA7503" w:rsidRPr="00302D98">
        <w:rPr>
          <w:rFonts w:ascii="Arial" w:hAnsi="Arial" w:cs="Arial"/>
        </w:rPr>
        <w:t xml:space="preserve">to that individual, such as claims, enrollment, billing and appeals. </w:t>
      </w:r>
      <w:r w:rsidRPr="00302D98">
        <w:rPr>
          <w:rFonts w:ascii="Arial" w:hAnsi="Arial" w:cs="Arial"/>
        </w:rPr>
        <w:t>The</w:t>
      </w:r>
      <w:r w:rsidR="00EA7503" w:rsidRPr="00302D98">
        <w:rPr>
          <w:rFonts w:ascii="Arial" w:hAnsi="Arial" w:cs="Arial"/>
        </w:rPr>
        <w:t xml:space="preserve"> </w:t>
      </w:r>
      <w:r w:rsidRPr="00302D98">
        <w:rPr>
          <w:rFonts w:ascii="Arial" w:hAnsi="Arial" w:cs="Arial"/>
        </w:rPr>
        <w:t>authorized person</w:t>
      </w:r>
      <w:r w:rsidR="00EA7503" w:rsidRPr="00302D98">
        <w:rPr>
          <w:rFonts w:ascii="Arial" w:hAnsi="Arial" w:cs="Arial"/>
        </w:rPr>
        <w:t xml:space="preserve"> will not be allowed to make changes to your account. </w:t>
      </w:r>
    </w:p>
    <w:p w14:paraId="62C4F2FB" w14:textId="77777777" w:rsidR="00553789" w:rsidRPr="00302D98" w:rsidRDefault="00553789" w:rsidP="00302D98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14:paraId="38AA81FE" w14:textId="77777777" w:rsidR="00EA7503" w:rsidRPr="00302D98" w:rsidRDefault="006A5051" w:rsidP="00302D98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302D98">
        <w:rPr>
          <w:rFonts w:ascii="Arial" w:hAnsi="Arial" w:cs="Arial"/>
          <w:b/>
        </w:rPr>
        <w:t xml:space="preserve">Ongoing </w:t>
      </w:r>
      <w:r w:rsidR="00EA7503" w:rsidRPr="00302D98">
        <w:rPr>
          <w:rFonts w:ascii="Arial" w:hAnsi="Arial" w:cs="Arial"/>
          <w:b/>
        </w:rPr>
        <w:t>Authori</w:t>
      </w:r>
      <w:r w:rsidRPr="00302D98">
        <w:rPr>
          <w:rFonts w:ascii="Arial" w:hAnsi="Arial" w:cs="Arial"/>
          <w:b/>
        </w:rPr>
        <w:t>zation and Right to Make Account Decisions</w:t>
      </w:r>
      <w:r w:rsidR="00EA7503" w:rsidRPr="00302D98">
        <w:rPr>
          <w:rFonts w:ascii="Arial" w:hAnsi="Arial" w:cs="Arial"/>
          <w:b/>
        </w:rPr>
        <w:t xml:space="preserve"> (Account Inquiries</w:t>
      </w:r>
      <w:r w:rsidRPr="00302D98">
        <w:rPr>
          <w:rFonts w:ascii="Arial" w:hAnsi="Arial" w:cs="Arial"/>
          <w:b/>
        </w:rPr>
        <w:t xml:space="preserve"> and Changes</w:t>
      </w:r>
      <w:r w:rsidR="00EA7503" w:rsidRPr="00302D98">
        <w:rPr>
          <w:rFonts w:ascii="Arial" w:hAnsi="Arial" w:cs="Arial"/>
          <w:b/>
        </w:rPr>
        <w:t>):</w:t>
      </w:r>
      <w:r w:rsidR="00553789" w:rsidRPr="00302D98">
        <w:rPr>
          <w:rFonts w:ascii="Arial" w:hAnsi="Arial" w:cs="Arial"/>
        </w:rPr>
        <w:t xml:space="preserve"> </w:t>
      </w:r>
      <w:r w:rsidR="00EA7503" w:rsidRPr="00302D98">
        <w:rPr>
          <w:rFonts w:ascii="Arial" w:hAnsi="Arial" w:cs="Arial"/>
        </w:rPr>
        <w:t xml:space="preserve">If you select this option, </w:t>
      </w:r>
      <w:r w:rsidRPr="00302D98">
        <w:rPr>
          <w:rFonts w:ascii="Arial" w:hAnsi="Arial" w:cs="Arial"/>
        </w:rPr>
        <w:t>the authorized person</w:t>
      </w:r>
      <w:r w:rsidR="00EA7503" w:rsidRPr="00302D98">
        <w:rPr>
          <w:rFonts w:ascii="Arial" w:hAnsi="Arial" w:cs="Arial"/>
        </w:rPr>
        <w:t xml:space="preserve"> will have all the </w:t>
      </w:r>
      <w:r w:rsidRPr="00302D98">
        <w:rPr>
          <w:rFonts w:ascii="Arial" w:hAnsi="Arial" w:cs="Arial"/>
        </w:rPr>
        <w:t>rights</w:t>
      </w:r>
      <w:r w:rsidR="00EA7503" w:rsidRPr="00302D98">
        <w:rPr>
          <w:rFonts w:ascii="Arial" w:hAnsi="Arial" w:cs="Arial"/>
        </w:rPr>
        <w:t xml:space="preserve"> that you currently have </w:t>
      </w:r>
      <w:r w:rsidRPr="00302D98">
        <w:rPr>
          <w:rFonts w:ascii="Arial" w:hAnsi="Arial" w:cs="Arial"/>
        </w:rPr>
        <w:t>to make changes to your</w:t>
      </w:r>
      <w:r w:rsidR="00EA7503" w:rsidRPr="00302D98">
        <w:rPr>
          <w:rFonts w:ascii="Arial" w:hAnsi="Arial" w:cs="Arial"/>
        </w:rPr>
        <w:t xml:space="preserve"> account. </w:t>
      </w:r>
      <w:r w:rsidR="00553789" w:rsidRPr="00302D98">
        <w:rPr>
          <w:rFonts w:ascii="Arial" w:hAnsi="Arial" w:cs="Arial"/>
        </w:rPr>
        <w:t xml:space="preserve">This means that </w:t>
      </w:r>
      <w:r w:rsidRPr="00302D98">
        <w:rPr>
          <w:rFonts w:ascii="Arial" w:hAnsi="Arial" w:cs="Arial"/>
        </w:rPr>
        <w:t>the authorized person</w:t>
      </w:r>
      <w:r w:rsidR="00EA7503" w:rsidRPr="00302D98">
        <w:rPr>
          <w:rFonts w:ascii="Arial" w:hAnsi="Arial" w:cs="Arial"/>
        </w:rPr>
        <w:t xml:space="preserve"> </w:t>
      </w:r>
      <w:r w:rsidR="00553789" w:rsidRPr="00302D98">
        <w:rPr>
          <w:rFonts w:ascii="Arial" w:hAnsi="Arial" w:cs="Arial"/>
        </w:rPr>
        <w:t xml:space="preserve">will </w:t>
      </w:r>
      <w:r w:rsidR="00EA7503" w:rsidRPr="00302D98">
        <w:rPr>
          <w:rFonts w:ascii="Arial" w:hAnsi="Arial" w:cs="Arial"/>
        </w:rPr>
        <w:t xml:space="preserve">be allowed to make inquiries about your </w:t>
      </w:r>
      <w:r w:rsidRPr="00302D98">
        <w:rPr>
          <w:rFonts w:ascii="Arial" w:hAnsi="Arial" w:cs="Arial"/>
        </w:rPr>
        <w:t>account</w:t>
      </w:r>
      <w:r w:rsidR="00553789" w:rsidRPr="00302D98">
        <w:rPr>
          <w:rFonts w:ascii="Arial" w:hAnsi="Arial" w:cs="Arial"/>
        </w:rPr>
        <w:t>, to</w:t>
      </w:r>
      <w:r w:rsidRPr="00302D98">
        <w:rPr>
          <w:rFonts w:ascii="Arial" w:hAnsi="Arial" w:cs="Arial"/>
        </w:rPr>
        <w:t xml:space="preserve"> access your PHI</w:t>
      </w:r>
      <w:r w:rsidR="00EA7503" w:rsidRPr="00302D98">
        <w:rPr>
          <w:rFonts w:ascii="Arial" w:hAnsi="Arial" w:cs="Arial"/>
        </w:rPr>
        <w:t>,</w:t>
      </w:r>
      <w:r w:rsidR="00553789" w:rsidRPr="00302D98">
        <w:rPr>
          <w:rFonts w:ascii="Arial" w:hAnsi="Arial" w:cs="Arial"/>
        </w:rPr>
        <w:t xml:space="preserve"> and to request and </w:t>
      </w:r>
      <w:r w:rsidR="00EA7503" w:rsidRPr="00302D98">
        <w:rPr>
          <w:rFonts w:ascii="Arial" w:hAnsi="Arial" w:cs="Arial"/>
        </w:rPr>
        <w:t>make changes and updates to your account</w:t>
      </w:r>
      <w:r w:rsidRPr="00302D98">
        <w:rPr>
          <w:rFonts w:ascii="Arial" w:hAnsi="Arial" w:cs="Arial"/>
        </w:rPr>
        <w:t>, such as changing your address on file.</w:t>
      </w:r>
    </w:p>
    <w:p w14:paraId="0049BBF4" w14:textId="77777777" w:rsidR="00553789" w:rsidRPr="00302D98" w:rsidRDefault="00553789" w:rsidP="00302D98">
      <w:pPr>
        <w:pStyle w:val="ListParagraph"/>
        <w:spacing w:after="0" w:line="240" w:lineRule="auto"/>
        <w:rPr>
          <w:rFonts w:ascii="Arial" w:hAnsi="Arial" w:cs="Arial"/>
        </w:rPr>
      </w:pPr>
    </w:p>
    <w:p w14:paraId="27BC287A" w14:textId="77777777" w:rsidR="00EA7503" w:rsidRPr="00302D98" w:rsidRDefault="00EA7503" w:rsidP="00302D98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302D98">
        <w:rPr>
          <w:rFonts w:ascii="Arial" w:hAnsi="Arial" w:cs="Arial"/>
          <w:b/>
        </w:rPr>
        <w:t>One</w:t>
      </w:r>
      <w:r w:rsidR="00851FB3">
        <w:rPr>
          <w:rFonts w:ascii="Arial" w:hAnsi="Arial" w:cs="Arial"/>
          <w:b/>
        </w:rPr>
        <w:t>-</w:t>
      </w:r>
      <w:r w:rsidRPr="00302D98">
        <w:rPr>
          <w:rFonts w:ascii="Arial" w:hAnsi="Arial" w:cs="Arial"/>
          <w:b/>
        </w:rPr>
        <w:t xml:space="preserve">Time </w:t>
      </w:r>
      <w:r w:rsidR="006A5051" w:rsidRPr="00302D98">
        <w:rPr>
          <w:rFonts w:ascii="Arial" w:hAnsi="Arial" w:cs="Arial"/>
          <w:b/>
        </w:rPr>
        <w:t>Authorization/</w:t>
      </w:r>
      <w:r w:rsidRPr="00302D98">
        <w:rPr>
          <w:rFonts w:ascii="Arial" w:hAnsi="Arial" w:cs="Arial"/>
          <w:b/>
        </w:rPr>
        <w:t>Release:</w:t>
      </w:r>
      <w:r w:rsidRPr="00302D98">
        <w:rPr>
          <w:rFonts w:ascii="Arial" w:hAnsi="Arial" w:cs="Arial"/>
        </w:rPr>
        <w:t xml:space="preserve"> The one</w:t>
      </w:r>
      <w:r w:rsidR="00851FB3">
        <w:rPr>
          <w:rFonts w:ascii="Arial" w:hAnsi="Arial" w:cs="Arial"/>
        </w:rPr>
        <w:t>-</w:t>
      </w:r>
      <w:r w:rsidRPr="00302D98">
        <w:rPr>
          <w:rFonts w:ascii="Arial" w:hAnsi="Arial" w:cs="Arial"/>
        </w:rPr>
        <w:t xml:space="preserve">time </w:t>
      </w:r>
      <w:r w:rsidR="006A5051" w:rsidRPr="00302D98">
        <w:rPr>
          <w:rFonts w:ascii="Arial" w:hAnsi="Arial" w:cs="Arial"/>
        </w:rPr>
        <w:t xml:space="preserve">authorization to disclose PHI </w:t>
      </w:r>
      <w:r w:rsidR="00D833FE" w:rsidRPr="00302D98">
        <w:rPr>
          <w:rFonts w:ascii="Arial" w:hAnsi="Arial" w:cs="Arial"/>
        </w:rPr>
        <w:t xml:space="preserve">allows you to specify what information about you or your account may be released on a one-time basis, </w:t>
      </w:r>
      <w:r w:rsidRPr="00302D98">
        <w:rPr>
          <w:rFonts w:ascii="Arial" w:hAnsi="Arial" w:cs="Arial"/>
        </w:rPr>
        <w:t>includ</w:t>
      </w:r>
      <w:r w:rsidR="00D833FE" w:rsidRPr="00302D98">
        <w:rPr>
          <w:rFonts w:ascii="Arial" w:hAnsi="Arial" w:cs="Arial"/>
        </w:rPr>
        <w:t>ing information about your</w:t>
      </w:r>
      <w:r w:rsidR="00131578" w:rsidRPr="00302D98">
        <w:rPr>
          <w:rFonts w:ascii="Arial" w:hAnsi="Arial" w:cs="Arial"/>
        </w:rPr>
        <w:t xml:space="preserve">: </w:t>
      </w:r>
    </w:p>
    <w:p w14:paraId="7869A9EF" w14:textId="77777777" w:rsidR="00EA7503" w:rsidRPr="00302D98" w:rsidRDefault="00EA7503" w:rsidP="00302D9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302D98">
        <w:rPr>
          <w:rFonts w:ascii="Arial" w:hAnsi="Arial" w:cs="Arial"/>
        </w:rPr>
        <w:t>Treating providers of care (pharmacies, prescribing physicians, etc</w:t>
      </w:r>
      <w:proofErr w:type="gramStart"/>
      <w:r w:rsidRPr="00302D98">
        <w:rPr>
          <w:rFonts w:ascii="Arial" w:hAnsi="Arial" w:cs="Arial"/>
        </w:rPr>
        <w:t>);</w:t>
      </w:r>
      <w:proofErr w:type="gramEnd"/>
    </w:p>
    <w:p w14:paraId="08A92758" w14:textId="77777777" w:rsidR="00EA7503" w:rsidRPr="00302D98" w:rsidRDefault="00EA7503" w:rsidP="00302D9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302D98">
        <w:rPr>
          <w:rFonts w:ascii="Arial" w:hAnsi="Arial" w:cs="Arial"/>
        </w:rPr>
        <w:t>Prescription records (drug names, dispensing dates, costs, etc</w:t>
      </w:r>
      <w:proofErr w:type="gramStart"/>
      <w:r w:rsidRPr="00302D98">
        <w:rPr>
          <w:rFonts w:ascii="Arial" w:hAnsi="Arial" w:cs="Arial"/>
        </w:rPr>
        <w:t>);</w:t>
      </w:r>
      <w:proofErr w:type="gramEnd"/>
    </w:p>
    <w:p w14:paraId="5C5715A3" w14:textId="77777777" w:rsidR="00EA7503" w:rsidRPr="00302D98" w:rsidRDefault="00EA7503" w:rsidP="00302D9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302D98">
        <w:rPr>
          <w:rFonts w:ascii="Arial" w:hAnsi="Arial" w:cs="Arial"/>
        </w:rPr>
        <w:t>Demographic information (</w:t>
      </w:r>
      <w:r w:rsidR="00D833FE" w:rsidRPr="00302D98">
        <w:rPr>
          <w:rFonts w:ascii="Arial" w:hAnsi="Arial" w:cs="Arial"/>
        </w:rPr>
        <w:t xml:space="preserve">your date of birth, </w:t>
      </w:r>
      <w:r w:rsidRPr="00302D98">
        <w:rPr>
          <w:rFonts w:ascii="Arial" w:hAnsi="Arial" w:cs="Arial"/>
        </w:rPr>
        <w:t>address, etc); and</w:t>
      </w:r>
    </w:p>
    <w:p w14:paraId="13E5F0AC" w14:textId="77777777" w:rsidR="00EA7503" w:rsidRPr="00302D98" w:rsidRDefault="00EA7503" w:rsidP="00302D9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302D98">
        <w:rPr>
          <w:rFonts w:ascii="Arial" w:hAnsi="Arial" w:cs="Arial"/>
        </w:rPr>
        <w:t>Eligibility information (dates of coverage, deductibles, etc).</w:t>
      </w:r>
    </w:p>
    <w:p w14:paraId="774EC3E2" w14:textId="77777777" w:rsidR="005403E2" w:rsidRPr="00302D98" w:rsidRDefault="005403E2" w:rsidP="00302D98">
      <w:pPr>
        <w:spacing w:after="0" w:line="240" w:lineRule="auto"/>
        <w:rPr>
          <w:rFonts w:ascii="Arial" w:hAnsi="Arial" w:cs="Arial"/>
          <w:b/>
        </w:rPr>
      </w:pPr>
    </w:p>
    <w:p w14:paraId="23BDA74B" w14:textId="77777777" w:rsidR="00553789" w:rsidRPr="00302D98" w:rsidRDefault="00553789" w:rsidP="00302D98">
      <w:pPr>
        <w:spacing w:after="0" w:line="240" w:lineRule="auto"/>
        <w:rPr>
          <w:rFonts w:ascii="Arial" w:hAnsi="Arial" w:cs="Arial"/>
          <w:b/>
        </w:rPr>
      </w:pPr>
    </w:p>
    <w:p w14:paraId="3DC7BB31" w14:textId="77777777" w:rsidR="00131578" w:rsidRPr="00302D98" w:rsidRDefault="00131578" w:rsidP="00302D98">
      <w:pPr>
        <w:spacing w:after="0" w:line="240" w:lineRule="auto"/>
        <w:rPr>
          <w:rFonts w:ascii="Arial" w:hAnsi="Arial" w:cs="Arial"/>
          <w:b/>
        </w:rPr>
      </w:pPr>
      <w:r w:rsidRPr="00302D98">
        <w:rPr>
          <w:rFonts w:ascii="Arial" w:hAnsi="Arial" w:cs="Arial"/>
          <w:b/>
        </w:rPr>
        <w:t xml:space="preserve">Section C: </w:t>
      </w:r>
      <w:r w:rsidR="00D833FE" w:rsidRPr="00302D98">
        <w:rPr>
          <w:rFonts w:ascii="Arial" w:hAnsi="Arial" w:cs="Arial"/>
          <w:b/>
        </w:rPr>
        <w:t>Authorized Person</w:t>
      </w:r>
      <w:r w:rsidRPr="00302D98">
        <w:rPr>
          <w:rFonts w:ascii="Arial" w:hAnsi="Arial" w:cs="Arial"/>
          <w:b/>
        </w:rPr>
        <w:t xml:space="preserve"> Information</w:t>
      </w:r>
    </w:p>
    <w:p w14:paraId="32652390" w14:textId="77777777" w:rsidR="00302D98" w:rsidRDefault="00302D98" w:rsidP="00302D98">
      <w:pPr>
        <w:spacing w:after="0" w:line="240" w:lineRule="auto"/>
        <w:rPr>
          <w:rFonts w:ascii="Arial" w:hAnsi="Arial" w:cs="Arial"/>
        </w:rPr>
      </w:pPr>
    </w:p>
    <w:p w14:paraId="6D122034" w14:textId="77777777" w:rsidR="00131578" w:rsidRPr="00302D98" w:rsidRDefault="00131578" w:rsidP="00302D98">
      <w:pPr>
        <w:spacing w:after="0" w:line="240" w:lineRule="auto"/>
        <w:rPr>
          <w:rFonts w:ascii="Arial" w:hAnsi="Arial" w:cs="Arial"/>
        </w:rPr>
      </w:pPr>
      <w:r w:rsidRPr="00302D98">
        <w:rPr>
          <w:rFonts w:ascii="Arial" w:hAnsi="Arial" w:cs="Arial"/>
        </w:rPr>
        <w:t xml:space="preserve">The requested information will be used by CVS Caremark for identification and verification purposes. The </w:t>
      </w:r>
      <w:r w:rsidR="00D833FE" w:rsidRPr="00302D98">
        <w:rPr>
          <w:rFonts w:ascii="Arial" w:hAnsi="Arial" w:cs="Arial"/>
        </w:rPr>
        <w:t>authorized person</w:t>
      </w:r>
      <w:r w:rsidRPr="00302D98">
        <w:rPr>
          <w:rFonts w:ascii="Arial" w:hAnsi="Arial" w:cs="Arial"/>
        </w:rPr>
        <w:t xml:space="preserve"> will be required to disclose this information during a phone call if he</w:t>
      </w:r>
      <w:r w:rsidR="00D833FE" w:rsidRPr="00302D98">
        <w:rPr>
          <w:rFonts w:ascii="Arial" w:hAnsi="Arial" w:cs="Arial"/>
        </w:rPr>
        <w:t>/she</w:t>
      </w:r>
      <w:r w:rsidRPr="00302D98">
        <w:rPr>
          <w:rFonts w:ascii="Arial" w:hAnsi="Arial" w:cs="Arial"/>
        </w:rPr>
        <w:t xml:space="preserve"> wishes to receive </w:t>
      </w:r>
      <w:r w:rsidR="00D833FE" w:rsidRPr="00302D98">
        <w:rPr>
          <w:rFonts w:ascii="Arial" w:hAnsi="Arial" w:cs="Arial"/>
        </w:rPr>
        <w:t>PHI</w:t>
      </w:r>
      <w:r w:rsidRPr="00302D98">
        <w:rPr>
          <w:rFonts w:ascii="Arial" w:hAnsi="Arial" w:cs="Arial"/>
        </w:rPr>
        <w:t xml:space="preserve"> about </w:t>
      </w:r>
      <w:r w:rsidR="00851FB3">
        <w:rPr>
          <w:rFonts w:ascii="Arial" w:hAnsi="Arial" w:cs="Arial"/>
        </w:rPr>
        <w:t>you</w:t>
      </w:r>
      <w:r w:rsidRPr="00302D98">
        <w:rPr>
          <w:rFonts w:ascii="Arial" w:hAnsi="Arial" w:cs="Arial"/>
        </w:rPr>
        <w:t>.</w:t>
      </w:r>
    </w:p>
    <w:p w14:paraId="6B6A635F" w14:textId="77777777" w:rsidR="00302D98" w:rsidRDefault="00302D98" w:rsidP="00302D98">
      <w:pPr>
        <w:spacing w:after="0" w:line="240" w:lineRule="auto"/>
        <w:rPr>
          <w:rFonts w:ascii="Arial" w:hAnsi="Arial" w:cs="Arial"/>
          <w:b/>
        </w:rPr>
      </w:pPr>
    </w:p>
    <w:p w14:paraId="6B7336B5" w14:textId="77777777" w:rsidR="000D48CB" w:rsidRPr="00302D98" w:rsidRDefault="000D48CB" w:rsidP="00302D98">
      <w:pPr>
        <w:spacing w:after="0" w:line="240" w:lineRule="auto"/>
        <w:rPr>
          <w:rFonts w:ascii="Arial" w:hAnsi="Arial" w:cs="Arial"/>
        </w:rPr>
      </w:pPr>
      <w:r w:rsidRPr="00302D98">
        <w:rPr>
          <w:rFonts w:ascii="Arial" w:hAnsi="Arial" w:cs="Arial"/>
          <w:b/>
        </w:rPr>
        <w:t xml:space="preserve">Time Period of </w:t>
      </w:r>
      <w:r w:rsidR="00D833FE" w:rsidRPr="00302D98">
        <w:rPr>
          <w:rFonts w:ascii="Arial" w:hAnsi="Arial" w:cs="Arial"/>
          <w:b/>
        </w:rPr>
        <w:t>Authorization</w:t>
      </w:r>
      <w:r w:rsidRPr="00302D98">
        <w:rPr>
          <w:rFonts w:ascii="Arial" w:hAnsi="Arial" w:cs="Arial"/>
        </w:rPr>
        <w:t xml:space="preserve">: If no termination date is entered, the request will remain in effect until </w:t>
      </w:r>
      <w:r w:rsidR="005403E2" w:rsidRPr="00302D98">
        <w:rPr>
          <w:rFonts w:ascii="Arial" w:hAnsi="Arial" w:cs="Arial"/>
        </w:rPr>
        <w:t>the member is no longer a member of a plan administered by CVS Caremark</w:t>
      </w:r>
      <w:r w:rsidRPr="00302D98">
        <w:rPr>
          <w:rFonts w:ascii="Arial" w:hAnsi="Arial" w:cs="Arial"/>
        </w:rPr>
        <w:t xml:space="preserve">. </w:t>
      </w:r>
    </w:p>
    <w:p w14:paraId="3E06C00E" w14:textId="77777777" w:rsidR="00CF3F91" w:rsidRDefault="00D833FE" w:rsidP="00302D98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302D98">
        <w:rPr>
          <w:rFonts w:ascii="Arial" w:hAnsi="Arial" w:cs="Arial"/>
          <w:b/>
          <w:bCs/>
        </w:rPr>
        <w:lastRenderedPageBreak/>
        <w:t>Authorization</w:t>
      </w:r>
      <w:r w:rsidR="00446CD2" w:rsidRPr="00302D98">
        <w:rPr>
          <w:rFonts w:ascii="Arial" w:hAnsi="Arial" w:cs="Arial"/>
          <w:b/>
          <w:bCs/>
        </w:rPr>
        <w:t xml:space="preserve"> to Disclose My Information</w:t>
      </w:r>
    </w:p>
    <w:p w14:paraId="2402AE22" w14:textId="77777777" w:rsidR="00302D98" w:rsidRPr="00302D98" w:rsidRDefault="00302D98" w:rsidP="00302D98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15DF080D" w14:textId="77777777" w:rsidR="004B444B" w:rsidRPr="00302D98" w:rsidRDefault="004B444B" w:rsidP="00302D98">
      <w:pPr>
        <w:spacing w:after="0" w:line="240" w:lineRule="auto"/>
        <w:rPr>
          <w:rFonts w:ascii="Arial" w:hAnsi="Arial" w:cs="Arial"/>
          <w:b/>
        </w:rPr>
      </w:pPr>
      <w:r w:rsidRPr="00302D98">
        <w:rPr>
          <w:rFonts w:ascii="Arial" w:hAnsi="Arial" w:cs="Arial"/>
          <w:b/>
        </w:rPr>
        <w:t>Section A: Member Information</w:t>
      </w:r>
    </w:p>
    <w:p w14:paraId="284488F5" w14:textId="77777777" w:rsidR="00CF3F91" w:rsidRPr="00302D98" w:rsidRDefault="00CF3F91" w:rsidP="00302D98">
      <w:pPr>
        <w:spacing w:after="0" w:line="240" w:lineRule="auto"/>
        <w:rPr>
          <w:rFonts w:ascii="Arial" w:hAnsi="Arial" w:cs="Arial"/>
        </w:rPr>
      </w:pPr>
      <w:r w:rsidRPr="00302D98">
        <w:rPr>
          <w:rFonts w:ascii="Arial" w:hAnsi="Arial" w:cs="Arial"/>
        </w:rPr>
        <w:t xml:space="preserve">For purposes of this authorization form, CVS Caremark means Caremark Rx, Inc. and its affiliates. </w:t>
      </w:r>
    </w:p>
    <w:p w14:paraId="6846D540" w14:textId="77777777" w:rsidR="00CF3F91" w:rsidRPr="00302D98" w:rsidRDefault="00CF3F91" w:rsidP="00302D98">
      <w:pPr>
        <w:spacing w:after="0" w:line="240" w:lineRule="auto"/>
        <w:rPr>
          <w:rFonts w:ascii="Arial" w:hAnsi="Arial" w:cs="Arial"/>
          <w:u w:val="single"/>
        </w:rPr>
      </w:pPr>
      <w:r w:rsidRPr="00741CFA">
        <w:rPr>
          <w:rFonts w:ascii="Arial" w:hAnsi="Arial" w:cs="Arial"/>
        </w:rPr>
        <w:t>Member Name:</w:t>
      </w:r>
      <w:r w:rsidRPr="00302D98">
        <w:rPr>
          <w:rFonts w:ascii="Arial" w:hAnsi="Arial" w:cs="Arial"/>
          <w:u w:val="single"/>
        </w:rPr>
        <w:t xml:space="preserve"> </w:t>
      </w:r>
      <w:r w:rsidR="00302D98">
        <w:rPr>
          <w:rFonts w:ascii="Arial" w:hAnsi="Arial" w:cs="Arial"/>
          <w:u w:val="single"/>
        </w:rPr>
        <w:t>_____________________</w:t>
      </w:r>
      <w:r w:rsidR="00741CFA" w:rsidRPr="00302D98">
        <w:rPr>
          <w:rFonts w:ascii="Arial" w:hAnsi="Arial" w:cs="Arial"/>
          <w:u w:val="single"/>
        </w:rPr>
        <w:t>___</w:t>
      </w:r>
      <w:r w:rsidR="00741CFA">
        <w:rPr>
          <w:rFonts w:ascii="Arial" w:hAnsi="Arial" w:cs="Arial"/>
          <w:u w:val="single"/>
        </w:rPr>
        <w:t xml:space="preserve"> </w:t>
      </w:r>
      <w:r w:rsidRPr="00741CFA">
        <w:rPr>
          <w:rFonts w:ascii="Arial" w:hAnsi="Arial" w:cs="Arial"/>
        </w:rPr>
        <w:t>Member Date of Birth:</w:t>
      </w:r>
      <w:r w:rsidRPr="00302D98">
        <w:rPr>
          <w:rFonts w:ascii="Arial" w:hAnsi="Arial" w:cs="Arial"/>
          <w:u w:val="single"/>
        </w:rPr>
        <w:t>_______</w:t>
      </w:r>
      <w:r w:rsidR="00EA7503" w:rsidRPr="00302D98">
        <w:rPr>
          <w:rFonts w:ascii="Arial" w:hAnsi="Arial" w:cs="Arial"/>
          <w:u w:val="single"/>
        </w:rPr>
        <w:t>________</w:t>
      </w:r>
      <w:r w:rsidR="00302D98" w:rsidRPr="00302D98">
        <w:rPr>
          <w:rFonts w:ascii="Arial" w:hAnsi="Arial" w:cs="Arial"/>
          <w:u w:val="single"/>
        </w:rPr>
        <w:t xml:space="preserve"> _</w:t>
      </w:r>
      <w:r w:rsidR="00302D98">
        <w:rPr>
          <w:rFonts w:ascii="Arial" w:hAnsi="Arial" w:cs="Arial"/>
          <w:u w:val="single"/>
        </w:rPr>
        <w:t>___</w:t>
      </w:r>
      <w:r w:rsidR="00741CFA" w:rsidRPr="00302D98">
        <w:rPr>
          <w:rFonts w:ascii="Arial" w:hAnsi="Arial" w:cs="Arial"/>
          <w:u w:val="single"/>
        </w:rPr>
        <w:t>_</w:t>
      </w:r>
    </w:p>
    <w:p w14:paraId="006FE593" w14:textId="77777777" w:rsidR="00CF3F91" w:rsidRPr="00302D98" w:rsidRDefault="00CF3F91" w:rsidP="00302D98">
      <w:pPr>
        <w:spacing w:after="0" w:line="240" w:lineRule="auto"/>
        <w:rPr>
          <w:rFonts w:ascii="Arial" w:hAnsi="Arial" w:cs="Arial"/>
          <w:u w:val="single"/>
        </w:rPr>
      </w:pPr>
      <w:r w:rsidRPr="00741CFA">
        <w:rPr>
          <w:rFonts w:ascii="Arial" w:hAnsi="Arial" w:cs="Arial"/>
        </w:rPr>
        <w:t>Address:</w:t>
      </w:r>
      <w:r w:rsidRPr="00302D98">
        <w:rPr>
          <w:rFonts w:ascii="Arial" w:hAnsi="Arial" w:cs="Arial"/>
          <w:u w:val="single"/>
        </w:rPr>
        <w:t xml:space="preserve"> ____________________________________________________________________</w:t>
      </w:r>
    </w:p>
    <w:p w14:paraId="5FC6EC67" w14:textId="77777777" w:rsidR="00CF3F91" w:rsidRPr="00302D98" w:rsidRDefault="00CF3F91" w:rsidP="00302D98">
      <w:pPr>
        <w:spacing w:after="0" w:line="240" w:lineRule="auto"/>
        <w:rPr>
          <w:rFonts w:ascii="Arial" w:hAnsi="Arial" w:cs="Arial"/>
          <w:u w:val="single"/>
        </w:rPr>
      </w:pPr>
      <w:r w:rsidRPr="00741CFA">
        <w:rPr>
          <w:rFonts w:ascii="Arial" w:hAnsi="Arial" w:cs="Arial"/>
        </w:rPr>
        <w:t>Telephone Number:</w:t>
      </w:r>
      <w:r w:rsidRPr="00302D98">
        <w:rPr>
          <w:rFonts w:ascii="Arial" w:hAnsi="Arial" w:cs="Arial"/>
          <w:u w:val="single"/>
        </w:rPr>
        <w:t xml:space="preserve"> _</w:t>
      </w:r>
      <w:r w:rsidR="00EA7503" w:rsidRPr="00302D98">
        <w:rPr>
          <w:rFonts w:ascii="Arial" w:hAnsi="Arial" w:cs="Arial"/>
          <w:u w:val="single"/>
        </w:rPr>
        <w:t>____________________</w:t>
      </w:r>
      <w:r w:rsidR="00302D98">
        <w:rPr>
          <w:rFonts w:ascii="Arial" w:hAnsi="Arial" w:cs="Arial"/>
          <w:u w:val="single"/>
        </w:rPr>
        <w:t xml:space="preserve"> </w:t>
      </w:r>
      <w:r w:rsidR="00302D98" w:rsidRPr="00741CFA">
        <w:rPr>
          <w:rFonts w:ascii="Arial" w:hAnsi="Arial" w:cs="Arial"/>
        </w:rPr>
        <w:t>Primary Cardholder ID Number:</w:t>
      </w:r>
      <w:r w:rsidRPr="00302D98">
        <w:rPr>
          <w:rFonts w:ascii="Arial" w:hAnsi="Arial" w:cs="Arial"/>
          <w:u w:val="single"/>
        </w:rPr>
        <w:t>_____</w:t>
      </w:r>
      <w:r w:rsidR="00EA7503" w:rsidRPr="00302D98">
        <w:rPr>
          <w:rFonts w:ascii="Arial" w:hAnsi="Arial" w:cs="Arial"/>
          <w:u w:val="single"/>
        </w:rPr>
        <w:t>_______</w:t>
      </w:r>
    </w:p>
    <w:p w14:paraId="6D680781" w14:textId="77777777" w:rsidR="00EA7503" w:rsidRPr="00302D98" w:rsidRDefault="00EA7503" w:rsidP="00302D98">
      <w:pPr>
        <w:spacing w:after="0" w:line="240" w:lineRule="auto"/>
        <w:rPr>
          <w:rFonts w:ascii="Arial" w:hAnsi="Arial" w:cs="Arial"/>
          <w:u w:val="single"/>
        </w:rPr>
      </w:pPr>
      <w:r w:rsidRPr="00741CFA">
        <w:rPr>
          <w:rFonts w:ascii="Arial" w:hAnsi="Arial" w:cs="Arial"/>
        </w:rPr>
        <w:t>E-mail Add</w:t>
      </w:r>
      <w:r w:rsidR="00302D98" w:rsidRPr="00741CFA">
        <w:rPr>
          <w:rFonts w:ascii="Arial" w:hAnsi="Arial" w:cs="Arial"/>
        </w:rPr>
        <w:t>ress:</w:t>
      </w:r>
      <w:r w:rsidR="00302D98">
        <w:rPr>
          <w:rFonts w:ascii="Arial" w:hAnsi="Arial" w:cs="Arial"/>
          <w:u w:val="single"/>
        </w:rPr>
        <w:t xml:space="preserve"> ________________________ </w:t>
      </w:r>
      <w:r w:rsidRPr="00741CFA">
        <w:rPr>
          <w:rFonts w:ascii="Arial" w:hAnsi="Arial" w:cs="Arial"/>
        </w:rPr>
        <w:t>Member Social Security Number:</w:t>
      </w:r>
      <w:r w:rsidRPr="00302D98">
        <w:rPr>
          <w:rFonts w:ascii="Arial" w:hAnsi="Arial" w:cs="Arial"/>
          <w:u w:val="single"/>
        </w:rPr>
        <w:t xml:space="preserve"> ___________</w:t>
      </w:r>
    </w:p>
    <w:p w14:paraId="4AF4CE3B" w14:textId="77777777" w:rsidR="000D48CB" w:rsidRPr="00302D98" w:rsidRDefault="000D48CB" w:rsidP="00302D98">
      <w:pPr>
        <w:spacing w:after="0" w:line="240" w:lineRule="auto"/>
        <w:rPr>
          <w:rFonts w:ascii="Arial" w:hAnsi="Arial" w:cs="Arial"/>
          <w:b/>
        </w:rPr>
      </w:pPr>
    </w:p>
    <w:p w14:paraId="2C989CB4" w14:textId="77777777" w:rsidR="004B444B" w:rsidRPr="00302D98" w:rsidRDefault="00EA7503" w:rsidP="00302D98">
      <w:pPr>
        <w:spacing w:after="0" w:line="240" w:lineRule="auto"/>
        <w:rPr>
          <w:rFonts w:ascii="Arial" w:hAnsi="Arial" w:cs="Arial"/>
          <w:b/>
        </w:rPr>
      </w:pPr>
      <w:r w:rsidRPr="00302D98">
        <w:rPr>
          <w:rFonts w:ascii="Arial" w:hAnsi="Arial" w:cs="Arial"/>
          <w:b/>
        </w:rPr>
        <w:t>Section B</w:t>
      </w:r>
      <w:r w:rsidR="004B444B" w:rsidRPr="00302D98">
        <w:rPr>
          <w:rFonts w:ascii="Arial" w:hAnsi="Arial" w:cs="Arial"/>
          <w:b/>
        </w:rPr>
        <w:t>:</w:t>
      </w:r>
      <w:r w:rsidR="00052034" w:rsidRPr="00302D98">
        <w:rPr>
          <w:rFonts w:ascii="Arial" w:hAnsi="Arial" w:cs="Arial"/>
          <w:b/>
        </w:rPr>
        <w:t xml:space="preserve"> Information </w:t>
      </w:r>
      <w:r w:rsidR="006D20AD" w:rsidRPr="00302D98">
        <w:rPr>
          <w:rFonts w:ascii="Arial" w:hAnsi="Arial" w:cs="Arial"/>
          <w:b/>
        </w:rPr>
        <w:t xml:space="preserve">About Me </w:t>
      </w:r>
      <w:r w:rsidR="00052034" w:rsidRPr="00302D98">
        <w:rPr>
          <w:rFonts w:ascii="Arial" w:hAnsi="Arial" w:cs="Arial"/>
          <w:b/>
        </w:rPr>
        <w:t>That May be Disclosed</w:t>
      </w:r>
    </w:p>
    <w:p w14:paraId="75C0751D" w14:textId="77777777" w:rsidR="00131578" w:rsidRPr="00302D98" w:rsidRDefault="00687D1D" w:rsidP="00302D9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02D98">
        <w:rPr>
          <w:rFonts w:ascii="Arial" w:hAnsi="Arial" w:cs="Arial"/>
          <w:b/>
          <w:u w:val="single"/>
        </w:rPr>
        <w:t>Account Inquiries Only:</w:t>
      </w:r>
      <w:r w:rsidRPr="00302D98">
        <w:rPr>
          <w:rFonts w:ascii="Arial" w:hAnsi="Arial" w:cs="Arial"/>
        </w:rPr>
        <w:t xml:space="preserve"> </w:t>
      </w:r>
      <w:r w:rsidR="002C1881" w:rsidRPr="00302D98">
        <w:rPr>
          <w:rFonts w:ascii="Arial" w:hAnsi="Arial" w:cs="Arial"/>
        </w:rPr>
        <w:t>Any information related to my CVS Caremark account, including but not limited to my demographic information, claims, drug history, enrollment, billing and appeals</w:t>
      </w:r>
      <w:r w:rsidRPr="00302D98">
        <w:rPr>
          <w:rFonts w:ascii="Arial" w:hAnsi="Arial" w:cs="Arial"/>
        </w:rPr>
        <w:t>.</w:t>
      </w:r>
    </w:p>
    <w:p w14:paraId="7359BD90" w14:textId="77777777" w:rsidR="00553789" w:rsidRPr="00302D98" w:rsidRDefault="00553789" w:rsidP="00302D98">
      <w:pPr>
        <w:pStyle w:val="ListParagraph"/>
        <w:spacing w:after="0" w:line="240" w:lineRule="auto"/>
        <w:rPr>
          <w:rFonts w:ascii="Arial" w:hAnsi="Arial" w:cs="Arial"/>
        </w:rPr>
      </w:pPr>
    </w:p>
    <w:p w14:paraId="54CA2A08" w14:textId="77777777" w:rsidR="00302D98" w:rsidRPr="00302D98" w:rsidRDefault="002C1881" w:rsidP="00302D9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02D98">
        <w:rPr>
          <w:rFonts w:ascii="Arial" w:hAnsi="Arial" w:cs="Arial"/>
          <w:b/>
          <w:u w:val="single"/>
        </w:rPr>
        <w:t xml:space="preserve">For a </w:t>
      </w:r>
      <w:r w:rsidR="00131578" w:rsidRPr="00302D98">
        <w:rPr>
          <w:rFonts w:ascii="Arial" w:hAnsi="Arial" w:cs="Arial"/>
          <w:b/>
          <w:u w:val="single"/>
        </w:rPr>
        <w:t>One</w:t>
      </w:r>
      <w:r w:rsidR="00851FB3">
        <w:rPr>
          <w:rFonts w:ascii="Arial" w:hAnsi="Arial" w:cs="Arial"/>
          <w:b/>
          <w:u w:val="single"/>
        </w:rPr>
        <w:t>-</w:t>
      </w:r>
      <w:r w:rsidR="00131578" w:rsidRPr="00302D98">
        <w:rPr>
          <w:rFonts w:ascii="Arial" w:hAnsi="Arial" w:cs="Arial"/>
          <w:b/>
          <w:u w:val="single"/>
        </w:rPr>
        <w:t xml:space="preserve">Time </w:t>
      </w:r>
      <w:r w:rsidRPr="00302D98">
        <w:rPr>
          <w:rFonts w:ascii="Arial" w:hAnsi="Arial" w:cs="Arial"/>
          <w:b/>
          <w:u w:val="single"/>
        </w:rPr>
        <w:t>Authorization/</w:t>
      </w:r>
      <w:r w:rsidR="00131578" w:rsidRPr="00302D98">
        <w:rPr>
          <w:rFonts w:ascii="Arial" w:hAnsi="Arial" w:cs="Arial"/>
          <w:b/>
          <w:u w:val="single"/>
        </w:rPr>
        <w:t>Release</w:t>
      </w:r>
      <w:r w:rsidRPr="00302D98">
        <w:rPr>
          <w:rFonts w:ascii="Arial" w:hAnsi="Arial" w:cs="Arial"/>
          <w:b/>
          <w:u w:val="single"/>
        </w:rPr>
        <w:t xml:space="preserve"> only</w:t>
      </w:r>
      <w:r w:rsidRPr="00741CFA">
        <w:rPr>
          <w:rFonts w:ascii="Arial" w:hAnsi="Arial" w:cs="Arial"/>
          <w:b/>
          <w:u w:val="single"/>
        </w:rPr>
        <w:t>:</w:t>
      </w:r>
      <w:r w:rsidRPr="00302D98">
        <w:rPr>
          <w:rFonts w:ascii="Arial" w:hAnsi="Arial" w:cs="Arial"/>
        </w:rPr>
        <w:t xml:space="preserve"> __________________________</w:t>
      </w:r>
      <w:r w:rsidR="005403E2" w:rsidRPr="00302D98">
        <w:rPr>
          <w:rFonts w:ascii="Arial" w:hAnsi="Arial" w:cs="Arial"/>
        </w:rPr>
        <w:t>__________________________</w:t>
      </w:r>
      <w:r w:rsidR="00302D98" w:rsidRPr="00302D98">
        <w:rPr>
          <w:rFonts w:ascii="Arial" w:hAnsi="Arial" w:cs="Arial"/>
        </w:rPr>
        <w:t>___________________</w:t>
      </w:r>
    </w:p>
    <w:p w14:paraId="6ABB6453" w14:textId="77777777" w:rsidR="00727305" w:rsidRPr="00302D98" w:rsidRDefault="002C1881" w:rsidP="00302D98">
      <w:pPr>
        <w:pStyle w:val="ListParagraph"/>
        <w:spacing w:after="0" w:line="240" w:lineRule="auto"/>
        <w:ind w:left="630"/>
        <w:rPr>
          <w:rFonts w:ascii="Arial" w:hAnsi="Arial" w:cs="Arial"/>
        </w:rPr>
      </w:pPr>
      <w:r w:rsidRPr="00302D98">
        <w:rPr>
          <w:rFonts w:ascii="Arial" w:hAnsi="Arial" w:cs="Arial"/>
        </w:rPr>
        <w:t>[</w:t>
      </w:r>
      <w:r w:rsidR="00302D98">
        <w:rPr>
          <w:rFonts w:ascii="Arial" w:hAnsi="Arial" w:cs="Arial"/>
        </w:rPr>
        <w:t>M</w:t>
      </w:r>
      <w:r w:rsidRPr="00302D98">
        <w:rPr>
          <w:rFonts w:ascii="Arial" w:hAnsi="Arial" w:cs="Arial"/>
        </w:rPr>
        <w:t>ember to insert information that may be disclosed.</w:t>
      </w:r>
      <w:r w:rsidR="00553789" w:rsidRPr="00302D98">
        <w:rPr>
          <w:rFonts w:ascii="Arial" w:hAnsi="Arial" w:cs="Arial"/>
        </w:rPr>
        <w:t>]</w:t>
      </w:r>
    </w:p>
    <w:p w14:paraId="3204A1D0" w14:textId="77777777" w:rsidR="00302D98" w:rsidRDefault="00302D98" w:rsidP="00302D98">
      <w:pPr>
        <w:spacing w:after="0" w:line="240" w:lineRule="auto"/>
        <w:rPr>
          <w:rFonts w:ascii="Arial" w:hAnsi="Arial" w:cs="Arial"/>
          <w:b/>
        </w:rPr>
      </w:pPr>
    </w:p>
    <w:p w14:paraId="76C08459" w14:textId="77777777" w:rsidR="00B86492" w:rsidRPr="00302D98" w:rsidRDefault="00131578" w:rsidP="00302D98">
      <w:pPr>
        <w:spacing w:after="0" w:line="240" w:lineRule="auto"/>
        <w:rPr>
          <w:rFonts w:ascii="Arial" w:hAnsi="Arial" w:cs="Arial"/>
          <w:b/>
        </w:rPr>
      </w:pPr>
      <w:r w:rsidRPr="00302D98">
        <w:rPr>
          <w:rFonts w:ascii="Arial" w:hAnsi="Arial" w:cs="Arial"/>
          <w:b/>
        </w:rPr>
        <w:t>Section C</w:t>
      </w:r>
      <w:r w:rsidR="00B86492" w:rsidRPr="00302D98">
        <w:rPr>
          <w:rFonts w:ascii="Arial" w:hAnsi="Arial" w:cs="Arial"/>
          <w:b/>
        </w:rPr>
        <w:t xml:space="preserve">: </w:t>
      </w:r>
      <w:r w:rsidR="00D833FE" w:rsidRPr="00302D98">
        <w:rPr>
          <w:rFonts w:ascii="Arial" w:hAnsi="Arial" w:cs="Arial"/>
          <w:b/>
        </w:rPr>
        <w:t>Authorized Person</w:t>
      </w:r>
      <w:r w:rsidR="00B86492" w:rsidRPr="00302D98">
        <w:rPr>
          <w:rFonts w:ascii="Arial" w:hAnsi="Arial" w:cs="Arial"/>
          <w:b/>
        </w:rPr>
        <w:t xml:space="preserve"> Information</w:t>
      </w:r>
    </w:p>
    <w:p w14:paraId="52A237BA" w14:textId="77777777" w:rsidR="00131578" w:rsidRPr="00302D98" w:rsidRDefault="00131578" w:rsidP="00302D98">
      <w:pPr>
        <w:spacing w:after="0" w:line="240" w:lineRule="auto"/>
        <w:rPr>
          <w:rFonts w:ascii="Arial" w:hAnsi="Arial" w:cs="Arial"/>
          <w:u w:val="single"/>
        </w:rPr>
      </w:pPr>
      <w:r w:rsidRPr="00741CFA">
        <w:rPr>
          <w:rFonts w:ascii="Arial" w:hAnsi="Arial" w:cs="Arial"/>
        </w:rPr>
        <w:t>Name:</w:t>
      </w:r>
      <w:r w:rsidRPr="00302D98">
        <w:rPr>
          <w:rFonts w:ascii="Arial" w:hAnsi="Arial" w:cs="Arial"/>
          <w:u w:val="single"/>
        </w:rPr>
        <w:t xml:space="preserve"> ______________________                   </w:t>
      </w:r>
      <w:r w:rsidR="00302D98">
        <w:rPr>
          <w:rFonts w:ascii="Arial" w:hAnsi="Arial" w:cs="Arial"/>
          <w:u w:val="single"/>
        </w:rPr>
        <w:t xml:space="preserve">     </w:t>
      </w:r>
      <w:r w:rsidR="00302D98" w:rsidRPr="00741CFA">
        <w:rPr>
          <w:rFonts w:ascii="Arial" w:hAnsi="Arial" w:cs="Arial"/>
        </w:rPr>
        <w:t>Telephone Number:</w:t>
      </w:r>
      <w:r w:rsidRPr="00302D98">
        <w:rPr>
          <w:rFonts w:ascii="Arial" w:hAnsi="Arial" w:cs="Arial"/>
          <w:u w:val="single"/>
        </w:rPr>
        <w:t>________________</w:t>
      </w:r>
      <w:r w:rsidR="00302D98" w:rsidRPr="00302D98">
        <w:rPr>
          <w:rFonts w:ascii="Arial" w:hAnsi="Arial" w:cs="Arial"/>
          <w:u w:val="single"/>
        </w:rPr>
        <w:t xml:space="preserve"> ____</w:t>
      </w:r>
      <w:r w:rsidR="00302D98">
        <w:rPr>
          <w:rFonts w:ascii="Arial" w:hAnsi="Arial" w:cs="Arial"/>
          <w:u w:val="single"/>
        </w:rPr>
        <w:t xml:space="preserve">        </w:t>
      </w:r>
    </w:p>
    <w:p w14:paraId="3440BBE7" w14:textId="77777777" w:rsidR="00131578" w:rsidRPr="00302D98" w:rsidRDefault="00302D98" w:rsidP="00302D98">
      <w:pPr>
        <w:spacing w:after="0" w:line="240" w:lineRule="auto"/>
        <w:rPr>
          <w:rFonts w:ascii="Arial" w:hAnsi="Arial" w:cs="Arial"/>
          <w:u w:val="single"/>
        </w:rPr>
      </w:pPr>
      <w:r w:rsidRPr="00741CFA">
        <w:rPr>
          <w:rFonts w:ascii="Arial" w:hAnsi="Arial" w:cs="Arial"/>
        </w:rPr>
        <w:t>Address:</w:t>
      </w:r>
      <w:r w:rsidR="00131578" w:rsidRPr="00302D98">
        <w:rPr>
          <w:rFonts w:ascii="Arial" w:hAnsi="Arial" w:cs="Arial"/>
          <w:u w:val="single"/>
        </w:rPr>
        <w:t>_____________________________________________________________________</w:t>
      </w:r>
    </w:p>
    <w:p w14:paraId="327564E3" w14:textId="77777777" w:rsidR="00131578" w:rsidRPr="00302D98" w:rsidRDefault="00131578" w:rsidP="00302D98">
      <w:pPr>
        <w:spacing w:after="0" w:line="240" w:lineRule="auto"/>
        <w:rPr>
          <w:rFonts w:ascii="Arial" w:hAnsi="Arial" w:cs="Arial"/>
          <w:u w:val="single"/>
        </w:rPr>
      </w:pPr>
      <w:r w:rsidRPr="00741CFA">
        <w:rPr>
          <w:rFonts w:ascii="Arial" w:hAnsi="Arial" w:cs="Arial"/>
        </w:rPr>
        <w:t>Relationship:</w:t>
      </w:r>
      <w:r w:rsidRPr="00302D98">
        <w:rPr>
          <w:rFonts w:ascii="Arial" w:hAnsi="Arial" w:cs="Arial"/>
          <w:u w:val="single"/>
        </w:rPr>
        <w:t xml:space="preserve"> _____________________________</w:t>
      </w:r>
      <w:r w:rsidRPr="00741CFA">
        <w:rPr>
          <w:rFonts w:ascii="Arial" w:hAnsi="Arial" w:cs="Arial"/>
        </w:rPr>
        <w:t>Time Period of Representation</w:t>
      </w:r>
      <w:r w:rsidR="00C76BA4" w:rsidRPr="00741CFA">
        <w:rPr>
          <w:rFonts w:ascii="Arial" w:hAnsi="Arial" w:cs="Arial"/>
        </w:rPr>
        <w:t>:</w:t>
      </w:r>
      <w:r w:rsidR="00C76BA4" w:rsidRPr="00302D98">
        <w:rPr>
          <w:rFonts w:ascii="Arial" w:hAnsi="Arial" w:cs="Arial"/>
          <w:u w:val="single"/>
        </w:rPr>
        <w:t xml:space="preserve"> _</w:t>
      </w:r>
      <w:r w:rsidRPr="00302D98">
        <w:rPr>
          <w:rFonts w:ascii="Arial" w:hAnsi="Arial" w:cs="Arial"/>
          <w:u w:val="single"/>
        </w:rPr>
        <w:t>__________</w:t>
      </w:r>
    </w:p>
    <w:p w14:paraId="5CAC1561" w14:textId="77777777" w:rsidR="005F273F" w:rsidRPr="00302D98" w:rsidRDefault="005F273F" w:rsidP="00302D98">
      <w:pPr>
        <w:spacing w:after="0" w:line="240" w:lineRule="auto"/>
        <w:rPr>
          <w:rFonts w:ascii="Arial" w:hAnsi="Arial" w:cs="Arial"/>
          <w:b/>
        </w:rPr>
      </w:pPr>
    </w:p>
    <w:p w14:paraId="50BD1DED" w14:textId="77777777" w:rsidR="00950A36" w:rsidRPr="00302D98" w:rsidRDefault="00950A36" w:rsidP="00302D98">
      <w:pPr>
        <w:spacing w:after="0" w:line="240" w:lineRule="auto"/>
        <w:rPr>
          <w:rFonts w:ascii="Arial" w:hAnsi="Arial" w:cs="Arial"/>
          <w:b/>
        </w:rPr>
      </w:pPr>
      <w:r w:rsidRPr="00302D98">
        <w:rPr>
          <w:rFonts w:ascii="Arial" w:hAnsi="Arial" w:cs="Arial"/>
          <w:b/>
        </w:rPr>
        <w:t>Section: Authorization</w:t>
      </w:r>
      <w:r w:rsidR="00D833FE" w:rsidRPr="00302D98">
        <w:rPr>
          <w:rFonts w:ascii="Arial" w:hAnsi="Arial" w:cs="Arial"/>
          <w:b/>
        </w:rPr>
        <w:t xml:space="preserve"> and Signature</w:t>
      </w:r>
    </w:p>
    <w:p w14:paraId="0231F853" w14:textId="77777777" w:rsidR="006D20AD" w:rsidRPr="00302D98" w:rsidRDefault="00950A36" w:rsidP="00302D98">
      <w:pPr>
        <w:spacing w:after="0" w:line="240" w:lineRule="auto"/>
        <w:rPr>
          <w:rFonts w:ascii="Arial" w:hAnsi="Arial" w:cs="Arial"/>
        </w:rPr>
      </w:pPr>
      <w:r w:rsidRPr="00302D98">
        <w:rPr>
          <w:rFonts w:ascii="Arial" w:hAnsi="Arial" w:cs="Arial"/>
        </w:rPr>
        <w:t xml:space="preserve">I </w:t>
      </w:r>
      <w:r w:rsidR="00D833FE" w:rsidRPr="00302D98">
        <w:rPr>
          <w:rFonts w:ascii="Arial" w:hAnsi="Arial" w:cs="Arial"/>
        </w:rPr>
        <w:t xml:space="preserve">hereby authorize </w:t>
      </w:r>
      <w:r w:rsidR="005403E2" w:rsidRPr="00302D98">
        <w:rPr>
          <w:rFonts w:ascii="Arial" w:hAnsi="Arial" w:cs="Arial"/>
        </w:rPr>
        <w:t xml:space="preserve">CVS Caremark </w:t>
      </w:r>
      <w:r w:rsidR="00052034" w:rsidRPr="00302D98">
        <w:rPr>
          <w:rFonts w:ascii="Arial" w:hAnsi="Arial" w:cs="Arial"/>
        </w:rPr>
        <w:t>and its affiliates</w:t>
      </w:r>
      <w:r w:rsidR="005403E2" w:rsidRPr="00302D98">
        <w:rPr>
          <w:rFonts w:ascii="Arial" w:hAnsi="Arial" w:cs="Arial"/>
        </w:rPr>
        <w:t xml:space="preserve"> </w:t>
      </w:r>
      <w:r w:rsidR="002C1881" w:rsidRPr="00302D98">
        <w:rPr>
          <w:rFonts w:ascii="Arial" w:hAnsi="Arial" w:cs="Arial"/>
        </w:rPr>
        <w:t>(“CVS Caremark</w:t>
      </w:r>
      <w:r w:rsidR="005403E2" w:rsidRPr="00302D98">
        <w:rPr>
          <w:rFonts w:ascii="Arial" w:hAnsi="Arial" w:cs="Arial"/>
        </w:rPr>
        <w:t>”)</w:t>
      </w:r>
      <w:r w:rsidR="00052034" w:rsidRPr="00302D98">
        <w:rPr>
          <w:rFonts w:ascii="Arial" w:hAnsi="Arial" w:cs="Arial"/>
        </w:rPr>
        <w:t xml:space="preserve"> to</w:t>
      </w:r>
      <w:r w:rsidR="006D20AD" w:rsidRPr="00302D98">
        <w:rPr>
          <w:rFonts w:ascii="Arial" w:hAnsi="Arial" w:cs="Arial"/>
        </w:rPr>
        <w:t xml:space="preserve"> </w:t>
      </w:r>
      <w:r w:rsidR="00052034" w:rsidRPr="00302D98">
        <w:rPr>
          <w:rFonts w:ascii="Arial" w:hAnsi="Arial" w:cs="Arial"/>
        </w:rPr>
        <w:t xml:space="preserve">disclose </w:t>
      </w:r>
      <w:r w:rsidR="002C1881" w:rsidRPr="00302D98">
        <w:rPr>
          <w:rFonts w:ascii="Arial" w:hAnsi="Arial" w:cs="Arial"/>
        </w:rPr>
        <w:t xml:space="preserve">the information </w:t>
      </w:r>
      <w:r w:rsidR="006D20AD" w:rsidRPr="00302D98">
        <w:rPr>
          <w:rFonts w:ascii="Arial" w:hAnsi="Arial" w:cs="Arial"/>
        </w:rPr>
        <w:t xml:space="preserve">about me </w:t>
      </w:r>
      <w:r w:rsidR="002C1881" w:rsidRPr="00302D98">
        <w:rPr>
          <w:rFonts w:ascii="Arial" w:hAnsi="Arial" w:cs="Arial"/>
        </w:rPr>
        <w:t xml:space="preserve">listed in Section B </w:t>
      </w:r>
      <w:r w:rsidR="00052034" w:rsidRPr="00302D98">
        <w:rPr>
          <w:rFonts w:ascii="Arial" w:hAnsi="Arial" w:cs="Arial"/>
        </w:rPr>
        <w:t xml:space="preserve">to </w:t>
      </w:r>
      <w:r w:rsidR="00D833FE" w:rsidRPr="00302D98">
        <w:rPr>
          <w:rFonts w:ascii="Arial" w:hAnsi="Arial" w:cs="Arial"/>
        </w:rPr>
        <w:t xml:space="preserve">the </w:t>
      </w:r>
      <w:r w:rsidR="00052034" w:rsidRPr="00302D98">
        <w:rPr>
          <w:rFonts w:ascii="Arial" w:hAnsi="Arial" w:cs="Arial"/>
        </w:rPr>
        <w:t>person named in Section C</w:t>
      </w:r>
      <w:r w:rsidR="002C1881" w:rsidRPr="00302D98">
        <w:rPr>
          <w:rFonts w:ascii="Arial" w:hAnsi="Arial" w:cs="Arial"/>
        </w:rPr>
        <w:t>. This authorization is at my request. I</w:t>
      </w:r>
      <w:r w:rsidR="00D833FE" w:rsidRPr="00302D98">
        <w:rPr>
          <w:rFonts w:ascii="Arial" w:hAnsi="Arial" w:cs="Arial"/>
        </w:rPr>
        <w:t xml:space="preserve"> </w:t>
      </w:r>
      <w:r w:rsidRPr="00302D98">
        <w:rPr>
          <w:rFonts w:ascii="Arial" w:hAnsi="Arial" w:cs="Arial"/>
        </w:rPr>
        <w:t xml:space="preserve">understand that the information disclosed pursuant to this authorization may be re-disclosed by the </w:t>
      </w:r>
      <w:r w:rsidR="006D20AD" w:rsidRPr="00302D98">
        <w:rPr>
          <w:rFonts w:ascii="Arial" w:hAnsi="Arial" w:cs="Arial"/>
        </w:rPr>
        <w:t>person</w:t>
      </w:r>
      <w:r w:rsidR="00553789" w:rsidRPr="00302D98">
        <w:rPr>
          <w:rFonts w:ascii="Arial" w:hAnsi="Arial" w:cs="Arial"/>
        </w:rPr>
        <w:t xml:space="preserve"> I have authorized as</w:t>
      </w:r>
      <w:r w:rsidR="006D20AD" w:rsidRPr="00302D98">
        <w:rPr>
          <w:rFonts w:ascii="Arial" w:hAnsi="Arial" w:cs="Arial"/>
        </w:rPr>
        <w:t xml:space="preserve"> listed in Se</w:t>
      </w:r>
      <w:r w:rsidR="005403E2" w:rsidRPr="00302D98">
        <w:rPr>
          <w:rFonts w:ascii="Arial" w:hAnsi="Arial" w:cs="Arial"/>
        </w:rPr>
        <w:t>c</w:t>
      </w:r>
      <w:r w:rsidR="006D20AD" w:rsidRPr="00302D98">
        <w:rPr>
          <w:rFonts w:ascii="Arial" w:hAnsi="Arial" w:cs="Arial"/>
        </w:rPr>
        <w:t>tion C</w:t>
      </w:r>
      <w:r w:rsidRPr="00302D98">
        <w:rPr>
          <w:rFonts w:ascii="Arial" w:hAnsi="Arial" w:cs="Arial"/>
        </w:rPr>
        <w:t xml:space="preserve"> and may no longer be protected by federal privacy law.</w:t>
      </w:r>
      <w:r w:rsidR="002C1881" w:rsidRPr="00302D98">
        <w:rPr>
          <w:rFonts w:ascii="Arial" w:hAnsi="Arial" w:cs="Arial"/>
        </w:rPr>
        <w:t xml:space="preserve"> I understand that this authorization will remain in effect until</w:t>
      </w:r>
      <w:r w:rsidR="00553789" w:rsidRPr="00302D98">
        <w:rPr>
          <w:rFonts w:ascii="Arial" w:hAnsi="Arial" w:cs="Arial"/>
        </w:rPr>
        <w:t xml:space="preserve"> I am no longer a member of a plan administered by CVS Caremark </w:t>
      </w:r>
      <w:r w:rsidR="002C1881" w:rsidRPr="00302D98">
        <w:rPr>
          <w:rFonts w:ascii="Arial" w:hAnsi="Arial" w:cs="Arial"/>
        </w:rPr>
        <w:t xml:space="preserve">unless I cancel it before then. </w:t>
      </w:r>
      <w:r w:rsidR="00553789" w:rsidRPr="00302D98">
        <w:rPr>
          <w:rFonts w:ascii="Arial" w:hAnsi="Arial" w:cs="Arial"/>
        </w:rPr>
        <w:t xml:space="preserve">  </w:t>
      </w:r>
      <w:r w:rsidR="002C1881" w:rsidRPr="00302D98">
        <w:rPr>
          <w:rFonts w:ascii="Arial" w:hAnsi="Arial" w:cs="Arial"/>
        </w:rPr>
        <w:t xml:space="preserve">I may cancel it at any time by writing to </w:t>
      </w:r>
      <w:r w:rsidR="00553789" w:rsidRPr="00302D98">
        <w:rPr>
          <w:rFonts w:ascii="Arial" w:hAnsi="Arial" w:cs="Arial"/>
        </w:rPr>
        <w:t>the address below.</w:t>
      </w:r>
      <w:r w:rsidR="002C1881" w:rsidRPr="00302D98">
        <w:rPr>
          <w:rFonts w:ascii="Arial" w:hAnsi="Arial" w:cs="Arial"/>
        </w:rPr>
        <w:t xml:space="preserve"> I understand that my cancellation will not apply to any information disclosed before CVS Caremark receives my cancellation.</w:t>
      </w:r>
      <w:r w:rsidRPr="00302D98">
        <w:rPr>
          <w:rFonts w:ascii="Arial" w:hAnsi="Arial" w:cs="Arial"/>
        </w:rPr>
        <w:t xml:space="preserve"> </w:t>
      </w:r>
    </w:p>
    <w:p w14:paraId="521038DB" w14:textId="77777777" w:rsidR="00950A36" w:rsidRPr="00302D98" w:rsidRDefault="00950A36" w:rsidP="00302D98">
      <w:pPr>
        <w:spacing w:after="0" w:line="240" w:lineRule="auto"/>
        <w:rPr>
          <w:rFonts w:ascii="Arial" w:hAnsi="Arial" w:cs="Arial"/>
        </w:rPr>
      </w:pPr>
      <w:r w:rsidRPr="00302D98">
        <w:rPr>
          <w:rFonts w:ascii="Arial" w:hAnsi="Arial" w:cs="Arial"/>
        </w:rPr>
        <w:t>I acknowledge that my authorization is voluntary. I understand that CVS Caremark may not condition any treatment, payment, enrollment or eligibility for benefits on whether I sign this form. I have had full opportunity to read and consider the content of this Authorization Form. I understand that</w:t>
      </w:r>
      <w:r w:rsidR="006D20AD" w:rsidRPr="00302D98">
        <w:rPr>
          <w:rFonts w:ascii="Arial" w:hAnsi="Arial" w:cs="Arial"/>
        </w:rPr>
        <w:t xml:space="preserve"> I am entitled to a copy of this authorization after I have signed it. B</w:t>
      </w:r>
      <w:r w:rsidRPr="00302D98">
        <w:rPr>
          <w:rFonts w:ascii="Arial" w:hAnsi="Arial" w:cs="Arial"/>
        </w:rPr>
        <w:t>y signing this form, I am authorizing CVS Caremark to disclose my p</w:t>
      </w:r>
      <w:r w:rsidR="006D20AD" w:rsidRPr="00302D98">
        <w:rPr>
          <w:rFonts w:ascii="Arial" w:hAnsi="Arial" w:cs="Arial"/>
        </w:rPr>
        <w:t>rotected</w:t>
      </w:r>
      <w:r w:rsidRPr="00302D98">
        <w:rPr>
          <w:rFonts w:ascii="Arial" w:hAnsi="Arial" w:cs="Arial"/>
        </w:rPr>
        <w:t xml:space="preserve"> health information as described in Section </w:t>
      </w:r>
      <w:r w:rsidR="000D48CB" w:rsidRPr="00302D98">
        <w:rPr>
          <w:rFonts w:ascii="Arial" w:hAnsi="Arial" w:cs="Arial"/>
        </w:rPr>
        <w:t>B</w:t>
      </w:r>
      <w:r w:rsidRPr="00302D98">
        <w:rPr>
          <w:rFonts w:ascii="Arial" w:hAnsi="Arial" w:cs="Arial"/>
        </w:rPr>
        <w:t xml:space="preserve"> above to the person named in Section </w:t>
      </w:r>
      <w:r w:rsidR="000D48CB" w:rsidRPr="00302D98">
        <w:rPr>
          <w:rFonts w:ascii="Arial" w:hAnsi="Arial" w:cs="Arial"/>
        </w:rPr>
        <w:t>C</w:t>
      </w:r>
      <w:r w:rsidRPr="00302D98">
        <w:rPr>
          <w:rFonts w:ascii="Arial" w:hAnsi="Arial" w:cs="Arial"/>
        </w:rPr>
        <w:t xml:space="preserve"> </w:t>
      </w:r>
      <w:r w:rsidR="006D20AD" w:rsidRPr="00302D98">
        <w:rPr>
          <w:rFonts w:ascii="Arial" w:hAnsi="Arial" w:cs="Arial"/>
        </w:rPr>
        <w:t>at my request</w:t>
      </w:r>
      <w:r w:rsidRPr="00302D98">
        <w:rPr>
          <w:rFonts w:ascii="Arial" w:hAnsi="Arial" w:cs="Arial"/>
        </w:rPr>
        <w:t>.</w:t>
      </w:r>
    </w:p>
    <w:p w14:paraId="536205F2" w14:textId="77777777" w:rsidR="00302D98" w:rsidRDefault="00302D98" w:rsidP="00302D98">
      <w:pPr>
        <w:spacing w:after="0" w:line="240" w:lineRule="auto"/>
        <w:rPr>
          <w:rFonts w:ascii="Arial" w:hAnsi="Arial" w:cs="Arial"/>
          <w:b/>
          <w:u w:val="single"/>
        </w:rPr>
      </w:pPr>
    </w:p>
    <w:p w14:paraId="728B0454" w14:textId="77777777" w:rsidR="00553789" w:rsidRPr="00302D98" w:rsidRDefault="003C0DF4" w:rsidP="00302D98">
      <w:pPr>
        <w:spacing w:after="0" w:line="240" w:lineRule="auto"/>
        <w:rPr>
          <w:rFonts w:ascii="Arial" w:hAnsi="Arial" w:cs="Arial"/>
          <w:b/>
          <w:u w:val="single"/>
        </w:rPr>
      </w:pPr>
      <w:r w:rsidRPr="00302D98">
        <w:rPr>
          <w:rFonts w:ascii="Arial" w:hAnsi="Arial" w:cs="Arial"/>
          <w:b/>
          <w:u w:val="single"/>
        </w:rPr>
        <w:t>Authorization to Make Account Changes</w:t>
      </w:r>
      <w:r w:rsidR="00687D1D" w:rsidRPr="00302D98">
        <w:rPr>
          <w:rFonts w:ascii="Arial" w:hAnsi="Arial" w:cs="Arial"/>
          <w:b/>
          <w:u w:val="single"/>
        </w:rPr>
        <w:t xml:space="preserve"> (Account Inquiries and Changes)</w:t>
      </w:r>
    </w:p>
    <w:p w14:paraId="5A320E8A" w14:textId="77777777" w:rsidR="00553789" w:rsidRPr="00302D98" w:rsidRDefault="00851FB3" w:rsidP="00302D9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□</w:t>
      </w:r>
      <w:r w:rsidR="006D20AD" w:rsidRPr="00302D98">
        <w:rPr>
          <w:rFonts w:ascii="Arial" w:hAnsi="Arial" w:cs="Arial"/>
        </w:rPr>
        <w:t xml:space="preserve"> By checking this box</w:t>
      </w:r>
      <w:r w:rsidR="00687D1D" w:rsidRPr="00302D98">
        <w:rPr>
          <w:rFonts w:ascii="Arial" w:hAnsi="Arial" w:cs="Arial"/>
        </w:rPr>
        <w:t xml:space="preserve">, </w:t>
      </w:r>
      <w:r w:rsidR="006D20AD" w:rsidRPr="00302D98">
        <w:rPr>
          <w:rFonts w:ascii="Arial" w:hAnsi="Arial" w:cs="Arial"/>
        </w:rPr>
        <w:t>I understand that I am authorizing the person named in Section C to make any</w:t>
      </w:r>
      <w:r w:rsidR="00687D1D" w:rsidRPr="00302D98">
        <w:rPr>
          <w:rFonts w:ascii="Arial" w:hAnsi="Arial" w:cs="Arial"/>
        </w:rPr>
        <w:t xml:space="preserve"> inquiries and/or</w:t>
      </w:r>
      <w:r w:rsidR="006D20AD" w:rsidRPr="00302D98">
        <w:rPr>
          <w:rFonts w:ascii="Arial" w:hAnsi="Arial" w:cs="Arial"/>
        </w:rPr>
        <w:t xml:space="preserve"> changes to my account that I can make.</w:t>
      </w:r>
    </w:p>
    <w:p w14:paraId="4D64A012" w14:textId="77777777" w:rsidR="006D20AD" w:rsidRPr="00302D98" w:rsidRDefault="006D20AD" w:rsidP="00302D98">
      <w:pPr>
        <w:spacing w:after="0" w:line="240" w:lineRule="auto"/>
        <w:rPr>
          <w:rFonts w:ascii="Arial" w:hAnsi="Arial" w:cs="Arial"/>
        </w:rPr>
      </w:pPr>
    </w:p>
    <w:p w14:paraId="285DA782" w14:textId="77777777" w:rsidR="00950A36" w:rsidRPr="00302D98" w:rsidRDefault="00950A36" w:rsidP="00302D98">
      <w:pPr>
        <w:spacing w:after="0" w:line="240" w:lineRule="auto"/>
        <w:rPr>
          <w:rFonts w:ascii="Arial" w:hAnsi="Arial" w:cs="Arial"/>
          <w:b/>
        </w:rPr>
      </w:pPr>
      <w:r w:rsidRPr="00302D98">
        <w:rPr>
          <w:rFonts w:ascii="Arial" w:hAnsi="Arial" w:cs="Arial"/>
          <w:b/>
        </w:rPr>
        <w:t>Signature: ______________________________________________________Date:___</w:t>
      </w:r>
      <w:r w:rsidR="00851FB3" w:rsidRPr="00704399">
        <w:rPr>
          <w:rFonts w:ascii="Arial" w:hAnsi="Arial" w:cs="Arial"/>
          <w:b/>
        </w:rPr>
        <w:t>____</w:t>
      </w:r>
    </w:p>
    <w:p w14:paraId="2BEFFF51" w14:textId="77777777" w:rsidR="00950A36" w:rsidRPr="00302D98" w:rsidRDefault="00950A36" w:rsidP="00302D98">
      <w:pPr>
        <w:spacing w:after="0" w:line="240" w:lineRule="auto"/>
        <w:rPr>
          <w:rFonts w:ascii="Arial" w:hAnsi="Arial" w:cs="Arial"/>
        </w:rPr>
      </w:pPr>
      <w:r w:rsidRPr="00302D98">
        <w:rPr>
          <w:rFonts w:ascii="Arial" w:hAnsi="Arial" w:cs="Arial"/>
        </w:rPr>
        <w:t>Note: If signed by someone other than the above-named member, please describe your legal authority to act on behalf of the member and, if applicable, attach support legal documentation.</w:t>
      </w:r>
    </w:p>
    <w:p w14:paraId="31229F24" w14:textId="77777777" w:rsidR="00302D98" w:rsidRDefault="00302D98" w:rsidP="00302D98">
      <w:pPr>
        <w:spacing w:after="0" w:line="240" w:lineRule="auto"/>
        <w:rPr>
          <w:rFonts w:ascii="Arial" w:hAnsi="Arial" w:cs="Arial"/>
          <w:b/>
        </w:rPr>
      </w:pPr>
    </w:p>
    <w:p w14:paraId="18400451" w14:textId="77777777" w:rsidR="000D48CB" w:rsidRPr="00302D98" w:rsidRDefault="000D48CB" w:rsidP="00302D98">
      <w:pPr>
        <w:spacing w:after="0" w:line="240" w:lineRule="auto"/>
        <w:rPr>
          <w:rFonts w:ascii="Arial" w:hAnsi="Arial" w:cs="Arial"/>
          <w:b/>
        </w:rPr>
      </w:pPr>
      <w:r w:rsidRPr="00302D98">
        <w:rPr>
          <w:rFonts w:ascii="Arial" w:hAnsi="Arial" w:cs="Arial"/>
          <w:b/>
        </w:rPr>
        <w:t>Mail this form to:</w:t>
      </w:r>
    </w:p>
    <w:p w14:paraId="6AF261E7" w14:textId="77777777" w:rsidR="000D48CB" w:rsidRPr="00302D98" w:rsidRDefault="00C76BA4" w:rsidP="00302D98">
      <w:pPr>
        <w:spacing w:after="0" w:line="240" w:lineRule="auto"/>
        <w:rPr>
          <w:rFonts w:ascii="Arial" w:hAnsi="Arial" w:cs="Arial"/>
        </w:rPr>
      </w:pPr>
      <w:r w:rsidRPr="00302D98">
        <w:rPr>
          <w:rFonts w:ascii="Arial" w:hAnsi="Arial" w:cs="Arial"/>
        </w:rPr>
        <w:t>CVS</w:t>
      </w:r>
      <w:r w:rsidR="005F273F" w:rsidRPr="00302D98">
        <w:rPr>
          <w:rFonts w:ascii="Arial" w:hAnsi="Arial" w:cs="Arial"/>
        </w:rPr>
        <w:t xml:space="preserve"> </w:t>
      </w:r>
      <w:r w:rsidRPr="00302D98">
        <w:rPr>
          <w:rFonts w:ascii="Arial" w:hAnsi="Arial" w:cs="Arial"/>
        </w:rPr>
        <w:t>Caremark</w:t>
      </w:r>
      <w:r w:rsidR="00851FB3" w:rsidRPr="00851FB3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851FB3">
        <w:rPr>
          <w:rFonts w:ascii="Arial" w:hAnsi="Arial" w:cs="Arial"/>
          <w:color w:val="545454"/>
          <w:shd w:val="clear" w:color="auto" w:fill="FFFFFF"/>
        </w:rPr>
        <w:t>Customer Care Correspondence</w:t>
      </w:r>
      <w:r w:rsidRPr="00302D98">
        <w:rPr>
          <w:rFonts w:ascii="Arial" w:hAnsi="Arial" w:cs="Arial"/>
        </w:rPr>
        <w:t>, P.O. Box 6590, Lee</w:t>
      </w:r>
      <w:r w:rsidR="00851FB3">
        <w:rPr>
          <w:rFonts w:ascii="Arial" w:hAnsi="Arial" w:cs="Arial"/>
        </w:rPr>
        <w:t>’</w:t>
      </w:r>
      <w:r w:rsidRPr="00302D98">
        <w:rPr>
          <w:rFonts w:ascii="Arial" w:hAnsi="Arial" w:cs="Arial"/>
        </w:rPr>
        <w:t>s Summit, MO 64064</w:t>
      </w:r>
    </w:p>
    <w:sectPr w:rsidR="000D48CB" w:rsidRPr="00302D98" w:rsidSect="00302D98">
      <w:headerReference w:type="default" r:id="rId7"/>
      <w:footerReference w:type="default" r:id="rId8"/>
      <w:pgSz w:w="12240" w:h="15840"/>
      <w:pgMar w:top="1440" w:right="1440" w:bottom="900" w:left="144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3E73C" w14:textId="77777777" w:rsidR="004B6A60" w:rsidRDefault="004B6A60" w:rsidP="00851FB3">
      <w:pPr>
        <w:spacing w:after="0" w:line="240" w:lineRule="auto"/>
      </w:pPr>
      <w:r>
        <w:separator/>
      </w:r>
    </w:p>
  </w:endnote>
  <w:endnote w:type="continuationSeparator" w:id="0">
    <w:p w14:paraId="2A411506" w14:textId="77777777" w:rsidR="004B6A60" w:rsidRDefault="004B6A60" w:rsidP="0085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526B" w14:textId="6F6F736C" w:rsidR="000414AD" w:rsidRPr="00302D98" w:rsidRDefault="000414AD">
    <w:pPr>
      <w:pStyle w:val="Footer"/>
      <w:rPr>
        <w:rFonts w:ascii="Arial" w:hAnsi="Arial" w:cs="Arial"/>
        <w:sz w:val="16"/>
        <w:szCs w:val="16"/>
      </w:rPr>
    </w:pPr>
    <w:r w:rsidRPr="00302D98">
      <w:rPr>
        <w:rFonts w:ascii="Arial" w:hAnsi="Arial" w:cs="Arial"/>
        <w:sz w:val="16"/>
        <w:szCs w:val="16"/>
      </w:rPr>
      <w:t>©</w:t>
    </w:r>
    <w:del w:id="0" w:author="Davis, David P." w:date="2023-01-09T15:37:00Z">
      <w:r w:rsidRPr="00302D98" w:rsidDel="009C0A40">
        <w:rPr>
          <w:rFonts w:ascii="Arial" w:hAnsi="Arial" w:cs="Arial"/>
          <w:sz w:val="16"/>
          <w:szCs w:val="16"/>
        </w:rPr>
        <w:delText xml:space="preserve">2017 </w:delText>
      </w:r>
    </w:del>
    <w:ins w:id="1" w:author="Davis, David P." w:date="2023-01-09T15:37:00Z">
      <w:r w:rsidR="009C0A40">
        <w:rPr>
          <w:rFonts w:ascii="Arial" w:hAnsi="Arial" w:cs="Arial"/>
          <w:sz w:val="16"/>
          <w:szCs w:val="16"/>
        </w:rPr>
        <w:t>2023</w:t>
      </w:r>
      <w:r w:rsidR="009C0A40" w:rsidRPr="00302D98">
        <w:rPr>
          <w:rFonts w:ascii="Arial" w:hAnsi="Arial" w:cs="Arial"/>
          <w:sz w:val="16"/>
          <w:szCs w:val="16"/>
        </w:rPr>
        <w:t xml:space="preserve"> </w:t>
      </w:r>
    </w:ins>
    <w:r w:rsidRPr="00302D98">
      <w:rPr>
        <w:rFonts w:ascii="Arial" w:hAnsi="Arial" w:cs="Arial"/>
        <w:sz w:val="16"/>
        <w:szCs w:val="16"/>
      </w:rPr>
      <w:t xml:space="preserve">CVS </w:t>
    </w:r>
    <w:r>
      <w:rPr>
        <w:rFonts w:ascii="Arial" w:hAnsi="Arial" w:cs="Arial"/>
        <w:sz w:val="16"/>
        <w:szCs w:val="16"/>
      </w:rPr>
      <w:t>Caremark</w:t>
    </w:r>
    <w:r w:rsidRPr="00302D98">
      <w:rPr>
        <w:rFonts w:ascii="Arial" w:hAnsi="Arial" w:cs="Arial"/>
        <w:sz w:val="16"/>
        <w:szCs w:val="16"/>
      </w:rPr>
      <w:t>. All rights reserved.</w:t>
    </w:r>
    <w:r>
      <w:t xml:space="preserve"> </w:t>
    </w:r>
    <w:r>
      <w:rPr>
        <w:rFonts w:ascii="Arial" w:hAnsi="Arial" w:cs="Arial"/>
        <w:sz w:val="16"/>
        <w:szCs w:val="16"/>
      </w:rPr>
      <w:t>106-41417B</w:t>
    </w:r>
    <w:r w:rsidRPr="00704399">
      <w:rPr>
        <w:rFonts w:ascii="Arial" w:hAnsi="Arial" w:cs="Arial"/>
        <w:sz w:val="16"/>
        <w:szCs w:val="16"/>
      </w:rPr>
      <w:t xml:space="preserve">   033117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2C9E2" w14:textId="77777777" w:rsidR="004B6A60" w:rsidRDefault="004B6A60" w:rsidP="00851FB3">
      <w:pPr>
        <w:spacing w:after="0" w:line="240" w:lineRule="auto"/>
      </w:pPr>
      <w:r>
        <w:separator/>
      </w:r>
    </w:p>
  </w:footnote>
  <w:footnote w:type="continuationSeparator" w:id="0">
    <w:p w14:paraId="3C59384F" w14:textId="77777777" w:rsidR="004B6A60" w:rsidRDefault="004B6A60" w:rsidP="00851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B27F" w14:textId="77777777" w:rsidR="00851FB3" w:rsidRDefault="009C0A40">
    <w:pPr>
      <w:pStyle w:val="Header"/>
    </w:pPr>
    <w:r>
      <w:rPr>
        <w:noProof/>
      </w:rPr>
      <w:pict w14:anchorId="60164C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0" type="#_x0000_t75" alt="CVS_Caremark_logo_h_sm_rgb_red_letterhead" style="position:absolute;margin-left:1in;margin-top:34.5pt;width:174pt;height:18.75pt;z-index:-251658752;visibility:visible;mso-position-horizontal-relative:page;mso-position-vertical-relative:page" wrapcoords="-93 0 -93 20736 21600 20736 21600 0 -93 0">
          <v:imagedata r:id="rId1" o:title="CVS_Caremark_logo_h_sm_rgb_red_letterhead"/>
          <w10:wrap type="tight"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5CF4"/>
    <w:multiLevelType w:val="hybridMultilevel"/>
    <w:tmpl w:val="97288120"/>
    <w:lvl w:ilvl="0" w:tplc="7D1C379C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D7C38"/>
    <w:multiLevelType w:val="hybridMultilevel"/>
    <w:tmpl w:val="B4EA01DE"/>
    <w:lvl w:ilvl="0" w:tplc="66B80776">
      <w:numFmt w:val="bullet"/>
      <w:lvlText w:val="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43EBF"/>
    <w:multiLevelType w:val="hybridMultilevel"/>
    <w:tmpl w:val="B6A68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E646AA"/>
    <w:multiLevelType w:val="hybridMultilevel"/>
    <w:tmpl w:val="484C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51B0B"/>
    <w:multiLevelType w:val="hybridMultilevel"/>
    <w:tmpl w:val="733A0926"/>
    <w:lvl w:ilvl="0" w:tplc="7D1C379C">
      <w:start w:val="1"/>
      <w:numFmt w:val="bullet"/>
      <w:lvlText w:val="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B2F3C"/>
    <w:multiLevelType w:val="hybridMultilevel"/>
    <w:tmpl w:val="CDB8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E7768"/>
    <w:multiLevelType w:val="hybridMultilevel"/>
    <w:tmpl w:val="87DA4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s, David P.">
    <w15:presenceInfo w15:providerId="AD" w15:userId="S::David.Davis@CVSHealth.com::20e1b754-7c82-452e-87a9-eda7a29029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NotTrackMoves/>
  <w:documentProtection w:edit="trackedChanges" w:enforcement="1" w:spinCount="100000" w:hashValue="DA9GMuirL6oN6z9D3PBvYXE6elNE3ALzz81m2N+dCEkeT6/GaZ6QmAyLxBsRNTJmXHlurTR1EOpFwbBlUdyOfw==" w:saltValue="CU82ni95VjXcxhIrCES/cg==" w:algorithmName="SHA-512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44B"/>
    <w:rsid w:val="000414AD"/>
    <w:rsid w:val="00052034"/>
    <w:rsid w:val="000D48CB"/>
    <w:rsid w:val="00131578"/>
    <w:rsid w:val="00256DF3"/>
    <w:rsid w:val="002C1881"/>
    <w:rsid w:val="00302D98"/>
    <w:rsid w:val="003C0DF4"/>
    <w:rsid w:val="00406CC7"/>
    <w:rsid w:val="00446CD2"/>
    <w:rsid w:val="004B444B"/>
    <w:rsid w:val="004B6A60"/>
    <w:rsid w:val="004F1CBB"/>
    <w:rsid w:val="00526C43"/>
    <w:rsid w:val="005403E2"/>
    <w:rsid w:val="00553789"/>
    <w:rsid w:val="005F273F"/>
    <w:rsid w:val="00687D1D"/>
    <w:rsid w:val="006A5051"/>
    <w:rsid w:val="006D20AD"/>
    <w:rsid w:val="00727305"/>
    <w:rsid w:val="00741CFA"/>
    <w:rsid w:val="0079706C"/>
    <w:rsid w:val="00851FB3"/>
    <w:rsid w:val="00902FED"/>
    <w:rsid w:val="00950A36"/>
    <w:rsid w:val="009C0A40"/>
    <w:rsid w:val="00A42C52"/>
    <w:rsid w:val="00AA021A"/>
    <w:rsid w:val="00AB4DA6"/>
    <w:rsid w:val="00B86492"/>
    <w:rsid w:val="00BD53F5"/>
    <w:rsid w:val="00C76BA4"/>
    <w:rsid w:val="00C9174A"/>
    <w:rsid w:val="00CF3F91"/>
    <w:rsid w:val="00D20DF7"/>
    <w:rsid w:val="00D833FE"/>
    <w:rsid w:val="00EA7503"/>
    <w:rsid w:val="00F7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276EC93"/>
  <w15:docId w15:val="{59D8290E-D67B-497B-AEDA-745C7DDE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FE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44B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406C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C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06C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CC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06C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6C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1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FB3"/>
  </w:style>
  <w:style w:type="paragraph" w:styleId="Footer">
    <w:name w:val="footer"/>
    <w:basedOn w:val="Normal"/>
    <w:link w:val="FooterChar"/>
    <w:uiPriority w:val="99"/>
    <w:unhideWhenUsed/>
    <w:rsid w:val="00851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FB3"/>
  </w:style>
  <w:style w:type="character" w:styleId="Strong">
    <w:name w:val="Strong"/>
    <w:uiPriority w:val="22"/>
    <w:qFormat/>
    <w:rsid w:val="00851F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911</Words>
  <Characters>5414</Characters>
  <Application>Microsoft Office Word</Application>
  <DocSecurity>0</DocSecurity>
  <Lines>104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Melani</dc:creator>
  <cp:keywords/>
  <cp:lastModifiedBy>Davis, David P.</cp:lastModifiedBy>
  <cp:revision>3</cp:revision>
  <cp:lastPrinted>2017-03-28T01:38:00Z</cp:lastPrinted>
  <dcterms:created xsi:type="dcterms:W3CDTF">2022-10-24T22:23:00Z</dcterms:created>
  <dcterms:modified xsi:type="dcterms:W3CDTF">2023-01-09T21:38:00Z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2022-10-24T22:23:44Z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8eb72cf7-ee4e-4f03-ae8d-ecf41651b49f</vt:lpwstr>
  </property>
  <property fmtid="{D5CDD505-2E9C-101B-9397-08002B2CF9AE}" pid="8" name="MSIP_Label_67599526-06ca-49cc-9fa9-5307800a949a_ContentBits">
    <vt:lpwstr>0</vt:lpwstr>
  </property>
</Properties>
</file>