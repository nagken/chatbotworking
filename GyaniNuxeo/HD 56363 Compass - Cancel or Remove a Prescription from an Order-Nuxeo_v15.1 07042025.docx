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5D864" w14:textId="77777777" w:rsidR="00554E20" w:rsidRPr="00554E20" w:rsidRDefault="00554E20" w:rsidP="00554E20">
      <w:pPr>
        <w:spacing w:before="120" w:after="120" w:line="240" w:lineRule="auto"/>
        <w:outlineLvl w:val="0"/>
        <w:rPr>
          <w:rFonts w:ascii="Verdana" w:eastAsia="Times New Roman" w:hAnsi="Verdana" w:cs="Arial"/>
          <w:b/>
          <w:kern w:val="0"/>
          <w:sz w:val="36"/>
          <w:szCs w:val="20"/>
          <w14:ligatures w14:val="none"/>
        </w:rPr>
      </w:pPr>
      <w:bookmarkStart w:id="0" w:name="_top"/>
      <w:bookmarkStart w:id="1" w:name="OLE_LINK14"/>
      <w:bookmarkStart w:id="2" w:name="OLE_LINK101"/>
      <w:bookmarkEnd w:id="0"/>
      <w:r w:rsidRPr="00554E20">
        <w:rPr>
          <w:rFonts w:ascii="Verdana" w:eastAsia="Times New Roman" w:hAnsi="Verdana" w:cs="Arial"/>
          <w:b/>
          <w:kern w:val="0"/>
          <w:sz w:val="36"/>
          <w:szCs w:val="20"/>
          <w14:ligatures w14:val="none"/>
        </w:rPr>
        <w:t>Compass - Cancel or Remove a Prescription (Rx) from an Order</w:t>
      </w:r>
      <w:bookmarkEnd w:id="1"/>
    </w:p>
    <w:bookmarkEnd w:id="2"/>
    <w:p w14:paraId="53BB477F" w14:textId="77777777" w:rsidR="00554E20" w:rsidRPr="00554E20" w:rsidRDefault="00554E20" w:rsidP="00554E20">
      <w:pPr>
        <w:tabs>
          <w:tab w:val="right" w:leader="dot" w:pos="12950"/>
        </w:tabs>
        <w:spacing w:before="120" w:after="120" w:line="240" w:lineRule="auto"/>
        <w:rPr>
          <w:rFonts w:ascii="Verdana" w:eastAsia="Times New Roman" w:hAnsi="Verdana" w:cs="Times New Roman"/>
          <w:color w:val="0000FF"/>
          <w:kern w:val="0"/>
          <w:u w:val="single"/>
          <w14:ligatures w14:val="none"/>
        </w:rPr>
      </w:pPr>
    </w:p>
    <w:p w14:paraId="643D75F6" w14:textId="65357A71" w:rsidR="005608C3" w:rsidRPr="002419DF" w:rsidRDefault="00554E20" w:rsidP="002419DF">
      <w:pPr>
        <w:rPr>
          <w:rFonts w:ascii="Verdana" w:hAnsi="Verdana"/>
          <w:noProof/>
          <w:color w:val="0000E1"/>
        </w:rPr>
      </w:pPr>
      <w:r w:rsidRPr="00554E20">
        <w:rPr>
          <w:rFonts w:eastAsia="Times New Roman" w:cs="Times New Roman"/>
          <w:color w:val="0000FF"/>
          <w:kern w:val="0"/>
          <w:u w:val="single"/>
          <w14:ligatures w14:val="none"/>
        </w:rPr>
        <w:fldChar w:fldCharType="begin"/>
      </w:r>
      <w:r w:rsidRPr="00554E20">
        <w:rPr>
          <w:rFonts w:eastAsia="Times New Roman" w:cs="Times New Roman"/>
          <w:color w:val="0000FF"/>
          <w:kern w:val="0"/>
          <w:u w:val="single"/>
          <w14:ligatures w14:val="none"/>
        </w:rPr>
        <w:instrText xml:space="preserve"> TOC \o "2-2" \n \p " " \h \z \u </w:instrText>
      </w:r>
      <w:r w:rsidRPr="00554E20">
        <w:rPr>
          <w:rFonts w:eastAsia="Times New Roman" w:cs="Times New Roman"/>
          <w:color w:val="0000FF"/>
          <w:kern w:val="0"/>
          <w:u w:val="single"/>
          <w14:ligatures w14:val="none"/>
        </w:rPr>
        <w:fldChar w:fldCharType="separate"/>
      </w:r>
      <w:hyperlink w:anchor="_Toc204608168" w:history="1">
        <w:r w:rsidR="005608C3" w:rsidRPr="002419DF">
          <w:rPr>
            <w:rStyle w:val="Hyperlink"/>
            <w:rFonts w:ascii="Verdana" w:eastAsia="Times New Roman" w:hAnsi="Verdana" w:cs="Arial"/>
            <w:iCs/>
            <w:noProof/>
            <w:color w:val="0000E1"/>
            <w:kern w:val="0"/>
            <w14:ligatures w14:val="none"/>
          </w:rPr>
          <w:t>Informational Overview</w:t>
        </w:r>
      </w:hyperlink>
    </w:p>
    <w:p w14:paraId="24E3580D" w14:textId="5B2F326F" w:rsidR="005608C3" w:rsidRPr="002419DF" w:rsidRDefault="005608C3" w:rsidP="002419DF">
      <w:pPr>
        <w:rPr>
          <w:rFonts w:ascii="Verdana" w:hAnsi="Verdana"/>
          <w:noProof/>
          <w:color w:val="0000E1"/>
        </w:rPr>
      </w:pPr>
      <w:hyperlink w:anchor="_Toc204608169" w:history="1">
        <w:r w:rsidRPr="002419DF">
          <w:rPr>
            <w:rStyle w:val="Hyperlink"/>
            <w:rFonts w:ascii="Verdana" w:eastAsia="Times New Roman" w:hAnsi="Verdana" w:cs="Arial"/>
            <w:iCs/>
            <w:noProof/>
            <w:color w:val="0000E1"/>
            <w:kern w:val="0"/>
            <w14:ligatures w14:val="none"/>
          </w:rPr>
          <w:t>Removing an Rx from an Order</w:t>
        </w:r>
      </w:hyperlink>
    </w:p>
    <w:p w14:paraId="40B5C3F6" w14:textId="0153BA3D" w:rsidR="005608C3" w:rsidRPr="002419DF" w:rsidRDefault="00747430" w:rsidP="002419DF">
      <w:pPr>
        <w:rPr>
          <w:rFonts w:ascii="Verdana" w:hAnsi="Verdana"/>
          <w:noProof/>
          <w:color w:val="0000E1"/>
        </w:rPr>
      </w:pPr>
      <w:ins w:id="3" w:author="Jennings, Katie A" w:date="2025-07-29T11:21:00Z" w16du:dateUtc="2025-07-29T15:21:00Z">
        <w:r>
          <w:rPr>
            <w:noProof/>
          </w:rPr>
          <w:drawing>
            <wp:inline distT="0" distB="0" distL="0" distR="0" wp14:anchorId="041C55EF" wp14:editId="70EE4CA2">
              <wp:extent cx="304762" cy="304762"/>
              <wp:effectExtent l="0" t="0" r="635" b="635"/>
              <wp:docPr id="49943263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99432634" name="Picture 499432634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762" cy="3047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hyperlink w:anchor="_Toc204608170" w:history="1">
        <w:r w:rsidR="005608C3" w:rsidRPr="002419DF">
          <w:rPr>
            <w:rStyle w:val="Hyperlink"/>
            <w:rFonts w:ascii="Verdana" w:eastAsia="Times New Roman" w:hAnsi="Verdana" w:cs="Arial"/>
            <w:iCs/>
            <w:noProof/>
            <w:color w:val="0000E1"/>
            <w:kern w:val="0"/>
            <w14:ligatures w14:val="none"/>
          </w:rPr>
          <w:t>Canceling an Entire Order</w:t>
        </w:r>
      </w:hyperlink>
    </w:p>
    <w:p w14:paraId="182B9B06" w14:textId="5C7600C7" w:rsidR="005608C3" w:rsidRPr="002419DF" w:rsidRDefault="005608C3" w:rsidP="002419DF">
      <w:pPr>
        <w:rPr>
          <w:rFonts w:ascii="Verdana" w:hAnsi="Verdana"/>
          <w:noProof/>
          <w:color w:val="0000E1"/>
        </w:rPr>
      </w:pPr>
      <w:hyperlink w:anchor="_Toc204608171" w:history="1">
        <w:r w:rsidRPr="002419DF">
          <w:rPr>
            <w:rStyle w:val="Hyperlink"/>
            <w:rFonts w:ascii="Verdana" w:eastAsia="Times New Roman" w:hAnsi="Verdana" w:cs="Arial"/>
            <w:iCs/>
            <w:noProof/>
            <w:color w:val="0000E1"/>
            <w:kern w:val="0"/>
            <w14:ligatures w14:val="none"/>
          </w:rPr>
          <w:t>Scenario Guide</w:t>
        </w:r>
      </w:hyperlink>
    </w:p>
    <w:p w14:paraId="5BE6E2CF" w14:textId="0A3B526D" w:rsidR="005608C3" w:rsidRPr="002419DF" w:rsidRDefault="005608C3" w:rsidP="002419DF">
      <w:pPr>
        <w:rPr>
          <w:rFonts w:ascii="Verdana" w:hAnsi="Verdana"/>
          <w:noProof/>
          <w:color w:val="0000E1"/>
        </w:rPr>
      </w:pPr>
      <w:hyperlink w:anchor="_Toc204608172" w:history="1">
        <w:r w:rsidRPr="002419DF">
          <w:rPr>
            <w:rStyle w:val="Hyperlink"/>
            <w:rFonts w:ascii="Verdana" w:eastAsia="Times New Roman" w:hAnsi="Verdana" w:cs="Arial"/>
            <w:iCs/>
            <w:noProof/>
            <w:color w:val="0000E1"/>
            <w:kern w:val="0"/>
            <w14:ligatures w14:val="none"/>
          </w:rPr>
          <w:t>Related Documents</w:t>
        </w:r>
      </w:hyperlink>
    </w:p>
    <w:p w14:paraId="657C9DA5" w14:textId="77777777" w:rsidR="00554E20" w:rsidRPr="00554E20" w:rsidRDefault="00554E20" w:rsidP="00554E20">
      <w:pPr>
        <w:tabs>
          <w:tab w:val="right" w:leader="dot" w:pos="12950"/>
        </w:tabs>
        <w:spacing w:before="120" w:after="120" w:line="240" w:lineRule="auto"/>
        <w:rPr>
          <w:rFonts w:ascii="Verdana" w:eastAsia="Times New Roman" w:hAnsi="Verdana" w:cs="Times New Roman"/>
          <w:color w:val="0000FF"/>
          <w:kern w:val="0"/>
          <w:u w:val="single"/>
          <w14:ligatures w14:val="none"/>
        </w:rPr>
      </w:pPr>
      <w:r w:rsidRPr="00554E20">
        <w:rPr>
          <w:rFonts w:ascii="Verdana" w:eastAsia="Times New Roman" w:hAnsi="Verdana" w:cs="Times New Roman"/>
          <w:color w:val="0000FF"/>
          <w:kern w:val="0"/>
          <w:u w:val="single"/>
          <w14:ligatures w14:val="none"/>
        </w:rPr>
        <w:fldChar w:fldCharType="end"/>
      </w:r>
    </w:p>
    <w:p w14:paraId="78B8BB59" w14:textId="77777777" w:rsidR="00554E20" w:rsidRPr="00554E20" w:rsidRDefault="00554E20" w:rsidP="00554E20">
      <w:pPr>
        <w:spacing w:before="120" w:after="120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554E20">
        <w:rPr>
          <w:rFonts w:ascii="Verdana" w:eastAsia="Times New Roman" w:hAnsi="Verdana" w:cs="Times New Roman"/>
          <w:b/>
          <w:kern w:val="0"/>
          <w14:ligatures w14:val="none"/>
        </w:rPr>
        <w:t xml:space="preserve">Description: </w:t>
      </w:r>
      <w:r w:rsidRPr="00554E20">
        <w:rPr>
          <w:rFonts w:ascii="Verdana" w:eastAsia="Times New Roman" w:hAnsi="Verdana" w:cs="Times New Roman"/>
          <w:bCs/>
          <w:kern w:val="0"/>
          <w14:ligatures w14:val="none"/>
        </w:rPr>
        <w:t xml:space="preserve">Describes how to cancel or remove prescription(s) from an order in Compass. </w:t>
      </w:r>
    </w:p>
    <w:p w14:paraId="61F84190" w14:textId="77777777" w:rsidR="00554E20" w:rsidRPr="00554E20" w:rsidRDefault="00554E20" w:rsidP="00554E20">
      <w:pPr>
        <w:spacing w:before="120" w:after="120" w:line="240" w:lineRule="auto"/>
        <w:rPr>
          <w:rFonts w:ascii="Verdana" w:eastAsia="Times New Roman" w:hAnsi="Verdana" w:cs="Times New Roman"/>
          <w:b/>
          <w:kern w:val="0"/>
          <w14:ligatures w14:val="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1E0" w:firstRow="1" w:lastRow="1" w:firstColumn="1" w:lastColumn="1" w:noHBand="0" w:noVBand="0"/>
      </w:tblPr>
      <w:tblGrid>
        <w:gridCol w:w="12950"/>
      </w:tblGrid>
      <w:tr w:rsidR="00554E20" w:rsidRPr="00554E20" w14:paraId="46C21DFA" w14:textId="77777777" w:rsidTr="00554E20">
        <w:tc>
          <w:tcPr>
            <w:tcW w:w="5000" w:type="pct"/>
            <w:shd w:val="clear" w:color="auto" w:fill="BFBFBF"/>
          </w:tcPr>
          <w:p w14:paraId="0BF81173" w14:textId="77777777" w:rsidR="00554E20" w:rsidRPr="00554E20" w:rsidRDefault="00554E20" w:rsidP="00554E20">
            <w:pPr>
              <w:keepNext/>
              <w:spacing w:before="120" w:after="120" w:line="240" w:lineRule="auto"/>
              <w:outlineLvl w:val="1"/>
              <w:rPr>
                <w:rFonts w:ascii="Verdana" w:eastAsia="Times New Roman" w:hAnsi="Verdana" w:cs="Arial"/>
                <w:b/>
                <w:bCs/>
                <w:iCs/>
                <w:kern w:val="0"/>
                <w:sz w:val="28"/>
                <w:szCs w:val="28"/>
                <w14:ligatures w14:val="none"/>
              </w:rPr>
            </w:pPr>
            <w:bookmarkStart w:id="4" w:name="_Overview"/>
            <w:bookmarkStart w:id="5" w:name="_Toc204608168"/>
            <w:bookmarkStart w:id="6" w:name="OLE_LINK7"/>
            <w:bookmarkEnd w:id="4"/>
            <w:r w:rsidRPr="00554E20">
              <w:rPr>
                <w:rFonts w:ascii="Verdana" w:eastAsia="Times New Roman" w:hAnsi="Verdana" w:cs="Arial"/>
                <w:b/>
                <w:bCs/>
                <w:iCs/>
                <w:kern w:val="0"/>
                <w:sz w:val="28"/>
                <w:szCs w:val="28"/>
                <w14:ligatures w14:val="none"/>
              </w:rPr>
              <w:t>Informational Overview</w:t>
            </w:r>
            <w:bookmarkEnd w:id="5"/>
            <w:r w:rsidRPr="00554E20">
              <w:rPr>
                <w:rFonts w:ascii="Verdana" w:eastAsia="Times New Roman" w:hAnsi="Verdana" w:cs="Arial"/>
                <w:b/>
                <w:bCs/>
                <w:iCs/>
                <w:kern w:val="0"/>
                <w:sz w:val="28"/>
                <w:szCs w:val="28"/>
                <w14:ligatures w14:val="none"/>
              </w:rPr>
              <w:t xml:space="preserve"> </w:t>
            </w:r>
            <w:bookmarkEnd w:id="6"/>
          </w:p>
        </w:tc>
      </w:tr>
    </w:tbl>
    <w:p w14:paraId="2004D850" w14:textId="77777777" w:rsidR="00554E20" w:rsidRPr="00554E20" w:rsidRDefault="00554E20" w:rsidP="00554E20">
      <w:pPr>
        <w:spacing w:before="120" w:after="120" w:line="240" w:lineRule="auto"/>
        <w:contextualSpacing/>
        <w:rPr>
          <w:rFonts w:ascii="Verdana" w:eastAsia="Times New Roman" w:hAnsi="Verdana" w:cs="Times New Roman"/>
          <w:color w:val="000000"/>
          <w:kern w:val="0"/>
          <w14:ligatures w14:val="none"/>
        </w:rPr>
      </w:pPr>
      <w:bookmarkStart w:id="7" w:name="OLE_LINK37"/>
    </w:p>
    <w:p w14:paraId="74EB3C64" w14:textId="46C225D9" w:rsidR="00554E20" w:rsidRPr="00554E20" w:rsidRDefault="00554E20" w:rsidP="00554E20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kern w:val="0"/>
          <w14:ligatures w14:val="none"/>
        </w:rPr>
      </w:pPr>
      <w:r w:rsidRPr="00554E20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 </w:t>
      </w:r>
      <w:r w:rsidRPr="00554E20">
        <w:rPr>
          <w:rFonts w:ascii="Verdana" w:eastAsia="Times New Roman" w:hAnsi="Verdana" w:cs="Times New Roman"/>
          <w:b/>
          <w:bCs/>
          <w:color w:val="000000"/>
          <w:kern w:val="0"/>
          <w14:ligatures w14:val="none"/>
        </w:rPr>
        <w:t>Important Reminders:</w:t>
      </w:r>
    </w:p>
    <w:p w14:paraId="7F78C588" w14:textId="77777777" w:rsidR="00554E20" w:rsidRPr="00554E20" w:rsidRDefault="00554E20" w:rsidP="00554E20">
      <w:pPr>
        <w:numPr>
          <w:ilvl w:val="0"/>
          <w:numId w:val="8"/>
        </w:numPr>
        <w:spacing w:before="120" w:after="120" w:line="240" w:lineRule="auto"/>
        <w:ind w:left="835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554E20">
        <w:rPr>
          <w:rFonts w:ascii="Verdana" w:eastAsia="Times New Roman" w:hAnsi="Verdana" w:cs="Times New Roman"/>
          <w:color w:val="000000"/>
          <w:kern w:val="0"/>
          <w14:ligatures w14:val="none"/>
        </w:rPr>
        <w:t>Only the Member, Legally Documented Representative (</w:t>
      </w:r>
      <w:r w:rsidRPr="00554E20">
        <w:rPr>
          <w:rFonts w:ascii="Verdana" w:eastAsia="Times New Roman" w:hAnsi="Verdana" w:cs="Times New Roman"/>
          <w:b/>
          <w:bCs/>
          <w:color w:val="000000"/>
          <w:kern w:val="0"/>
          <w14:ligatures w14:val="none"/>
        </w:rPr>
        <w:t xml:space="preserve">Example: </w:t>
      </w:r>
      <w:r w:rsidRPr="00554E20">
        <w:rPr>
          <w:rFonts w:ascii="Verdana" w:eastAsia="Times New Roman" w:hAnsi="Verdana" w:cs="Times New Roman"/>
          <w:color w:val="000000"/>
          <w:kern w:val="0"/>
          <w14:ligatures w14:val="none"/>
        </w:rPr>
        <w:t>(POA)</w:t>
      </w:r>
      <w:r w:rsidRPr="00554E20">
        <w:rPr>
          <w:rFonts w:ascii="Verdana" w:eastAsia="Times New Roman" w:hAnsi="Verdana" w:cs="Times New Roman"/>
          <w:b/>
          <w:bCs/>
          <w:color w:val="000000"/>
          <w:kern w:val="0"/>
          <w14:ligatures w14:val="none"/>
        </w:rPr>
        <w:t xml:space="preserve"> </w:t>
      </w:r>
      <w:r w:rsidRPr="00554E20">
        <w:rPr>
          <w:rFonts w:ascii="Verdana" w:eastAsia="Times New Roman" w:hAnsi="Verdana" w:cs="Times New Roman"/>
          <w:color w:val="000000"/>
          <w:kern w:val="0"/>
          <w14:ligatures w14:val="none"/>
        </w:rPr>
        <w:t>Power of Attorney), or Prescribing Physician may cancel an order or prescription(s) that is in process.  </w:t>
      </w:r>
    </w:p>
    <w:p w14:paraId="573EE053" w14:textId="3735D58F" w:rsidR="00554E20" w:rsidRPr="00554E20" w:rsidRDefault="00554E20" w:rsidP="00554E20">
      <w:pPr>
        <w:numPr>
          <w:ilvl w:val="0"/>
          <w:numId w:val="8"/>
        </w:numPr>
        <w:spacing w:before="120" w:after="120" w:line="240" w:lineRule="auto"/>
        <w:ind w:left="835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554E20">
        <w:rPr>
          <w:rFonts w:ascii="Verdana" w:eastAsia="Times New Roman" w:hAnsi="Verdana" w:cs="Times New Roman"/>
          <w:kern w:val="0"/>
          <w14:ligatures w14:val="none"/>
        </w:rPr>
        <w:t xml:space="preserve">Determine if the member needs the entire order canceled, or specific prescription(s) within the order canceled. </w:t>
      </w:r>
    </w:p>
    <w:bookmarkEnd w:id="7"/>
    <w:p w14:paraId="2230BBFA" w14:textId="77777777" w:rsidR="00554E20" w:rsidRPr="00554E20" w:rsidRDefault="00554E20" w:rsidP="00554E20">
      <w:pPr>
        <w:numPr>
          <w:ilvl w:val="0"/>
          <w:numId w:val="8"/>
        </w:numPr>
        <w:spacing w:before="120" w:after="120" w:line="240" w:lineRule="auto"/>
        <w:ind w:left="835"/>
        <w:rPr>
          <w:rFonts w:ascii="Verdana" w:eastAsia="Times New Roman" w:hAnsi="Verdana" w:cs="Times New Roman"/>
          <w:kern w:val="0"/>
          <w14:ligatures w14:val="none"/>
        </w:rPr>
      </w:pPr>
      <w:r w:rsidRPr="00554E20">
        <w:rPr>
          <w:rFonts w:ascii="Verdana" w:eastAsia="Times New Roman" w:hAnsi="Verdana" w:cs="Times New Roman"/>
          <w:color w:val="000000"/>
          <w:kern w:val="0"/>
          <w14:ligatures w14:val="none"/>
        </w:rPr>
        <w:t>Do not confuse </w:t>
      </w:r>
      <w:r w:rsidRPr="00554E20">
        <w:rPr>
          <w:rFonts w:ascii="Verdana" w:eastAsia="Times New Roman" w:hAnsi="Verdana" w:cs="Times New Roman"/>
          <w:b/>
          <w:bCs/>
          <w:color w:val="000000"/>
          <w:kern w:val="0"/>
          <w14:ligatures w14:val="none"/>
        </w:rPr>
        <w:t>canceling</w:t>
      </w:r>
      <w:r w:rsidRPr="00554E20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 prescription(s) within an order with </w:t>
      </w:r>
      <w:r w:rsidRPr="00554E20">
        <w:rPr>
          <w:rFonts w:ascii="Verdana" w:eastAsia="Times New Roman" w:hAnsi="Verdana" w:cs="Times New Roman"/>
          <w:b/>
          <w:bCs/>
          <w:color w:val="000000"/>
          <w:kern w:val="0"/>
          <w14:ligatures w14:val="none"/>
        </w:rPr>
        <w:t>discontinuing</w:t>
      </w:r>
      <w:r w:rsidRPr="00554E20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 prescription(s). Once prescription(s) has been discontinued, it becomes inactive and cannot be reordered through the Mail Rx screen. Refer to </w:t>
      </w:r>
      <w:bookmarkStart w:id="8" w:name="_Hlk197008190"/>
      <w:r w:rsidRPr="00554E20">
        <w:rPr>
          <w:rFonts w:ascii="Verdana" w:eastAsia="Times New Roman" w:hAnsi="Verdana" w:cs="Times New Roman"/>
          <w:kern w:val="0"/>
          <w14:ligatures w14:val="none"/>
        </w:rPr>
        <w:fldChar w:fldCharType="begin"/>
      </w:r>
      <w:r w:rsidRPr="00554E20">
        <w:rPr>
          <w:rFonts w:ascii="Verdana" w:eastAsia="Times New Roman" w:hAnsi="Verdana" w:cs="Times New Roman"/>
          <w:kern w:val="0"/>
          <w14:ligatures w14:val="none"/>
        </w:rPr>
        <w:instrText>HYPERLINK "https://thesource.cvshealth.com/nuxeo/thesource/" \l "!/view?docid=a0396fd5-8224-4c89-b673-49071e64cab1"</w:instrText>
      </w:r>
      <w:r w:rsidRPr="00554E20">
        <w:rPr>
          <w:rFonts w:ascii="Verdana" w:eastAsia="Times New Roman" w:hAnsi="Verdana" w:cs="Times New Roman"/>
          <w:kern w:val="0"/>
          <w14:ligatures w14:val="none"/>
        </w:rPr>
      </w:r>
      <w:r w:rsidRPr="00554E20">
        <w:rPr>
          <w:rFonts w:ascii="Verdana" w:eastAsia="Times New Roman" w:hAnsi="Verdana" w:cs="Times New Roman"/>
          <w:kern w:val="0"/>
          <w14:ligatures w14:val="none"/>
        </w:rPr>
        <w:fldChar w:fldCharType="separate"/>
      </w:r>
      <w:r w:rsidRPr="00554E20">
        <w:rPr>
          <w:rFonts w:ascii="Verdana" w:eastAsia="Times New Roman" w:hAnsi="Verdana" w:cs="Times New Roman"/>
          <w:color w:val="0000FF"/>
          <w:kern w:val="0"/>
          <w:u w:val="single"/>
          <w14:ligatures w14:val="none"/>
        </w:rPr>
        <w:t>Compass - Discontinuing a Prescription (Rx) in Order Details (056370)</w:t>
      </w:r>
      <w:r w:rsidRPr="00554E20">
        <w:rPr>
          <w:rFonts w:ascii="Verdana" w:eastAsia="Times New Roman" w:hAnsi="Verdana" w:cs="Times New Roman"/>
          <w:color w:val="0000FF"/>
          <w:kern w:val="0"/>
          <w:u w:val="single"/>
          <w14:ligatures w14:val="none"/>
        </w:rPr>
        <w:fldChar w:fldCharType="end"/>
      </w:r>
      <w:r w:rsidRPr="00554E20">
        <w:rPr>
          <w:rFonts w:ascii="Verdana" w:eastAsia="Times New Roman" w:hAnsi="Verdana" w:cs="Times New Roman"/>
          <w:kern w:val="0"/>
          <w14:ligatures w14:val="none"/>
        </w:rPr>
        <w:t>.</w:t>
      </w:r>
      <w:bookmarkEnd w:id="8"/>
      <w:r w:rsidRPr="00554E20">
        <w:rPr>
          <w:rFonts w:ascii="Verdana" w:eastAsia="Times New Roman" w:hAnsi="Verdana" w:cs="Times New Roman"/>
          <w:kern w:val="0"/>
          <w14:ligatures w14:val="none"/>
        </w:rPr>
        <w:t xml:space="preserve"> </w:t>
      </w:r>
    </w:p>
    <w:p w14:paraId="42A827E8" w14:textId="716A69E9" w:rsidR="00554E20" w:rsidRPr="00554E20" w:rsidRDefault="00554E20" w:rsidP="00554E20">
      <w:pPr>
        <w:numPr>
          <w:ilvl w:val="0"/>
          <w:numId w:val="8"/>
        </w:numPr>
        <w:spacing w:before="120" w:after="120" w:line="240" w:lineRule="auto"/>
        <w:ind w:left="835"/>
        <w:rPr>
          <w:rFonts w:ascii="Verdana" w:eastAsia="Times New Roman" w:hAnsi="Verdana" w:cs="Times New Roman"/>
          <w:kern w:val="0"/>
          <w14:ligatures w14:val="none"/>
        </w:rPr>
      </w:pPr>
      <w:r w:rsidRPr="00554E20">
        <w:rPr>
          <w:rFonts w:ascii="Verdana" w:eastAsia="Times New Roman" w:hAnsi="Verdana" w:cs="Times New Roman"/>
          <w:kern w:val="0"/>
          <w14:ligatures w14:val="none"/>
        </w:rPr>
        <w:t xml:space="preserve">To remove a Rx from an Order and Discontinue that same Rx, use the </w:t>
      </w:r>
      <w:r w:rsidRPr="00554E20">
        <w:rPr>
          <w:rFonts w:ascii="Verdana" w:eastAsia="Times New Roman" w:hAnsi="Verdana" w:cs="Times New Roman"/>
          <w:b/>
          <w:bCs/>
          <w:kern w:val="0"/>
          <w14:ligatures w14:val="none"/>
        </w:rPr>
        <w:t>Discontinue</w:t>
      </w:r>
      <w:r w:rsidRPr="00554E20">
        <w:rPr>
          <w:rFonts w:ascii="Verdana" w:eastAsia="Times New Roman" w:hAnsi="Verdana" w:cs="Times New Roman"/>
          <w:kern w:val="0"/>
          <w14:ligatures w14:val="none"/>
        </w:rPr>
        <w:t xml:space="preserve"> button in Order Details. If </w:t>
      </w:r>
      <w:proofErr w:type="gramStart"/>
      <w:r w:rsidRPr="00554E20">
        <w:rPr>
          <w:rFonts w:ascii="Verdana" w:eastAsia="Times New Roman" w:hAnsi="Verdana" w:cs="Times New Roman"/>
          <w:kern w:val="0"/>
          <w14:ligatures w14:val="none"/>
        </w:rPr>
        <w:t>Remove</w:t>
      </w:r>
      <w:proofErr w:type="gramEnd"/>
      <w:r w:rsidRPr="00554E20">
        <w:rPr>
          <w:rFonts w:ascii="Verdana" w:eastAsia="Times New Roman" w:hAnsi="Verdana" w:cs="Times New Roman"/>
          <w:kern w:val="0"/>
          <w14:ligatures w14:val="none"/>
        </w:rPr>
        <w:t xml:space="preserve"> from Order button is selected first, wait for the Order Details screen to automatically refresh before using the Discontinue button to ensure proper processing of the Discontinued Rx. Refer to </w:t>
      </w:r>
      <w:hyperlink r:id="rId8" w:anchor="!/view?docid=a0396fd5-8224-4c89-b673-49071e64cab1" w:history="1">
        <w:r w:rsidRPr="00554E20">
          <w:rPr>
            <w:rFonts w:ascii="Verdana" w:eastAsia="Times New Roman" w:hAnsi="Verdana" w:cs="Times New Roman"/>
            <w:color w:val="0000FF"/>
            <w:kern w:val="0"/>
            <w:u w:val="single"/>
            <w14:ligatures w14:val="none"/>
          </w:rPr>
          <w:t>Compass - Discontinuing a Prescription (Rx) in Order Details (056370)</w:t>
        </w:r>
      </w:hyperlink>
      <w:r w:rsidRPr="00554E20">
        <w:rPr>
          <w:rFonts w:ascii="Verdana" w:eastAsia="Times New Roman" w:hAnsi="Verdana" w:cs="Times New Roman"/>
          <w:kern w:val="0"/>
          <w14:ligatures w14:val="none"/>
        </w:rPr>
        <w:t>.</w:t>
      </w:r>
    </w:p>
    <w:p w14:paraId="480FD110" w14:textId="77777777" w:rsidR="00554E20" w:rsidRPr="00554E20" w:rsidRDefault="00554E20" w:rsidP="00554E20">
      <w:pPr>
        <w:spacing w:before="120" w:after="120" w:line="240" w:lineRule="auto"/>
        <w:ind w:left="821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554E20">
        <w:rPr>
          <w:rFonts w:ascii="Verdana" w:eastAsia="Times New Roman" w:hAnsi="Verdana" w:cs="Times New Roman"/>
          <w:b/>
          <w:bCs/>
          <w:kern w:val="0"/>
          <w14:ligatures w14:val="none"/>
        </w:rPr>
        <w:t xml:space="preserve">Note: </w:t>
      </w:r>
      <w:r w:rsidRPr="00554E20">
        <w:rPr>
          <w:rFonts w:ascii="Verdana" w:eastAsia="Times New Roman" w:hAnsi="Verdana" w:cs="Times New Roman"/>
          <w:kern w:val="0"/>
          <w14:ligatures w14:val="none"/>
        </w:rPr>
        <w:t xml:space="preserve">If </w:t>
      </w:r>
      <w:r w:rsidRPr="00554E20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the prescription is valid and was discontinued in error,  you will need to restart using </w:t>
      </w:r>
      <w:hyperlink r:id="rId9" w:anchor="!/view?docid=db21add8-521c-4f56-806b-2bd60acc39ed" w:history="1">
        <w:r w:rsidRPr="00554E20">
          <w:rPr>
            <w:rFonts w:ascii="Verdana" w:eastAsia="Times New Roman" w:hAnsi="Verdana" w:cs="Times New Roman"/>
            <w:color w:val="0000FF"/>
            <w:kern w:val="0"/>
            <w:u w:val="single"/>
            <w14:ligatures w14:val="none"/>
          </w:rPr>
          <w:t>Offline Refill Request Support Task (056373)</w:t>
        </w:r>
      </w:hyperlink>
      <w:r w:rsidRPr="00554E20">
        <w:rPr>
          <w:rFonts w:ascii="Verdana" w:eastAsia="Times New Roman" w:hAnsi="Verdana" w:cs="Times New Roman"/>
          <w:color w:val="000000"/>
          <w:kern w:val="0"/>
          <w14:ligatures w14:val="none"/>
        </w:rPr>
        <w:t>. </w:t>
      </w:r>
    </w:p>
    <w:p w14:paraId="21D42E3A" w14:textId="77777777" w:rsidR="00554E20" w:rsidRPr="00554E20" w:rsidRDefault="00554E20" w:rsidP="00554E20">
      <w:pPr>
        <w:spacing w:before="120" w:after="120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</w:p>
    <w:p w14:paraId="63FE319F" w14:textId="38B711AC" w:rsidR="00554E20" w:rsidRPr="00554E20" w:rsidRDefault="00554E20" w:rsidP="00554E20">
      <w:pPr>
        <w:numPr>
          <w:ilvl w:val="0"/>
          <w:numId w:val="1"/>
        </w:numPr>
        <w:spacing w:before="120" w:after="120" w:line="240" w:lineRule="auto"/>
        <w:ind w:left="432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554E20">
        <w:rPr>
          <w:rFonts w:ascii="Verdana" w:eastAsia="Times New Roman" w:hAnsi="Verdana" w:cs="Times New Roman"/>
          <w:color w:val="000000"/>
          <w:kern w:val="0"/>
          <w14:ligatures w14:val="none"/>
        </w:rPr>
        <w:t>Bridge Supply orders are </w:t>
      </w:r>
      <w:r w:rsidRPr="00554E20">
        <w:rPr>
          <w:rFonts w:ascii="Verdana" w:eastAsia="Times New Roman" w:hAnsi="Verdana" w:cs="Times New Roman"/>
          <w:b/>
          <w:bCs/>
          <w:color w:val="000000"/>
          <w:kern w:val="0"/>
          <w14:ligatures w14:val="none"/>
        </w:rPr>
        <w:t>NOT </w:t>
      </w:r>
      <w:r w:rsidRPr="00554E20">
        <w:rPr>
          <w:rFonts w:ascii="Verdana" w:eastAsia="Times New Roman" w:hAnsi="Verdana" w:cs="Times New Roman"/>
          <w:color w:val="000000"/>
          <w:kern w:val="0"/>
          <w14:ligatures w14:val="none"/>
        </w:rPr>
        <w:t>able to be canceled. </w:t>
      </w:r>
    </w:p>
    <w:p w14:paraId="29C296B3" w14:textId="77777777" w:rsidR="00554E20" w:rsidRPr="00554E20" w:rsidRDefault="00554E20" w:rsidP="00554E20">
      <w:pPr>
        <w:numPr>
          <w:ilvl w:val="0"/>
          <w:numId w:val="1"/>
        </w:numPr>
        <w:spacing w:before="120" w:after="120" w:line="240" w:lineRule="auto"/>
        <w:ind w:left="432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554E20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Prescriptions and fax requests will not be sent back to the </w:t>
      </w:r>
      <w:proofErr w:type="gramStart"/>
      <w:r w:rsidRPr="00554E20">
        <w:rPr>
          <w:rFonts w:ascii="Verdana" w:eastAsia="Times New Roman" w:hAnsi="Verdana" w:cs="Times New Roman"/>
          <w:color w:val="000000"/>
          <w:kern w:val="0"/>
          <w14:ligatures w14:val="none"/>
        </w:rPr>
        <w:t>member</w:t>
      </w:r>
      <w:proofErr w:type="gramEnd"/>
      <w:r w:rsidRPr="00554E20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. They are not re-routed; however, they can be restarted if the new Rx has not expired by creating an </w:t>
      </w:r>
      <w:hyperlink r:id="rId10" w:anchor="!/view?docid=db21add8-521c-4f56-806b-2bd60acc39ed" w:history="1">
        <w:r w:rsidRPr="00554E20">
          <w:rPr>
            <w:rFonts w:ascii="Verdana" w:eastAsia="Times New Roman" w:hAnsi="Verdana" w:cs="Times New Roman"/>
            <w:color w:val="0000FF"/>
            <w:kern w:val="0"/>
            <w:u w:val="single"/>
            <w14:ligatures w14:val="none"/>
          </w:rPr>
          <w:t>Offline Refill Request Support Task (056373)</w:t>
        </w:r>
      </w:hyperlink>
      <w:r w:rsidRPr="00554E20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. </w:t>
      </w:r>
    </w:p>
    <w:p w14:paraId="291C271F" w14:textId="77777777" w:rsidR="00554E20" w:rsidRPr="00554E20" w:rsidRDefault="00554E20" w:rsidP="00554E20">
      <w:pPr>
        <w:numPr>
          <w:ilvl w:val="0"/>
          <w:numId w:val="1"/>
        </w:numPr>
        <w:spacing w:before="120" w:after="120" w:line="240" w:lineRule="auto"/>
        <w:ind w:left="432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554E20">
        <w:rPr>
          <w:rFonts w:ascii="Verdana" w:eastAsia="Times New Roman" w:hAnsi="Verdana" w:cs="Times New Roman"/>
          <w:color w:val="000000"/>
          <w:kern w:val="0"/>
          <w14:ligatures w14:val="none"/>
        </w:rPr>
        <w:t>Canceling an order that contains a prescription(s) enrolled into any part of the Annual Refill Program (ARP) removes the prescription(s) from ARP. </w:t>
      </w:r>
    </w:p>
    <w:p w14:paraId="38159ECA" w14:textId="77777777" w:rsidR="00554E20" w:rsidRPr="00554E20" w:rsidRDefault="00554E20" w:rsidP="00554E20">
      <w:pPr>
        <w:numPr>
          <w:ilvl w:val="0"/>
          <w:numId w:val="1"/>
        </w:numPr>
        <w:spacing w:before="120" w:after="120" w:line="240" w:lineRule="auto"/>
        <w:ind w:left="432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554E20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Cancel the refill only if the member does not want to have the Rx filled through Mail Order.  </w:t>
      </w:r>
    </w:p>
    <w:p w14:paraId="30796CA6" w14:textId="77777777" w:rsidR="00554E20" w:rsidRPr="00554E20" w:rsidRDefault="00554E20" w:rsidP="00554E20">
      <w:pPr>
        <w:spacing w:before="120" w:after="120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8"/>
        <w:gridCol w:w="1356"/>
        <w:gridCol w:w="10516"/>
      </w:tblGrid>
      <w:tr w:rsidR="00900A55" w:rsidRPr="00554E20" w14:paraId="35B01034" w14:textId="77777777" w:rsidTr="00CB2CDD">
        <w:tc>
          <w:tcPr>
            <w:tcW w:w="487" w:type="pct"/>
            <w:shd w:val="clear" w:color="auto" w:fill="D9D9D9"/>
          </w:tcPr>
          <w:p w14:paraId="3D49D7CC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  <w:t>Cancel Order Type</w:t>
            </w:r>
          </w:p>
        </w:tc>
        <w:tc>
          <w:tcPr>
            <w:tcW w:w="847" w:type="pct"/>
            <w:shd w:val="clear" w:color="auto" w:fill="D9D9D9"/>
          </w:tcPr>
          <w:p w14:paraId="54E88F7D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  <w:t>Definition</w:t>
            </w:r>
          </w:p>
        </w:tc>
        <w:tc>
          <w:tcPr>
            <w:tcW w:w="3666" w:type="pct"/>
            <w:shd w:val="clear" w:color="auto" w:fill="D9D9D9"/>
          </w:tcPr>
          <w:p w14:paraId="78D59B34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  <w:t>Location</w:t>
            </w:r>
          </w:p>
        </w:tc>
      </w:tr>
      <w:tr w:rsidR="00554E20" w:rsidRPr="00554E20" w14:paraId="7F64432E" w14:textId="77777777" w:rsidTr="00CB2CDD">
        <w:tc>
          <w:tcPr>
            <w:tcW w:w="487" w:type="pct"/>
            <w:shd w:val="clear" w:color="auto" w:fill="auto"/>
          </w:tcPr>
          <w:p w14:paraId="3E6A6D89" w14:textId="6C059507" w:rsidR="00554E20" w:rsidRPr="00554E20" w:rsidRDefault="00104727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</w:pPr>
            <w:ins w:id="9" w:author="Jennings, Katie A" w:date="2025-07-29T10:14:00Z" w16du:dateUtc="2025-07-29T14:14:00Z">
              <w:r>
                <w:rPr>
                  <w:rFonts w:ascii="Verdana" w:eastAsia="Times New Roman" w:hAnsi="Verdana" w:cs="Times New Roman"/>
                  <w:b/>
                  <w:noProof/>
                  <w:color w:val="000000"/>
                  <w:kern w:val="0"/>
                </w:rPr>
                <w:drawing>
                  <wp:inline distT="0" distB="0" distL="0" distR="0" wp14:anchorId="2D331073" wp14:editId="52C8D90C">
                    <wp:extent cx="304762" cy="304762"/>
                    <wp:effectExtent l="0" t="0" r="635" b="635"/>
                    <wp:docPr id="1860130017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60130017" name="Picture 1860130017"/>
                            <pic:cNvPicPr/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762" cy="30476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  <w:r w:rsidR="001F361A"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  <w:t>Access list of orders awaiting an Order Number</w:t>
            </w:r>
          </w:p>
        </w:tc>
        <w:tc>
          <w:tcPr>
            <w:tcW w:w="847" w:type="pct"/>
            <w:shd w:val="clear" w:color="auto" w:fill="auto"/>
          </w:tcPr>
          <w:p w14:paraId="13F90806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proofErr w:type="gramStart"/>
            <w:r w:rsidRPr="00554E20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Pending</w:t>
            </w:r>
            <w:proofErr w:type="gramEnd"/>
            <w:r w:rsidRPr="00554E20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 order </w:t>
            </w:r>
            <w:proofErr w:type="gramStart"/>
            <w:r w:rsidRPr="00554E20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placed</w:t>
            </w:r>
            <w:proofErr w:type="gramEnd"/>
            <w:r w:rsidRPr="00554E20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 within 15 minutes awaiting entry into the Mail Order Pharmacy. </w:t>
            </w:r>
          </w:p>
        </w:tc>
        <w:tc>
          <w:tcPr>
            <w:tcW w:w="3666" w:type="pct"/>
            <w:shd w:val="clear" w:color="auto" w:fill="auto"/>
          </w:tcPr>
          <w:p w14:paraId="53B58D32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noProof/>
                <w:kern w:val="0"/>
                <w14:ligatures w14:val="none"/>
              </w:rPr>
            </w:pPr>
          </w:p>
          <w:p w14:paraId="76F687C9" w14:textId="12758E78" w:rsidR="00554E20" w:rsidRDefault="00DB77B1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noProof/>
                <w:kern w:val="0"/>
                <w14:ligatures w14:val="none"/>
              </w:rPr>
            </w:pPr>
            <w:r>
              <w:rPr>
                <w:rFonts w:ascii="Verdana" w:eastAsia="Times New Roman" w:hAnsi="Verdana" w:cs="Times New Roman"/>
                <w:noProof/>
                <w:kern w:val="0"/>
              </w:rPr>
              <w:drawing>
                <wp:inline distT="0" distB="0" distL="0" distR="0" wp14:anchorId="042BCF0A" wp14:editId="1F6E1B95">
                  <wp:extent cx="8867470" cy="1143000"/>
                  <wp:effectExtent l="0" t="0" r="0" b="0"/>
                  <wp:docPr id="15880613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061331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747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D20E54" w14:textId="77777777" w:rsidR="00900A55" w:rsidRDefault="00900A55" w:rsidP="00900A55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noProof/>
                <w:kern w:val="0"/>
                <w14:ligatures w14:val="none"/>
              </w:rPr>
            </w:pPr>
          </w:p>
          <w:p w14:paraId="7926291C" w14:textId="4408CDA8" w:rsidR="00900A55" w:rsidRPr="00554E20" w:rsidRDefault="00900A55" w:rsidP="000748B1">
            <w:pPr>
              <w:spacing w:before="120" w:after="120" w:line="240" w:lineRule="auto"/>
              <w:rPr>
                <w:rFonts w:ascii="Verdana" w:eastAsia="Times New Roman" w:hAnsi="Verdana" w:cs="Times New Roman"/>
                <w:noProof/>
                <w:kern w:val="0"/>
                <w14:ligatures w14:val="none"/>
              </w:rPr>
            </w:pPr>
            <w:r w:rsidRPr="000748B1">
              <w:rPr>
                <w:rFonts w:ascii="Verdana" w:eastAsia="Times New Roman" w:hAnsi="Verdana" w:cs="Times New Roman"/>
                <w:b/>
                <w:bCs/>
                <w:noProof/>
                <w:kern w:val="0"/>
                <w14:ligatures w14:val="none"/>
              </w:rPr>
              <w:t>Note:</w:t>
            </w:r>
            <w:r>
              <w:rPr>
                <w:rFonts w:ascii="Verdana" w:eastAsia="Times New Roman" w:hAnsi="Verdana" w:cs="Times New Roman"/>
                <w:noProof/>
                <w:kern w:val="0"/>
                <w14:ligatures w14:val="none"/>
              </w:rPr>
              <w:t xml:space="preserve"> </w:t>
            </w:r>
            <w:r w:rsidR="00CB2CDD">
              <w:rPr>
                <w:rFonts w:ascii="Verdana" w:eastAsia="Times New Roman" w:hAnsi="Verdana" w:cs="Times New Roman"/>
                <w:noProof/>
                <w:kern w:val="0"/>
                <w14:ligatures w14:val="none"/>
              </w:rPr>
              <w:t>To cancel orders awaiting an order number, r</w:t>
            </w:r>
            <w:r w:rsidR="002073E1">
              <w:rPr>
                <w:rFonts w:ascii="Verdana" w:eastAsia="Times New Roman" w:hAnsi="Verdana" w:cs="Times New Roman"/>
                <w:noProof/>
                <w:kern w:val="0"/>
                <w14:ligatures w14:val="none"/>
              </w:rPr>
              <w:t xml:space="preserve">efer to </w:t>
            </w:r>
            <w:hyperlink r:id="rId12" w:anchor="!/view?docid=98a7a9d6-b7fc-4471-9168-f6e3c3d2a14a" w:history="1">
              <w:r w:rsidR="00CB2CDD" w:rsidRPr="00066BE6">
                <w:rPr>
                  <w:rStyle w:val="Hyperlink"/>
                  <w:rFonts w:ascii="Verdana" w:eastAsia="Times New Roman" w:hAnsi="Verdana" w:cs="Times New Roman"/>
                  <w:noProof/>
                  <w:kern w:val="0"/>
                  <w14:ligatures w14:val="none"/>
                </w:rPr>
                <w:t>Compass - Editing and Cancelling In Process Orders (057232)</w:t>
              </w:r>
            </w:hyperlink>
            <w:r w:rsidR="00550629">
              <w:rPr>
                <w:rFonts w:ascii="Verdana" w:eastAsia="Times New Roman" w:hAnsi="Verdana" w:cs="Times New Roman"/>
                <w:noProof/>
                <w:kern w:val="0"/>
                <w14:ligatures w14:val="none"/>
              </w:rPr>
              <w:t>.</w:t>
            </w:r>
          </w:p>
          <w:p w14:paraId="6AC414F1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</w:p>
        </w:tc>
      </w:tr>
      <w:tr w:rsidR="00554E20" w:rsidRPr="00554E20" w14:paraId="020EA799" w14:textId="77777777" w:rsidTr="00CB2CDD">
        <w:tc>
          <w:tcPr>
            <w:tcW w:w="487" w:type="pct"/>
            <w:shd w:val="clear" w:color="auto" w:fill="auto"/>
          </w:tcPr>
          <w:p w14:paraId="44722F8D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</w:pPr>
            <w:bookmarkStart w:id="10" w:name="OLE_LINK12"/>
            <w:proofErr w:type="gramStart"/>
            <w:r w:rsidRPr="00554E20"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  <w:t>Remove</w:t>
            </w:r>
            <w:proofErr w:type="gramEnd"/>
            <w:r w:rsidRPr="00554E20"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  <w:t xml:space="preserve"> Rx from Order</w:t>
            </w:r>
            <w:bookmarkEnd w:id="10"/>
          </w:p>
        </w:tc>
        <w:tc>
          <w:tcPr>
            <w:tcW w:w="847" w:type="pct"/>
            <w:shd w:val="clear" w:color="auto" w:fill="auto"/>
          </w:tcPr>
          <w:p w14:paraId="6B97072A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Removal of a specific prescription within an order. The remaining prescriptions in the order will proceed to processing. </w:t>
            </w:r>
          </w:p>
        </w:tc>
        <w:tc>
          <w:tcPr>
            <w:tcW w:w="3666" w:type="pct"/>
            <w:shd w:val="clear" w:color="auto" w:fill="auto"/>
          </w:tcPr>
          <w:p w14:paraId="1BFAD963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</w:p>
          <w:p w14:paraId="017259A6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noProof/>
                <w:kern w:val="0"/>
                <w14:ligatures w14:val="none"/>
              </w:rPr>
              <w:drawing>
                <wp:inline distT="0" distB="0" distL="0" distR="0" wp14:anchorId="475EC9A6" wp14:editId="4775D167">
                  <wp:extent cx="7764329" cy="2787927"/>
                  <wp:effectExtent l="0" t="0" r="825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4329" cy="2787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5EF01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</w:p>
        </w:tc>
      </w:tr>
      <w:tr w:rsidR="00554E20" w:rsidRPr="00554E20" w14:paraId="5EEB9E07" w14:textId="77777777" w:rsidTr="00CB2CDD">
        <w:tc>
          <w:tcPr>
            <w:tcW w:w="487" w:type="pct"/>
            <w:shd w:val="clear" w:color="auto" w:fill="auto"/>
          </w:tcPr>
          <w:p w14:paraId="07405A56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color w:val="000000"/>
                <w:kern w:val="0"/>
                <w14:ligatures w14:val="none"/>
              </w:rPr>
              <w:t>Cancel Order</w:t>
            </w:r>
          </w:p>
        </w:tc>
        <w:tc>
          <w:tcPr>
            <w:tcW w:w="847" w:type="pct"/>
            <w:shd w:val="clear" w:color="auto" w:fill="auto"/>
          </w:tcPr>
          <w:p w14:paraId="4AD6447D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Cancel the entire order. </w:t>
            </w:r>
          </w:p>
        </w:tc>
        <w:tc>
          <w:tcPr>
            <w:tcW w:w="3666" w:type="pct"/>
            <w:shd w:val="clear" w:color="auto" w:fill="auto"/>
          </w:tcPr>
          <w:p w14:paraId="190E3AD2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noProof/>
                <w:kern w:val="0"/>
                <w14:ligatures w14:val="none"/>
              </w:rPr>
            </w:pPr>
          </w:p>
          <w:p w14:paraId="51F33AD8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noProof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noProof/>
                <w:kern w:val="0"/>
                <w14:ligatures w14:val="none"/>
              </w:rPr>
              <w:drawing>
                <wp:inline distT="0" distB="0" distL="0" distR="0" wp14:anchorId="0E8C8516" wp14:editId="6D455792">
                  <wp:extent cx="7772400" cy="2047875"/>
                  <wp:effectExtent l="0" t="0" r="0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53EEA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</w:p>
        </w:tc>
      </w:tr>
    </w:tbl>
    <w:p w14:paraId="16E89773" w14:textId="77777777" w:rsidR="00554E20" w:rsidRPr="00554E20" w:rsidRDefault="00554E20" w:rsidP="00554E20">
      <w:pPr>
        <w:spacing w:before="120" w:after="120" w:line="240" w:lineRule="auto"/>
        <w:jc w:val="right"/>
        <w:rPr>
          <w:rFonts w:ascii="Verdana" w:eastAsia="Times New Roman" w:hAnsi="Verdana" w:cs="Times New Roman"/>
          <w:kern w:val="0"/>
          <w14:ligatures w14:val="none"/>
        </w:rPr>
      </w:pPr>
      <w:bookmarkStart w:id="11" w:name="_Rationale"/>
      <w:bookmarkStart w:id="12" w:name="_Definitions"/>
      <w:bookmarkStart w:id="13" w:name="_Definitions/Abbreviations"/>
      <w:bookmarkStart w:id="14" w:name="_Various_Work_Instructions"/>
      <w:bookmarkStart w:id="15" w:name="_Next_Day_and"/>
      <w:bookmarkStart w:id="16" w:name="_Scanning_the_Targets"/>
      <w:bookmarkStart w:id="17" w:name="_LAN_Log_In"/>
      <w:bookmarkStart w:id="18" w:name="_AMOS_Log_In"/>
      <w:bookmarkStart w:id="19" w:name="_Search_by_Order#"/>
      <w:bookmarkStart w:id="20" w:name="_Check_Look_Up"/>
      <w:bookmarkStart w:id="21" w:name="_Process_for_Handling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bookmarkStart w:id="22" w:name="_Log_Activity"/>
    <w:bookmarkEnd w:id="22"/>
    <w:p w14:paraId="7406C647" w14:textId="77777777" w:rsidR="00554E20" w:rsidRPr="00554E20" w:rsidRDefault="00554E20" w:rsidP="00554E20">
      <w:pPr>
        <w:spacing w:before="120" w:after="120" w:line="240" w:lineRule="auto"/>
        <w:jc w:val="right"/>
        <w:rPr>
          <w:rFonts w:ascii="Verdana" w:eastAsia="Times New Roman" w:hAnsi="Verdana" w:cs="Times New Roman"/>
          <w:kern w:val="0"/>
          <w14:ligatures w14:val="none"/>
        </w:rPr>
      </w:pPr>
      <w:r w:rsidRPr="00554E20">
        <w:rPr>
          <w:rFonts w:ascii="Verdana" w:eastAsia="Times New Roman" w:hAnsi="Verdana" w:cs="Times New Roman"/>
          <w:kern w:val="0"/>
          <w14:ligatures w14:val="none"/>
        </w:rPr>
        <w:fldChar w:fldCharType="begin"/>
      </w:r>
      <w:r w:rsidRPr="00554E20">
        <w:rPr>
          <w:rFonts w:ascii="Verdana" w:eastAsia="Times New Roman" w:hAnsi="Verdana" w:cs="Times New Roman"/>
          <w:kern w:val="0"/>
          <w14:ligatures w14:val="none"/>
        </w:rPr>
        <w:instrText xml:space="preserve"> HYPERLINK  \l "_top" </w:instrText>
      </w:r>
      <w:r w:rsidRPr="00554E20">
        <w:rPr>
          <w:rFonts w:ascii="Verdana" w:eastAsia="Times New Roman" w:hAnsi="Verdana" w:cs="Times New Roman"/>
          <w:kern w:val="0"/>
          <w14:ligatures w14:val="none"/>
        </w:rPr>
      </w:r>
      <w:r w:rsidRPr="00554E20">
        <w:rPr>
          <w:rFonts w:ascii="Verdana" w:eastAsia="Times New Roman" w:hAnsi="Verdana" w:cs="Times New Roman"/>
          <w:kern w:val="0"/>
          <w14:ligatures w14:val="none"/>
        </w:rPr>
        <w:fldChar w:fldCharType="separate"/>
      </w:r>
      <w:r w:rsidRPr="00554E20">
        <w:rPr>
          <w:rFonts w:ascii="Verdana" w:eastAsia="Times New Roman" w:hAnsi="Verdana" w:cs="Times New Roman"/>
          <w:color w:val="0000FF"/>
          <w:kern w:val="0"/>
          <w:u w:val="single"/>
          <w14:ligatures w14:val="none"/>
        </w:rPr>
        <w:t>Top of the Document</w:t>
      </w:r>
      <w:r w:rsidRPr="00554E20">
        <w:rPr>
          <w:rFonts w:ascii="Verdana" w:eastAsia="Times New Roman" w:hAnsi="Verdana" w:cs="Times New Roman"/>
          <w:kern w:val="0"/>
          <w14:ligatures w14:val="none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1E0" w:firstRow="1" w:lastRow="1" w:firstColumn="1" w:lastColumn="1" w:noHBand="0" w:noVBand="0"/>
      </w:tblPr>
      <w:tblGrid>
        <w:gridCol w:w="12950"/>
      </w:tblGrid>
      <w:tr w:rsidR="00554E20" w:rsidRPr="00554E20" w14:paraId="49666AC7" w14:textId="77777777" w:rsidTr="00554E20">
        <w:tc>
          <w:tcPr>
            <w:tcW w:w="5000" w:type="pct"/>
            <w:shd w:val="clear" w:color="auto" w:fill="BFBFBF"/>
          </w:tcPr>
          <w:p w14:paraId="42F19824" w14:textId="77777777" w:rsidR="00554E20" w:rsidRPr="00554E20" w:rsidRDefault="00554E20" w:rsidP="00554E20">
            <w:pPr>
              <w:keepNext/>
              <w:spacing w:before="120" w:after="120" w:line="240" w:lineRule="auto"/>
              <w:outlineLvl w:val="1"/>
              <w:rPr>
                <w:rFonts w:ascii="Verdana" w:eastAsia="Times New Roman" w:hAnsi="Verdana" w:cs="Arial"/>
                <w:b/>
                <w:bCs/>
                <w:iCs/>
                <w:kern w:val="0"/>
                <w:sz w:val="28"/>
                <w:szCs w:val="28"/>
                <w14:ligatures w14:val="none"/>
              </w:rPr>
            </w:pPr>
            <w:bookmarkStart w:id="23" w:name="_Remove_Rx_from"/>
            <w:bookmarkStart w:id="24" w:name="_Removinge_an_Rx"/>
            <w:bookmarkStart w:id="25" w:name="OLE_LINK72"/>
            <w:bookmarkStart w:id="26" w:name="_Toc127809437"/>
            <w:bookmarkStart w:id="27" w:name="_Toc204608169"/>
            <w:bookmarkEnd w:id="23"/>
            <w:bookmarkEnd w:id="24"/>
            <w:r w:rsidRPr="00554E20">
              <w:rPr>
                <w:rFonts w:ascii="Verdana" w:eastAsia="Times New Roman" w:hAnsi="Verdana" w:cs="Arial"/>
                <w:b/>
                <w:bCs/>
                <w:iCs/>
                <w:kern w:val="0"/>
                <w:sz w:val="28"/>
                <w:szCs w:val="28"/>
                <w14:ligatures w14:val="none"/>
              </w:rPr>
              <w:t>Removing an Rx from an Order</w:t>
            </w:r>
            <w:bookmarkEnd w:id="25"/>
            <w:bookmarkEnd w:id="26"/>
            <w:bookmarkEnd w:id="27"/>
          </w:p>
        </w:tc>
      </w:tr>
    </w:tbl>
    <w:p w14:paraId="791B3BFE" w14:textId="77777777" w:rsidR="00554E20" w:rsidRPr="00554E20" w:rsidRDefault="00554E20" w:rsidP="00554E20">
      <w:pPr>
        <w:spacing w:before="120" w:after="120" w:line="240" w:lineRule="auto"/>
        <w:contextualSpacing/>
        <w:rPr>
          <w:rFonts w:ascii="Verdana" w:eastAsia="Times New Roman" w:hAnsi="Verdana" w:cs="Times New Roman"/>
          <w:b/>
          <w:bCs/>
          <w:kern w:val="0"/>
          <w14:ligatures w14:val="none"/>
        </w:rPr>
      </w:pPr>
    </w:p>
    <w:p w14:paraId="24D9681A" w14:textId="03F90CC4" w:rsidR="00554E20" w:rsidRPr="00554E20" w:rsidRDefault="00554E20" w:rsidP="00554E20">
      <w:pPr>
        <w:spacing w:before="120" w:after="120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554E20">
        <w:rPr>
          <w:rFonts w:ascii="Verdana" w:eastAsia="Times New Roman" w:hAnsi="Verdana" w:cs="Times New Roman"/>
          <w:b/>
          <w:bCs/>
          <w:kern w:val="0"/>
          <w14:ligatures w14:val="none"/>
        </w:rPr>
        <w:t xml:space="preserve">Note: </w:t>
      </w:r>
      <w:r w:rsidRPr="00554E20">
        <w:rPr>
          <w:rFonts w:ascii="Verdana" w:eastAsia="Times New Roman" w:hAnsi="Verdana" w:cs="Times New Roman"/>
          <w:kern w:val="0"/>
          <w14:ligatures w14:val="none"/>
        </w:rPr>
        <w:t xml:space="preserve">Prescription(s) can only be removed from an Order one at a time. You do not need to select the checkbox before clicking </w:t>
      </w:r>
      <w:r w:rsidRPr="00554E20">
        <w:rPr>
          <w:rFonts w:ascii="Verdana" w:eastAsia="Times New Roman" w:hAnsi="Verdana" w:cs="Times New Roman"/>
          <w:b/>
          <w:bCs/>
          <w:kern w:val="0"/>
          <w14:ligatures w14:val="none"/>
        </w:rPr>
        <w:t>Remove from Order</w:t>
      </w:r>
      <w:r w:rsidRPr="00554E20">
        <w:rPr>
          <w:rFonts w:ascii="Verdana" w:eastAsia="Times New Roman" w:hAnsi="Verdana" w:cs="Times New Roman"/>
          <w:kern w:val="0"/>
          <w14:ligatures w14:val="none"/>
        </w:rPr>
        <w:t>.</w:t>
      </w:r>
    </w:p>
    <w:p w14:paraId="437B656B" w14:textId="2F6252B3" w:rsidR="00554E20" w:rsidRPr="00554E20" w:rsidRDefault="00554E20" w:rsidP="00554E20">
      <w:pPr>
        <w:spacing w:before="120" w:after="12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bookmarkStart w:id="28" w:name="OLE_LINK23"/>
      <w:r w:rsidRPr="00554E20">
        <w:rPr>
          <w:rFonts w:ascii="Verdana" w:eastAsia="Times New Roman" w:hAnsi="Verdana" w:cs="Times New Roman"/>
          <w:noProof/>
          <w:kern w:val="0"/>
          <w14:ligatures w14:val="none"/>
        </w:rPr>
        <w:drawing>
          <wp:inline distT="0" distB="0" distL="0" distR="0" wp14:anchorId="0ED0E14F" wp14:editId="7E6051A9">
            <wp:extent cx="244475" cy="21272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E20">
        <w:rPr>
          <w:rFonts w:ascii="Verdana" w:eastAsia="Times New Roman" w:hAnsi="Verdana" w:cs="Times New Roman"/>
          <w:b/>
          <w:bCs/>
          <w:kern w:val="0"/>
          <w14:ligatures w14:val="none"/>
        </w:rPr>
        <w:t xml:space="preserve"> </w:t>
      </w:r>
      <w:bookmarkStart w:id="29" w:name="OLE_LINK6"/>
      <w:r w:rsidRPr="00554E20">
        <w:rPr>
          <w:rFonts w:ascii="Verdana" w:eastAsia="Times New Roman" w:hAnsi="Verdana" w:cs="Times New Roman"/>
          <w:kern w:val="0"/>
          <w14:ligatures w14:val="none"/>
        </w:rPr>
        <w:t>Canceling an order on the first fill will</w:t>
      </w:r>
      <w:r w:rsidRPr="00554E20">
        <w:rPr>
          <w:rFonts w:ascii="Verdana" w:eastAsia="Times New Roman" w:hAnsi="Verdana" w:cs="Times New Roman"/>
          <w:b/>
          <w:bCs/>
          <w:kern w:val="0"/>
          <w14:ligatures w14:val="none"/>
        </w:rPr>
        <w:t xml:space="preserve"> Discontinue </w:t>
      </w:r>
      <w:r w:rsidRPr="00554E20">
        <w:rPr>
          <w:rFonts w:ascii="Verdana" w:eastAsia="Times New Roman" w:hAnsi="Verdana" w:cs="Times New Roman"/>
          <w:kern w:val="0"/>
          <w14:ligatures w14:val="none"/>
        </w:rPr>
        <w:t xml:space="preserve">the prescription(s). </w:t>
      </w:r>
      <w:r w:rsidRPr="00554E20">
        <w:rPr>
          <w:rFonts w:ascii="Verdana" w:eastAsia="Times New Roman" w:hAnsi="Verdana" w:cs="Times New Roman"/>
          <w:b/>
          <w:bCs/>
          <w:kern w:val="0"/>
          <w14:ligatures w14:val="none"/>
        </w:rPr>
        <w:t>For first fills, place the Rx on Hold</w:t>
      </w:r>
      <w:r w:rsidRPr="00554E20">
        <w:rPr>
          <w:rFonts w:ascii="Verdana" w:eastAsia="Times New Roman" w:hAnsi="Verdana" w:cs="Times New Roman"/>
          <w:kern w:val="0"/>
          <w14:ligatures w14:val="none"/>
        </w:rPr>
        <w:t xml:space="preserve">, refer to </w:t>
      </w:r>
      <w:hyperlink r:id="rId16" w:anchor="!/view?docid=46478c4b-48ae-4502-b66c-222e1ca37ce3" w:tgtFrame="_blank" w:history="1">
        <w:r w:rsidRPr="00554E20">
          <w:rPr>
            <w:rFonts w:ascii="Verdana" w:eastAsia="Times New Roman" w:hAnsi="Verdana" w:cs="Times New Roman"/>
            <w:color w:val="0000FF"/>
            <w:kern w:val="0"/>
            <w:u w:val="single"/>
            <w14:ligatures w14:val="none"/>
          </w:rPr>
          <w:t>Compass - Placing/Releasing a Prescription (Rx) in Process on Hold/From Hold (056362)</w:t>
        </w:r>
      </w:hyperlink>
      <w:r w:rsidRPr="00554E20"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  <w:t>.</w:t>
      </w:r>
      <w:bookmarkEnd w:id="29"/>
    </w:p>
    <w:bookmarkEnd w:id="28"/>
    <w:p w14:paraId="6FEE87A5" w14:textId="77777777" w:rsidR="00554E20" w:rsidRPr="00554E20" w:rsidRDefault="00554E20" w:rsidP="00554E20">
      <w:pPr>
        <w:spacing w:before="120" w:after="120" w:line="240" w:lineRule="auto"/>
        <w:ind w:left="1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554E20">
        <w:rPr>
          <w:rFonts w:ascii="Verdana" w:eastAsia="Times New Roman" w:hAnsi="Verdana" w:cs="Times New Roman"/>
          <w:color w:val="000000"/>
          <w:kern w:val="0"/>
          <w14:ligatures w14:val="none"/>
        </w:rPr>
        <w:t> </w:t>
      </w:r>
    </w:p>
    <w:p w14:paraId="2CD6B39D" w14:textId="77777777" w:rsidR="00554E20" w:rsidRPr="00554E20" w:rsidRDefault="00554E20" w:rsidP="00554E20">
      <w:pPr>
        <w:spacing w:before="120" w:after="120" w:line="240" w:lineRule="auto"/>
        <w:ind w:left="1"/>
        <w:rPr>
          <w:rFonts w:ascii="Verdana" w:eastAsia="Times New Roman" w:hAnsi="Verdana" w:cs="Times New Roman"/>
          <w:kern w:val="0"/>
          <w14:ligatures w14:val="none"/>
        </w:rPr>
      </w:pPr>
      <w:r w:rsidRPr="00554E20">
        <w:rPr>
          <w:rFonts w:ascii="Verdana" w:eastAsia="Times New Roman" w:hAnsi="Verdana" w:cs="Times New Roman"/>
          <w:color w:val="000000"/>
          <w:kern w:val="0"/>
          <w14:ligatures w14:val="none"/>
        </w:rPr>
        <w:t>Complete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1"/>
        <w:gridCol w:w="2160"/>
        <w:gridCol w:w="9959"/>
      </w:tblGrid>
      <w:tr w:rsidR="00554E20" w:rsidRPr="00554E20" w14:paraId="246817C5" w14:textId="77777777" w:rsidTr="00554E20">
        <w:tc>
          <w:tcPr>
            <w:tcW w:w="321" w:type="pct"/>
            <w:shd w:val="clear" w:color="auto" w:fill="D9D9D9"/>
          </w:tcPr>
          <w:p w14:paraId="43B54C73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  <w:t>Step</w:t>
            </w:r>
          </w:p>
        </w:tc>
        <w:tc>
          <w:tcPr>
            <w:tcW w:w="4679" w:type="pct"/>
            <w:gridSpan w:val="2"/>
            <w:shd w:val="clear" w:color="auto" w:fill="D9D9D9"/>
          </w:tcPr>
          <w:p w14:paraId="1D42BD62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  <w:t xml:space="preserve">Action </w:t>
            </w:r>
          </w:p>
        </w:tc>
      </w:tr>
      <w:tr w:rsidR="00554E20" w:rsidRPr="00554E20" w14:paraId="7AD58E4A" w14:textId="77777777" w:rsidTr="00244D28">
        <w:tc>
          <w:tcPr>
            <w:tcW w:w="321" w:type="pct"/>
          </w:tcPr>
          <w:p w14:paraId="486498C3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  <w:t>1</w:t>
            </w:r>
          </w:p>
        </w:tc>
        <w:tc>
          <w:tcPr>
            <w:tcW w:w="4679" w:type="pct"/>
            <w:gridSpan w:val="2"/>
          </w:tcPr>
          <w:p w14:paraId="56455385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From the Claims Landing Page click</w:t>
            </w: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 xml:space="preserve"> Mail Order History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.</w:t>
            </w:r>
          </w:p>
          <w:p w14:paraId="3CA1F79F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 xml:space="preserve">Result: 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Mail Order History will display.</w:t>
            </w:r>
          </w:p>
          <w:p w14:paraId="2CA57497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</w:p>
          <w:p w14:paraId="627698EC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noProof/>
                <w:kern w:val="0"/>
                <w14:ligatures w14:val="none"/>
              </w:rPr>
              <w:drawing>
                <wp:inline distT="0" distB="0" distL="0" distR="0" wp14:anchorId="5029C8EA" wp14:editId="6E0D910C">
                  <wp:extent cx="244475" cy="2127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7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 xml:space="preserve"> 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Only orders that have a receive date within the last 5 days will show.</w:t>
            </w:r>
          </w:p>
        </w:tc>
      </w:tr>
      <w:tr w:rsidR="00554E20" w:rsidRPr="00554E20" w14:paraId="1DE4B4AF" w14:textId="77777777" w:rsidTr="00244D28">
        <w:tc>
          <w:tcPr>
            <w:tcW w:w="321" w:type="pct"/>
          </w:tcPr>
          <w:p w14:paraId="6DC0B70C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  <w:t>2</w:t>
            </w:r>
          </w:p>
        </w:tc>
        <w:tc>
          <w:tcPr>
            <w:tcW w:w="4679" w:type="pct"/>
            <w:gridSpan w:val="2"/>
          </w:tcPr>
          <w:p w14:paraId="153B4577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Ensure the authenticated member’s name is selected in the </w:t>
            </w: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View by Member or Family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 drop-down box.</w:t>
            </w:r>
          </w:p>
        </w:tc>
      </w:tr>
      <w:tr w:rsidR="00554E20" w:rsidRPr="00554E20" w14:paraId="5D1C7B4E" w14:textId="77777777" w:rsidTr="00244D28">
        <w:tc>
          <w:tcPr>
            <w:tcW w:w="321" w:type="pct"/>
          </w:tcPr>
          <w:p w14:paraId="69F457DE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  <w:t>3</w:t>
            </w:r>
          </w:p>
        </w:tc>
        <w:tc>
          <w:tcPr>
            <w:tcW w:w="4679" w:type="pct"/>
            <w:gridSpan w:val="2"/>
          </w:tcPr>
          <w:p w14:paraId="5DDBC5A0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bookmarkStart w:id="30" w:name="OLE_LINK61"/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Locate the Order Number, then</w:t>
            </w:r>
            <w:r w:rsidRPr="00554E20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 click the chevron arrow </w:t>
            </w:r>
            <w:r w:rsidRPr="00554E20">
              <w:rPr>
                <w:rFonts w:ascii="Verdana" w:eastAsia="Times New Roman" w:hAnsi="Verdana" w:cs="Times New Roman"/>
                <w:noProof/>
                <w:color w:val="000000"/>
                <w:kern w:val="0"/>
                <w14:ligatures w14:val="none"/>
              </w:rPr>
              <w:drawing>
                <wp:inline distT="0" distB="0" distL="0" distR="0" wp14:anchorId="1982639C" wp14:editId="3A342107">
                  <wp:extent cx="212725" cy="2127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4E20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 </w:t>
            </w:r>
            <w:r w:rsidRPr="00554E20">
              <w:rPr>
                <w:rFonts w:ascii="Verdana" w:eastAsia="Times New Roman" w:hAnsi="Verdana" w:cs="Times New Roman"/>
                <w:noProof/>
                <w:color w:val="000000"/>
                <w:kern w:val="0"/>
                <w14:ligatures w14:val="none"/>
              </w:rPr>
              <w:drawing>
                <wp:inline distT="0" distB="0" distL="0" distR="0" wp14:anchorId="7CE3DCB6" wp14:editId="4C9723C8">
                  <wp:extent cx="233680" cy="2127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4E20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 to collapse and expand a preview of the order.  </w:t>
            </w:r>
            <w:bookmarkEnd w:id="30"/>
          </w:p>
          <w:p w14:paraId="53396D21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 xml:space="preserve">Note: </w:t>
            </w:r>
            <w:r w:rsidRPr="00554E20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Utilize the Search fields for assistance.</w:t>
            </w:r>
          </w:p>
        </w:tc>
      </w:tr>
      <w:tr w:rsidR="00554E20" w:rsidRPr="00554E20" w14:paraId="66223674" w14:textId="77777777" w:rsidTr="00244D28">
        <w:tc>
          <w:tcPr>
            <w:tcW w:w="321" w:type="pct"/>
          </w:tcPr>
          <w:p w14:paraId="28B343E4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  <w:t>4</w:t>
            </w:r>
          </w:p>
        </w:tc>
        <w:tc>
          <w:tcPr>
            <w:tcW w:w="4679" w:type="pct"/>
            <w:gridSpan w:val="2"/>
          </w:tcPr>
          <w:p w14:paraId="00405288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</w:pPr>
            <w:bookmarkStart w:id="31" w:name="OLE_LINK59"/>
            <w:bookmarkStart w:id="32" w:name="OLE_LINK63"/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Click the </w:t>
            </w: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 xml:space="preserve">Order Number 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hyperlink, that contains prescription(s) that should be removed. </w:t>
            </w:r>
            <w:bookmarkEnd w:id="31"/>
          </w:p>
          <w:p w14:paraId="3EAAD092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bCs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  <w:t xml:space="preserve">Result: </w:t>
            </w:r>
            <w:r w:rsidRPr="00554E20">
              <w:rPr>
                <w:rFonts w:ascii="Verdana" w:eastAsia="Times New Roman" w:hAnsi="Verdana" w:cs="Times New Roman"/>
                <w:bCs/>
                <w:kern w:val="0"/>
                <w14:ligatures w14:val="none"/>
              </w:rPr>
              <w:t>The Order Details screen displays.</w:t>
            </w:r>
            <w:bookmarkEnd w:id="32"/>
          </w:p>
          <w:p w14:paraId="3A104E7A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bCs/>
                <w:kern w:val="0"/>
                <w14:ligatures w14:val="none"/>
              </w:rPr>
            </w:pPr>
          </w:p>
          <w:p w14:paraId="1E9F7397" w14:textId="046B7534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 xml:space="preserve">Note: 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If the status of the prescription is Pending Carrier Pickup or Shipped, canceling is not possible. Check if </w:t>
            </w:r>
            <w:proofErr w:type="gramStart"/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plan</w:t>
            </w:r>
            <w:proofErr w:type="gramEnd"/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 allows for mail tag and, if so, advise them to contact </w:t>
            </w:r>
            <w:proofErr w:type="gramStart"/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Caremark</w:t>
            </w:r>
            <w:proofErr w:type="gramEnd"/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 once </w:t>
            </w:r>
            <w:proofErr w:type="gramStart"/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package</w:t>
            </w:r>
            <w:proofErr w:type="gramEnd"/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 is received to request return of the package.</w:t>
            </w:r>
          </w:p>
        </w:tc>
      </w:tr>
      <w:tr w:rsidR="00554E20" w:rsidRPr="00554E20" w14:paraId="2F77AE15" w14:textId="77777777" w:rsidTr="00244D28">
        <w:tc>
          <w:tcPr>
            <w:tcW w:w="321" w:type="pct"/>
          </w:tcPr>
          <w:p w14:paraId="498FEEBC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</w:pPr>
            <w:bookmarkStart w:id="33" w:name="_Hlk143585756"/>
            <w:r w:rsidRPr="00554E20"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  <w:t>5</w:t>
            </w:r>
          </w:p>
        </w:tc>
        <w:tc>
          <w:tcPr>
            <w:tcW w:w="4679" w:type="pct"/>
            <w:gridSpan w:val="2"/>
          </w:tcPr>
          <w:p w14:paraId="31C68009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Click the member’s name to expand prescriptions for that member. Then locate the drug and click the </w:t>
            </w: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Remove from Order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 button.</w:t>
            </w:r>
          </w:p>
          <w:p w14:paraId="272A95AA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</w:p>
          <w:p w14:paraId="27BC5DAC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noProof/>
                <w:kern w:val="0"/>
                <w14:ligatures w14:val="none"/>
              </w:rPr>
              <w:drawing>
                <wp:inline distT="0" distB="0" distL="0" distR="0" wp14:anchorId="5D449EA0" wp14:editId="538A4E87">
                  <wp:extent cx="6685714" cy="2076190"/>
                  <wp:effectExtent l="0" t="0" r="1270" b="63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5714" cy="20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624AD5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</w:p>
          <w:p w14:paraId="55DD7B75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 xml:space="preserve">Result: 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The Remove Rx from Order popup will display.</w:t>
            </w:r>
          </w:p>
          <w:p w14:paraId="2CD62C8B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bookmarkStart w:id="34" w:name="OLE_LINK2"/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 xml:space="preserve">Note: 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If the Rx is on indefinite hold, the Remove Rx from Order button will be disabled. </w:t>
            </w:r>
            <w:bookmarkEnd w:id="34"/>
          </w:p>
        </w:tc>
      </w:tr>
      <w:bookmarkEnd w:id="33"/>
      <w:tr w:rsidR="00554E20" w:rsidRPr="00554E20" w14:paraId="1015EA55" w14:textId="77777777" w:rsidTr="00244D28">
        <w:tc>
          <w:tcPr>
            <w:tcW w:w="321" w:type="pct"/>
            <w:vMerge w:val="restart"/>
          </w:tcPr>
          <w:p w14:paraId="1D5E3073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  <w:t>6</w:t>
            </w:r>
          </w:p>
        </w:tc>
        <w:tc>
          <w:tcPr>
            <w:tcW w:w="4679" w:type="pct"/>
            <w:gridSpan w:val="2"/>
          </w:tcPr>
          <w:p w14:paraId="417576EE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bookmarkStart w:id="35" w:name="OLE_LINK10"/>
            <w:r w:rsidRPr="00554E20">
              <w:rPr>
                <w:rFonts w:ascii="Verdana" w:eastAsia="Times New Roman" w:hAnsi="Verdana" w:cs="Times New Roman"/>
                <w:noProof/>
                <w:kern w:val="0"/>
                <w14:ligatures w14:val="none"/>
              </w:rPr>
              <w:drawing>
                <wp:inline distT="0" distB="0" distL="0" distR="0" wp14:anchorId="3478E9C2" wp14:editId="1DAC7C43">
                  <wp:extent cx="246380" cy="215900"/>
                  <wp:effectExtent l="0" t="0" r="127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 xml:space="preserve"> 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Ensure the member listed in the table is authenticated.</w:t>
            </w:r>
          </w:p>
          <w:p w14:paraId="5260696B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Verify prescription(s) information listed in the </w:t>
            </w: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Remove Rx from Order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 table</w:t>
            </w:r>
            <w:bookmarkEnd w:id="35"/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.</w:t>
            </w:r>
          </w:p>
          <w:p w14:paraId="57B9095B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</w:p>
          <w:p w14:paraId="70A8DFF1" w14:textId="297BEFA2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 xml:space="preserve">Note: 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If this is the </w:t>
            </w: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First Fill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 of the Rx being canceled, refer to the </w:t>
            </w:r>
            <w:hyperlink w:anchor="_Scenario_Guide" w:history="1">
              <w:r w:rsidRPr="00554E20">
                <w:rPr>
                  <w:rFonts w:ascii="Verdana" w:eastAsia="Times New Roman" w:hAnsi="Verdana" w:cs="Times New Roman"/>
                  <w:color w:val="0000FF"/>
                  <w:kern w:val="0"/>
                  <w:u w:val="single"/>
                  <w14:ligatures w14:val="none"/>
                </w:rPr>
                <w:t>Scenario Guide</w:t>
              </w:r>
            </w:hyperlink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. </w:t>
            </w:r>
          </w:p>
          <w:p w14:paraId="19A4125F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</w:p>
          <w:p w14:paraId="466176B1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noProof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noProof/>
                <w:kern w:val="0"/>
                <w14:ligatures w14:val="none"/>
              </w:rPr>
              <w:drawing>
                <wp:inline distT="0" distB="0" distL="0" distR="0" wp14:anchorId="7D27E66F" wp14:editId="708CFF5E">
                  <wp:extent cx="5038095" cy="1761905"/>
                  <wp:effectExtent l="0" t="0" r="0" b="0"/>
                  <wp:docPr id="37" name="Picture 37" descr="A screenshot of a prescriptio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A screenshot of a prescription&#10;&#10;AI-generated content may be incorrect.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095" cy="1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33646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</w:p>
        </w:tc>
      </w:tr>
      <w:tr w:rsidR="00554E20" w:rsidRPr="00554E20" w14:paraId="13557B29" w14:textId="77777777" w:rsidTr="00554E20">
        <w:tc>
          <w:tcPr>
            <w:tcW w:w="321" w:type="pct"/>
            <w:vMerge/>
          </w:tcPr>
          <w:p w14:paraId="33CB7C9F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</w:pPr>
            <w:bookmarkStart w:id="36" w:name="_Hlk127813500"/>
          </w:p>
        </w:tc>
        <w:tc>
          <w:tcPr>
            <w:tcW w:w="834" w:type="pct"/>
            <w:shd w:val="clear" w:color="auto" w:fill="D9D9D9"/>
          </w:tcPr>
          <w:p w14:paraId="2078AD04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If the selected Rx(s) are…</w:t>
            </w:r>
          </w:p>
        </w:tc>
        <w:tc>
          <w:tcPr>
            <w:tcW w:w="3845" w:type="pct"/>
            <w:shd w:val="clear" w:color="auto" w:fill="D9D9D9"/>
          </w:tcPr>
          <w:p w14:paraId="50923058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Then…</w:t>
            </w:r>
          </w:p>
        </w:tc>
      </w:tr>
      <w:tr w:rsidR="00554E20" w:rsidRPr="00554E20" w14:paraId="6624A03D" w14:textId="77777777" w:rsidTr="00244D28">
        <w:tc>
          <w:tcPr>
            <w:tcW w:w="321" w:type="pct"/>
            <w:vMerge/>
          </w:tcPr>
          <w:p w14:paraId="5162898B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</w:pPr>
          </w:p>
        </w:tc>
        <w:tc>
          <w:tcPr>
            <w:tcW w:w="834" w:type="pct"/>
          </w:tcPr>
          <w:p w14:paraId="4C43756F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Correct</w:t>
            </w:r>
          </w:p>
        </w:tc>
        <w:tc>
          <w:tcPr>
            <w:tcW w:w="3845" w:type="pct"/>
          </w:tcPr>
          <w:p w14:paraId="52FCF84B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Click </w:t>
            </w: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Yes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.</w:t>
            </w:r>
          </w:p>
          <w:p w14:paraId="4DCE2E56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 xml:space="preserve">Result: 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The prescription is removed from the order.</w:t>
            </w:r>
          </w:p>
          <w:p w14:paraId="79D471F4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Note</w:t>
            </w:r>
            <w:bookmarkStart w:id="37" w:name="OLE_LINK3"/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 xml:space="preserve">: 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At times, the pharmacy may need to manually remove the prescription from the order. If a</w:t>
            </w: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 xml:space="preserve"> Stop Tote Email Required 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popup displays,</w:t>
            </w:r>
            <w:bookmarkStart w:id="38" w:name="OLE_LINK5"/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 refer to </w:t>
            </w:r>
            <w:hyperlink r:id="rId21" w:anchor="!/view?docid=a4299650-04b0-46ee-b152-84f81ee81658" w:history="1">
              <w:r w:rsidRPr="00554E20">
                <w:rPr>
                  <w:rFonts w:ascii="Verdana" w:eastAsia="Times New Roman" w:hAnsi="Verdana" w:cs="Times New Roman"/>
                  <w:color w:val="0000FF"/>
                  <w:kern w:val="0"/>
                  <w:u w:val="single"/>
                  <w14:ligatures w14:val="none"/>
                </w:rPr>
                <w:t>Compass – Stop Tote Requests (057999)</w:t>
              </w:r>
            </w:hyperlink>
            <w:bookmarkEnd w:id="37"/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.</w:t>
            </w:r>
            <w:bookmarkEnd w:id="38"/>
          </w:p>
        </w:tc>
      </w:tr>
      <w:tr w:rsidR="00554E20" w:rsidRPr="00554E20" w14:paraId="0565EA5B" w14:textId="77777777" w:rsidTr="00244D28">
        <w:tc>
          <w:tcPr>
            <w:tcW w:w="321" w:type="pct"/>
            <w:vMerge/>
          </w:tcPr>
          <w:p w14:paraId="26243514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</w:pPr>
          </w:p>
        </w:tc>
        <w:tc>
          <w:tcPr>
            <w:tcW w:w="834" w:type="pct"/>
          </w:tcPr>
          <w:p w14:paraId="56150FD7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Incorrect</w:t>
            </w:r>
          </w:p>
        </w:tc>
        <w:tc>
          <w:tcPr>
            <w:tcW w:w="3845" w:type="pct"/>
          </w:tcPr>
          <w:p w14:paraId="010D8134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Click </w:t>
            </w: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No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.</w:t>
            </w:r>
          </w:p>
          <w:p w14:paraId="7E22500C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 xml:space="preserve">Result: 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You are returned to the Order Details screen; return to Step 5.</w:t>
            </w:r>
          </w:p>
        </w:tc>
      </w:tr>
      <w:bookmarkEnd w:id="36"/>
    </w:tbl>
    <w:p w14:paraId="31DC45CE" w14:textId="77777777" w:rsidR="00554E20" w:rsidRPr="00554E20" w:rsidRDefault="00554E20" w:rsidP="00554E20">
      <w:pPr>
        <w:spacing w:before="120" w:after="120" w:line="240" w:lineRule="auto"/>
        <w:jc w:val="right"/>
        <w:rPr>
          <w:rFonts w:ascii="Verdana" w:eastAsia="Times New Roman" w:hAnsi="Verdana" w:cs="Times New Roman"/>
          <w:kern w:val="0"/>
          <w14:ligatures w14:val="none"/>
        </w:rPr>
      </w:pPr>
    </w:p>
    <w:bookmarkStart w:id="39" w:name="OLE_LINK25"/>
    <w:p w14:paraId="6A6EB1C5" w14:textId="77777777" w:rsidR="00554E20" w:rsidRPr="00554E20" w:rsidRDefault="00554E20" w:rsidP="00554E20">
      <w:pPr>
        <w:spacing w:before="120" w:after="120" w:line="240" w:lineRule="auto"/>
        <w:jc w:val="right"/>
        <w:rPr>
          <w:rFonts w:ascii="Verdana" w:eastAsia="Times New Roman" w:hAnsi="Verdana" w:cs="Times New Roman"/>
          <w:kern w:val="0"/>
          <w14:ligatures w14:val="none"/>
        </w:rPr>
      </w:pPr>
      <w:r w:rsidRPr="00554E20">
        <w:rPr>
          <w:rFonts w:ascii="Verdana" w:eastAsia="Times New Roman" w:hAnsi="Verdana" w:cs="Times New Roman"/>
          <w:kern w:val="0"/>
          <w14:ligatures w14:val="none"/>
        </w:rPr>
        <w:fldChar w:fldCharType="begin"/>
      </w:r>
      <w:r w:rsidRPr="00554E20">
        <w:rPr>
          <w:rFonts w:ascii="Verdana" w:eastAsia="Times New Roman" w:hAnsi="Verdana" w:cs="Times New Roman"/>
          <w:kern w:val="0"/>
          <w14:ligatures w14:val="none"/>
        </w:rPr>
        <w:instrText xml:space="preserve"> HYPERLINK  \l "_top" </w:instrText>
      </w:r>
      <w:r w:rsidRPr="00554E20">
        <w:rPr>
          <w:rFonts w:ascii="Verdana" w:eastAsia="Times New Roman" w:hAnsi="Verdana" w:cs="Times New Roman"/>
          <w:kern w:val="0"/>
          <w14:ligatures w14:val="none"/>
        </w:rPr>
      </w:r>
      <w:r w:rsidRPr="00554E20">
        <w:rPr>
          <w:rFonts w:ascii="Verdana" w:eastAsia="Times New Roman" w:hAnsi="Verdana" w:cs="Times New Roman"/>
          <w:kern w:val="0"/>
          <w14:ligatures w14:val="none"/>
        </w:rPr>
        <w:fldChar w:fldCharType="separate"/>
      </w:r>
      <w:r w:rsidRPr="00554E20">
        <w:rPr>
          <w:rFonts w:ascii="Verdana" w:eastAsia="Times New Roman" w:hAnsi="Verdana" w:cs="Times New Roman"/>
          <w:color w:val="0000FF"/>
          <w:kern w:val="0"/>
          <w:u w:val="single"/>
          <w14:ligatures w14:val="none"/>
        </w:rPr>
        <w:t>Top of the Document</w:t>
      </w:r>
      <w:r w:rsidRPr="00554E20">
        <w:rPr>
          <w:rFonts w:ascii="Verdana" w:eastAsia="Times New Roman" w:hAnsi="Verdana" w:cs="Times New Roman"/>
          <w:kern w:val="0"/>
          <w14:ligatures w14:val="none"/>
        </w:rPr>
        <w:fldChar w:fldCharType="end"/>
      </w:r>
      <w:r w:rsidRPr="00554E20">
        <w:rPr>
          <w:rFonts w:ascii="Verdana" w:eastAsia="Times New Roman" w:hAnsi="Verdana" w:cs="Times New Roman"/>
          <w:kern w:val="0"/>
          <w14:ligatures w14:val="none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1E0" w:firstRow="1" w:lastRow="1" w:firstColumn="1" w:lastColumn="1" w:noHBand="0" w:noVBand="0"/>
      </w:tblPr>
      <w:tblGrid>
        <w:gridCol w:w="12950"/>
      </w:tblGrid>
      <w:tr w:rsidR="00554E20" w:rsidRPr="00554E20" w14:paraId="210AAB96" w14:textId="77777777" w:rsidTr="00554E20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33A6CCC7" w14:textId="1DE9EF85" w:rsidR="00554E20" w:rsidRPr="00554E20" w:rsidRDefault="00747430" w:rsidP="00554E20">
            <w:pPr>
              <w:keepNext/>
              <w:spacing w:before="120" w:after="120" w:line="240" w:lineRule="auto"/>
              <w:outlineLvl w:val="1"/>
              <w:rPr>
                <w:rFonts w:ascii="Verdana" w:eastAsia="Times New Roman" w:hAnsi="Verdana" w:cs="Arial"/>
                <w:b/>
                <w:bCs/>
                <w:iCs/>
                <w:kern w:val="0"/>
                <w:sz w:val="28"/>
                <w:szCs w:val="28"/>
                <w14:ligatures w14:val="none"/>
              </w:rPr>
            </w:pPr>
            <w:bookmarkStart w:id="40" w:name="_PAR_Process_after_a_FRX_/_FRC_confl"/>
            <w:bookmarkStart w:id="41" w:name="OLE_LINK73"/>
            <w:bookmarkStart w:id="42" w:name="_Toc204608170"/>
            <w:bookmarkEnd w:id="40"/>
            <w:ins w:id="43" w:author="Jennings, Katie A" w:date="2025-07-29T11:20:00Z" w16du:dateUtc="2025-07-29T15:20:00Z">
              <w:r>
                <w:rPr>
                  <w:rFonts w:ascii="Verdana" w:eastAsia="Times New Roman" w:hAnsi="Verdana" w:cs="Arial"/>
                  <w:b/>
                  <w:bCs/>
                  <w:iCs/>
                  <w:noProof/>
                  <w:kern w:val="0"/>
                  <w:sz w:val="28"/>
                  <w:szCs w:val="28"/>
                </w:rPr>
                <w:drawing>
                  <wp:inline distT="0" distB="0" distL="0" distR="0" wp14:anchorId="329693E3" wp14:editId="7E631FB6">
                    <wp:extent cx="304762" cy="304762"/>
                    <wp:effectExtent l="0" t="0" r="635" b="635"/>
                    <wp:docPr id="1281987188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81987188" name="Picture 1281987188"/>
                            <pic:cNvPicPr/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762" cy="30476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  <w:r w:rsidR="00554E20" w:rsidRPr="00554E20">
              <w:rPr>
                <w:rFonts w:ascii="Verdana" w:eastAsia="Times New Roman" w:hAnsi="Verdana" w:cs="Arial"/>
                <w:b/>
                <w:bCs/>
                <w:iCs/>
                <w:kern w:val="0"/>
                <w:sz w:val="28"/>
                <w:szCs w:val="28"/>
                <w14:ligatures w14:val="none"/>
              </w:rPr>
              <w:t>Canceling an Entire Order</w:t>
            </w:r>
            <w:bookmarkEnd w:id="41"/>
            <w:bookmarkEnd w:id="42"/>
          </w:p>
        </w:tc>
      </w:tr>
    </w:tbl>
    <w:p w14:paraId="3165634C" w14:textId="77777777" w:rsidR="00554E20" w:rsidRPr="00554E20" w:rsidRDefault="00554E20" w:rsidP="00554E20">
      <w:pPr>
        <w:spacing w:before="120" w:after="120" w:line="240" w:lineRule="auto"/>
        <w:contextualSpacing/>
        <w:rPr>
          <w:rFonts w:ascii="Verdana" w:eastAsia="Times New Roman" w:hAnsi="Verdana" w:cs="Times New Roman"/>
          <w:b/>
          <w:bCs/>
          <w:kern w:val="0"/>
          <w14:ligatures w14:val="none"/>
        </w:rPr>
      </w:pPr>
    </w:p>
    <w:p w14:paraId="199F313B" w14:textId="5B1796A3" w:rsidR="00554E20" w:rsidRPr="00554E20" w:rsidRDefault="00554E20" w:rsidP="00554E20">
      <w:pPr>
        <w:spacing w:before="120" w:after="120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554E20">
        <w:rPr>
          <w:rFonts w:ascii="Verdana" w:eastAsia="Times New Roman" w:hAnsi="Verdana" w:cs="Times New Roman"/>
          <w:b/>
          <w:bCs/>
          <w:kern w:val="0"/>
          <w14:ligatures w14:val="none"/>
        </w:rPr>
        <w:t xml:space="preserve">Reminder: </w:t>
      </w:r>
      <w:r w:rsidRPr="00554E20">
        <w:rPr>
          <w:rFonts w:ascii="Verdana" w:eastAsia="Times New Roman" w:hAnsi="Verdana" w:cs="Times New Roman"/>
          <w:kern w:val="0"/>
          <w14:ligatures w14:val="none"/>
        </w:rPr>
        <w:t xml:space="preserve">Once the entire order is canceled, the member will </w:t>
      </w:r>
      <w:r w:rsidRPr="00554E20">
        <w:rPr>
          <w:rFonts w:ascii="Verdana" w:eastAsia="Times New Roman" w:hAnsi="Verdana" w:cs="Times New Roman"/>
          <w:b/>
          <w:bCs/>
          <w:kern w:val="0"/>
          <w14:ligatures w14:val="none"/>
        </w:rPr>
        <w:t>NOT</w:t>
      </w:r>
      <w:r w:rsidRPr="00554E20">
        <w:rPr>
          <w:rFonts w:ascii="Verdana" w:eastAsia="Times New Roman" w:hAnsi="Verdana" w:cs="Times New Roman"/>
          <w:kern w:val="0"/>
          <w14:ligatures w14:val="none"/>
        </w:rPr>
        <w:t xml:space="preserve"> receive any prescriptions in the order.</w:t>
      </w:r>
      <w:r w:rsidRPr="00554E20">
        <w:rPr>
          <w:rFonts w:ascii="Verdana" w:eastAsia="Times New Roman" w:hAnsi="Verdana" w:cs="Times New Roman"/>
          <w:b/>
          <w:bCs/>
          <w:kern w:val="0"/>
          <w14:ligatures w14:val="none"/>
        </w:rPr>
        <w:t xml:space="preserve"> </w:t>
      </w:r>
      <w:r w:rsidRPr="00554E20">
        <w:rPr>
          <w:rFonts w:ascii="Verdana" w:eastAsia="Times New Roman" w:hAnsi="Verdana" w:cs="Times New Roman"/>
          <w:kern w:val="0"/>
          <w14:ligatures w14:val="none"/>
        </w:rPr>
        <w:t xml:space="preserve">To remove individual prescriptions from an order, refer to the </w:t>
      </w:r>
      <w:hyperlink w:anchor="_Removinge_an_Rx" w:history="1">
        <w:r w:rsidRPr="00554E20">
          <w:rPr>
            <w:rFonts w:ascii="Verdana" w:eastAsia="Times New Roman" w:hAnsi="Verdana" w:cs="Times New Roman"/>
            <w:color w:val="0000FF"/>
            <w:kern w:val="0"/>
            <w:u w:val="single"/>
            <w14:ligatures w14:val="none"/>
          </w:rPr>
          <w:t>Remove an Rx from an Order</w:t>
        </w:r>
      </w:hyperlink>
      <w:r w:rsidRPr="00554E20">
        <w:rPr>
          <w:rFonts w:ascii="Verdana" w:eastAsia="Times New Roman" w:hAnsi="Verdana" w:cs="Times New Roman"/>
          <w:kern w:val="0"/>
          <w14:ligatures w14:val="none"/>
        </w:rPr>
        <w:t xml:space="preserve"> section.</w:t>
      </w:r>
    </w:p>
    <w:p w14:paraId="0B305704" w14:textId="77777777" w:rsidR="00554E20" w:rsidRPr="00554E20" w:rsidRDefault="00554E20" w:rsidP="00554E20">
      <w:pPr>
        <w:spacing w:before="120" w:after="120" w:line="240" w:lineRule="auto"/>
        <w:rPr>
          <w:rFonts w:ascii="Verdana" w:eastAsia="Times New Roman" w:hAnsi="Verdana" w:cs="Times New Roman"/>
          <w:b/>
          <w:bCs/>
          <w:kern w:val="0"/>
          <w14:ligatures w14:val="none"/>
        </w:rPr>
      </w:pPr>
    </w:p>
    <w:p w14:paraId="5886D8DE" w14:textId="77777777" w:rsidR="00554E20" w:rsidRPr="00554E20" w:rsidRDefault="00554E20" w:rsidP="00554E20">
      <w:pPr>
        <w:spacing w:before="120" w:after="120" w:line="240" w:lineRule="auto"/>
        <w:rPr>
          <w:rFonts w:ascii="Verdana" w:eastAsia="Times New Roman" w:hAnsi="Verdana" w:cs="Times New Roman"/>
          <w:color w:val="000000"/>
          <w:kern w:val="0"/>
          <w:sz w:val="27"/>
          <w:szCs w:val="27"/>
          <w14:ligatures w14:val="none"/>
        </w:rPr>
      </w:pPr>
      <w:r w:rsidRPr="00554E20">
        <w:rPr>
          <w:rFonts w:ascii="Verdana" w:eastAsia="Times New Roman" w:hAnsi="Verdana" w:cs="Times New Roman"/>
          <w:noProof/>
          <w:kern w:val="0"/>
          <w14:ligatures w14:val="none"/>
        </w:rPr>
        <w:drawing>
          <wp:inline distT="0" distB="0" distL="0" distR="0" wp14:anchorId="2F125135" wp14:editId="6CC22236">
            <wp:extent cx="246380" cy="207010"/>
            <wp:effectExtent l="0" t="0" r="1270" b="2540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E20">
        <w:rPr>
          <w:rFonts w:ascii="Verdana" w:eastAsia="Times New Roman" w:hAnsi="Verdana" w:cs="Times New Roman"/>
          <w:b/>
          <w:bCs/>
          <w:kern w:val="0"/>
          <w14:ligatures w14:val="none"/>
        </w:rPr>
        <w:t xml:space="preserve"> </w:t>
      </w:r>
      <w:r w:rsidRPr="00554E20">
        <w:rPr>
          <w:rFonts w:ascii="Verdana" w:eastAsia="Times New Roman" w:hAnsi="Verdana" w:cs="Times New Roman"/>
          <w:kern w:val="0"/>
          <w14:ligatures w14:val="none"/>
        </w:rPr>
        <w:t>Canceling an order on the first fill will</w:t>
      </w:r>
      <w:r w:rsidRPr="00554E20">
        <w:rPr>
          <w:rFonts w:ascii="Verdana" w:eastAsia="Times New Roman" w:hAnsi="Verdana" w:cs="Times New Roman"/>
          <w:b/>
          <w:bCs/>
          <w:kern w:val="0"/>
          <w14:ligatures w14:val="none"/>
        </w:rPr>
        <w:t xml:space="preserve"> Discontinue </w:t>
      </w:r>
      <w:r w:rsidRPr="00554E20">
        <w:rPr>
          <w:rFonts w:ascii="Verdana" w:eastAsia="Times New Roman" w:hAnsi="Verdana" w:cs="Times New Roman"/>
          <w:kern w:val="0"/>
          <w14:ligatures w14:val="none"/>
        </w:rPr>
        <w:t xml:space="preserve">the prescription(s). </w:t>
      </w:r>
      <w:r w:rsidRPr="00554E20">
        <w:rPr>
          <w:rFonts w:ascii="Verdana" w:eastAsia="Times New Roman" w:hAnsi="Verdana" w:cs="Times New Roman"/>
          <w:b/>
          <w:bCs/>
          <w:kern w:val="0"/>
          <w14:ligatures w14:val="none"/>
        </w:rPr>
        <w:t>For first fills, place the Rx on Hold</w:t>
      </w:r>
      <w:r w:rsidRPr="00554E20">
        <w:rPr>
          <w:rFonts w:ascii="Verdana" w:eastAsia="Times New Roman" w:hAnsi="Verdana" w:cs="Times New Roman"/>
          <w:kern w:val="0"/>
          <w14:ligatures w14:val="none"/>
        </w:rPr>
        <w:t xml:space="preserve">, refer to </w:t>
      </w:r>
      <w:hyperlink r:id="rId22" w:anchor="!/view?docid=46478c4b-48ae-4502-b66c-222e1ca37ce3" w:tgtFrame="_blank" w:history="1">
        <w:r w:rsidRPr="00554E20">
          <w:rPr>
            <w:rFonts w:ascii="Verdana" w:eastAsia="Times New Roman" w:hAnsi="Verdana" w:cs="Times New Roman"/>
            <w:color w:val="0000FF"/>
            <w:kern w:val="0"/>
            <w:u w:val="single"/>
            <w14:ligatures w14:val="none"/>
          </w:rPr>
          <w:t>Compass - Placing/Releasing a Prescription (Rx) in Process on Hold/From Hold (056362)</w:t>
        </w:r>
      </w:hyperlink>
      <w:r w:rsidRPr="00554E20">
        <w:rPr>
          <w:rFonts w:ascii="Verdana" w:eastAsia="Times New Roman" w:hAnsi="Verdana" w:cs="Times New Roman"/>
          <w:color w:val="000000"/>
          <w:kern w:val="0"/>
          <w14:ligatures w14:val="none"/>
        </w:rPr>
        <w:t>.</w:t>
      </w:r>
    </w:p>
    <w:p w14:paraId="483AA121" w14:textId="77777777" w:rsidR="00554E20" w:rsidRPr="00554E20" w:rsidRDefault="00554E20" w:rsidP="00554E20">
      <w:pPr>
        <w:spacing w:before="120" w:after="120" w:line="240" w:lineRule="auto"/>
        <w:rPr>
          <w:rFonts w:ascii="Verdana" w:eastAsia="Times New Roman" w:hAnsi="Verdana" w:cs="Times New Roman"/>
          <w:kern w:val="0"/>
          <w14:ligatures w14:val="none"/>
        </w:rPr>
      </w:pPr>
    </w:p>
    <w:p w14:paraId="0C4438B9" w14:textId="77777777" w:rsidR="00554E20" w:rsidRPr="00554E20" w:rsidRDefault="00554E20" w:rsidP="00554E20">
      <w:pPr>
        <w:spacing w:before="120" w:after="120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554E20">
        <w:rPr>
          <w:rFonts w:ascii="Verdana" w:eastAsia="Times New Roman" w:hAnsi="Verdana" w:cs="Times New Roman"/>
          <w:kern w:val="0"/>
          <w14:ligatures w14:val="none"/>
        </w:rPr>
        <w:t>Complete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"/>
        <w:gridCol w:w="3948"/>
        <w:gridCol w:w="8223"/>
      </w:tblGrid>
      <w:tr w:rsidR="00554E20" w:rsidRPr="00554E20" w14:paraId="1E0CEC26" w14:textId="77777777" w:rsidTr="00613BEA"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40BA7E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  <w:t>Step</w:t>
            </w:r>
          </w:p>
        </w:tc>
        <w:tc>
          <w:tcPr>
            <w:tcW w:w="46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3F50D6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  <w:t xml:space="preserve">Action </w:t>
            </w:r>
          </w:p>
        </w:tc>
      </w:tr>
      <w:tr w:rsidR="00554E20" w:rsidRPr="00554E20" w14:paraId="10835A2F" w14:textId="77777777" w:rsidTr="00613BEA"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C2F70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  <w:t>1</w:t>
            </w:r>
          </w:p>
        </w:tc>
        <w:tc>
          <w:tcPr>
            <w:tcW w:w="46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E062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bookmarkStart w:id="44" w:name="OLE_LINK54"/>
            <w:bookmarkStart w:id="45" w:name="OLE_LINK75"/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From the </w:t>
            </w: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Claims Landing Page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,</w:t>
            </w: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 xml:space="preserve"> 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click </w:t>
            </w: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Mail Order History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.</w:t>
            </w:r>
          </w:p>
          <w:bookmarkEnd w:id="44"/>
          <w:p w14:paraId="416103D1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 xml:space="preserve">Result: 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Mail Order History will display.</w:t>
            </w:r>
          </w:p>
          <w:p w14:paraId="41DC3833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</w:p>
          <w:p w14:paraId="3864DD1C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bookmarkStart w:id="46" w:name="OLE_LINK8"/>
            <w:bookmarkEnd w:id="45"/>
            <w:r w:rsidRPr="00554E20">
              <w:rPr>
                <w:rFonts w:ascii="Verdana" w:eastAsia="Times New Roman" w:hAnsi="Verdana" w:cs="Times New Roman"/>
                <w:b/>
                <w:bCs/>
                <w:noProof/>
                <w:kern w:val="0"/>
                <w14:ligatures w14:val="none"/>
              </w:rPr>
              <w:drawing>
                <wp:inline distT="0" distB="0" distL="0" distR="0" wp14:anchorId="6EA76827" wp14:editId="275387CC">
                  <wp:extent cx="244475" cy="2127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7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 xml:space="preserve"> 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Only orders that have a receive date within the last 5 days will show.</w:t>
            </w:r>
            <w:bookmarkEnd w:id="46"/>
          </w:p>
        </w:tc>
      </w:tr>
      <w:tr w:rsidR="00554E20" w:rsidRPr="00554E20" w14:paraId="5C32DAA6" w14:textId="77777777" w:rsidTr="00613BEA"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7CD7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  <w:t>2</w:t>
            </w:r>
          </w:p>
        </w:tc>
        <w:tc>
          <w:tcPr>
            <w:tcW w:w="46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D0DAF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bookmarkStart w:id="47" w:name="OLE_LINK84"/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Ensure the authenticated member’s name is selected in the </w:t>
            </w: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 xml:space="preserve">View by Member or Family 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drop-down box.</w:t>
            </w:r>
            <w:bookmarkEnd w:id="47"/>
          </w:p>
        </w:tc>
      </w:tr>
      <w:tr w:rsidR="00554E20" w:rsidRPr="00554E20" w14:paraId="3FBDFEED" w14:textId="77777777" w:rsidTr="00613BEA"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F7AF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  <w:t>3</w:t>
            </w:r>
          </w:p>
        </w:tc>
        <w:tc>
          <w:tcPr>
            <w:tcW w:w="46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C533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Verify the prescription(s) the member wants to cancel. </w:t>
            </w:r>
          </w:p>
          <w:p w14:paraId="2725FA17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Notes:</w:t>
            </w:r>
            <w:r w:rsidRPr="00554E20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 </w:t>
            </w:r>
          </w:p>
          <w:p w14:paraId="76F7FF8C" w14:textId="77777777" w:rsidR="00554E20" w:rsidRPr="00554E20" w:rsidRDefault="00554E20" w:rsidP="00554E20">
            <w:pPr>
              <w:numPr>
                <w:ilvl w:val="0"/>
                <w:numId w:val="3"/>
              </w:numPr>
              <w:spacing w:before="120" w:after="120" w:line="240" w:lineRule="auto"/>
              <w:ind w:left="576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Click the chevron arrow </w:t>
            </w:r>
            <w:r w:rsidRPr="00554E20">
              <w:rPr>
                <w:rFonts w:ascii="Verdana" w:eastAsia="Times New Roman" w:hAnsi="Verdana" w:cs="Times New Roman"/>
                <w:noProof/>
                <w:color w:val="000000"/>
                <w:kern w:val="0"/>
                <w14:ligatures w14:val="none"/>
              </w:rPr>
              <w:drawing>
                <wp:inline distT="0" distB="0" distL="0" distR="0" wp14:anchorId="4A8D58AD" wp14:editId="2B8FCE33">
                  <wp:extent cx="212725" cy="2127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4E20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 </w:t>
            </w:r>
            <w:r w:rsidRPr="00554E20">
              <w:rPr>
                <w:rFonts w:ascii="Verdana" w:eastAsia="Times New Roman" w:hAnsi="Verdana" w:cs="Times New Roman"/>
                <w:noProof/>
                <w:color w:val="000000"/>
                <w:kern w:val="0"/>
                <w14:ligatures w14:val="none"/>
              </w:rPr>
              <w:drawing>
                <wp:inline distT="0" distB="0" distL="0" distR="0" wp14:anchorId="46E63CD7" wp14:editId="09B8D46F">
                  <wp:extent cx="223520" cy="2127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4E20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 to collapse and expand a preview of the order.  </w:t>
            </w:r>
          </w:p>
          <w:p w14:paraId="23138ABB" w14:textId="77777777" w:rsidR="00554E20" w:rsidRPr="00554E20" w:rsidRDefault="00554E20" w:rsidP="00554E20">
            <w:pPr>
              <w:numPr>
                <w:ilvl w:val="0"/>
                <w:numId w:val="3"/>
              </w:numPr>
              <w:spacing w:before="120" w:after="120" w:line="240" w:lineRule="auto"/>
              <w:ind w:left="576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Utilize the Search fields for assistance.</w:t>
            </w:r>
          </w:p>
        </w:tc>
      </w:tr>
      <w:tr w:rsidR="00554E20" w:rsidRPr="00554E20" w14:paraId="69562DE4" w14:textId="77777777" w:rsidTr="00613BEA"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9F83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  <w:t>4</w:t>
            </w:r>
          </w:p>
        </w:tc>
        <w:tc>
          <w:tcPr>
            <w:tcW w:w="46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9677C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7"/>
                <w:szCs w:val="27"/>
                <w14:ligatures w14:val="none"/>
              </w:rPr>
            </w:pPr>
            <w:bookmarkStart w:id="48" w:name="OLE_LINK82"/>
            <w:bookmarkStart w:id="49" w:name="OLE_LINK55"/>
            <w:bookmarkStart w:id="50" w:name="OLE_LINK94"/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Locate the Order Number(s), then </w:t>
            </w:r>
            <w:r w:rsidRPr="00554E20">
              <w:rPr>
                <w:rFonts w:ascii="Verdana" w:eastAsia="Times New Roman" w:hAnsi="Verdana" w:cs="Segoe UI"/>
                <w:kern w:val="0"/>
                <w14:ligatures w14:val="none"/>
              </w:rPr>
              <w:t>Click the </w:t>
            </w:r>
            <w:r w:rsidRPr="00554E20">
              <w:rPr>
                <w:rFonts w:ascii="Verdana" w:eastAsia="Times New Roman" w:hAnsi="Verdana" w:cs="Segoe UI"/>
                <w:b/>
                <w:bCs/>
                <w:kern w:val="0"/>
                <w14:ligatures w14:val="none"/>
              </w:rPr>
              <w:t>Order Number</w:t>
            </w:r>
            <w:r w:rsidRPr="00554E20">
              <w:rPr>
                <w:rFonts w:ascii="Verdana" w:eastAsia="Times New Roman" w:hAnsi="Verdana" w:cs="Segoe UI"/>
                <w:kern w:val="0"/>
                <w14:ligatures w14:val="none"/>
              </w:rPr>
              <w:t xml:space="preserve"> hyperlink for the appropriate prescription(s) the member is requesting to cancel.</w:t>
            </w:r>
            <w:bookmarkStart w:id="51" w:name="OLE_LINK95"/>
            <w:bookmarkEnd w:id="48"/>
            <w:bookmarkEnd w:id="49"/>
            <w:bookmarkEnd w:id="50"/>
          </w:p>
          <w:p w14:paraId="47240CD6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 xml:space="preserve">Result: 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The Order Details screen displays.</w:t>
            </w:r>
            <w:bookmarkEnd w:id="51"/>
          </w:p>
          <w:p w14:paraId="4D0D5345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noProof/>
                <w:kern w:val="0"/>
                <w14:ligatures w14:val="none"/>
              </w:rPr>
            </w:pPr>
          </w:p>
          <w:p w14:paraId="13405CA1" w14:textId="32FADDDB" w:rsidR="00554E20" w:rsidRPr="00554E20" w:rsidRDefault="00CB2C71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>
              <w:rPr>
                <w:rFonts w:ascii="Verdana" w:eastAsia="Times New Roman" w:hAnsi="Verdana" w:cs="Times New Roman"/>
                <w:noProof/>
                <w:kern w:val="0"/>
              </w:rPr>
              <w:drawing>
                <wp:inline distT="0" distB="0" distL="0" distR="0" wp14:anchorId="7033F68B" wp14:editId="0805E0C9">
                  <wp:extent cx="8144301" cy="2514600"/>
                  <wp:effectExtent l="0" t="0" r="9525" b="0"/>
                  <wp:docPr id="50530416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304167" name="Picture 2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4301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2E48CF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</w:p>
          <w:p w14:paraId="35ABE925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Notes:</w:t>
            </w:r>
          </w:p>
          <w:p w14:paraId="1F1BEFE8" w14:textId="77777777" w:rsidR="00554E20" w:rsidRPr="00554E20" w:rsidRDefault="00554E20" w:rsidP="00554E20">
            <w:pPr>
              <w:numPr>
                <w:ilvl w:val="0"/>
                <w:numId w:val="4"/>
              </w:numPr>
              <w:spacing w:before="120" w:after="120" w:line="240" w:lineRule="auto"/>
              <w:ind w:left="576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If the order has already shipped, review the CIF for alternative options.</w:t>
            </w:r>
          </w:p>
          <w:p w14:paraId="12B6B507" w14:textId="1C213FEC" w:rsidR="005F62C2" w:rsidRDefault="00554E20" w:rsidP="00554E20">
            <w:pPr>
              <w:numPr>
                <w:ilvl w:val="0"/>
                <w:numId w:val="4"/>
              </w:numPr>
              <w:spacing w:before="120" w:after="120" w:line="240" w:lineRule="auto"/>
              <w:ind w:left="576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If the order </w:t>
            </w: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does not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 display in the </w:t>
            </w: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Mail Order History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, </w:t>
            </w:r>
            <w:r w:rsidR="005F62C2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refer to </w:t>
            </w:r>
            <w:hyperlink r:id="rId24" w:anchor="!/view?docid=98a7a9d6-b7fc-4471-9168-f6e3c3d2a14a" w:history="1">
              <w:r w:rsidR="005F62C2" w:rsidRPr="00066BE6">
                <w:rPr>
                  <w:rStyle w:val="Hyperlink"/>
                  <w:rFonts w:ascii="Verdana" w:eastAsia="Times New Roman" w:hAnsi="Verdana" w:cs="Times New Roman"/>
                  <w:noProof/>
                  <w:kern w:val="0"/>
                  <w14:ligatures w14:val="none"/>
                </w:rPr>
                <w:t>Compass - Editing and Cancelling In Process Orders (057232)</w:t>
              </w:r>
            </w:hyperlink>
            <w:r w:rsidR="005F62C2">
              <w:rPr>
                <w:rFonts w:ascii="Verdana" w:eastAsia="Times New Roman" w:hAnsi="Verdana" w:cs="Times New Roman"/>
                <w:noProof/>
                <w:kern w:val="0"/>
                <w14:ligatures w14:val="none"/>
              </w:rPr>
              <w:t>.</w:t>
            </w:r>
          </w:p>
          <w:p w14:paraId="0DCF6B5B" w14:textId="5D1DF0F3" w:rsidR="00554E20" w:rsidRPr="00554E20" w:rsidRDefault="00A1241E" w:rsidP="00554E20">
            <w:pPr>
              <w:numPr>
                <w:ilvl w:val="0"/>
                <w:numId w:val="4"/>
              </w:numPr>
              <w:spacing w:before="120" w:after="120" w:line="240" w:lineRule="auto"/>
              <w:ind w:left="576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If the order </w:t>
            </w:r>
            <w:r w:rsidRPr="000748B1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does not</w:t>
            </w:r>
            <w:r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 display in the </w:t>
            </w:r>
            <w:r w:rsidRPr="000748B1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Mail Order History</w:t>
            </w:r>
            <w:r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 AND is </w:t>
            </w:r>
            <w:r w:rsidRPr="000748B1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not awaiting</w:t>
            </w:r>
            <w:r w:rsidR="001636AA" w:rsidRPr="000748B1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 xml:space="preserve"> an </w:t>
            </w:r>
            <w:r w:rsidR="00114891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O</w:t>
            </w:r>
            <w:r w:rsidR="001636AA" w:rsidRPr="000748B1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 xml:space="preserve">rder </w:t>
            </w:r>
            <w:r w:rsidR="00114891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N</w:t>
            </w:r>
            <w:r w:rsidR="001636AA" w:rsidRPr="000748B1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umber</w:t>
            </w:r>
            <w:r w:rsidR="001636AA">
              <w:rPr>
                <w:rFonts w:ascii="Verdana" w:eastAsia="Times New Roman" w:hAnsi="Verdana" w:cs="Times New Roman"/>
                <w:kern w:val="0"/>
                <w14:ligatures w14:val="none"/>
              </w:rPr>
              <w:t>,</w:t>
            </w:r>
            <w:r w:rsidR="00554E20"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 ask the member if they may have a separate account. Perform a name and Date of Birth (DOB) search to check other accounts including inactive accounts. </w:t>
            </w:r>
            <w:bookmarkStart w:id="52" w:name="OLE_LINK1"/>
            <w:r w:rsidR="00554E20"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Refer to </w:t>
            </w:r>
            <w:hyperlink r:id="rId25" w:anchor="!/view?docid=44e71d7a-1b1c-4931-9089-d4161a72d114" w:history="1">
              <w:r w:rsidR="00554E20" w:rsidRPr="00554E20">
                <w:rPr>
                  <w:rFonts w:ascii="Verdana" w:eastAsia="Times New Roman" w:hAnsi="Verdana" w:cs="Times New Roman"/>
                  <w:color w:val="0000FF"/>
                  <w:kern w:val="0"/>
                  <w:u w:val="single"/>
                  <w14:ligatures w14:val="none"/>
                </w:rPr>
                <w:t>Compass - Member Search (050037)</w:t>
              </w:r>
            </w:hyperlink>
            <w:r w:rsidR="00554E20"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 as needed.</w:t>
            </w:r>
            <w:bookmarkEnd w:id="52"/>
          </w:p>
        </w:tc>
      </w:tr>
      <w:tr w:rsidR="00554E20" w:rsidRPr="00554E20" w14:paraId="72A8E2D0" w14:textId="77777777" w:rsidTr="00613BEA"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B67A2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</w:pPr>
            <w:bookmarkStart w:id="53" w:name="_Hlk143585777"/>
            <w:r w:rsidRPr="00554E20"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  <w:t>5</w:t>
            </w:r>
          </w:p>
        </w:tc>
        <w:tc>
          <w:tcPr>
            <w:tcW w:w="46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8997" w14:textId="77777777" w:rsid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Click the </w:t>
            </w: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Order Actions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 drop-down arrow, then click </w:t>
            </w: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Cancel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.</w:t>
            </w:r>
          </w:p>
          <w:p w14:paraId="6FC84FD1" w14:textId="77777777" w:rsidR="00FE24F7" w:rsidRDefault="00FE24F7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</w:pPr>
          </w:p>
          <w:p w14:paraId="5B761C7A" w14:textId="404B225C" w:rsidR="00FE24F7" w:rsidRDefault="00FE24F7" w:rsidP="00FE24F7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kern w:val="0"/>
              </w:rPr>
              <w:drawing>
                <wp:inline distT="0" distB="0" distL="0" distR="0" wp14:anchorId="1D71F0E6" wp14:editId="75AFCC7F">
                  <wp:extent cx="8186977" cy="3593592"/>
                  <wp:effectExtent l="0" t="0" r="5080" b="6985"/>
                  <wp:docPr id="87352072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520728" name="Picture 4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6977" cy="3593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C2D78" w14:textId="77777777" w:rsidR="00FE24F7" w:rsidRPr="00554E20" w:rsidRDefault="00FE24F7" w:rsidP="000748B1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</w:pPr>
          </w:p>
          <w:p w14:paraId="7A325A97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 xml:space="preserve">Result: 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Cancel Order window will display.</w:t>
            </w:r>
            <w:bookmarkStart w:id="54" w:name="OLE_LINK98"/>
          </w:p>
          <w:p w14:paraId="78CA52E8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noProof/>
                <w:kern w:val="0"/>
                <w14:ligatures w14:val="none"/>
              </w:rPr>
            </w:pPr>
          </w:p>
          <w:p w14:paraId="04DB7875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bCs/>
                <w:noProof/>
                <w:kern w:val="0"/>
                <w14:ligatures w14:val="none"/>
              </w:rPr>
              <w:drawing>
                <wp:inline distT="0" distB="0" distL="0" distR="0" wp14:anchorId="17C8D794" wp14:editId="0F030769">
                  <wp:extent cx="244475" cy="21272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7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 xml:space="preserve"> 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If the </w:t>
            </w: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 xml:space="preserve">Cancel Order 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button is disabled, review the CIF for alternative options.</w:t>
            </w:r>
            <w:bookmarkEnd w:id="54"/>
          </w:p>
        </w:tc>
      </w:tr>
      <w:bookmarkEnd w:id="53"/>
      <w:tr w:rsidR="00554E20" w:rsidRPr="00554E20" w14:paraId="1D463D12" w14:textId="77777777" w:rsidTr="00613BEA"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4123C3F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  <w:t>6</w:t>
            </w:r>
          </w:p>
        </w:tc>
        <w:tc>
          <w:tcPr>
            <w:tcW w:w="46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E324C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Verify prescription(s) information listed in the Cancel Order table.</w:t>
            </w:r>
          </w:p>
          <w:p w14:paraId="01FC7FA8" w14:textId="4C4F2D4E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noProof/>
                <w:kern w:val="0"/>
                <w14:ligatures w14:val="none"/>
              </w:rPr>
              <w:drawing>
                <wp:inline distT="0" distB="0" distL="0" distR="0" wp14:anchorId="532F289C" wp14:editId="5F57F497">
                  <wp:extent cx="257175" cy="209550"/>
                  <wp:effectExtent l="0" t="0" r="9525" b="0"/>
                  <wp:docPr id="160499658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 xml:space="preserve"> 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Ensure the member(s) listed in the table is authenticated.</w:t>
            </w:r>
          </w:p>
          <w:p w14:paraId="4EB9EEAD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</w:p>
          <w:p w14:paraId="4E0647DA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 </w:t>
            </w:r>
            <w:r w:rsidRPr="00554E20">
              <w:rPr>
                <w:rFonts w:ascii="Verdana" w:eastAsia="Times New Roman" w:hAnsi="Verdana" w:cs="Times New Roman"/>
                <w:noProof/>
                <w:kern w:val="0"/>
                <w14:ligatures w14:val="none"/>
              </w:rPr>
              <w:drawing>
                <wp:inline distT="0" distB="0" distL="0" distR="0" wp14:anchorId="023FF4EE" wp14:editId="2D66AEE6">
                  <wp:extent cx="4485714" cy="2247619"/>
                  <wp:effectExtent l="0" t="0" r="0" b="635"/>
                  <wp:docPr id="48" name="Picture 48" descr="A screenshot of a prescriptio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A screenshot of a prescription&#10;&#10;AI-generated content may be incorrect.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714" cy="2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F6157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</w:p>
        </w:tc>
      </w:tr>
      <w:tr w:rsidR="00554E20" w:rsidRPr="00554E20" w14:paraId="18E408BA" w14:textId="77777777" w:rsidTr="00613BEA">
        <w:tc>
          <w:tcPr>
            <w:tcW w:w="341" w:type="pct"/>
            <w:vMerge/>
          </w:tcPr>
          <w:p w14:paraId="2AA195AF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</w:pPr>
          </w:p>
        </w:tc>
        <w:tc>
          <w:tcPr>
            <w:tcW w:w="15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3F8329E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If the selected Order and Rx(s) are…</w:t>
            </w:r>
          </w:p>
        </w:tc>
        <w:tc>
          <w:tcPr>
            <w:tcW w:w="31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33BA9B49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Then…</w:t>
            </w:r>
          </w:p>
        </w:tc>
      </w:tr>
      <w:tr w:rsidR="00554E20" w:rsidRPr="00554E20" w14:paraId="32CDF038" w14:textId="77777777" w:rsidTr="00613BEA">
        <w:tc>
          <w:tcPr>
            <w:tcW w:w="341" w:type="pct"/>
            <w:vMerge/>
          </w:tcPr>
          <w:p w14:paraId="7F2F8CCD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</w:pPr>
          </w:p>
        </w:tc>
        <w:tc>
          <w:tcPr>
            <w:tcW w:w="1509" w:type="pct"/>
            <w:tcBorders>
              <w:left w:val="single" w:sz="4" w:space="0" w:color="auto"/>
              <w:right w:val="single" w:sz="4" w:space="0" w:color="auto"/>
            </w:tcBorders>
          </w:tcPr>
          <w:p w14:paraId="5E398E61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Correct</w:t>
            </w:r>
          </w:p>
        </w:tc>
        <w:tc>
          <w:tcPr>
            <w:tcW w:w="3150" w:type="pct"/>
            <w:tcBorders>
              <w:left w:val="single" w:sz="4" w:space="0" w:color="auto"/>
              <w:right w:val="single" w:sz="4" w:space="0" w:color="auto"/>
            </w:tcBorders>
          </w:tcPr>
          <w:p w14:paraId="61180D75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Click </w:t>
            </w: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Yes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.</w:t>
            </w:r>
          </w:p>
          <w:p w14:paraId="72C922C2" w14:textId="2F0E4844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 xml:space="preserve">Result: 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The order is </w:t>
            </w:r>
            <w:r w:rsidR="00204F8D">
              <w:rPr>
                <w:rFonts w:ascii="Verdana" w:eastAsia="Times New Roman" w:hAnsi="Verdana" w:cs="Times New Roman"/>
                <w:kern w:val="0"/>
                <w14:ligatures w14:val="none"/>
              </w:rPr>
              <w:t>canceled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.</w:t>
            </w:r>
          </w:p>
          <w:p w14:paraId="294763D7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Note</w:t>
            </w:r>
            <w:bookmarkStart w:id="55" w:name="OLE_LINK4"/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 xml:space="preserve">: 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At times, the pharmacy may need to manually remove the order. If a</w:t>
            </w: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 xml:space="preserve"> Stop Tote Email Required 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popup displays, refer to </w:t>
            </w:r>
            <w:hyperlink r:id="rId28" w:anchor="!/view?docid=a4299650-04b0-46ee-b152-84f81ee81658" w:history="1">
              <w:r w:rsidRPr="00554E20">
                <w:rPr>
                  <w:rFonts w:ascii="Verdana" w:eastAsia="Times New Roman" w:hAnsi="Verdana" w:cs="Times New Roman"/>
                  <w:color w:val="0000FF"/>
                  <w:kern w:val="0"/>
                  <w:u w:val="single"/>
                  <w14:ligatures w14:val="none"/>
                </w:rPr>
                <w:t>Compass - Stop Tote Requests (057999)</w:t>
              </w:r>
            </w:hyperlink>
            <w:bookmarkEnd w:id="55"/>
          </w:p>
        </w:tc>
      </w:tr>
      <w:tr w:rsidR="00554E20" w:rsidRPr="00554E20" w14:paraId="6755B5EB" w14:textId="77777777" w:rsidTr="00613BEA">
        <w:tc>
          <w:tcPr>
            <w:tcW w:w="341" w:type="pct"/>
            <w:vMerge/>
          </w:tcPr>
          <w:p w14:paraId="21856844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</w:pPr>
          </w:p>
        </w:tc>
        <w:tc>
          <w:tcPr>
            <w:tcW w:w="15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BCF7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Incorrect</w:t>
            </w:r>
          </w:p>
        </w:tc>
        <w:tc>
          <w:tcPr>
            <w:tcW w:w="31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156A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Click </w:t>
            </w: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No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.</w:t>
            </w:r>
          </w:p>
          <w:p w14:paraId="3C0D5A80" w14:textId="51F72CFF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 xml:space="preserve">Result: 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You are returned to the Order Details screen; return to Step </w:t>
            </w:r>
            <w:r w:rsidR="00902D82">
              <w:rPr>
                <w:rFonts w:ascii="Verdana" w:eastAsia="Times New Roman" w:hAnsi="Verdana" w:cs="Times New Roman"/>
                <w:kern w:val="0"/>
                <w14:ligatures w14:val="none"/>
              </w:rPr>
              <w:t>3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.</w:t>
            </w:r>
          </w:p>
        </w:tc>
      </w:tr>
      <w:bookmarkEnd w:id="39"/>
    </w:tbl>
    <w:p w14:paraId="5E30D4E8" w14:textId="77777777" w:rsidR="00554E20" w:rsidRPr="00554E20" w:rsidRDefault="00554E20" w:rsidP="00554E20">
      <w:pPr>
        <w:spacing w:before="120" w:after="120" w:line="240" w:lineRule="auto"/>
        <w:jc w:val="right"/>
        <w:rPr>
          <w:rFonts w:ascii="Verdana" w:eastAsia="Times New Roman" w:hAnsi="Verdana" w:cs="Times New Roman"/>
          <w:kern w:val="0"/>
          <w14:ligatures w14:val="none"/>
        </w:rPr>
      </w:pPr>
    </w:p>
    <w:p w14:paraId="1264AEA3" w14:textId="77777777" w:rsidR="00554E20" w:rsidRPr="00554E20" w:rsidRDefault="00554E20" w:rsidP="00554E20">
      <w:pPr>
        <w:spacing w:before="120" w:after="120" w:line="240" w:lineRule="auto"/>
        <w:jc w:val="right"/>
        <w:rPr>
          <w:rFonts w:ascii="Verdana" w:eastAsia="Times New Roman" w:hAnsi="Verdana" w:cs="Times New Roman"/>
          <w:kern w:val="0"/>
          <w14:ligatures w14:val="none"/>
        </w:rPr>
      </w:pPr>
    </w:p>
    <w:p w14:paraId="3B8C5B56" w14:textId="77777777" w:rsidR="00554E20" w:rsidRPr="00554E20" w:rsidRDefault="00554E20" w:rsidP="00554E20">
      <w:pPr>
        <w:spacing w:before="120" w:after="120" w:line="240" w:lineRule="auto"/>
        <w:jc w:val="right"/>
        <w:rPr>
          <w:rFonts w:ascii="Verdana" w:eastAsia="Times New Roman" w:hAnsi="Verdana" w:cs="Times New Roman"/>
          <w:kern w:val="0"/>
          <w14:ligatures w14:val="none"/>
        </w:rPr>
      </w:pPr>
      <w:hyperlink w:anchor="_top" w:history="1">
        <w:r w:rsidRPr="00554E20">
          <w:rPr>
            <w:rFonts w:ascii="Verdana" w:eastAsia="Times New Roman" w:hAnsi="Verdana" w:cs="Times New Roman"/>
            <w:color w:val="0000FF"/>
            <w:kern w:val="0"/>
            <w:u w:val="single"/>
            <w14:ligatures w14:val="none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1E0" w:firstRow="1" w:lastRow="1" w:firstColumn="1" w:lastColumn="1" w:noHBand="0" w:noVBand="0"/>
      </w:tblPr>
      <w:tblGrid>
        <w:gridCol w:w="12950"/>
      </w:tblGrid>
      <w:tr w:rsidR="00554E20" w:rsidRPr="00554E20" w14:paraId="0B21F012" w14:textId="77777777" w:rsidTr="00554E20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1298CDF5" w14:textId="77777777" w:rsidR="00554E20" w:rsidRPr="00554E20" w:rsidRDefault="00554E20" w:rsidP="00554E20">
            <w:pPr>
              <w:keepNext/>
              <w:spacing w:before="120" w:after="120" w:line="240" w:lineRule="auto"/>
              <w:outlineLvl w:val="1"/>
              <w:rPr>
                <w:rFonts w:ascii="Verdana" w:eastAsia="Times New Roman" w:hAnsi="Verdana" w:cs="Arial"/>
                <w:b/>
                <w:bCs/>
                <w:iCs/>
                <w:kern w:val="0"/>
                <w:sz w:val="28"/>
                <w:szCs w:val="28"/>
                <w14:ligatures w14:val="none"/>
              </w:rPr>
            </w:pPr>
            <w:bookmarkStart w:id="56" w:name="_Scenario_Guide"/>
            <w:bookmarkStart w:id="57" w:name="_Toc204608171"/>
            <w:bookmarkEnd w:id="56"/>
            <w:r w:rsidRPr="00554E20">
              <w:rPr>
                <w:rFonts w:ascii="Verdana" w:eastAsia="Times New Roman" w:hAnsi="Verdana" w:cs="Arial"/>
                <w:b/>
                <w:bCs/>
                <w:iCs/>
                <w:kern w:val="0"/>
                <w:sz w:val="28"/>
                <w:szCs w:val="28"/>
                <w14:ligatures w14:val="none"/>
              </w:rPr>
              <w:t>Scenario Guide</w:t>
            </w:r>
            <w:bookmarkEnd w:id="57"/>
          </w:p>
        </w:tc>
      </w:tr>
    </w:tbl>
    <w:p w14:paraId="3003A1A1" w14:textId="77777777" w:rsidR="00554E20" w:rsidRPr="00554E20" w:rsidRDefault="00554E20" w:rsidP="00554E20">
      <w:pPr>
        <w:spacing w:before="120" w:after="120" w:line="240" w:lineRule="auto"/>
        <w:contextualSpacing/>
        <w:rPr>
          <w:rFonts w:ascii="Verdana" w:eastAsia="Times New Roman" w:hAnsi="Verdana" w:cs="Times New Roman"/>
          <w:kern w:val="0"/>
          <w14:ligatures w14:val="none"/>
        </w:rPr>
      </w:pPr>
    </w:p>
    <w:p w14:paraId="165C7515" w14:textId="77777777" w:rsidR="00554E20" w:rsidRPr="00554E20" w:rsidRDefault="00554E20" w:rsidP="00554E20">
      <w:pPr>
        <w:spacing w:before="120" w:after="120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554E20">
        <w:rPr>
          <w:rFonts w:ascii="Verdana" w:eastAsia="Times New Roman" w:hAnsi="Verdana" w:cs="Times New Roman"/>
          <w:kern w:val="0"/>
          <w14:ligatures w14:val="none"/>
        </w:rPr>
        <w:t>Refer to the following scenarios as needed:</w:t>
      </w:r>
    </w:p>
    <w:p w14:paraId="74046710" w14:textId="77777777" w:rsidR="00554E20" w:rsidRPr="00554E20" w:rsidRDefault="00554E20" w:rsidP="000748B1">
      <w:pPr>
        <w:numPr>
          <w:ilvl w:val="0"/>
          <w:numId w:val="7"/>
        </w:numPr>
        <w:spacing w:before="120" w:after="120" w:line="240" w:lineRule="auto"/>
        <w:ind w:left="360"/>
        <w:rPr>
          <w:rFonts w:ascii="Verdana" w:eastAsia="Times New Roman" w:hAnsi="Verdana" w:cs="Times New Roman"/>
          <w:kern w:val="0"/>
          <w14:ligatures w14:val="none"/>
        </w:rPr>
      </w:pPr>
      <w:hyperlink w:anchor="OrderNotYetShowinginCompass" w:history="1">
        <w:r w:rsidRPr="00554E20">
          <w:rPr>
            <w:rFonts w:ascii="Verdana" w:eastAsia="Times New Roman" w:hAnsi="Verdana" w:cs="Times New Roman"/>
            <w:color w:val="0000FF"/>
            <w:kern w:val="0"/>
            <w:u w:val="single"/>
            <w14:ligatures w14:val="none"/>
          </w:rPr>
          <w:t>Order Not Yet Showing in Compass</w:t>
        </w:r>
      </w:hyperlink>
    </w:p>
    <w:p w14:paraId="67F2D91B" w14:textId="77777777" w:rsidR="00554E20" w:rsidRPr="00554E20" w:rsidRDefault="00554E20" w:rsidP="000748B1">
      <w:pPr>
        <w:numPr>
          <w:ilvl w:val="0"/>
          <w:numId w:val="7"/>
        </w:numPr>
        <w:spacing w:before="120" w:after="120" w:line="240" w:lineRule="auto"/>
        <w:ind w:left="360"/>
        <w:rPr>
          <w:rFonts w:ascii="Verdana" w:eastAsia="Times New Roman" w:hAnsi="Verdana" w:cs="Times New Roman"/>
          <w:kern w:val="0"/>
          <w14:ligatures w14:val="none"/>
        </w:rPr>
      </w:pPr>
      <w:hyperlink w:anchor="PendingCreditCardChargeforCanceledOrder" w:history="1">
        <w:r w:rsidRPr="00554E20">
          <w:rPr>
            <w:rFonts w:ascii="Verdana" w:eastAsia="Times New Roman" w:hAnsi="Verdana" w:cs="Times New Roman"/>
            <w:color w:val="0000FF"/>
            <w:kern w:val="0"/>
            <w:u w:val="single"/>
            <w14:ligatures w14:val="none"/>
          </w:rPr>
          <w:t>Pending Credit Card Charge for a Canceled Order</w:t>
        </w:r>
      </w:hyperlink>
    </w:p>
    <w:p w14:paraId="6A7FCA3B" w14:textId="003E7C9E" w:rsidR="00554E20" w:rsidRPr="00554E20" w:rsidRDefault="00554E20" w:rsidP="000748B1">
      <w:pPr>
        <w:numPr>
          <w:ilvl w:val="0"/>
          <w:numId w:val="7"/>
        </w:numPr>
        <w:spacing w:before="120" w:after="120" w:line="240" w:lineRule="auto"/>
        <w:ind w:left="360"/>
        <w:contextualSpacing/>
        <w:rPr>
          <w:rFonts w:ascii="Verdana" w:eastAsia="Times New Roman" w:hAnsi="Verdana" w:cs="Times New Roman"/>
          <w:color w:val="0000FF"/>
          <w:kern w:val="0"/>
          <w:u w:val="single"/>
          <w14:ligatures w14:val="none"/>
        </w:rPr>
      </w:pPr>
      <w:hyperlink w:anchor="FirstFilloftheRxBeingCancelled">
        <w:r w:rsidRPr="00554E20">
          <w:rPr>
            <w:rFonts w:ascii="Verdana" w:eastAsia="Times New Roman" w:hAnsi="Verdana" w:cs="Times New Roman"/>
            <w:color w:val="0000FF"/>
            <w:kern w:val="0"/>
            <w:u w:val="single"/>
            <w14:ligatures w14:val="none"/>
          </w:rPr>
          <w:t>First Fill of the Rx Being Canceled</w:t>
        </w:r>
      </w:hyperlink>
    </w:p>
    <w:p w14:paraId="437E2914" w14:textId="77777777" w:rsidR="00554E20" w:rsidRPr="00554E20" w:rsidRDefault="00554E20" w:rsidP="000748B1">
      <w:pPr>
        <w:numPr>
          <w:ilvl w:val="0"/>
          <w:numId w:val="7"/>
        </w:numPr>
        <w:spacing w:before="120" w:after="120" w:line="240" w:lineRule="auto"/>
        <w:ind w:left="360"/>
        <w:contextualSpacing/>
        <w:rPr>
          <w:rFonts w:ascii="Verdana" w:eastAsia="Times New Roman" w:hAnsi="Verdana" w:cs="Times New Roman"/>
          <w:color w:val="0000FF"/>
          <w:kern w:val="0"/>
          <w:u w:val="single"/>
          <w14:ligatures w14:val="none"/>
        </w:rPr>
      </w:pPr>
      <w:hyperlink w:anchor="OrderHeldHighCopayARDivert" w:history="1">
        <w:r w:rsidRPr="00554E20">
          <w:rPr>
            <w:rFonts w:ascii="Verdana" w:eastAsia="Times New Roman" w:hAnsi="Verdana" w:cs="Times New Roman"/>
            <w:color w:val="0000FF"/>
            <w:kern w:val="0"/>
            <w:u w:val="single"/>
            <w14:ligatures w14:val="none"/>
          </w:rPr>
          <w:t>Order being held due to High Copay AR divert</w:t>
        </w:r>
      </w:hyperlink>
    </w:p>
    <w:p w14:paraId="59FAB077" w14:textId="77777777" w:rsidR="00554E20" w:rsidRPr="00554E20" w:rsidRDefault="00554E20" w:rsidP="00554E20">
      <w:pPr>
        <w:spacing w:before="120" w:after="120" w:line="240" w:lineRule="auto"/>
        <w:rPr>
          <w:rFonts w:ascii="Verdana" w:eastAsia="Times New Roman" w:hAnsi="Verdana" w:cs="Times New Roman"/>
          <w:kern w:val="0"/>
          <w14:ligatures w14:val="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3"/>
        <w:gridCol w:w="1841"/>
        <w:gridCol w:w="9576"/>
      </w:tblGrid>
      <w:tr w:rsidR="00554E20" w:rsidRPr="00554E20" w14:paraId="1898053A" w14:textId="77777777" w:rsidTr="00D37758"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50BB06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  <w:t>Scenario</w:t>
            </w:r>
          </w:p>
        </w:tc>
        <w:tc>
          <w:tcPr>
            <w:tcW w:w="43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2376FA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  <w:t xml:space="preserve">Action </w:t>
            </w:r>
          </w:p>
        </w:tc>
      </w:tr>
      <w:tr w:rsidR="00554E20" w:rsidRPr="00554E20" w14:paraId="59C941C7" w14:textId="77777777" w:rsidTr="00D37758"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D4E16" w14:textId="21ECA767" w:rsidR="00554E20" w:rsidRPr="00554E20" w:rsidRDefault="0074743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</w:pPr>
            <w:bookmarkStart w:id="58" w:name="OLE_LINK89"/>
            <w:bookmarkStart w:id="59" w:name="OrderNotYetShowinginCompass"/>
            <w:ins w:id="60" w:author="Jennings, Katie A" w:date="2025-07-29T11:20:00Z" w16du:dateUtc="2025-07-29T15:20:00Z">
              <w:r>
                <w:rPr>
                  <w:rFonts w:ascii="Verdana" w:eastAsia="Times New Roman" w:hAnsi="Verdana" w:cs="Times New Roman"/>
                  <w:b/>
                  <w:noProof/>
                  <w:kern w:val="0"/>
                </w:rPr>
                <w:drawing>
                  <wp:inline distT="0" distB="0" distL="0" distR="0" wp14:anchorId="0EDEDDEF" wp14:editId="62EC3477">
                    <wp:extent cx="304762" cy="304762"/>
                    <wp:effectExtent l="0" t="0" r="635" b="635"/>
                    <wp:docPr id="372227797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72227797" name="Picture 372227797"/>
                            <pic:cNvPicPr/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762" cy="30476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  <w:r w:rsidR="00554E20" w:rsidRPr="00554E20">
              <w:rPr>
                <w:rFonts w:ascii="Verdana" w:eastAsia="Times New Roman" w:hAnsi="Verdana" w:cs="Times New Roman"/>
                <w:b/>
                <w:kern w:val="0"/>
                <w14:ligatures w14:val="none"/>
              </w:rPr>
              <w:t>Order Not Yet Showing in Compass</w:t>
            </w:r>
            <w:bookmarkEnd w:id="58"/>
            <w:bookmarkEnd w:id="59"/>
          </w:p>
        </w:tc>
        <w:tc>
          <w:tcPr>
            <w:tcW w:w="43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0F487" w14:textId="638D1A43" w:rsidR="008B3264" w:rsidRPr="000D0314" w:rsidRDefault="00554E20" w:rsidP="000D0314">
            <w:pPr>
              <w:spacing w:before="120" w:after="120" w:line="240" w:lineRule="auto"/>
              <w:rPr>
                <w:color w:val="000000"/>
              </w:rPr>
            </w:pP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Ask the member if the order was placed by using the IVR (Telephone Voice Response), Customer Care, or website within the last 15 minutes.</w:t>
            </w:r>
            <w:r w:rsidR="00CA5563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 If yes, refer to </w:t>
            </w:r>
            <w:hyperlink r:id="rId29" w:anchor="!/view?docid=98a7a9d6-b7fc-4471-9168-f6e3c3d2a14a" w:history="1">
              <w:r w:rsidR="00D37758" w:rsidRPr="00D37758">
                <w:rPr>
                  <w:rStyle w:val="Hyperlink"/>
                  <w:rFonts w:ascii="Verdana" w:eastAsia="Times New Roman" w:hAnsi="Verdana" w:cs="Times New Roman"/>
                  <w:kern w:val="0"/>
                  <w14:ligatures w14:val="none"/>
                </w:rPr>
                <w:t>Compass - Editing and Cancelling In Process Orders(057232)</w:t>
              </w:r>
            </w:hyperlink>
            <w:r w:rsidR="00D37758">
              <w:rPr>
                <w:rFonts w:ascii="Verdana" w:eastAsia="Times New Roman" w:hAnsi="Verdana" w:cs="Times New Roman"/>
                <w:kern w:val="0"/>
                <w14:ligatures w14:val="none"/>
              </w:rPr>
              <w:t>.</w:t>
            </w:r>
          </w:p>
          <w:p w14:paraId="16446AFE" w14:textId="2B89D358" w:rsidR="00554E20" w:rsidRPr="00554E20" w:rsidRDefault="00554E20" w:rsidP="00554E20">
            <w:pPr>
              <w:numPr>
                <w:ilvl w:val="0"/>
                <w:numId w:val="6"/>
              </w:numPr>
              <w:spacing w:before="120" w:after="120" w:line="240" w:lineRule="auto"/>
              <w:ind w:left="576"/>
              <w:contextualSpacing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If </w:t>
            </w:r>
            <w:proofErr w:type="gramStart"/>
            <w:r w:rsidRPr="00554E20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member</w:t>
            </w:r>
            <w:proofErr w:type="gramEnd"/>
            <w:r w:rsidRPr="00554E20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 calls to cancel</w:t>
            </w:r>
            <w:r w:rsidR="007276D4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 an</w:t>
            </w:r>
            <w:r w:rsidRPr="00554E20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 order not yet showing</w:t>
            </w:r>
            <w:r w:rsidR="00392123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 in the Mail Order History </w:t>
            </w:r>
            <w:r w:rsidR="00392123" w:rsidRPr="000748B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or</w:t>
            </w:r>
            <w:r w:rsidR="00567BC7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 list of orders awaiting an Order Number</w:t>
            </w:r>
            <w:r w:rsidRPr="00554E20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, place a </w:t>
            </w:r>
            <w:r w:rsidRPr="00554E2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14:ligatures w14:val="none"/>
              </w:rPr>
              <w:t>Mail Alert</w:t>
            </w:r>
            <w:r w:rsidRPr="00554E20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 on the account listing the medication name, the prescribing doctor, and whether the member wants the prescription placed on hold or discontinued. 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Refer to </w:t>
            </w:r>
            <w:hyperlink r:id="rId30" w:anchor="!/view?docid=36c941d2-25a6-4075-993d-f12deb31be18" w:history="1">
              <w:r w:rsidRPr="00554E20">
                <w:rPr>
                  <w:rFonts w:ascii="Verdana" w:eastAsia="Times New Roman" w:hAnsi="Verdana" w:cs="Times New Roman"/>
                  <w:color w:val="0000FF"/>
                  <w:kern w:val="0"/>
                  <w:u w:val="single"/>
                  <w14:ligatures w14:val="none"/>
                </w:rPr>
                <w:t>Compass - Viewing, Adding, and Editing Alerts (054194)</w:t>
              </w:r>
            </w:hyperlink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.</w:t>
            </w:r>
          </w:p>
        </w:tc>
      </w:tr>
      <w:tr w:rsidR="00554E20" w:rsidRPr="00554E20" w14:paraId="240CFD9B" w14:textId="77777777" w:rsidTr="00D37758"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D4F47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</w:pPr>
            <w:bookmarkStart w:id="61" w:name="PendingCreditCardChargeforCanceledOrder"/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Pending Credit Card Charge for a Canceled Order</w:t>
            </w:r>
            <w:bookmarkEnd w:id="61"/>
          </w:p>
        </w:tc>
        <w:tc>
          <w:tcPr>
            <w:tcW w:w="43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246B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bookmarkStart w:id="62" w:name="OLE_LINK60"/>
            <w:bookmarkStart w:id="63" w:name="OLE_LINK74"/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If the member questions a </w:t>
            </w:r>
            <w:bookmarkStart w:id="64" w:name="OLE_LINK100"/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pending credit card charge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 for a canceled order</w:t>
            </w:r>
            <w:bookmarkEnd w:id="64"/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, advise that we issue approved refunds within three (3) business days. The Financial Institution (</w:t>
            </w: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 xml:space="preserve">Example: 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Bank, HSA, etcetera) will release the funds back into </w:t>
            </w:r>
            <w:proofErr w:type="gramStart"/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the account</w:t>
            </w:r>
            <w:proofErr w:type="gramEnd"/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 according to their guidelines. Due to Financial Institutions internal processing times, members may see a delay in the refund.</w:t>
            </w:r>
            <w:bookmarkEnd w:id="62"/>
            <w:bookmarkEnd w:id="63"/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 Refer to </w:t>
            </w:r>
            <w:hyperlink r:id="rId31" w:anchor="!/view?docid=54a5f0cf-a7cb-4533-9a46-49a39106d764" w:history="1">
              <w:r w:rsidRPr="00554E20">
                <w:rPr>
                  <w:rFonts w:ascii="Verdana" w:eastAsia="Times New Roman" w:hAnsi="Verdana" w:cs="Times New Roman"/>
                  <w:color w:val="0000FF"/>
                  <w:kern w:val="0"/>
                  <w:u w:val="single"/>
                  <w14:ligatures w14:val="none"/>
                </w:rPr>
                <w:t>Compass - Mail Order Payment History/Payment Dispute Support Task (Mail Order Claims Only) (058044)</w:t>
              </w:r>
            </w:hyperlink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. </w:t>
            </w:r>
          </w:p>
        </w:tc>
      </w:tr>
      <w:tr w:rsidR="00554E20" w:rsidRPr="00554E20" w14:paraId="063E5749" w14:textId="77777777" w:rsidTr="00D37758">
        <w:trPr>
          <w:trHeight w:val="27"/>
        </w:trPr>
        <w:tc>
          <w:tcPr>
            <w:tcW w:w="6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69E9E5" w14:textId="783F5C63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</w:pPr>
            <w:bookmarkStart w:id="65" w:name="FirstFilloftheRxBeingCancelled"/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First Fill of the Rx Being Canceled</w:t>
            </w:r>
            <w:bookmarkEnd w:id="65"/>
          </w:p>
        </w:tc>
        <w:tc>
          <w:tcPr>
            <w:tcW w:w="43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EADB6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noProof/>
                <w:kern w:val="0"/>
                <w14:ligatures w14:val="none"/>
              </w:rPr>
              <w:drawing>
                <wp:inline distT="0" distB="0" distL="0" distR="0" wp14:anchorId="30D14707" wp14:editId="679EA04C">
                  <wp:extent cx="247650" cy="209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 xml:space="preserve"> 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Ensure the member listed in the table is authenticated.</w:t>
            </w:r>
          </w:p>
          <w:p w14:paraId="3A9B0FCF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Educate the member that removing prescription(s) from an order when it’s the first </w:t>
            </w:r>
            <w:proofErr w:type="gramStart"/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fill</w:t>
            </w:r>
            <w:proofErr w:type="gramEnd"/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 will discontinue the prescription(s). Their other option would be to place the prescription(s) on indefinite hold.</w:t>
            </w:r>
          </w:p>
          <w:p w14:paraId="69BA593B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</w:p>
          <w:p w14:paraId="2CFE0EE4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 xml:space="preserve">CCR Note: 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When prescription(s) are discontinued, </w:t>
            </w:r>
            <w:r w:rsidRPr="00554E20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it becomes inactive and cannot be reordered through the Mail Rx screen.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 </w:t>
            </w:r>
          </w:p>
          <w:p w14:paraId="298E0E3B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</w:p>
          <w:p w14:paraId="49C4B943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noProof/>
                <w:kern w:val="0"/>
                <w14:ligatures w14:val="none"/>
              </w:rPr>
              <w:drawing>
                <wp:inline distT="0" distB="0" distL="0" distR="0" wp14:anchorId="4B786BC2" wp14:editId="57506B38">
                  <wp:extent cx="5009524" cy="2238095"/>
                  <wp:effectExtent l="0" t="0" r="635" b="0"/>
                  <wp:docPr id="42" name="Picture 42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A screenshot of a computer&#10;&#10;AI-generated content may be incorrect.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524" cy="2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04124A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</w:p>
        </w:tc>
      </w:tr>
      <w:tr w:rsidR="00554E20" w:rsidRPr="00554E20" w14:paraId="29290133" w14:textId="77777777" w:rsidTr="00D37758">
        <w:trPr>
          <w:trHeight w:val="26"/>
        </w:trPr>
        <w:tc>
          <w:tcPr>
            <w:tcW w:w="63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A73A0D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6AD6D8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If the caller wants to…</w:t>
            </w:r>
          </w:p>
        </w:tc>
        <w:tc>
          <w:tcPr>
            <w:tcW w:w="3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C0F94D" w14:textId="77777777" w:rsidR="00554E20" w:rsidRPr="00554E20" w:rsidRDefault="00554E20" w:rsidP="00554E20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Then…</w:t>
            </w:r>
          </w:p>
        </w:tc>
      </w:tr>
      <w:tr w:rsidR="00554E20" w:rsidRPr="00554E20" w14:paraId="2B6CC6E0" w14:textId="77777777" w:rsidTr="00D37758">
        <w:trPr>
          <w:trHeight w:val="26"/>
        </w:trPr>
        <w:tc>
          <w:tcPr>
            <w:tcW w:w="63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1FCFAE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0AFF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Cs/>
                <w:noProof/>
                <w:kern w:val="0"/>
                <w14:ligatures w14:val="none"/>
              </w:rPr>
              <w:t>Discontinue the Rx</w:t>
            </w:r>
          </w:p>
        </w:tc>
        <w:tc>
          <w:tcPr>
            <w:tcW w:w="3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A8BC" w14:textId="77777777" w:rsidR="00554E20" w:rsidRPr="00554E20" w:rsidRDefault="00554E20" w:rsidP="00554E20">
            <w:pPr>
              <w:numPr>
                <w:ilvl w:val="0"/>
                <w:numId w:val="5"/>
              </w:numPr>
              <w:spacing w:before="120" w:after="120" w:line="240" w:lineRule="auto"/>
              <w:contextualSpacing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Click </w:t>
            </w: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Remove and Discontinue Rx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. </w:t>
            </w:r>
          </w:p>
          <w:p w14:paraId="272714CE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 xml:space="preserve">Result: 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The Authentication Required modal displays.</w:t>
            </w:r>
          </w:p>
          <w:p w14:paraId="2155FAE1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</w:p>
          <w:p w14:paraId="7A864D9F" w14:textId="77777777" w:rsidR="00554E20" w:rsidRPr="00554E20" w:rsidRDefault="00554E20" w:rsidP="00554E20">
            <w:pPr>
              <w:spacing w:before="120" w:after="120" w:line="240" w:lineRule="auto"/>
              <w:ind w:left="720"/>
              <w:jc w:val="center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noProof/>
                <w:kern w:val="0"/>
                <w14:ligatures w14:val="none"/>
              </w:rPr>
              <w:drawing>
                <wp:inline distT="0" distB="0" distL="0" distR="0" wp14:anchorId="32A9D449" wp14:editId="432E2FFD">
                  <wp:extent cx="5480685" cy="1908175"/>
                  <wp:effectExtent l="0" t="0" r="5715" b="0"/>
                  <wp:docPr id="49" name="Picture 49" descr="A screenshot of a logi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A screenshot of a login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0685" cy="1908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D5CBC55" w14:textId="77777777" w:rsidR="00554E20" w:rsidRPr="00554E20" w:rsidRDefault="00554E20" w:rsidP="00554E20">
            <w:pPr>
              <w:spacing w:before="120" w:after="120" w:line="240" w:lineRule="auto"/>
              <w:ind w:left="720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</w:p>
          <w:p w14:paraId="39B1CE30" w14:textId="77777777" w:rsidR="00554E20" w:rsidRPr="00554E20" w:rsidRDefault="00554E20" w:rsidP="00554E20">
            <w:pPr>
              <w:numPr>
                <w:ilvl w:val="0"/>
                <w:numId w:val="5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Select the checkbox confirming you have spoken directly to the authenticated member associated with this prescription. </w:t>
            </w:r>
          </w:p>
          <w:p w14:paraId="753FE1F3" w14:textId="77777777" w:rsidR="00554E20" w:rsidRPr="00554E20" w:rsidRDefault="00554E20" w:rsidP="00554E20">
            <w:pPr>
              <w:numPr>
                <w:ilvl w:val="0"/>
                <w:numId w:val="5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Click </w:t>
            </w: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Continue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.</w:t>
            </w:r>
          </w:p>
          <w:p w14:paraId="2ECC114D" w14:textId="77777777" w:rsidR="00554E20" w:rsidRPr="00554E20" w:rsidRDefault="00554E20" w:rsidP="00554E20">
            <w:pPr>
              <w:numPr>
                <w:ilvl w:val="1"/>
                <w:numId w:val="5"/>
              </w:numPr>
              <w:spacing w:before="120" w:after="120" w:line="240" w:lineRule="auto"/>
              <w:ind w:left="703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To exit, click </w:t>
            </w: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Cancel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.</w:t>
            </w:r>
          </w:p>
          <w:p w14:paraId="65C091B5" w14:textId="77777777" w:rsidR="00554E20" w:rsidRPr="00554E20" w:rsidRDefault="00554E20" w:rsidP="00554E20">
            <w:pPr>
              <w:spacing w:before="120" w:after="120" w:line="240" w:lineRule="auto"/>
              <w:ind w:left="360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</w:p>
          <w:p w14:paraId="27A2CBAF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 xml:space="preserve">Result: 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The prescription is removed from the order.</w:t>
            </w:r>
          </w:p>
        </w:tc>
      </w:tr>
      <w:tr w:rsidR="00554E20" w:rsidRPr="00554E20" w14:paraId="5C2E1949" w14:textId="77777777" w:rsidTr="00D37758">
        <w:trPr>
          <w:trHeight w:val="26"/>
        </w:trPr>
        <w:tc>
          <w:tcPr>
            <w:tcW w:w="63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16521A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50EF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Cs/>
                <w:noProof/>
                <w:kern w:val="0"/>
                <w14:ligatures w14:val="none"/>
              </w:rPr>
              <w:t>Place the Rx on Indefinite Hold</w:t>
            </w:r>
          </w:p>
        </w:tc>
        <w:tc>
          <w:tcPr>
            <w:tcW w:w="3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E872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Click </w:t>
            </w: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Return to Order Details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>.</w:t>
            </w:r>
          </w:p>
          <w:p w14:paraId="52532E90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 xml:space="preserve">Result: 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You are returned to the Order Details screen. To place the prescription on </w:t>
            </w:r>
            <w:r w:rsidRPr="00554E20"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  <w:t>Indefinite Hold</w:t>
            </w:r>
            <w:r w:rsidRPr="00554E20">
              <w:rPr>
                <w:rFonts w:ascii="Verdana" w:eastAsia="Times New Roman" w:hAnsi="Verdana" w:cs="Times New Roman"/>
                <w:kern w:val="0"/>
                <w14:ligatures w14:val="none"/>
              </w:rPr>
              <w:t xml:space="preserve">, refer to </w:t>
            </w:r>
            <w:hyperlink r:id="rId34" w:anchor="!/view?docid=46478c4b-48ae-4502-b66c-222e1ca37ce3" w:tgtFrame="_blank" w:history="1">
              <w:r w:rsidRPr="00554E20">
                <w:rPr>
                  <w:rFonts w:ascii="Verdana" w:eastAsia="Times New Roman" w:hAnsi="Verdana" w:cs="Times New Roman"/>
                  <w:color w:val="0000FF"/>
                  <w:kern w:val="0"/>
                  <w:u w:val="single"/>
                  <w14:ligatures w14:val="none"/>
                </w:rPr>
                <w:t>Compass - Placing/Releasing a Prescription (Rx) in Process on Hold/From Hold (056362)</w:t>
              </w:r>
            </w:hyperlink>
            <w:r w:rsidRPr="00554E20"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554E20" w:rsidRPr="00554E20" w14:paraId="713DFAF5" w14:textId="77777777" w:rsidTr="00D37758">
        <w:trPr>
          <w:trHeight w:val="26"/>
        </w:trPr>
        <w:tc>
          <w:tcPr>
            <w:tcW w:w="63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F097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14:ligatures w14:val="none"/>
              </w:rPr>
            </w:pPr>
            <w:bookmarkStart w:id="66" w:name="OrderHeldHighCopayARDivert"/>
            <w:r w:rsidRPr="00554E20">
              <w:rPr>
                <w:rFonts w:ascii="Verdana" w:eastAsia="Verdana" w:hAnsi="Verdana" w:cs="Verdana"/>
                <w:b/>
                <w:bCs/>
                <w:kern w:val="0"/>
                <w14:ligatures w14:val="none"/>
              </w:rPr>
              <w:t>Order being held due to High Copay AR divert</w:t>
            </w:r>
            <w:bookmarkEnd w:id="66"/>
          </w:p>
        </w:tc>
        <w:tc>
          <w:tcPr>
            <w:tcW w:w="43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6C05A" w14:textId="77777777" w:rsidR="00554E20" w:rsidRPr="00554E20" w:rsidRDefault="00554E20" w:rsidP="00554E20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14:ligatures w14:val="none"/>
              </w:rPr>
            </w:pPr>
            <w:r w:rsidRPr="00554E20">
              <w:rPr>
                <w:rFonts w:ascii="Verdana" w:eastAsia="Verdana" w:hAnsi="Verdana" w:cs="Verdana"/>
                <w:kern w:val="0"/>
                <w14:ligatures w14:val="none"/>
              </w:rPr>
              <w:t xml:space="preserve">For members returning a call due to a High Copay, IF they do not want the order/Rx released, the order or Rx needs to be </w:t>
            </w:r>
            <w:proofErr w:type="gramStart"/>
            <w:r w:rsidRPr="00554E20">
              <w:rPr>
                <w:rFonts w:ascii="Verdana" w:eastAsia="Verdana" w:hAnsi="Verdana" w:cs="Verdana"/>
                <w:kern w:val="0"/>
                <w14:ligatures w14:val="none"/>
              </w:rPr>
              <w:t>place</w:t>
            </w:r>
            <w:proofErr w:type="gramEnd"/>
            <w:r w:rsidRPr="00554E20">
              <w:rPr>
                <w:rFonts w:ascii="Verdana" w:eastAsia="Verdana" w:hAnsi="Verdana" w:cs="Verdana"/>
                <w:kern w:val="0"/>
                <w14:ligatures w14:val="none"/>
              </w:rPr>
              <w:t xml:space="preserve"> on indefinite hold or canceled.  There are two attempts made in a 24-hour period.  If there is no attempt on the 3rd day, the order will get RTP or placed on hold.</w:t>
            </w:r>
          </w:p>
        </w:tc>
      </w:tr>
    </w:tbl>
    <w:p w14:paraId="71D18708" w14:textId="77777777" w:rsidR="00554E20" w:rsidRPr="00554E20" w:rsidRDefault="00554E20" w:rsidP="00554E20">
      <w:pPr>
        <w:spacing w:before="120" w:after="120" w:line="240" w:lineRule="auto"/>
        <w:jc w:val="right"/>
        <w:rPr>
          <w:rFonts w:ascii="Verdana" w:eastAsia="Times New Roman" w:hAnsi="Verdana" w:cs="Times New Roman"/>
          <w:kern w:val="0"/>
          <w14:ligatures w14:val="none"/>
        </w:rPr>
      </w:pPr>
      <w:hyperlink w:anchor="_top" w:history="1">
        <w:r w:rsidRPr="00554E20">
          <w:rPr>
            <w:rFonts w:ascii="Verdana" w:eastAsia="Times New Roman" w:hAnsi="Verdana" w:cs="Times New Roman"/>
            <w:color w:val="0000FF"/>
            <w:kern w:val="0"/>
            <w:u w:val="single"/>
            <w14:ligatures w14:val="none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12950"/>
      </w:tblGrid>
      <w:tr w:rsidR="00554E20" w:rsidRPr="00554E20" w14:paraId="4F3C2979" w14:textId="77777777" w:rsidTr="00554E20">
        <w:tc>
          <w:tcPr>
            <w:tcW w:w="5000" w:type="pct"/>
            <w:shd w:val="clear" w:color="auto" w:fill="BFBFBF"/>
          </w:tcPr>
          <w:p w14:paraId="0E362BD4" w14:textId="77777777" w:rsidR="00554E20" w:rsidRPr="00554E20" w:rsidRDefault="00554E20" w:rsidP="00554E20">
            <w:pPr>
              <w:keepNext/>
              <w:spacing w:before="120" w:after="120" w:line="240" w:lineRule="auto"/>
              <w:outlineLvl w:val="1"/>
              <w:rPr>
                <w:rFonts w:ascii="Verdana" w:eastAsia="Times New Roman" w:hAnsi="Verdana" w:cs="Arial"/>
                <w:b/>
                <w:bCs/>
                <w:iCs/>
                <w:kern w:val="0"/>
                <w:sz w:val="28"/>
                <w:szCs w:val="28"/>
                <w14:ligatures w14:val="none"/>
              </w:rPr>
            </w:pPr>
            <w:bookmarkStart w:id="67" w:name="_Toc204608172"/>
            <w:r w:rsidRPr="00554E20">
              <w:rPr>
                <w:rFonts w:ascii="Verdana" w:eastAsia="Times New Roman" w:hAnsi="Verdana" w:cs="Arial"/>
                <w:b/>
                <w:bCs/>
                <w:iCs/>
                <w:kern w:val="0"/>
                <w:sz w:val="28"/>
                <w:szCs w:val="28"/>
                <w14:ligatures w14:val="none"/>
              </w:rPr>
              <w:t>Related Documents</w:t>
            </w:r>
            <w:bookmarkEnd w:id="67"/>
          </w:p>
        </w:tc>
      </w:tr>
    </w:tbl>
    <w:p w14:paraId="520FEF68" w14:textId="77777777" w:rsidR="00554E20" w:rsidRPr="00554E20" w:rsidRDefault="00554E20" w:rsidP="00554E20">
      <w:pPr>
        <w:spacing w:before="120" w:after="120" w:line="240" w:lineRule="auto"/>
        <w:contextualSpacing/>
        <w:rPr>
          <w:rFonts w:ascii="Verdana" w:eastAsia="Times New Roman" w:hAnsi="Verdana" w:cs="Times New Roman"/>
          <w:kern w:val="0"/>
          <w14:ligatures w14:val="none"/>
        </w:rPr>
      </w:pPr>
    </w:p>
    <w:p w14:paraId="48604A90" w14:textId="77777777" w:rsidR="00554E20" w:rsidRPr="00554E20" w:rsidRDefault="00554E20" w:rsidP="00554E20">
      <w:pPr>
        <w:spacing w:before="120" w:after="120" w:line="240" w:lineRule="auto"/>
        <w:rPr>
          <w:rFonts w:ascii="Verdana" w:eastAsia="Times New Roman" w:hAnsi="Verdana" w:cs="Times New Roman"/>
          <w:kern w:val="0"/>
          <w14:ligatures w14:val="none"/>
        </w:rPr>
      </w:pPr>
      <w:hyperlink r:id="rId35" w:anchor="!/view?docid=c1f1028b-e42c-4b4f-a4cf-cc0b42c91606" w:history="1">
        <w:r w:rsidRPr="00554E20">
          <w:rPr>
            <w:rFonts w:ascii="Verdana" w:eastAsia="Times New Roman" w:hAnsi="Verdana" w:cs="Times New Roman"/>
            <w:color w:val="0000FF"/>
            <w:kern w:val="0"/>
            <w:u w:val="single"/>
            <w14:ligatures w14:val="none"/>
          </w:rPr>
          <w:t>Customer Care Abbreviations, Definitions and Terms Index (017428)</w:t>
        </w:r>
      </w:hyperlink>
    </w:p>
    <w:p w14:paraId="311951BA" w14:textId="77777777" w:rsidR="00554E20" w:rsidRPr="00554E20" w:rsidRDefault="00554E20" w:rsidP="00554E20">
      <w:pPr>
        <w:spacing w:before="120" w:after="120" w:line="240" w:lineRule="auto"/>
        <w:rPr>
          <w:rFonts w:ascii="Verdana" w:eastAsia="Times New Roman" w:hAnsi="Verdana" w:cs="Times New Roman"/>
          <w:b/>
          <w:kern w:val="0"/>
          <w14:ligatures w14:val="none"/>
        </w:rPr>
      </w:pPr>
      <w:r w:rsidRPr="00554E20">
        <w:rPr>
          <w:rFonts w:ascii="Verdana" w:eastAsia="Times New Roman" w:hAnsi="Verdana" w:cs="Times New Roman"/>
          <w:b/>
          <w:kern w:val="0"/>
          <w14:ligatures w14:val="none"/>
        </w:rPr>
        <w:t xml:space="preserve">Parent Document: </w:t>
      </w:r>
      <w:hyperlink r:id="rId36" w:history="1">
        <w:r w:rsidRPr="00554E20">
          <w:rPr>
            <w:rFonts w:ascii="Verdana" w:eastAsia="Times New Roman" w:hAnsi="Verdana" w:cs="Times New Roman"/>
            <w:color w:val="0000FF"/>
            <w:kern w:val="0"/>
            <w:u w:val="single"/>
            <w14:ligatures w14:val="none"/>
          </w:rPr>
          <w:t>CALL-0049 Customer Care Internal and External Call Handling</w:t>
        </w:r>
      </w:hyperlink>
    </w:p>
    <w:p w14:paraId="33611720" w14:textId="77777777" w:rsidR="00554E20" w:rsidRPr="00554E20" w:rsidRDefault="00554E20" w:rsidP="00554E20">
      <w:pPr>
        <w:spacing w:before="120" w:after="120" w:line="240" w:lineRule="auto"/>
        <w:rPr>
          <w:rFonts w:ascii="Verdana" w:eastAsia="Times New Roman" w:hAnsi="Verdana" w:cs="Times New Roman"/>
          <w:kern w:val="0"/>
          <w14:ligatures w14:val="none"/>
        </w:rPr>
      </w:pPr>
    </w:p>
    <w:p w14:paraId="2EC0F633" w14:textId="77777777" w:rsidR="00554E20" w:rsidRPr="00554E20" w:rsidRDefault="00554E20" w:rsidP="00554E20">
      <w:pPr>
        <w:spacing w:before="120" w:after="120" w:line="240" w:lineRule="auto"/>
        <w:jc w:val="right"/>
        <w:rPr>
          <w:rFonts w:ascii="Verdana" w:eastAsia="Times New Roman" w:hAnsi="Verdana" w:cs="Times New Roman"/>
          <w:kern w:val="0"/>
          <w14:ligatures w14:val="none"/>
        </w:rPr>
      </w:pPr>
      <w:hyperlink w:anchor="_top" w:history="1">
        <w:r w:rsidRPr="00554E20">
          <w:rPr>
            <w:rFonts w:ascii="Verdana" w:eastAsia="Times New Roman" w:hAnsi="Verdana" w:cs="Times New Roman"/>
            <w:color w:val="0000FF"/>
            <w:kern w:val="0"/>
            <w:u w:val="single"/>
            <w14:ligatures w14:val="none"/>
          </w:rPr>
          <w:t>Top of the Document</w:t>
        </w:r>
      </w:hyperlink>
    </w:p>
    <w:p w14:paraId="3BB1D89F" w14:textId="77777777" w:rsidR="00554E20" w:rsidRPr="00554E20" w:rsidRDefault="00554E20" w:rsidP="00554E20">
      <w:pPr>
        <w:spacing w:before="120" w:after="120" w:line="240" w:lineRule="auto"/>
        <w:jc w:val="center"/>
        <w:rPr>
          <w:rFonts w:ascii="Verdana" w:eastAsia="Times New Roman" w:hAnsi="Verdana" w:cs="Times New Roman"/>
          <w:kern w:val="0"/>
          <w:sz w:val="16"/>
          <w:szCs w:val="16"/>
          <w14:ligatures w14:val="none"/>
        </w:rPr>
      </w:pPr>
    </w:p>
    <w:p w14:paraId="30D01A4A" w14:textId="77777777" w:rsidR="00554E20" w:rsidRPr="00554E20" w:rsidRDefault="00554E20" w:rsidP="00554E20">
      <w:pPr>
        <w:spacing w:before="120" w:after="120" w:line="240" w:lineRule="auto"/>
        <w:jc w:val="center"/>
        <w:rPr>
          <w:rFonts w:ascii="Verdana" w:eastAsia="Times New Roman" w:hAnsi="Verdana" w:cs="Times New Roman"/>
          <w:kern w:val="0"/>
          <w:sz w:val="16"/>
          <w:szCs w:val="16"/>
          <w14:ligatures w14:val="none"/>
        </w:rPr>
      </w:pPr>
      <w:r w:rsidRPr="00554E20">
        <w:rPr>
          <w:rFonts w:ascii="Verdana" w:eastAsia="Times New Roman" w:hAnsi="Verdana" w:cs="Times New Roman"/>
          <w:kern w:val="0"/>
          <w:sz w:val="16"/>
          <w:szCs w:val="16"/>
          <w14:ligatures w14:val="none"/>
        </w:rPr>
        <w:t>Not to Be Reproduced or Disclosed to Others Without Prior Written Approval</w:t>
      </w:r>
    </w:p>
    <w:p w14:paraId="3A8D4A25" w14:textId="77777777" w:rsidR="00554E20" w:rsidRPr="00554E20" w:rsidRDefault="00554E20" w:rsidP="00554E20">
      <w:pPr>
        <w:spacing w:before="120" w:after="120" w:line="240" w:lineRule="auto"/>
        <w:jc w:val="center"/>
        <w:rPr>
          <w:rFonts w:ascii="Verdana" w:eastAsia="Times New Roman" w:hAnsi="Verdana" w:cs="Times New Roman"/>
          <w:b/>
          <w:color w:val="000000"/>
          <w:kern w:val="0"/>
          <w:sz w:val="16"/>
          <w:szCs w:val="16"/>
          <w14:ligatures w14:val="none"/>
        </w:rPr>
      </w:pPr>
      <w:r w:rsidRPr="00554E20">
        <w:rPr>
          <w:rFonts w:ascii="Verdana" w:eastAsia="Times New Roman" w:hAnsi="Verdana" w:cs="Times New Roman"/>
          <w:b/>
          <w:color w:val="000000"/>
          <w:kern w:val="0"/>
          <w:sz w:val="16"/>
          <w:szCs w:val="16"/>
          <w14:ligatures w14:val="none"/>
        </w:rPr>
        <w:t>ELECTRONIC DATA = OFFICIAL VERSION / PAPER COPY = INFORMATIONAL ONLY</w:t>
      </w:r>
    </w:p>
    <w:p w14:paraId="59624F4C" w14:textId="77777777" w:rsidR="00554E20" w:rsidRPr="00554E20" w:rsidRDefault="00554E20" w:rsidP="00554E20">
      <w:pPr>
        <w:spacing w:before="120" w:after="120" w:line="240" w:lineRule="auto"/>
        <w:jc w:val="center"/>
        <w:rPr>
          <w:rFonts w:ascii="Verdana" w:eastAsia="Times New Roman" w:hAnsi="Verdana" w:cs="Times New Roman"/>
          <w:kern w:val="0"/>
          <w:sz w:val="16"/>
          <w:szCs w:val="16"/>
          <w14:ligatures w14:val="none"/>
        </w:rPr>
      </w:pPr>
    </w:p>
    <w:p w14:paraId="70B1CA06" w14:textId="77777777" w:rsidR="00AC17F0" w:rsidRDefault="00AC17F0"/>
    <w:sectPr w:rsidR="00AC17F0" w:rsidSect="00554E20">
      <w:footerReference w:type="even" r:id="rId37"/>
      <w:footerReference w:type="default" r:id="rId38"/>
      <w:headerReference w:type="first" r:id="rId39"/>
      <w:footerReference w:type="first" r:id="rId4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70FF9" w14:textId="77777777" w:rsidR="00F57AE6" w:rsidRDefault="00F57AE6">
      <w:pPr>
        <w:spacing w:after="0" w:line="240" w:lineRule="auto"/>
      </w:pPr>
      <w:r>
        <w:separator/>
      </w:r>
    </w:p>
  </w:endnote>
  <w:endnote w:type="continuationSeparator" w:id="0">
    <w:p w14:paraId="035D8B12" w14:textId="77777777" w:rsidR="00F57AE6" w:rsidRDefault="00F57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28E10" w14:textId="77777777" w:rsidR="004524B2" w:rsidRDefault="00567BC7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E0D799" w14:textId="77777777" w:rsidR="004524B2" w:rsidRDefault="004524B2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85927" w14:textId="77777777" w:rsidR="004524B2" w:rsidRDefault="00567BC7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AE10523" w14:textId="77777777" w:rsidR="004524B2" w:rsidRPr="00245D49" w:rsidRDefault="004524B2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7CD1B" w14:textId="77777777" w:rsidR="004524B2" w:rsidRPr="00CD2229" w:rsidRDefault="00567BC7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564B8" w14:textId="77777777" w:rsidR="00F57AE6" w:rsidRDefault="00F57AE6">
      <w:pPr>
        <w:spacing w:after="0" w:line="240" w:lineRule="auto"/>
      </w:pPr>
      <w:r>
        <w:separator/>
      </w:r>
    </w:p>
  </w:footnote>
  <w:footnote w:type="continuationSeparator" w:id="0">
    <w:p w14:paraId="27836161" w14:textId="77777777" w:rsidR="00F57AE6" w:rsidRDefault="00F57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D302F" w14:textId="77777777" w:rsidR="004524B2" w:rsidRDefault="00567BC7">
    <w:pPr>
      <w:pStyle w:val="Header"/>
      <w:tabs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5004"/>
    <w:multiLevelType w:val="hybridMultilevel"/>
    <w:tmpl w:val="D56A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47FD3"/>
    <w:multiLevelType w:val="multilevel"/>
    <w:tmpl w:val="F0D81B4E"/>
    <w:lvl w:ilvl="0">
      <w:start w:val="1"/>
      <w:numFmt w:val="bullet"/>
      <w:lvlText w:val="●"/>
      <w:lvlJc w:val="left"/>
      <w:pPr>
        <w:tabs>
          <w:tab w:val="num" w:pos="-552"/>
        </w:tabs>
        <w:ind w:left="-552" w:hanging="360"/>
      </w:pPr>
      <w:rPr>
        <w:rFonts w:ascii="Verdana" w:hAnsi="Verdana" w:hint="default"/>
        <w:b w:val="0"/>
        <w:bCs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8"/>
        </w:tabs>
        <w:ind w:left="16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888"/>
        </w:tabs>
        <w:ind w:left="88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608"/>
        </w:tabs>
        <w:ind w:left="160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2328"/>
        </w:tabs>
        <w:ind w:left="232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048"/>
        </w:tabs>
        <w:ind w:left="304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3768"/>
        </w:tabs>
        <w:ind w:left="376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4488"/>
        </w:tabs>
        <w:ind w:left="448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5208"/>
        </w:tabs>
        <w:ind w:left="520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907FB7"/>
    <w:multiLevelType w:val="hybridMultilevel"/>
    <w:tmpl w:val="D2C421B4"/>
    <w:lvl w:ilvl="0" w:tplc="7CB0D7B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75824"/>
    <w:multiLevelType w:val="hybridMultilevel"/>
    <w:tmpl w:val="2858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E031C"/>
    <w:multiLevelType w:val="hybridMultilevel"/>
    <w:tmpl w:val="7C460C58"/>
    <w:lvl w:ilvl="0" w:tplc="74601694">
      <w:start w:val="1"/>
      <w:numFmt w:val="bullet"/>
      <w:lvlText w:val="●"/>
      <w:lvlJc w:val="left"/>
      <w:pPr>
        <w:ind w:left="720" w:hanging="360"/>
      </w:pPr>
      <w:rPr>
        <w:rFonts w:ascii="Verdana" w:hAnsi="Verdana" w:hint="default"/>
        <w:b w:val="0"/>
        <w:bCs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B7ABE"/>
    <w:multiLevelType w:val="hybridMultilevel"/>
    <w:tmpl w:val="4F747D6A"/>
    <w:lvl w:ilvl="0" w:tplc="74601694">
      <w:start w:val="1"/>
      <w:numFmt w:val="bullet"/>
      <w:lvlText w:val="●"/>
      <w:lvlJc w:val="left"/>
      <w:pPr>
        <w:ind w:left="360" w:hanging="360"/>
      </w:pPr>
      <w:rPr>
        <w:rFonts w:ascii="Verdana" w:hAnsi="Verdana" w:hint="default"/>
        <w:b w:val="0"/>
        <w:bCs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B8569B"/>
    <w:multiLevelType w:val="hybridMultilevel"/>
    <w:tmpl w:val="B85C4082"/>
    <w:lvl w:ilvl="0" w:tplc="74601694">
      <w:start w:val="1"/>
      <w:numFmt w:val="bullet"/>
      <w:lvlText w:val="●"/>
      <w:lvlJc w:val="left"/>
      <w:pPr>
        <w:ind w:left="720" w:hanging="360"/>
      </w:pPr>
      <w:rPr>
        <w:rFonts w:ascii="Verdana" w:hAnsi="Verdana" w:hint="default"/>
        <w:b w:val="0"/>
        <w:bCs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E3E5F"/>
    <w:multiLevelType w:val="hybridMultilevel"/>
    <w:tmpl w:val="21982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4601694">
      <w:start w:val="1"/>
      <w:numFmt w:val="bullet"/>
      <w:lvlText w:val="●"/>
      <w:lvlJc w:val="left"/>
      <w:pPr>
        <w:ind w:left="720" w:hanging="360"/>
      </w:pPr>
      <w:rPr>
        <w:rFonts w:ascii="Verdana" w:hAnsi="Verdana" w:hint="default"/>
        <w:b w:val="0"/>
        <w:bCs/>
        <w:i w:val="0"/>
        <w:sz w:val="24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BE434F"/>
    <w:multiLevelType w:val="hybridMultilevel"/>
    <w:tmpl w:val="E9B8F40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9" w15:restartNumberingAfterBreak="0">
    <w:nsid w:val="7C5C2F8B"/>
    <w:multiLevelType w:val="hybridMultilevel"/>
    <w:tmpl w:val="5666212C"/>
    <w:lvl w:ilvl="0" w:tplc="74601694">
      <w:start w:val="1"/>
      <w:numFmt w:val="bullet"/>
      <w:lvlText w:val="●"/>
      <w:lvlJc w:val="left"/>
      <w:pPr>
        <w:ind w:left="720" w:hanging="360"/>
      </w:pPr>
      <w:rPr>
        <w:rFonts w:ascii="Verdana" w:hAnsi="Verdana" w:hint="default"/>
        <w:b w:val="0"/>
        <w:bCs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5792D"/>
    <w:multiLevelType w:val="hybridMultilevel"/>
    <w:tmpl w:val="DEFE4CE6"/>
    <w:lvl w:ilvl="0" w:tplc="74601694">
      <w:start w:val="1"/>
      <w:numFmt w:val="bullet"/>
      <w:lvlText w:val="●"/>
      <w:lvlJc w:val="left"/>
      <w:pPr>
        <w:ind w:left="720" w:hanging="360"/>
      </w:pPr>
      <w:rPr>
        <w:rFonts w:ascii="Verdana" w:hAnsi="Verdana" w:hint="default"/>
        <w:b w:val="0"/>
        <w:bCs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215467">
    <w:abstractNumId w:val="1"/>
  </w:num>
  <w:num w:numId="2" w16cid:durableId="1782913272">
    <w:abstractNumId w:val="2"/>
  </w:num>
  <w:num w:numId="3" w16cid:durableId="275019357">
    <w:abstractNumId w:val="4"/>
  </w:num>
  <w:num w:numId="4" w16cid:durableId="306976376">
    <w:abstractNumId w:val="5"/>
  </w:num>
  <w:num w:numId="5" w16cid:durableId="1797792591">
    <w:abstractNumId w:val="7"/>
  </w:num>
  <w:num w:numId="6" w16cid:durableId="1205095935">
    <w:abstractNumId w:val="10"/>
  </w:num>
  <w:num w:numId="7" w16cid:durableId="794834229">
    <w:abstractNumId w:val="6"/>
  </w:num>
  <w:num w:numId="8" w16cid:durableId="1305425169">
    <w:abstractNumId w:val="9"/>
  </w:num>
  <w:num w:numId="9" w16cid:durableId="1907062165">
    <w:abstractNumId w:val="3"/>
  </w:num>
  <w:num w:numId="10" w16cid:durableId="725103418">
    <w:abstractNumId w:val="0"/>
  </w:num>
  <w:num w:numId="11" w16cid:durableId="81811646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ennings, Katie A">
    <w15:presenceInfo w15:providerId="AD" w15:userId="S::Katie.Jennings@coramhc.com::bd308003-f8a6-4611-a3c4-3818e255ca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20"/>
    <w:rsid w:val="00066BE6"/>
    <w:rsid w:val="000701D0"/>
    <w:rsid w:val="000748B1"/>
    <w:rsid w:val="00075DBB"/>
    <w:rsid w:val="000D0314"/>
    <w:rsid w:val="000F6231"/>
    <w:rsid w:val="00104727"/>
    <w:rsid w:val="00114891"/>
    <w:rsid w:val="001327AD"/>
    <w:rsid w:val="001636AA"/>
    <w:rsid w:val="001F361A"/>
    <w:rsid w:val="00204F8D"/>
    <w:rsid w:val="002073E1"/>
    <w:rsid w:val="00222FFD"/>
    <w:rsid w:val="002419DF"/>
    <w:rsid w:val="00286EA2"/>
    <w:rsid w:val="002939C3"/>
    <w:rsid w:val="002B39AF"/>
    <w:rsid w:val="00356356"/>
    <w:rsid w:val="00387490"/>
    <w:rsid w:val="00392123"/>
    <w:rsid w:val="003B4001"/>
    <w:rsid w:val="003C1D60"/>
    <w:rsid w:val="00406938"/>
    <w:rsid w:val="00410655"/>
    <w:rsid w:val="004524B2"/>
    <w:rsid w:val="0046259B"/>
    <w:rsid w:val="004F6CB9"/>
    <w:rsid w:val="00550629"/>
    <w:rsid w:val="00554E20"/>
    <w:rsid w:val="005608C3"/>
    <w:rsid w:val="00565C15"/>
    <w:rsid w:val="00567BC7"/>
    <w:rsid w:val="005B2FCB"/>
    <w:rsid w:val="005F62C2"/>
    <w:rsid w:val="00613BEA"/>
    <w:rsid w:val="00623F9B"/>
    <w:rsid w:val="00697609"/>
    <w:rsid w:val="006C2674"/>
    <w:rsid w:val="00717006"/>
    <w:rsid w:val="007276D4"/>
    <w:rsid w:val="00747430"/>
    <w:rsid w:val="008132CA"/>
    <w:rsid w:val="0083395B"/>
    <w:rsid w:val="00873090"/>
    <w:rsid w:val="008B3264"/>
    <w:rsid w:val="008D68C4"/>
    <w:rsid w:val="00900A55"/>
    <w:rsid w:val="00902D82"/>
    <w:rsid w:val="00942A8E"/>
    <w:rsid w:val="00954FB6"/>
    <w:rsid w:val="00977BB0"/>
    <w:rsid w:val="00A04EC1"/>
    <w:rsid w:val="00A1241E"/>
    <w:rsid w:val="00A41DE1"/>
    <w:rsid w:val="00A5788C"/>
    <w:rsid w:val="00AC17F0"/>
    <w:rsid w:val="00AF0167"/>
    <w:rsid w:val="00B15092"/>
    <w:rsid w:val="00B15768"/>
    <w:rsid w:val="00B34830"/>
    <w:rsid w:val="00B463E1"/>
    <w:rsid w:val="00B75B96"/>
    <w:rsid w:val="00BB75ED"/>
    <w:rsid w:val="00BE2290"/>
    <w:rsid w:val="00BF1FCC"/>
    <w:rsid w:val="00C225FA"/>
    <w:rsid w:val="00C71AD5"/>
    <w:rsid w:val="00C761E2"/>
    <w:rsid w:val="00C87A1F"/>
    <w:rsid w:val="00CA5563"/>
    <w:rsid w:val="00CB2C71"/>
    <w:rsid w:val="00CB2CDD"/>
    <w:rsid w:val="00CB6E5B"/>
    <w:rsid w:val="00D021A3"/>
    <w:rsid w:val="00D37758"/>
    <w:rsid w:val="00D663E9"/>
    <w:rsid w:val="00D95773"/>
    <w:rsid w:val="00DB40DC"/>
    <w:rsid w:val="00DB77B1"/>
    <w:rsid w:val="00DE216E"/>
    <w:rsid w:val="00E177DD"/>
    <w:rsid w:val="00E72EE9"/>
    <w:rsid w:val="00F42AE9"/>
    <w:rsid w:val="00F57AE6"/>
    <w:rsid w:val="00FC1769"/>
    <w:rsid w:val="00FE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FC12"/>
  <w15:chartTrackingRefBased/>
  <w15:docId w15:val="{B5048FCD-E730-4F2F-BE62-A4E7C34E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E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55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4E20"/>
  </w:style>
  <w:style w:type="paragraph" w:styleId="Footer">
    <w:name w:val="footer"/>
    <w:basedOn w:val="Normal"/>
    <w:link w:val="FooterChar"/>
    <w:uiPriority w:val="99"/>
    <w:semiHidden/>
    <w:unhideWhenUsed/>
    <w:rsid w:val="0055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4E20"/>
  </w:style>
  <w:style w:type="character" w:styleId="PageNumber">
    <w:name w:val="page number"/>
    <w:basedOn w:val="DefaultParagraphFont"/>
    <w:rsid w:val="00554E20"/>
  </w:style>
  <w:style w:type="paragraph" w:styleId="Revision">
    <w:name w:val="Revision"/>
    <w:hidden/>
    <w:uiPriority w:val="99"/>
    <w:semiHidden/>
    <w:rsid w:val="00DB77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66B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BE6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5608C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hyperlink" Target="https://thesource.cvshealth.com/nuxeo/thesource/" TargetMode="External"/><Relationship Id="rId42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image" Target="media/image14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s://thesource.cvshealth.com/nuxeo/thesource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image" Target="media/image13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yperlink" Target="https://policy.corp.cvscaremark.com/pnp/faces/DocRenderer?documentId=CALL-0049" TargetMode="Externa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thesource.cvshealth.com/nuxeo/thesour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hyperlink" Target="https://thesource.cvshealth.com/nuxeo/thesource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1889</Words>
  <Characters>10772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Vennessa M</dc:creator>
  <cp:keywords/>
  <dc:description/>
  <cp:lastModifiedBy>Jennings, Katie A</cp:lastModifiedBy>
  <cp:revision>12</cp:revision>
  <dcterms:created xsi:type="dcterms:W3CDTF">2025-07-28T16:40:00Z</dcterms:created>
  <dcterms:modified xsi:type="dcterms:W3CDTF">2025-07-29T15:23:00Z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2025-05-19T19:09:27Z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2a1debe9-17f5-4c39-9533-276714a2c77c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