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4A69E" w14:textId="77777777" w:rsidR="00255C6B" w:rsidRDefault="0073092C" w:rsidP="00377722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364263992"/>
      <w:bookmarkStart w:id="2" w:name="OLE_LINK134"/>
      <w:bookmarkEnd w:id="0"/>
      <w:r w:rsidRPr="00F36002">
        <w:rPr>
          <w:rFonts w:ascii="Verdana" w:hAnsi="Verdana"/>
          <w:color w:val="000000"/>
          <w:sz w:val="36"/>
          <w:szCs w:val="36"/>
        </w:rPr>
        <w:t xml:space="preserve">MED D Enrollment </w:t>
      </w:r>
      <w:r w:rsidR="0018151A">
        <w:rPr>
          <w:rFonts w:ascii="Verdana" w:hAnsi="Verdana"/>
          <w:color w:val="000000"/>
          <w:sz w:val="36"/>
          <w:szCs w:val="36"/>
        </w:rPr>
        <w:t>–</w:t>
      </w:r>
      <w:r w:rsidRPr="00F36002">
        <w:rPr>
          <w:rFonts w:ascii="Verdana" w:hAnsi="Verdana"/>
          <w:color w:val="000000"/>
          <w:sz w:val="36"/>
          <w:szCs w:val="36"/>
        </w:rPr>
        <w:t xml:space="preserve"> FAZAL</w:t>
      </w:r>
      <w:bookmarkEnd w:id="1"/>
    </w:p>
    <w:bookmarkEnd w:id="2"/>
    <w:p w14:paraId="5D38F036" w14:textId="77777777" w:rsidR="0018151A" w:rsidRPr="0018151A" w:rsidRDefault="0018151A" w:rsidP="0018151A">
      <w:pPr>
        <w:pStyle w:val="Heading4"/>
      </w:pPr>
    </w:p>
    <w:p w14:paraId="6C642846" w14:textId="77777777" w:rsidR="0018151A" w:rsidRDefault="0018151A" w:rsidP="0018151A">
      <w:pPr>
        <w:pStyle w:val="TOC2"/>
        <w:ind w:left="0"/>
        <w:rPr>
          <w:rFonts w:cs="Arial"/>
        </w:rPr>
      </w:pPr>
    </w:p>
    <w:p w14:paraId="5969EB68" w14:textId="77777777" w:rsidR="009A1FC1" w:rsidRPr="009E2178" w:rsidRDefault="00435B83" w:rsidP="0018151A">
      <w:pPr>
        <w:pStyle w:val="TOC2"/>
        <w:ind w:left="0"/>
        <w:rPr>
          <w:rFonts w:ascii="Calibri" w:hAnsi="Calibri"/>
          <w:noProof/>
          <w:color w:val="auto"/>
          <w:sz w:val="22"/>
          <w:szCs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"2-3" \n \p " " \h \z \u </w:instrText>
      </w:r>
      <w:r>
        <w:rPr>
          <w:rFonts w:cs="Arial"/>
        </w:rPr>
        <w:fldChar w:fldCharType="separate"/>
      </w:r>
      <w:hyperlink w:anchor="_Toc92350054" w:history="1">
        <w:r w:rsidR="009A1FC1" w:rsidRPr="002E2939">
          <w:rPr>
            <w:rStyle w:val="Hyperlink"/>
            <w:noProof/>
          </w:rPr>
          <w:t>Logging into FAZAL</w:t>
        </w:r>
      </w:hyperlink>
    </w:p>
    <w:p w14:paraId="4F78D6DD" w14:textId="77777777" w:rsidR="009A1FC1" w:rsidRPr="009E2178" w:rsidRDefault="009A1FC1" w:rsidP="0018151A">
      <w:pPr>
        <w:pStyle w:val="TOC2"/>
        <w:ind w:left="0"/>
        <w:rPr>
          <w:rFonts w:ascii="Calibri" w:hAnsi="Calibri"/>
          <w:noProof/>
          <w:color w:val="auto"/>
          <w:sz w:val="22"/>
          <w:szCs w:val="22"/>
        </w:rPr>
      </w:pPr>
      <w:hyperlink w:anchor="_Toc92350055" w:history="1">
        <w:r w:rsidRPr="002E2939">
          <w:rPr>
            <w:rStyle w:val="Hyperlink"/>
            <w:noProof/>
          </w:rPr>
          <w:t>Searching for Enrollment Information in FAZAL</w:t>
        </w:r>
      </w:hyperlink>
    </w:p>
    <w:p w14:paraId="69D7AD35" w14:textId="77777777" w:rsidR="009A1FC1" w:rsidRPr="009E2178" w:rsidRDefault="009A1FC1" w:rsidP="0018151A">
      <w:pPr>
        <w:pStyle w:val="TOC2"/>
        <w:ind w:left="0"/>
        <w:rPr>
          <w:rFonts w:ascii="Calibri" w:hAnsi="Calibri"/>
          <w:noProof/>
          <w:color w:val="auto"/>
          <w:sz w:val="22"/>
          <w:szCs w:val="22"/>
        </w:rPr>
      </w:pPr>
      <w:hyperlink w:anchor="_Toc92350056" w:history="1">
        <w:r w:rsidRPr="002E2939">
          <w:rPr>
            <w:rStyle w:val="Hyperlink"/>
            <w:noProof/>
          </w:rPr>
          <w:t>Viewing Enrollment Information in FAZAL</w:t>
        </w:r>
      </w:hyperlink>
    </w:p>
    <w:p w14:paraId="121CAAB1" w14:textId="77777777" w:rsidR="009A1FC1" w:rsidRPr="009E2178" w:rsidRDefault="009A1FC1" w:rsidP="0018151A">
      <w:pPr>
        <w:pStyle w:val="TOC2"/>
        <w:ind w:left="0"/>
        <w:rPr>
          <w:rFonts w:ascii="Calibri" w:hAnsi="Calibri"/>
          <w:noProof/>
          <w:color w:val="auto"/>
          <w:sz w:val="22"/>
          <w:szCs w:val="22"/>
        </w:rPr>
      </w:pPr>
      <w:hyperlink w:anchor="_Toc92350057" w:history="1">
        <w:r w:rsidRPr="002E2939">
          <w:rPr>
            <w:rStyle w:val="Hyperlink"/>
            <w:noProof/>
          </w:rPr>
          <w:t>Determining the Enrollment Source in FAZAL</w:t>
        </w:r>
      </w:hyperlink>
    </w:p>
    <w:p w14:paraId="70CCF302" w14:textId="77777777" w:rsidR="009A1FC1" w:rsidRPr="009E2178" w:rsidRDefault="009A1FC1" w:rsidP="0018151A">
      <w:pPr>
        <w:pStyle w:val="TOC2"/>
        <w:ind w:left="0"/>
        <w:rPr>
          <w:rFonts w:ascii="Calibri" w:hAnsi="Calibri"/>
          <w:noProof/>
          <w:color w:val="auto"/>
          <w:sz w:val="22"/>
          <w:szCs w:val="22"/>
        </w:rPr>
      </w:pPr>
      <w:hyperlink w:anchor="_Toc92350058" w:history="1">
        <w:r w:rsidRPr="002E2939">
          <w:rPr>
            <w:rStyle w:val="Hyperlink"/>
            <w:noProof/>
          </w:rPr>
          <w:t>Accessing Enrollment Letter History in FAZAL</w:t>
        </w:r>
      </w:hyperlink>
    </w:p>
    <w:p w14:paraId="0193821A" w14:textId="77777777" w:rsidR="009A1FC1" w:rsidRPr="009E2178" w:rsidRDefault="009A1FC1" w:rsidP="0018151A">
      <w:pPr>
        <w:pStyle w:val="TOC2"/>
        <w:ind w:left="0"/>
        <w:rPr>
          <w:rFonts w:ascii="Calibri" w:hAnsi="Calibri"/>
          <w:noProof/>
          <w:color w:val="auto"/>
          <w:sz w:val="22"/>
          <w:szCs w:val="22"/>
        </w:rPr>
      </w:pPr>
      <w:hyperlink w:anchor="_Toc92350059" w:history="1">
        <w:r w:rsidRPr="002E2939">
          <w:rPr>
            <w:rStyle w:val="Hyperlink"/>
            <w:noProof/>
          </w:rPr>
          <w:t>Enrollment Audit Trail in FAZAL</w:t>
        </w:r>
      </w:hyperlink>
    </w:p>
    <w:p w14:paraId="12F2C1FE" w14:textId="77777777" w:rsidR="009A1FC1" w:rsidRPr="009E2178" w:rsidRDefault="009A1FC1" w:rsidP="0018151A">
      <w:pPr>
        <w:pStyle w:val="TOC2"/>
        <w:ind w:left="0"/>
        <w:rPr>
          <w:rFonts w:ascii="Calibri" w:hAnsi="Calibri"/>
          <w:noProof/>
          <w:color w:val="auto"/>
          <w:sz w:val="22"/>
          <w:szCs w:val="22"/>
        </w:rPr>
      </w:pPr>
      <w:hyperlink w:anchor="_Toc92350060" w:history="1">
        <w:r w:rsidRPr="002E2939">
          <w:rPr>
            <w:rStyle w:val="Hyperlink"/>
            <w:noProof/>
          </w:rPr>
          <w:t>Resolution Time</w:t>
        </w:r>
      </w:hyperlink>
    </w:p>
    <w:p w14:paraId="0608D6A4" w14:textId="77777777" w:rsidR="009A1FC1" w:rsidRPr="009E2178" w:rsidRDefault="009A1FC1" w:rsidP="0018151A">
      <w:pPr>
        <w:pStyle w:val="TOC2"/>
        <w:ind w:left="0"/>
        <w:rPr>
          <w:rFonts w:ascii="Calibri" w:hAnsi="Calibri"/>
          <w:noProof/>
          <w:color w:val="auto"/>
          <w:sz w:val="22"/>
          <w:szCs w:val="22"/>
        </w:rPr>
      </w:pPr>
      <w:hyperlink w:anchor="_Toc92350061" w:history="1">
        <w:r w:rsidRPr="002E2939">
          <w:rPr>
            <w:rStyle w:val="Hyperlink"/>
            <w:noProof/>
          </w:rPr>
          <w:t>FAQs</w:t>
        </w:r>
      </w:hyperlink>
    </w:p>
    <w:p w14:paraId="1C1EF463" w14:textId="77777777" w:rsidR="009A1FC1" w:rsidRPr="009E2178" w:rsidRDefault="009A1FC1" w:rsidP="0018151A">
      <w:pPr>
        <w:pStyle w:val="TOC2"/>
        <w:ind w:left="0"/>
        <w:rPr>
          <w:rFonts w:ascii="Calibri" w:hAnsi="Calibri"/>
          <w:noProof/>
          <w:color w:val="auto"/>
          <w:sz w:val="22"/>
          <w:szCs w:val="22"/>
        </w:rPr>
      </w:pPr>
      <w:hyperlink w:anchor="_Toc92350062" w:history="1">
        <w:r w:rsidRPr="002E2939">
          <w:rPr>
            <w:rStyle w:val="Hyperlink"/>
            <w:noProof/>
          </w:rPr>
          <w:t>Related Documents</w:t>
        </w:r>
      </w:hyperlink>
    </w:p>
    <w:p w14:paraId="6A922888" w14:textId="77777777" w:rsidR="00CA55AB" w:rsidRDefault="00435B83" w:rsidP="00BC0C79">
      <w:pPr>
        <w:rPr>
          <w:rFonts w:ascii="Verdana" w:hAnsi="Verdana" w:cs="Arial"/>
          <w:color w:val="000000"/>
          <w:szCs w:val="36"/>
        </w:rPr>
      </w:pPr>
      <w:r>
        <w:rPr>
          <w:rFonts w:ascii="Verdana" w:hAnsi="Verdana" w:cs="Arial"/>
          <w:color w:val="000000"/>
          <w:szCs w:val="36"/>
        </w:rPr>
        <w:fldChar w:fldCharType="end"/>
      </w:r>
    </w:p>
    <w:p w14:paraId="0429D233" w14:textId="77777777" w:rsidR="00FB2652" w:rsidRPr="00BC0C79" w:rsidRDefault="00FB2652" w:rsidP="00BC0C79">
      <w:pPr>
        <w:rPr>
          <w:rFonts w:ascii="Verdana" w:hAnsi="Verdana"/>
        </w:rPr>
      </w:pPr>
    </w:p>
    <w:p w14:paraId="53718FCB" w14:textId="77777777" w:rsidR="002767CE" w:rsidRPr="00BD6AB4" w:rsidRDefault="009A1FC1" w:rsidP="00377722">
      <w:pPr>
        <w:rPr>
          <w:rFonts w:ascii="Verdana" w:hAnsi="Verdana"/>
        </w:rPr>
      </w:pPr>
      <w:bookmarkStart w:id="3" w:name="_Overview"/>
      <w:bookmarkStart w:id="4" w:name="_Rationale"/>
      <w:bookmarkEnd w:id="3"/>
      <w:bookmarkEnd w:id="4"/>
      <w:r>
        <w:rPr>
          <w:rFonts w:ascii="Verdana" w:hAnsi="Verdana"/>
          <w:b/>
          <w:bCs/>
        </w:rPr>
        <w:t>Description</w:t>
      </w:r>
      <w:proofErr w:type="gramStart"/>
      <w:r>
        <w:rPr>
          <w:rFonts w:ascii="Verdana" w:hAnsi="Verdana"/>
          <w:b/>
          <w:bCs/>
        </w:rPr>
        <w:t xml:space="preserve">:  </w:t>
      </w:r>
      <w:r w:rsidR="002767CE" w:rsidRPr="00BD6AB4">
        <w:rPr>
          <w:rFonts w:ascii="Verdana" w:hAnsi="Verdana"/>
        </w:rPr>
        <w:t>MED</w:t>
      </w:r>
      <w:proofErr w:type="gramEnd"/>
      <w:r w:rsidR="002767CE" w:rsidRPr="00BD6AB4">
        <w:rPr>
          <w:rFonts w:ascii="Verdana" w:hAnsi="Verdana"/>
        </w:rPr>
        <w:t xml:space="preserve"> D Customer Care Representatives</w:t>
      </w:r>
      <w:r w:rsidR="00327360">
        <w:rPr>
          <w:rFonts w:ascii="Verdana" w:hAnsi="Verdana"/>
        </w:rPr>
        <w:t xml:space="preserve"> (CCRs)</w:t>
      </w:r>
      <w:r w:rsidR="002767CE" w:rsidRPr="00BD6AB4">
        <w:rPr>
          <w:rFonts w:ascii="Verdana" w:hAnsi="Verdana"/>
        </w:rPr>
        <w:t xml:space="preserve"> will use </w:t>
      </w:r>
      <w:r w:rsidR="00BE14BD">
        <w:rPr>
          <w:rFonts w:ascii="Verdana" w:hAnsi="Verdana"/>
        </w:rPr>
        <w:t xml:space="preserve">the </w:t>
      </w:r>
      <w:r w:rsidR="002767CE" w:rsidRPr="00BD6AB4">
        <w:rPr>
          <w:rFonts w:ascii="Verdana" w:hAnsi="Verdana"/>
          <w:b/>
        </w:rPr>
        <w:t>FAZAL</w:t>
      </w:r>
      <w:r w:rsidR="002767CE" w:rsidRPr="00BD6AB4">
        <w:rPr>
          <w:rFonts w:ascii="Verdana" w:hAnsi="Verdana"/>
        </w:rPr>
        <w:t xml:space="preserve"> </w:t>
      </w:r>
      <w:r w:rsidR="00BE14BD">
        <w:rPr>
          <w:rFonts w:ascii="Verdana" w:hAnsi="Verdana"/>
        </w:rPr>
        <w:t xml:space="preserve">application </w:t>
      </w:r>
      <w:r w:rsidR="002767CE" w:rsidRPr="00BD6AB4">
        <w:rPr>
          <w:rFonts w:ascii="Verdana" w:hAnsi="Verdana"/>
        </w:rPr>
        <w:t>when handling pre-enrollment and post-enrollment call types such as, but not limited to</w:t>
      </w:r>
      <w:r w:rsidR="00632006">
        <w:rPr>
          <w:rFonts w:ascii="Verdana" w:hAnsi="Verdana"/>
        </w:rPr>
        <w:t>, the following</w:t>
      </w:r>
      <w:r w:rsidR="002767CE" w:rsidRPr="00BD6AB4">
        <w:rPr>
          <w:rFonts w:ascii="Verdana" w:hAnsi="Verdana"/>
        </w:rPr>
        <w:t xml:space="preserve">:  </w:t>
      </w:r>
    </w:p>
    <w:p w14:paraId="46A65176" w14:textId="77777777" w:rsidR="00BE14BD" w:rsidRPr="00BE14BD" w:rsidRDefault="00BE14BD" w:rsidP="00B312A9">
      <w:pPr>
        <w:numPr>
          <w:ilvl w:val="0"/>
          <w:numId w:val="5"/>
        </w:numPr>
        <w:rPr>
          <w:rFonts w:ascii="Verdana" w:hAnsi="Verdana"/>
        </w:rPr>
      </w:pPr>
      <w:r w:rsidRPr="00BD6AB4">
        <w:rPr>
          <w:rFonts w:ascii="Verdana" w:hAnsi="Verdana"/>
        </w:rPr>
        <w:t xml:space="preserve">Verifying </w:t>
      </w:r>
      <w:r>
        <w:rPr>
          <w:rFonts w:ascii="Verdana" w:hAnsi="Verdana"/>
        </w:rPr>
        <w:t xml:space="preserve">a beneficiary’s </w:t>
      </w:r>
      <w:r w:rsidRPr="00BD6AB4">
        <w:rPr>
          <w:rFonts w:ascii="Verdana" w:hAnsi="Verdana"/>
        </w:rPr>
        <w:t xml:space="preserve">enrollment is in </w:t>
      </w:r>
      <w:r>
        <w:rPr>
          <w:rFonts w:ascii="Verdana" w:hAnsi="Verdana"/>
        </w:rPr>
        <w:t>processing and the status of that</w:t>
      </w:r>
      <w:r w:rsidRPr="00BD6AB4">
        <w:rPr>
          <w:rFonts w:ascii="Verdana" w:hAnsi="Verdana"/>
        </w:rPr>
        <w:t xml:space="preserve"> enrollment</w:t>
      </w:r>
    </w:p>
    <w:p w14:paraId="758FF93A" w14:textId="77777777" w:rsidR="002767CE" w:rsidRPr="00BD6AB4" w:rsidRDefault="002767CE" w:rsidP="00B312A9">
      <w:pPr>
        <w:numPr>
          <w:ilvl w:val="0"/>
          <w:numId w:val="5"/>
        </w:numPr>
        <w:rPr>
          <w:rFonts w:ascii="Verdana" w:hAnsi="Verdana"/>
        </w:rPr>
      </w:pPr>
      <w:r w:rsidRPr="00BD6AB4">
        <w:rPr>
          <w:rFonts w:ascii="Verdana" w:hAnsi="Verdana"/>
        </w:rPr>
        <w:t>Verifying missing information for an incomplete enrollment</w:t>
      </w:r>
    </w:p>
    <w:p w14:paraId="2F590C59" w14:textId="77777777" w:rsidR="00C338B8" w:rsidRDefault="002767CE" w:rsidP="00B312A9">
      <w:pPr>
        <w:numPr>
          <w:ilvl w:val="0"/>
          <w:numId w:val="5"/>
        </w:numPr>
        <w:rPr>
          <w:rFonts w:ascii="Verdana" w:hAnsi="Verdana"/>
        </w:rPr>
      </w:pPr>
      <w:r w:rsidRPr="00F374CD">
        <w:rPr>
          <w:rFonts w:ascii="Verdana" w:hAnsi="Verdana"/>
        </w:rPr>
        <w:t>Documenting necessary updates to</w:t>
      </w:r>
      <w:r w:rsidR="003F6E0C">
        <w:rPr>
          <w:rFonts w:ascii="Verdana" w:hAnsi="Verdana"/>
        </w:rPr>
        <w:t xml:space="preserve"> complete an enrollment </w:t>
      </w:r>
    </w:p>
    <w:p w14:paraId="063B89ED" w14:textId="77777777" w:rsidR="009D4D60" w:rsidRPr="00F374CD" w:rsidRDefault="009D4D60" w:rsidP="00377722">
      <w:pPr>
        <w:rPr>
          <w:rFonts w:ascii="Verdana" w:hAnsi="Verdana"/>
        </w:rPr>
      </w:pPr>
    </w:p>
    <w:p w14:paraId="35270989" w14:textId="77777777" w:rsidR="00DD4CED" w:rsidRDefault="00DD4CED" w:rsidP="00DD4CED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BF74E9" w14:paraId="302BF261" w14:textId="77777777" w:rsidTr="004F7F34">
        <w:tc>
          <w:tcPr>
            <w:tcW w:w="5000" w:type="pct"/>
            <w:shd w:val="clear" w:color="auto" w:fill="C0C0C0"/>
          </w:tcPr>
          <w:p w14:paraId="35A5AEB4" w14:textId="77777777" w:rsidR="00F81783" w:rsidRPr="00BC0C79" w:rsidRDefault="002767CE" w:rsidP="00BC0C79">
            <w:pPr>
              <w:pStyle w:val="Heading2"/>
              <w:rPr>
                <w:rFonts w:ascii="Verdana" w:hAnsi="Verdana"/>
                <w:i w:val="0"/>
              </w:rPr>
            </w:pPr>
            <w:bookmarkStart w:id="5" w:name="_E-Learning_Questions_/"/>
            <w:bookmarkStart w:id="6" w:name="_Subheader"/>
            <w:bookmarkStart w:id="7" w:name="_Logging_into_FAZAL"/>
            <w:bookmarkStart w:id="8" w:name="_Toc92350054"/>
            <w:bookmarkEnd w:id="5"/>
            <w:bookmarkEnd w:id="6"/>
            <w:bookmarkEnd w:id="7"/>
            <w:r w:rsidRPr="00BC0C79">
              <w:rPr>
                <w:rFonts w:ascii="Verdana" w:hAnsi="Verdana"/>
                <w:i w:val="0"/>
              </w:rPr>
              <w:t>Logging into FAZAL</w:t>
            </w:r>
            <w:bookmarkEnd w:id="8"/>
          </w:p>
        </w:tc>
      </w:tr>
    </w:tbl>
    <w:p w14:paraId="20FE358D" w14:textId="77777777" w:rsidR="004E272A" w:rsidRDefault="004E272A" w:rsidP="00377722">
      <w:pPr>
        <w:textAlignment w:val="top"/>
        <w:rPr>
          <w:rFonts w:ascii="Verdana" w:hAnsi="Verdana" w:cs="Arial"/>
          <w:bCs/>
        </w:rPr>
      </w:pPr>
    </w:p>
    <w:p w14:paraId="5359328C" w14:textId="77777777" w:rsidR="00AE06D2" w:rsidRDefault="002767CE" w:rsidP="00377722">
      <w:pPr>
        <w:textAlignment w:val="top"/>
        <w:rPr>
          <w:rFonts w:ascii="Verdana" w:hAnsi="Verdana" w:cs="Arial"/>
          <w:bCs/>
        </w:rPr>
      </w:pPr>
      <w:r w:rsidRPr="0043654E">
        <w:rPr>
          <w:rFonts w:ascii="Verdana" w:hAnsi="Verdana" w:cs="Arial"/>
          <w:bCs/>
        </w:rPr>
        <w:t>To access the</w:t>
      </w:r>
      <w:r w:rsidRPr="0043654E">
        <w:rPr>
          <w:rFonts w:ascii="Verdana" w:hAnsi="Verdana" w:cs="Arial"/>
          <w:b/>
          <w:bCs/>
        </w:rPr>
        <w:t xml:space="preserve"> FAZAL</w:t>
      </w:r>
      <w:r w:rsidRPr="0043654E">
        <w:rPr>
          <w:rFonts w:ascii="Verdana" w:hAnsi="Verdana" w:cs="Arial"/>
          <w:bCs/>
        </w:rPr>
        <w:t xml:space="preserve"> application, the CCR will: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2"/>
        <w:gridCol w:w="12118"/>
      </w:tblGrid>
      <w:tr w:rsidR="008230FA" w:rsidRPr="008A14FD" w14:paraId="4C2C1E29" w14:textId="77777777" w:rsidTr="00424B1D">
        <w:tc>
          <w:tcPr>
            <w:tcW w:w="835" w:type="dxa"/>
            <w:shd w:val="pct10" w:color="auto" w:fill="auto"/>
          </w:tcPr>
          <w:p w14:paraId="1FF4F3E9" w14:textId="77777777" w:rsidR="008230FA" w:rsidRPr="002767CE" w:rsidRDefault="008230FA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2767CE">
              <w:rPr>
                <w:rFonts w:ascii="Verdana" w:hAnsi="Verdana" w:cs="Arial"/>
                <w:b/>
                <w:bCs/>
              </w:rPr>
              <w:t>Step</w:t>
            </w:r>
            <w:r w:rsidR="00913B1B" w:rsidRPr="002767CE">
              <w:rPr>
                <w:rFonts w:ascii="Verdana" w:hAnsi="Verdana" w:cs="Arial"/>
                <w:b/>
                <w:bCs/>
              </w:rPr>
              <w:t xml:space="preserve"> </w:t>
            </w:r>
          </w:p>
        </w:tc>
        <w:tc>
          <w:tcPr>
            <w:tcW w:w="13515" w:type="dxa"/>
            <w:shd w:val="pct10" w:color="auto" w:fill="auto"/>
          </w:tcPr>
          <w:p w14:paraId="133DFD53" w14:textId="77777777" w:rsidR="008230FA" w:rsidRPr="002767CE" w:rsidRDefault="008230FA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2767CE">
              <w:rPr>
                <w:rFonts w:ascii="Verdana" w:hAnsi="Verdana" w:cs="Arial"/>
                <w:b/>
                <w:bCs/>
              </w:rPr>
              <w:t>Action</w:t>
            </w:r>
            <w:r w:rsidR="00913B1B" w:rsidRPr="002767CE">
              <w:rPr>
                <w:rFonts w:ascii="Verdana" w:hAnsi="Verdana" w:cs="Arial"/>
                <w:b/>
                <w:bCs/>
              </w:rPr>
              <w:t xml:space="preserve"> </w:t>
            </w:r>
          </w:p>
        </w:tc>
      </w:tr>
      <w:tr w:rsidR="008230FA" w:rsidRPr="008A14FD" w14:paraId="3CE03658" w14:textId="77777777" w:rsidTr="00424B1D">
        <w:tc>
          <w:tcPr>
            <w:tcW w:w="835" w:type="dxa"/>
          </w:tcPr>
          <w:p w14:paraId="538DEFE6" w14:textId="77777777" w:rsidR="008230FA" w:rsidRPr="002767CE" w:rsidRDefault="008230FA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2767CE">
              <w:rPr>
                <w:rFonts w:ascii="Verdana" w:hAnsi="Verdana" w:cs="Arial"/>
                <w:b/>
                <w:bCs/>
              </w:rPr>
              <w:t>1</w:t>
            </w:r>
          </w:p>
        </w:tc>
        <w:tc>
          <w:tcPr>
            <w:tcW w:w="13515" w:type="dxa"/>
          </w:tcPr>
          <w:p w14:paraId="07391EB4" w14:textId="77777777" w:rsidR="002767CE" w:rsidRDefault="002767CE" w:rsidP="00377722">
            <w:pPr>
              <w:rPr>
                <w:rFonts w:ascii="Verdana" w:hAnsi="Verdana"/>
              </w:rPr>
            </w:pPr>
            <w:r w:rsidRPr="002767CE">
              <w:rPr>
                <w:rFonts w:ascii="Verdana" w:hAnsi="Verdana"/>
                <w:b/>
              </w:rPr>
              <w:t>Click</w:t>
            </w:r>
            <w:r w:rsidRPr="002767CE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on the </w:t>
            </w:r>
            <w:r w:rsidRPr="002767CE">
              <w:rPr>
                <w:rFonts w:ascii="Verdana" w:hAnsi="Verdana"/>
                <w:b/>
              </w:rPr>
              <w:t>FAZAL PROD</w:t>
            </w:r>
            <w:r w:rsidR="00D44FA3">
              <w:rPr>
                <w:rFonts w:ascii="Verdana" w:hAnsi="Verdana"/>
              </w:rPr>
              <w:t xml:space="preserve"> icon on the D</w:t>
            </w:r>
            <w:r>
              <w:rPr>
                <w:rFonts w:ascii="Verdana" w:hAnsi="Verdana"/>
              </w:rPr>
              <w:t>esktop</w:t>
            </w:r>
            <w:r w:rsidR="00D44FA3">
              <w:rPr>
                <w:rFonts w:ascii="Verdana" w:hAnsi="Verdana"/>
              </w:rPr>
              <w:t xml:space="preserve"> or </w:t>
            </w:r>
            <w:r w:rsidR="00BB1EFD">
              <w:rPr>
                <w:rFonts w:ascii="Verdana" w:hAnsi="Verdana"/>
              </w:rPr>
              <w:t xml:space="preserve">the hyperlink in </w:t>
            </w:r>
            <w:r w:rsidR="00D44FA3">
              <w:rPr>
                <w:rFonts w:ascii="Verdana" w:hAnsi="Verdana"/>
              </w:rPr>
              <w:t>Internet Favorites</w:t>
            </w:r>
            <w:r>
              <w:rPr>
                <w:rFonts w:ascii="Verdana" w:hAnsi="Verdana"/>
              </w:rPr>
              <w:t>.</w:t>
            </w:r>
          </w:p>
          <w:p w14:paraId="355B9231" w14:textId="77777777" w:rsidR="002767CE" w:rsidRDefault="002767CE" w:rsidP="00377722">
            <w:pPr>
              <w:rPr>
                <w:rFonts w:ascii="Verdana" w:hAnsi="Verdana"/>
              </w:rPr>
            </w:pPr>
          </w:p>
          <w:p w14:paraId="1504417D" w14:textId="3A8CEE5A" w:rsidR="00962061" w:rsidRDefault="002767CE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027E79">
              <w:rPr>
                <w:rFonts w:ascii="Verdana" w:hAnsi="Verdana" w:cs="Arial"/>
                <w:b/>
                <w:bCs/>
              </w:rPr>
              <w:t>N</w:t>
            </w:r>
            <w:r w:rsidR="000C118A">
              <w:rPr>
                <w:rFonts w:ascii="Verdana" w:hAnsi="Verdana" w:cs="Arial"/>
                <w:b/>
                <w:bCs/>
              </w:rPr>
              <w:t>ote</w:t>
            </w:r>
            <w:r w:rsidR="00962061">
              <w:rPr>
                <w:rFonts w:ascii="Verdana" w:hAnsi="Verdana" w:cs="Arial"/>
                <w:b/>
                <w:bCs/>
              </w:rPr>
              <w:t>s</w:t>
            </w:r>
            <w:r>
              <w:rPr>
                <w:rFonts w:ascii="Verdana" w:hAnsi="Verdana" w:cs="Arial"/>
                <w:b/>
                <w:bCs/>
              </w:rPr>
              <w:t xml:space="preserve">:  </w:t>
            </w:r>
          </w:p>
          <w:p w14:paraId="5F510A29" w14:textId="5D61EFD4" w:rsidR="00962061" w:rsidRDefault="00962061" w:rsidP="00B312A9">
            <w:pPr>
              <w:numPr>
                <w:ilvl w:val="0"/>
                <w:numId w:val="4"/>
              </w:numPr>
              <w:textAlignment w:val="top"/>
              <w:rPr>
                <w:rFonts w:ascii="Verdana" w:hAnsi="Verdana" w:cs="Arial"/>
                <w:bCs/>
              </w:rPr>
            </w:pPr>
            <w:r>
              <w:rPr>
                <w:rStyle w:val="Hyperlink"/>
                <w:rFonts w:ascii="Verdana" w:hAnsi="Verdana"/>
                <w:color w:val="auto"/>
                <w:u w:val="none"/>
              </w:rPr>
              <w:t>FAZAL work</w:t>
            </w:r>
            <w:r w:rsidR="0001278A">
              <w:rPr>
                <w:rStyle w:val="Hyperlink"/>
                <w:rFonts w:ascii="Verdana" w:hAnsi="Verdana"/>
                <w:color w:val="auto"/>
                <w:u w:val="none"/>
              </w:rPr>
              <w:t>s</w:t>
            </w:r>
            <w:r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bookmarkStart w:id="9" w:name="OLE_LINK4"/>
            <w:bookmarkStart w:id="10" w:name="OLE_LINK7"/>
            <w:bookmarkStart w:id="11" w:name="OLE_LINK1"/>
            <w:r w:rsidR="0018151A">
              <w:rPr>
                <w:rStyle w:val="Hyperlink"/>
                <w:rFonts w:ascii="Verdana" w:hAnsi="Verdana"/>
                <w:color w:val="auto"/>
                <w:u w:val="none"/>
              </w:rPr>
              <w:t>in Microsoft</w:t>
            </w:r>
            <w:r w:rsidR="00451F39" w:rsidRPr="00111E95">
              <w:rPr>
                <w:rStyle w:val="Hyperlink"/>
                <w:rFonts w:ascii="Verdana" w:hAnsi="Verdana"/>
                <w:color w:val="auto"/>
                <w:u w:val="none"/>
              </w:rPr>
              <w:t xml:space="preserve"> Edge</w:t>
            </w:r>
            <w:bookmarkEnd w:id="9"/>
            <w:bookmarkEnd w:id="10"/>
            <w:bookmarkEnd w:id="11"/>
            <w:r w:rsidR="0001278A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D207BC">
              <w:rPr>
                <w:rStyle w:val="Hyperlink"/>
                <w:rFonts w:ascii="Verdana" w:hAnsi="Verdana"/>
                <w:color w:val="auto"/>
                <w:u w:val="none"/>
              </w:rPr>
              <w:t>or</w:t>
            </w:r>
            <w:r w:rsidR="0001278A">
              <w:rPr>
                <w:rStyle w:val="Hyperlink"/>
                <w:rFonts w:ascii="Verdana" w:hAnsi="Verdana"/>
                <w:color w:val="auto"/>
                <w:u w:val="none"/>
              </w:rPr>
              <w:t xml:space="preserve"> Google Chrome</w:t>
            </w:r>
            <w:r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  <w:r>
              <w:rPr>
                <w:rFonts w:ascii="Verdana" w:hAnsi="Verdana"/>
              </w:rPr>
              <w:t xml:space="preserve"> </w:t>
            </w:r>
          </w:p>
          <w:p w14:paraId="42FFB81C" w14:textId="0A79DC0C" w:rsidR="002767CE" w:rsidRPr="00027E79" w:rsidRDefault="002767CE" w:rsidP="00B312A9">
            <w:pPr>
              <w:numPr>
                <w:ilvl w:val="0"/>
                <w:numId w:val="4"/>
              </w:numPr>
              <w:textAlignment w:val="top"/>
              <w:rPr>
                <w:rFonts w:ascii="Verdana" w:hAnsi="Verdana" w:cs="Arial"/>
                <w:bCs/>
              </w:rPr>
            </w:pPr>
            <w:r w:rsidRPr="00027E79">
              <w:rPr>
                <w:rFonts w:ascii="Verdana" w:hAnsi="Verdana" w:cs="Arial"/>
                <w:bCs/>
              </w:rPr>
              <w:t xml:space="preserve">If the </w:t>
            </w:r>
            <w:r w:rsidRPr="00027E79">
              <w:rPr>
                <w:rFonts w:ascii="Verdana" w:hAnsi="Verdana" w:cs="Arial"/>
                <w:b/>
                <w:bCs/>
              </w:rPr>
              <w:t>FAZAL PROD</w:t>
            </w:r>
            <w:r w:rsidRPr="00027E79">
              <w:rPr>
                <w:rFonts w:ascii="Verdana" w:hAnsi="Verdana" w:cs="Arial"/>
                <w:bCs/>
              </w:rPr>
              <w:t xml:space="preserve"> icon is not loaded on the desktop</w:t>
            </w:r>
            <w:r w:rsidR="00D44FA3">
              <w:rPr>
                <w:rFonts w:ascii="Verdana" w:hAnsi="Verdana" w:cs="Arial"/>
                <w:bCs/>
              </w:rPr>
              <w:t xml:space="preserve"> or found as a pre-loaded Internet Favorite</w:t>
            </w:r>
            <w:r w:rsidRPr="00027E79">
              <w:rPr>
                <w:rFonts w:ascii="Verdana" w:hAnsi="Verdana" w:cs="Arial"/>
                <w:bCs/>
              </w:rPr>
              <w:t xml:space="preserve">, </w:t>
            </w:r>
            <w:r w:rsidR="00002E7C">
              <w:rPr>
                <w:rFonts w:ascii="Verdana" w:hAnsi="Verdana" w:cs="Arial"/>
                <w:b/>
                <w:bCs/>
              </w:rPr>
              <w:t xml:space="preserve">copy </w:t>
            </w:r>
            <w:r w:rsidR="00002E7C">
              <w:rPr>
                <w:rFonts w:ascii="Verdana" w:hAnsi="Verdana" w:cs="Arial"/>
                <w:bCs/>
              </w:rPr>
              <w:t xml:space="preserve">and </w:t>
            </w:r>
            <w:r w:rsidR="00002E7C">
              <w:rPr>
                <w:rFonts w:ascii="Verdana" w:hAnsi="Verdana" w:cs="Arial"/>
                <w:b/>
                <w:bCs/>
              </w:rPr>
              <w:t>paste</w:t>
            </w:r>
            <w:r w:rsidR="00002E7C">
              <w:rPr>
                <w:rFonts w:ascii="Verdana" w:hAnsi="Verdana" w:cs="Arial"/>
                <w:bCs/>
              </w:rPr>
              <w:t xml:space="preserve"> the</w:t>
            </w:r>
            <w:r w:rsidR="00002E7C">
              <w:rPr>
                <w:rFonts w:ascii="Verdana" w:hAnsi="Verdana" w:cs="Arial"/>
                <w:b/>
                <w:bCs/>
              </w:rPr>
              <w:t xml:space="preserve"> </w:t>
            </w:r>
            <w:r w:rsidRPr="00027E79">
              <w:rPr>
                <w:rFonts w:ascii="Verdana" w:hAnsi="Verdana" w:cs="Arial"/>
                <w:bCs/>
              </w:rPr>
              <w:t xml:space="preserve">URL address below </w:t>
            </w:r>
            <w:r w:rsidR="00002E7C">
              <w:rPr>
                <w:rFonts w:ascii="Verdana" w:hAnsi="Verdana" w:cs="Arial"/>
                <w:bCs/>
              </w:rPr>
              <w:t xml:space="preserve">into </w:t>
            </w:r>
            <w:r w:rsidR="0001278A">
              <w:rPr>
                <w:rFonts w:ascii="Verdana" w:hAnsi="Verdana" w:cs="Arial"/>
                <w:bCs/>
              </w:rPr>
              <w:t>your web browser</w:t>
            </w:r>
            <w:r w:rsidR="00111E95" w:rsidRPr="00111E95" w:rsidDel="00451F39">
              <w:rPr>
                <w:rFonts w:ascii="Verdana" w:hAnsi="Verdana" w:cs="Arial"/>
                <w:bCs/>
              </w:rPr>
              <w:t xml:space="preserve"> </w:t>
            </w:r>
            <w:r w:rsidRPr="00027E79">
              <w:rPr>
                <w:rFonts w:ascii="Verdana" w:hAnsi="Verdana" w:cs="Arial"/>
                <w:bCs/>
              </w:rPr>
              <w:t xml:space="preserve">to access </w:t>
            </w:r>
            <w:r w:rsidRPr="00027E79">
              <w:rPr>
                <w:rFonts w:ascii="Verdana" w:hAnsi="Verdana" w:cs="Arial"/>
                <w:b/>
                <w:bCs/>
              </w:rPr>
              <w:t>FAZAL</w:t>
            </w:r>
            <w:r w:rsidRPr="00027E79">
              <w:rPr>
                <w:rFonts w:ascii="Verdana" w:hAnsi="Verdana" w:cs="Arial"/>
                <w:bCs/>
              </w:rPr>
              <w:t>.</w:t>
            </w:r>
          </w:p>
          <w:p w14:paraId="6746F59E" w14:textId="77777777" w:rsidR="002767CE" w:rsidRPr="0043654E" w:rsidRDefault="002767CE" w:rsidP="00377722">
            <w:pPr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  <w:bookmarkStart w:id="12" w:name="OLE_LINK2"/>
          <w:p w14:paraId="28499A5F" w14:textId="77777777" w:rsidR="002767CE" w:rsidRDefault="00F27FA1" w:rsidP="00377722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HYPERLINK "</w:instrText>
            </w:r>
            <w:r w:rsidRPr="00F27FA1">
              <w:rPr>
                <w:rFonts w:ascii="Verdana" w:hAnsi="Verdana"/>
              </w:rPr>
              <w:instrText>https://RXENROLL.caremark.com/FAZAL/Code/Admin/StartPage.htm</w:instrText>
            </w:r>
            <w:r>
              <w:rPr>
                <w:rFonts w:ascii="Verdana" w:hAnsi="Verdana"/>
              </w:rPr>
              <w:instrText xml:space="preserve">" </w:instrText>
            </w:r>
            <w:r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r w:rsidRPr="00CE7801">
              <w:rPr>
                <w:rStyle w:val="Hyperlink"/>
                <w:rFonts w:ascii="Verdana" w:hAnsi="Verdana"/>
              </w:rPr>
              <w:t>https://RXENROLL.caremark.com/FAZAL/Code/Admin/StartPage.htm</w:t>
            </w:r>
            <w:r>
              <w:rPr>
                <w:rFonts w:ascii="Verdana" w:hAnsi="Verdana"/>
              </w:rPr>
              <w:fldChar w:fldCharType="end"/>
            </w:r>
            <w:bookmarkEnd w:id="12"/>
          </w:p>
          <w:p w14:paraId="2AB3FE89" w14:textId="77777777" w:rsidR="00F27FA1" w:rsidRDefault="00F27FA1" w:rsidP="00377722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  <w:p w14:paraId="5638A74F" w14:textId="77777777" w:rsidR="00DA3CF6" w:rsidRDefault="00E82726" w:rsidP="00377722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Result</w:t>
            </w:r>
            <w:proofErr w:type="gramStart"/>
            <w:r>
              <w:rPr>
                <w:rFonts w:ascii="Verdana" w:hAnsi="Verdana"/>
                <w:b/>
              </w:rPr>
              <w:t xml:space="preserve">:  </w:t>
            </w:r>
            <w:r w:rsidRPr="003C791C">
              <w:rPr>
                <w:rFonts w:ascii="Verdana" w:hAnsi="Verdana"/>
              </w:rPr>
              <w:t>You</w:t>
            </w:r>
            <w:proofErr w:type="gramEnd"/>
            <w:r w:rsidRPr="003C791C">
              <w:rPr>
                <w:rFonts w:ascii="Verdana" w:hAnsi="Verdana"/>
              </w:rPr>
              <w:t xml:space="preserve"> will be prompted for your SiteMinder (network) </w:t>
            </w:r>
            <w:proofErr w:type="gramStart"/>
            <w:r w:rsidRPr="003C791C">
              <w:rPr>
                <w:rFonts w:ascii="Verdana" w:hAnsi="Verdana"/>
              </w:rPr>
              <w:t>User Name</w:t>
            </w:r>
            <w:proofErr w:type="gramEnd"/>
            <w:r w:rsidRPr="003C791C">
              <w:rPr>
                <w:rFonts w:ascii="Verdana" w:hAnsi="Verdana"/>
              </w:rPr>
              <w:t>/Password.</w:t>
            </w:r>
          </w:p>
          <w:p w14:paraId="56775DDC" w14:textId="77777777" w:rsidR="00831570" w:rsidRDefault="00831570" w:rsidP="00377722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  <w:p w14:paraId="3C58AACC" w14:textId="0656E998" w:rsidR="00831570" w:rsidRPr="0075332B" w:rsidRDefault="00831570" w:rsidP="0075332B">
            <w:pPr>
              <w:pStyle w:val="NormalWeb"/>
            </w:pPr>
            <w:r w:rsidRPr="00831570">
              <w:rPr>
                <w:rFonts w:ascii="Verdana" w:hAnsi="Verdana"/>
                <w:b/>
                <w:bCs/>
              </w:rPr>
              <w:t>Compass Users:</w:t>
            </w:r>
            <w:r w:rsidRPr="00831570">
              <w:rPr>
                <w:rFonts w:ascii="Verdana" w:hAnsi="Verdana"/>
              </w:rPr>
              <w:t xml:space="preserve"> </w:t>
            </w:r>
          </w:p>
          <w:p w14:paraId="309D20D6" w14:textId="77777777" w:rsidR="00831570" w:rsidRDefault="00831570" w:rsidP="00831570">
            <w:pPr>
              <w:numPr>
                <w:ilvl w:val="0"/>
                <w:numId w:val="30"/>
              </w:num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A</w:t>
            </w:r>
            <w:r w:rsidRPr="00831570">
              <w:rPr>
                <w:rFonts w:ascii="Verdana" w:hAnsi="Verdana"/>
              </w:rPr>
              <w:t xml:space="preserve">ccess the FAZAL Portal </w:t>
            </w:r>
            <w:r>
              <w:rPr>
                <w:rFonts w:ascii="Verdana" w:hAnsi="Verdana"/>
              </w:rPr>
              <w:t>f</w:t>
            </w:r>
            <w:r w:rsidRPr="00831570">
              <w:rPr>
                <w:rFonts w:ascii="Verdana" w:hAnsi="Verdana"/>
              </w:rPr>
              <w:t xml:space="preserve">rom the </w:t>
            </w:r>
            <w:r w:rsidRPr="00831570">
              <w:rPr>
                <w:rFonts w:ascii="Verdana" w:hAnsi="Verdana"/>
                <w:b/>
                <w:bCs/>
              </w:rPr>
              <w:t>Medicare D Landing Page</w:t>
            </w:r>
            <w:r>
              <w:rPr>
                <w:rFonts w:ascii="Verdana" w:hAnsi="Verdana"/>
                <w:b/>
                <w:bCs/>
              </w:rPr>
              <w:t>.</w:t>
            </w:r>
          </w:p>
          <w:p w14:paraId="17018B96" w14:textId="77777777" w:rsidR="00831570" w:rsidRPr="00831570" w:rsidRDefault="00831570" w:rsidP="00831570">
            <w:pPr>
              <w:numPr>
                <w:ilvl w:val="0"/>
                <w:numId w:val="30"/>
              </w:num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</w:rPr>
              <w:t>N</w:t>
            </w:r>
            <w:r w:rsidRPr="00831570">
              <w:rPr>
                <w:rFonts w:ascii="Verdana" w:hAnsi="Verdana"/>
              </w:rPr>
              <w:t xml:space="preserve">avigate to the </w:t>
            </w:r>
            <w:r w:rsidRPr="00831570">
              <w:rPr>
                <w:rFonts w:ascii="Verdana" w:hAnsi="Verdana"/>
                <w:b/>
                <w:bCs/>
              </w:rPr>
              <w:t>Medicare D Quick Actions</w:t>
            </w:r>
            <w:r w:rsidRPr="00831570">
              <w:rPr>
                <w:rFonts w:ascii="Verdana" w:hAnsi="Verdana"/>
              </w:rPr>
              <w:t xml:space="preserve"> panel and click the </w:t>
            </w:r>
            <w:r w:rsidRPr="00831570">
              <w:rPr>
                <w:rFonts w:ascii="Verdana" w:hAnsi="Verdana"/>
                <w:b/>
                <w:bCs/>
              </w:rPr>
              <w:t>FAZAL Portal</w:t>
            </w:r>
            <w:r w:rsidRPr="00831570">
              <w:rPr>
                <w:rFonts w:ascii="Verdana" w:hAnsi="Verdana"/>
              </w:rPr>
              <w:t xml:space="preserve"> hyperlink.</w:t>
            </w:r>
          </w:p>
          <w:p w14:paraId="3154A4CD" w14:textId="77777777" w:rsidR="00831570" w:rsidRPr="00831570" w:rsidRDefault="00831570" w:rsidP="00831570">
            <w:pPr>
              <w:rPr>
                <w:rFonts w:ascii="Verdana" w:eastAsia="Calibri" w:hAnsi="Verdana"/>
              </w:rPr>
            </w:pPr>
          </w:p>
          <w:p w14:paraId="174325DD" w14:textId="77777777" w:rsidR="00831570" w:rsidRPr="00831570" w:rsidRDefault="00B610FB" w:rsidP="00831570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831570">
              <w:rPr>
                <w:rFonts w:ascii="Verdana" w:hAnsi="Verdana"/>
                <w:noProof/>
              </w:rPr>
              <w:drawing>
                <wp:inline distT="0" distB="0" distL="0" distR="0" wp14:anchorId="4DC63170" wp14:editId="476382B5">
                  <wp:extent cx="2209800" cy="1524000"/>
                  <wp:effectExtent l="0" t="0" r="0" b="0"/>
                  <wp:docPr id="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105D84" w14:textId="77777777" w:rsidR="002767CE" w:rsidRPr="002767CE" w:rsidRDefault="002767CE" w:rsidP="00E82726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</w:tc>
      </w:tr>
      <w:tr w:rsidR="00F4525B" w:rsidRPr="008A14FD" w14:paraId="32A1A084" w14:textId="77777777" w:rsidTr="00424B1D">
        <w:tc>
          <w:tcPr>
            <w:tcW w:w="835" w:type="dxa"/>
          </w:tcPr>
          <w:p w14:paraId="009199F3" w14:textId="77777777" w:rsidR="001C0734" w:rsidRPr="002767CE" w:rsidRDefault="00002E7C" w:rsidP="006552C0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2</w:t>
            </w:r>
          </w:p>
        </w:tc>
        <w:tc>
          <w:tcPr>
            <w:tcW w:w="13515" w:type="dxa"/>
          </w:tcPr>
          <w:p w14:paraId="6CCBB9CB" w14:textId="77777777" w:rsidR="00E82726" w:rsidRDefault="00E82726" w:rsidP="00E82726">
            <w:pPr>
              <w:pStyle w:val="NormalWeb"/>
              <w:spacing w:before="0" w:beforeAutospacing="0" w:after="160" w:afterAutospacing="0" w:line="259" w:lineRule="atLeast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 xml:space="preserve">Enter your SiteMinder (Network) </w:t>
            </w:r>
            <w:proofErr w:type="gramStart"/>
            <w:r w:rsidR="0018151A">
              <w:rPr>
                <w:rFonts w:ascii="Verdana" w:hAnsi="Verdana"/>
                <w:color w:val="000000"/>
              </w:rPr>
              <w:t>User Name</w:t>
            </w:r>
            <w:proofErr w:type="gramEnd"/>
            <w:r>
              <w:rPr>
                <w:rFonts w:ascii="Verdana" w:hAnsi="Verdana"/>
                <w:color w:val="000000"/>
              </w:rPr>
              <w:t>/Password.</w:t>
            </w:r>
          </w:p>
          <w:p w14:paraId="5EA39BA1" w14:textId="77777777" w:rsidR="00E82726" w:rsidRDefault="00B610FB" w:rsidP="00E82726">
            <w:pPr>
              <w:pStyle w:val="NormalWeb"/>
              <w:spacing w:before="0" w:beforeAutospacing="0" w:after="160" w:afterAutospacing="0" w:line="259" w:lineRule="atLeast"/>
              <w:jc w:val="center"/>
              <w:rPr>
                <w:color w:val="000000"/>
                <w:sz w:val="27"/>
                <w:szCs w:val="27"/>
              </w:rPr>
            </w:pPr>
            <w:r w:rsidRPr="0078399D">
              <w:rPr>
                <w:noProof/>
              </w:rPr>
              <w:drawing>
                <wp:inline distT="0" distB="0" distL="0" distR="0" wp14:anchorId="4F9A3E9B" wp14:editId="6B60ACE1">
                  <wp:extent cx="3038475" cy="1152525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9650AC" w14:textId="77777777" w:rsidR="00F4525B" w:rsidRPr="00754928" w:rsidRDefault="00E82726" w:rsidP="006552C0">
            <w:pPr>
              <w:pStyle w:val="NormalWeb"/>
              <w:spacing w:before="0" w:beforeAutospacing="0" w:after="160" w:afterAutospacing="0" w:line="259" w:lineRule="atLeast"/>
              <w:rPr>
                <w:rFonts w:ascii="Verdana" w:hAnsi="Verdana" w:cs="Arial"/>
                <w:bCs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Result</w:t>
            </w:r>
            <w:proofErr w:type="gramStart"/>
            <w:r>
              <w:rPr>
                <w:rFonts w:ascii="Verdana" w:hAnsi="Verdana"/>
                <w:b/>
                <w:bCs/>
                <w:color w:val="000000"/>
              </w:rPr>
              <w:t>:</w:t>
            </w:r>
            <w:r w:rsidR="006552C0">
              <w:rPr>
                <w:rFonts w:ascii="Verdana" w:hAnsi="Verdana"/>
                <w:b/>
                <w:bCs/>
                <w:color w:val="000000"/>
              </w:rPr>
              <w:t xml:space="preserve">  </w:t>
            </w:r>
            <w:r>
              <w:rPr>
                <w:rFonts w:ascii="Verdana" w:hAnsi="Verdana"/>
                <w:color w:val="000000"/>
              </w:rPr>
              <w:t>You</w:t>
            </w:r>
            <w:proofErr w:type="gramEnd"/>
            <w:r>
              <w:rPr>
                <w:rFonts w:ascii="Verdana" w:hAnsi="Verdana"/>
                <w:color w:val="000000"/>
              </w:rPr>
              <w:t xml:space="preserve"> will be </w:t>
            </w:r>
            <w:proofErr w:type="gramStart"/>
            <w:r>
              <w:rPr>
                <w:rFonts w:ascii="Verdana" w:hAnsi="Verdana"/>
                <w:color w:val="000000"/>
              </w:rPr>
              <w:t>auto-directed</w:t>
            </w:r>
            <w:proofErr w:type="gramEnd"/>
            <w:r>
              <w:rPr>
                <w:rFonts w:ascii="Verdana" w:hAnsi="Verdana"/>
                <w:color w:val="000000"/>
              </w:rPr>
              <w:t xml:space="preserve"> to Fazal Home screen.</w:t>
            </w:r>
          </w:p>
        </w:tc>
      </w:tr>
    </w:tbl>
    <w:p w14:paraId="7D97AD1C" w14:textId="77777777" w:rsidR="001F5947" w:rsidRPr="009A1FC1" w:rsidRDefault="001F5947" w:rsidP="00377722">
      <w:pPr>
        <w:jc w:val="right"/>
        <w:rPr>
          <w:rFonts w:ascii="Verdana" w:hAnsi="Verdana"/>
        </w:rPr>
      </w:pPr>
    </w:p>
    <w:p w14:paraId="3ED8FE1D" w14:textId="77777777" w:rsidR="00CA55AB" w:rsidRDefault="00CA55AB" w:rsidP="00CA55AB">
      <w:pPr>
        <w:jc w:val="right"/>
        <w:rPr>
          <w:rFonts w:ascii="Verdana" w:hAnsi="Verdana"/>
        </w:rPr>
      </w:pPr>
      <w:hyperlink w:anchor="_top" w:history="1">
        <w:r w:rsidRPr="00CA55A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86108" w:rsidRPr="00BF74E9" w14:paraId="099AE459" w14:textId="77777777" w:rsidTr="00F62BC4">
        <w:tc>
          <w:tcPr>
            <w:tcW w:w="5000" w:type="pct"/>
            <w:shd w:val="clear" w:color="auto" w:fill="C0C0C0"/>
          </w:tcPr>
          <w:p w14:paraId="25996A97" w14:textId="77777777" w:rsidR="00486108" w:rsidRPr="00BC0C79" w:rsidRDefault="004F7BA3" w:rsidP="00BC0C79">
            <w:pPr>
              <w:pStyle w:val="Heading2"/>
              <w:rPr>
                <w:rFonts w:ascii="Verdana" w:hAnsi="Verdana"/>
                <w:i w:val="0"/>
              </w:rPr>
            </w:pPr>
            <w:bookmarkStart w:id="13" w:name="_Searching_for_Enrollment"/>
            <w:bookmarkStart w:id="14" w:name="_Toc92350055"/>
            <w:bookmarkStart w:id="15" w:name="OLE_LINK5"/>
            <w:bookmarkEnd w:id="13"/>
            <w:r w:rsidRPr="00BC0C79">
              <w:rPr>
                <w:rFonts w:ascii="Verdana" w:hAnsi="Verdana"/>
                <w:i w:val="0"/>
              </w:rPr>
              <w:t xml:space="preserve">Searching for </w:t>
            </w:r>
            <w:r w:rsidR="002767CE" w:rsidRPr="00BC0C79">
              <w:rPr>
                <w:rFonts w:ascii="Verdana" w:hAnsi="Verdana"/>
                <w:i w:val="0"/>
              </w:rPr>
              <w:t>Enrollment Information in FAZAL</w:t>
            </w:r>
            <w:bookmarkEnd w:id="14"/>
            <w:bookmarkEnd w:id="15"/>
          </w:p>
        </w:tc>
      </w:tr>
    </w:tbl>
    <w:p w14:paraId="1636D45F" w14:textId="77777777" w:rsidR="0018151A" w:rsidRDefault="0018151A" w:rsidP="00377722">
      <w:pPr>
        <w:textAlignment w:val="top"/>
        <w:rPr>
          <w:rFonts w:ascii="Verdana" w:hAnsi="Verdana" w:cs="Arial"/>
          <w:bCs/>
        </w:rPr>
      </w:pPr>
    </w:p>
    <w:p w14:paraId="507DF02A" w14:textId="77777777" w:rsidR="001300AA" w:rsidRDefault="00103AFC" w:rsidP="00377722">
      <w:pPr>
        <w:textAlignment w:val="top"/>
        <w:rPr>
          <w:rFonts w:ascii="Verdana" w:hAnsi="Verdana" w:cs="Arial"/>
          <w:bCs/>
        </w:rPr>
      </w:pPr>
      <w:r w:rsidRPr="00A333AC">
        <w:rPr>
          <w:rFonts w:ascii="Verdana" w:hAnsi="Verdana" w:cs="Arial"/>
          <w:bCs/>
        </w:rPr>
        <w:t xml:space="preserve">When a prospective beneficiary </w:t>
      </w:r>
      <w:proofErr w:type="spellStart"/>
      <w:r w:rsidRPr="00A333AC">
        <w:rPr>
          <w:rFonts w:ascii="Verdana" w:hAnsi="Verdana" w:cs="Arial"/>
          <w:bCs/>
        </w:rPr>
        <w:t>inquires</w:t>
      </w:r>
      <w:proofErr w:type="spellEnd"/>
      <w:r w:rsidRPr="00A333AC">
        <w:rPr>
          <w:rFonts w:ascii="Verdana" w:hAnsi="Verdana" w:cs="Arial"/>
          <w:bCs/>
        </w:rPr>
        <w:t xml:space="preserve"> about the status of </w:t>
      </w:r>
      <w:r w:rsidR="00134C35">
        <w:rPr>
          <w:rFonts w:ascii="Verdana" w:hAnsi="Verdana" w:cs="Arial"/>
          <w:bCs/>
        </w:rPr>
        <w:t>their</w:t>
      </w:r>
      <w:r w:rsidRPr="00A333AC">
        <w:rPr>
          <w:rFonts w:ascii="Verdana" w:hAnsi="Verdana" w:cs="Arial"/>
          <w:bCs/>
        </w:rPr>
        <w:t xml:space="preserve"> submitted enrollment application</w:t>
      </w:r>
      <w:r>
        <w:rPr>
          <w:rFonts w:ascii="Verdana" w:hAnsi="Verdana" w:cs="Arial"/>
          <w:bCs/>
        </w:rPr>
        <w:t>, t</w:t>
      </w:r>
      <w:r w:rsidR="002767CE" w:rsidRPr="002767CE">
        <w:rPr>
          <w:rFonts w:ascii="Verdana" w:hAnsi="Verdana" w:cs="Arial"/>
          <w:bCs/>
        </w:rPr>
        <w:t>he CCR will</w:t>
      </w:r>
      <w:r w:rsidR="002767CE">
        <w:rPr>
          <w:rFonts w:ascii="Verdana" w:hAnsi="Verdana" w:cs="Arial"/>
          <w:b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"/>
        <w:gridCol w:w="2379"/>
        <w:gridCol w:w="2379"/>
        <w:gridCol w:w="7365"/>
      </w:tblGrid>
      <w:tr w:rsidR="00486108" w:rsidRPr="009A1FC1" w14:paraId="1C93AD34" w14:textId="77777777" w:rsidTr="000026CA">
        <w:tc>
          <w:tcPr>
            <w:tcW w:w="835" w:type="dxa"/>
            <w:shd w:val="pct10" w:color="auto" w:fill="auto"/>
          </w:tcPr>
          <w:p w14:paraId="0A73692E" w14:textId="77777777" w:rsidR="00486108" w:rsidRPr="009A1FC1" w:rsidRDefault="00AE2515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Step</w:t>
            </w:r>
          </w:p>
        </w:tc>
        <w:tc>
          <w:tcPr>
            <w:tcW w:w="13519" w:type="dxa"/>
            <w:gridSpan w:val="3"/>
            <w:shd w:val="pct10" w:color="auto" w:fill="auto"/>
          </w:tcPr>
          <w:p w14:paraId="0896CF19" w14:textId="77777777" w:rsidR="00486108" w:rsidRPr="009A1FC1" w:rsidRDefault="00486108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Action…</w:t>
            </w:r>
          </w:p>
        </w:tc>
      </w:tr>
      <w:tr w:rsidR="00486108" w:rsidRPr="009A1FC1" w14:paraId="6E91E6D9" w14:textId="77777777" w:rsidTr="000026CA">
        <w:tc>
          <w:tcPr>
            <w:tcW w:w="835" w:type="dxa"/>
          </w:tcPr>
          <w:p w14:paraId="6868636D" w14:textId="77777777" w:rsidR="00486108" w:rsidRPr="009A1FC1" w:rsidRDefault="006552C0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1</w:t>
            </w:r>
          </w:p>
        </w:tc>
        <w:tc>
          <w:tcPr>
            <w:tcW w:w="13519" w:type="dxa"/>
            <w:gridSpan w:val="3"/>
          </w:tcPr>
          <w:p w14:paraId="07BB4E01" w14:textId="77777777" w:rsidR="002767CE" w:rsidRPr="009A1FC1" w:rsidRDefault="002767CE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 xml:space="preserve">Log </w:t>
            </w:r>
            <w:r w:rsidRPr="009A1FC1">
              <w:rPr>
                <w:rFonts w:ascii="Verdana" w:hAnsi="Verdana" w:cs="Arial"/>
                <w:bCs/>
              </w:rPr>
              <w:t xml:space="preserve">into </w:t>
            </w:r>
            <w:r w:rsidRPr="009A1FC1">
              <w:rPr>
                <w:rFonts w:ascii="Verdana" w:hAnsi="Verdana" w:cs="Arial"/>
                <w:b/>
                <w:bCs/>
              </w:rPr>
              <w:t>FAZAL</w:t>
            </w:r>
            <w:r w:rsidRPr="009A1FC1">
              <w:rPr>
                <w:rFonts w:ascii="Verdana" w:hAnsi="Verdana" w:cs="Arial"/>
                <w:bCs/>
              </w:rPr>
              <w:t>.</w:t>
            </w:r>
          </w:p>
          <w:p w14:paraId="37AC2413" w14:textId="77777777" w:rsidR="002767CE" w:rsidRDefault="002767CE" w:rsidP="00B312A9">
            <w:pPr>
              <w:numPr>
                <w:ilvl w:val="0"/>
                <w:numId w:val="6"/>
              </w:numPr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 xml:space="preserve">Refer to the </w:t>
            </w:r>
            <w:hyperlink w:anchor="_Logging_into_FAZAL" w:history="1">
              <w:r w:rsidR="004F7BA3" w:rsidRPr="009A1FC1">
                <w:rPr>
                  <w:rStyle w:val="Hyperlink"/>
                  <w:rFonts w:ascii="Verdana" w:hAnsi="Verdana"/>
                </w:rPr>
                <w:t>Logging into FAZAL</w:t>
              </w:r>
            </w:hyperlink>
            <w:r w:rsidR="004F7BA3" w:rsidRPr="009A1FC1">
              <w:rPr>
                <w:rFonts w:ascii="Verdana" w:hAnsi="Verdana"/>
              </w:rPr>
              <w:t xml:space="preserve"> </w:t>
            </w:r>
            <w:r w:rsidRPr="009A1FC1">
              <w:rPr>
                <w:rFonts w:ascii="Verdana" w:hAnsi="Verdana" w:cs="Arial"/>
                <w:bCs/>
              </w:rPr>
              <w:t xml:space="preserve">section of this work instruction. </w:t>
            </w:r>
          </w:p>
          <w:p w14:paraId="61F0D114" w14:textId="77777777" w:rsidR="009A1FC1" w:rsidRPr="009A1FC1" w:rsidRDefault="009A1FC1" w:rsidP="009A1FC1">
            <w:pPr>
              <w:ind w:left="720"/>
              <w:rPr>
                <w:rFonts w:ascii="Verdana" w:hAnsi="Verdana" w:cs="Arial"/>
                <w:bCs/>
              </w:rPr>
            </w:pPr>
          </w:p>
        </w:tc>
      </w:tr>
      <w:tr w:rsidR="001300AA" w:rsidRPr="009A1FC1" w14:paraId="25A08B7F" w14:textId="77777777" w:rsidTr="000026CA">
        <w:tc>
          <w:tcPr>
            <w:tcW w:w="835" w:type="dxa"/>
          </w:tcPr>
          <w:p w14:paraId="6E51F2F6" w14:textId="77777777" w:rsidR="00E34091" w:rsidRPr="009A1FC1" w:rsidRDefault="006552C0" w:rsidP="009A1FC1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2</w:t>
            </w:r>
          </w:p>
        </w:tc>
        <w:tc>
          <w:tcPr>
            <w:tcW w:w="13519" w:type="dxa"/>
            <w:gridSpan w:val="3"/>
          </w:tcPr>
          <w:p w14:paraId="58E2C95E" w14:textId="77777777" w:rsidR="001300AA" w:rsidRPr="009A1FC1" w:rsidRDefault="001300AA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 xml:space="preserve">On the </w:t>
            </w:r>
            <w:r w:rsidRPr="009A1FC1">
              <w:rPr>
                <w:rFonts w:ascii="Verdana" w:hAnsi="Verdana" w:cs="Arial"/>
                <w:b/>
                <w:bCs/>
              </w:rPr>
              <w:t>FAZAL Home</w:t>
            </w:r>
            <w:r w:rsidRPr="009A1FC1">
              <w:rPr>
                <w:rFonts w:ascii="Verdana" w:hAnsi="Verdana" w:cs="Arial"/>
                <w:bCs/>
              </w:rPr>
              <w:t xml:space="preserve"> screen, place the cursor over the </w:t>
            </w:r>
            <w:r w:rsidRPr="009A1FC1">
              <w:rPr>
                <w:rFonts w:ascii="Verdana" w:hAnsi="Verdana" w:cs="Arial"/>
                <w:b/>
                <w:bCs/>
              </w:rPr>
              <w:t xml:space="preserve">Search </w:t>
            </w:r>
            <w:proofErr w:type="gramStart"/>
            <w:r w:rsidRPr="009A1FC1">
              <w:rPr>
                <w:rFonts w:ascii="Verdana" w:hAnsi="Verdana" w:cs="Arial"/>
                <w:b/>
                <w:bCs/>
              </w:rPr>
              <w:t>And</w:t>
            </w:r>
            <w:proofErr w:type="gramEnd"/>
            <w:r w:rsidRPr="009A1FC1">
              <w:rPr>
                <w:rFonts w:ascii="Verdana" w:hAnsi="Verdana" w:cs="Arial"/>
                <w:b/>
                <w:bCs/>
              </w:rPr>
              <w:t xml:space="preserve"> Reports</w:t>
            </w:r>
            <w:r w:rsidRPr="009A1FC1">
              <w:rPr>
                <w:rFonts w:ascii="Verdana" w:hAnsi="Verdana" w:cs="Arial"/>
                <w:bCs/>
              </w:rPr>
              <w:t xml:space="preserve"> hyperlink.</w:t>
            </w:r>
          </w:p>
          <w:p w14:paraId="0F53FAAF" w14:textId="77777777" w:rsidR="001300AA" w:rsidRPr="009A1FC1" w:rsidRDefault="001300AA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23C4D5C1" w14:textId="77777777" w:rsidR="001300AA" w:rsidRPr="009A1FC1" w:rsidRDefault="000C118A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Result</w:t>
            </w:r>
            <w:proofErr w:type="gramStart"/>
            <w:r w:rsidR="001300AA" w:rsidRPr="009A1FC1">
              <w:rPr>
                <w:rFonts w:ascii="Verdana" w:hAnsi="Verdana" w:cs="Arial"/>
                <w:b/>
                <w:bCs/>
              </w:rPr>
              <w:t>:</w:t>
            </w:r>
            <w:r w:rsidR="001300AA" w:rsidRPr="009A1FC1">
              <w:rPr>
                <w:rFonts w:ascii="Verdana" w:hAnsi="Verdana" w:cs="Arial"/>
                <w:bCs/>
              </w:rPr>
              <w:t xml:space="preserve"> </w:t>
            </w:r>
            <w:r w:rsidR="00CA55AB" w:rsidRPr="009A1FC1">
              <w:rPr>
                <w:rFonts w:ascii="Verdana" w:hAnsi="Verdana" w:cs="Arial"/>
                <w:bCs/>
              </w:rPr>
              <w:t xml:space="preserve"> </w:t>
            </w:r>
            <w:r w:rsidR="001300AA" w:rsidRPr="009A1FC1">
              <w:rPr>
                <w:rFonts w:ascii="Verdana" w:hAnsi="Verdana" w:cs="Arial"/>
                <w:bCs/>
              </w:rPr>
              <w:t>A</w:t>
            </w:r>
            <w:proofErr w:type="gramEnd"/>
            <w:r w:rsidR="001300AA" w:rsidRPr="009A1FC1">
              <w:rPr>
                <w:rFonts w:ascii="Verdana" w:hAnsi="Verdana" w:cs="Arial"/>
                <w:bCs/>
              </w:rPr>
              <w:t xml:space="preserve"> </w:t>
            </w:r>
            <w:proofErr w:type="gramStart"/>
            <w:r w:rsidR="001300AA" w:rsidRPr="009A1FC1">
              <w:rPr>
                <w:rFonts w:ascii="Verdana" w:hAnsi="Verdana" w:cs="Arial"/>
                <w:bCs/>
              </w:rPr>
              <w:t>drop down</w:t>
            </w:r>
            <w:proofErr w:type="gramEnd"/>
            <w:r w:rsidR="001300AA" w:rsidRPr="009A1FC1">
              <w:rPr>
                <w:rFonts w:ascii="Verdana" w:hAnsi="Verdana" w:cs="Arial"/>
                <w:bCs/>
              </w:rPr>
              <w:t xml:space="preserve"> menu will display.</w:t>
            </w:r>
          </w:p>
          <w:p w14:paraId="51492035" w14:textId="77777777" w:rsidR="001300AA" w:rsidRPr="009A1FC1" w:rsidRDefault="001300AA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7D657BF3" w14:textId="77777777" w:rsidR="001300AA" w:rsidRPr="009A1FC1" w:rsidRDefault="001300AA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 xml:space="preserve">Click on the </w:t>
            </w:r>
            <w:r w:rsidRPr="009A1FC1">
              <w:rPr>
                <w:rFonts w:ascii="Verdana" w:hAnsi="Verdana" w:cs="Arial"/>
                <w:b/>
                <w:bCs/>
              </w:rPr>
              <w:t>Search</w:t>
            </w:r>
            <w:r w:rsidRPr="009A1FC1">
              <w:rPr>
                <w:rFonts w:ascii="Verdana" w:hAnsi="Verdana" w:cs="Arial"/>
                <w:bCs/>
              </w:rPr>
              <w:t xml:space="preserve"> hyperlink in the </w:t>
            </w:r>
            <w:proofErr w:type="gramStart"/>
            <w:r w:rsidRPr="009A1FC1">
              <w:rPr>
                <w:rFonts w:ascii="Verdana" w:hAnsi="Verdana" w:cs="Arial"/>
                <w:bCs/>
              </w:rPr>
              <w:t>drop down</w:t>
            </w:r>
            <w:proofErr w:type="gramEnd"/>
            <w:r w:rsidRPr="009A1FC1">
              <w:rPr>
                <w:rFonts w:ascii="Verdana" w:hAnsi="Verdana" w:cs="Arial"/>
                <w:bCs/>
              </w:rPr>
              <w:t xml:space="preserve"> menu.</w:t>
            </w:r>
          </w:p>
          <w:p w14:paraId="39510C4B" w14:textId="77777777" w:rsidR="001300AA" w:rsidRPr="009A1FC1" w:rsidRDefault="001300AA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75516C30" w14:textId="77777777" w:rsidR="001300AA" w:rsidRPr="009A1FC1" w:rsidRDefault="00B610FB" w:rsidP="00377722">
            <w:pPr>
              <w:jc w:val="center"/>
              <w:textAlignment w:val="top"/>
              <w:rPr>
                <w:rFonts w:ascii="Verdana" w:hAnsi="Verdana" w:cs="Arial"/>
                <w:b/>
                <w:noProof/>
              </w:rPr>
            </w:pPr>
            <w:r w:rsidRPr="009A1FC1">
              <w:rPr>
                <w:rFonts w:ascii="Verdana" w:hAnsi="Verdana" w:cs="Arial"/>
                <w:b/>
                <w:noProof/>
              </w:rPr>
              <w:drawing>
                <wp:inline distT="0" distB="0" distL="0" distR="0" wp14:anchorId="76D51524" wp14:editId="67990B60">
                  <wp:extent cx="5829300" cy="942975"/>
                  <wp:effectExtent l="0" t="0" r="0" b="0"/>
                  <wp:docPr id="4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B07090" w14:textId="77777777" w:rsidR="001300AA" w:rsidRPr="009A1FC1" w:rsidRDefault="001300AA" w:rsidP="00377722">
            <w:pPr>
              <w:jc w:val="center"/>
              <w:textAlignment w:val="top"/>
              <w:rPr>
                <w:rFonts w:ascii="Verdana" w:hAnsi="Verdana" w:cs="Arial"/>
                <w:b/>
                <w:noProof/>
              </w:rPr>
            </w:pPr>
          </w:p>
          <w:p w14:paraId="3EDB195B" w14:textId="77777777" w:rsidR="001300AA" w:rsidRDefault="000C118A" w:rsidP="00377722">
            <w:pPr>
              <w:textAlignment w:val="top"/>
              <w:rPr>
                <w:rFonts w:ascii="Verdana" w:hAnsi="Verdana" w:cs="Arial"/>
                <w:noProof/>
              </w:rPr>
            </w:pPr>
            <w:r w:rsidRPr="009A1FC1">
              <w:rPr>
                <w:rFonts w:ascii="Verdana" w:hAnsi="Verdana" w:cs="Arial"/>
                <w:b/>
                <w:noProof/>
              </w:rPr>
              <w:t>R</w:t>
            </w:r>
            <w:proofErr w:type="spellStart"/>
            <w:r w:rsidRPr="009A1FC1">
              <w:rPr>
                <w:rFonts w:ascii="Verdana" w:hAnsi="Verdana"/>
                <w:b/>
              </w:rPr>
              <w:t>esult</w:t>
            </w:r>
            <w:proofErr w:type="spellEnd"/>
            <w:r w:rsidR="001300AA" w:rsidRPr="009A1FC1">
              <w:rPr>
                <w:rFonts w:ascii="Verdana" w:hAnsi="Verdana" w:cs="Arial"/>
                <w:b/>
                <w:noProof/>
              </w:rPr>
              <w:t xml:space="preserve">: </w:t>
            </w:r>
            <w:r w:rsidR="00CA55AB" w:rsidRPr="009A1FC1">
              <w:rPr>
                <w:rFonts w:ascii="Verdana" w:hAnsi="Verdana" w:cs="Arial"/>
                <w:b/>
                <w:noProof/>
              </w:rPr>
              <w:t xml:space="preserve"> </w:t>
            </w:r>
            <w:r w:rsidR="001300AA" w:rsidRPr="009A1FC1">
              <w:rPr>
                <w:rFonts w:ascii="Verdana" w:hAnsi="Verdana" w:cs="Arial"/>
                <w:noProof/>
              </w:rPr>
              <w:t xml:space="preserve">The </w:t>
            </w:r>
            <w:r w:rsidR="001300AA" w:rsidRPr="009A1FC1">
              <w:rPr>
                <w:rFonts w:ascii="Verdana" w:hAnsi="Verdana" w:cs="Arial"/>
                <w:b/>
                <w:noProof/>
              </w:rPr>
              <w:t>Search</w:t>
            </w:r>
            <w:r w:rsidR="001300AA" w:rsidRPr="009A1FC1">
              <w:rPr>
                <w:rFonts w:ascii="Verdana" w:hAnsi="Verdana" w:cs="Arial"/>
                <w:noProof/>
              </w:rPr>
              <w:t xml:space="preserve"> screen will display.</w:t>
            </w:r>
          </w:p>
          <w:p w14:paraId="7668981D" w14:textId="77777777" w:rsidR="009A1FC1" w:rsidRPr="009A1FC1" w:rsidRDefault="009A1FC1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2767CE" w:rsidRPr="009A1FC1" w14:paraId="4BB8CCF2" w14:textId="77777777" w:rsidTr="000026CA">
        <w:tc>
          <w:tcPr>
            <w:tcW w:w="835" w:type="dxa"/>
          </w:tcPr>
          <w:p w14:paraId="1B143D76" w14:textId="77777777" w:rsidR="00E34091" w:rsidRPr="009A1FC1" w:rsidRDefault="006552C0" w:rsidP="006552C0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3</w:t>
            </w:r>
          </w:p>
        </w:tc>
        <w:tc>
          <w:tcPr>
            <w:tcW w:w="13519" w:type="dxa"/>
            <w:gridSpan w:val="3"/>
          </w:tcPr>
          <w:p w14:paraId="7286A5CA" w14:textId="77777777" w:rsidR="002767CE" w:rsidRPr="009A1FC1" w:rsidRDefault="009D213A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 xml:space="preserve">Input </w:t>
            </w:r>
            <w:r w:rsidRPr="009A1FC1">
              <w:rPr>
                <w:rFonts w:ascii="Verdana" w:hAnsi="Verdana" w:cs="Arial"/>
                <w:bCs/>
              </w:rPr>
              <w:t>one of the following search criteria</w:t>
            </w:r>
            <w:r w:rsidR="00607AC9" w:rsidRPr="009A1FC1">
              <w:rPr>
                <w:rFonts w:ascii="Verdana" w:hAnsi="Verdana" w:cs="Arial"/>
                <w:bCs/>
              </w:rPr>
              <w:t>:</w:t>
            </w:r>
          </w:p>
          <w:p w14:paraId="329332FD" w14:textId="77777777" w:rsidR="002767CE" w:rsidRPr="009A1FC1" w:rsidRDefault="002767CE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5417F072" w14:textId="77777777" w:rsidR="009A1FC1" w:rsidRPr="00FB2652" w:rsidRDefault="009A1FC1" w:rsidP="009A1FC1">
            <w:pPr>
              <w:numPr>
                <w:ilvl w:val="0"/>
                <w:numId w:val="23"/>
              </w:numPr>
              <w:textAlignment w:val="top"/>
              <w:rPr>
                <w:rFonts w:ascii="Verdana" w:hAnsi="Verdana" w:cs="Arial"/>
                <w:bCs/>
              </w:rPr>
            </w:pPr>
            <w:r w:rsidRPr="00FB2652">
              <w:rPr>
                <w:rFonts w:ascii="Verdana" w:hAnsi="Verdana" w:cs="Arial"/>
                <w:b/>
              </w:rPr>
              <w:t>Last Name, First Name and Date of Birth</w:t>
            </w:r>
            <w:proofErr w:type="gramStart"/>
            <w:r w:rsidRPr="00FB2652">
              <w:rPr>
                <w:rFonts w:ascii="Verdana" w:hAnsi="Verdana" w:cs="Arial"/>
                <w:b/>
              </w:rPr>
              <w:t>:</w:t>
            </w:r>
            <w:r w:rsidRPr="00FB2652">
              <w:rPr>
                <w:rFonts w:ascii="Verdana" w:hAnsi="Verdana" w:cs="Arial"/>
                <w:bCs/>
              </w:rPr>
              <w:t xml:space="preserve">  DOB</w:t>
            </w:r>
            <w:proofErr w:type="gramEnd"/>
            <w:r w:rsidRPr="00FB2652">
              <w:rPr>
                <w:rFonts w:ascii="Verdana" w:hAnsi="Verdana" w:cs="Arial"/>
                <w:bCs/>
              </w:rPr>
              <w:t xml:space="preserve"> must be entered as MM-DD-YYYY. (When entering this information in Fazal it will show all the enrollments received for this beneficiary and is the best way to locate a beneficiary’s enrollment)</w:t>
            </w:r>
          </w:p>
          <w:p w14:paraId="35702BC4" w14:textId="77777777" w:rsidR="009A1FC1" w:rsidRPr="00FB2652" w:rsidRDefault="009A1FC1" w:rsidP="009A1FC1">
            <w:pPr>
              <w:numPr>
                <w:ilvl w:val="0"/>
                <w:numId w:val="23"/>
              </w:numPr>
              <w:textAlignment w:val="top"/>
              <w:rPr>
                <w:rFonts w:ascii="Verdana" w:hAnsi="Verdana" w:cs="Arial"/>
                <w:bCs/>
              </w:rPr>
            </w:pPr>
            <w:r w:rsidRPr="00FB2652">
              <w:rPr>
                <w:rFonts w:ascii="Verdana" w:hAnsi="Verdana" w:cs="Arial"/>
                <w:b/>
              </w:rPr>
              <w:t>Medicare Number (MBI)</w:t>
            </w:r>
            <w:proofErr w:type="gramStart"/>
            <w:r w:rsidRPr="00FB2652">
              <w:rPr>
                <w:rFonts w:ascii="Verdana" w:hAnsi="Verdana" w:cs="Arial"/>
                <w:b/>
              </w:rPr>
              <w:t>:</w:t>
            </w:r>
            <w:r w:rsidRPr="00FB2652">
              <w:rPr>
                <w:rFonts w:ascii="Verdana" w:hAnsi="Verdana" w:cs="Arial"/>
                <w:bCs/>
              </w:rPr>
              <w:t xml:space="preserve">  Enter</w:t>
            </w:r>
            <w:proofErr w:type="gramEnd"/>
            <w:r w:rsidRPr="00FB2652">
              <w:rPr>
                <w:rFonts w:ascii="Verdana" w:hAnsi="Verdana" w:cs="Arial"/>
                <w:bCs/>
              </w:rPr>
              <w:t xml:space="preserve"> a minimum of 7 characters</w:t>
            </w:r>
          </w:p>
          <w:p w14:paraId="2B4BDCB0" w14:textId="77777777" w:rsidR="009A1FC1" w:rsidRPr="00FB2652" w:rsidRDefault="009A1FC1" w:rsidP="009A1FC1">
            <w:pPr>
              <w:numPr>
                <w:ilvl w:val="0"/>
                <w:numId w:val="23"/>
              </w:numPr>
              <w:textAlignment w:val="top"/>
              <w:rPr>
                <w:rFonts w:ascii="Verdana" w:hAnsi="Verdana" w:cs="Arial"/>
                <w:bCs/>
              </w:rPr>
            </w:pPr>
            <w:r w:rsidRPr="00FB2652">
              <w:rPr>
                <w:rFonts w:ascii="Verdana" w:hAnsi="Verdana" w:cs="Arial"/>
                <w:b/>
              </w:rPr>
              <w:t>Subscriber ID</w:t>
            </w:r>
            <w:proofErr w:type="gramStart"/>
            <w:r w:rsidRPr="00FB2652">
              <w:rPr>
                <w:rFonts w:ascii="Verdana" w:hAnsi="Verdana" w:cs="Arial"/>
                <w:b/>
              </w:rPr>
              <w:t>:</w:t>
            </w:r>
            <w:r w:rsidRPr="00FB2652">
              <w:rPr>
                <w:rFonts w:ascii="Verdana" w:hAnsi="Verdana" w:cs="Arial"/>
                <w:bCs/>
              </w:rPr>
              <w:t xml:space="preserve">  Enter</w:t>
            </w:r>
            <w:proofErr w:type="gramEnd"/>
            <w:r w:rsidRPr="00FB2652">
              <w:rPr>
                <w:rFonts w:ascii="Verdana" w:hAnsi="Verdana" w:cs="Arial"/>
                <w:bCs/>
              </w:rPr>
              <w:t xml:space="preserve"> a minimum of 7 characters</w:t>
            </w:r>
          </w:p>
          <w:p w14:paraId="185E27A7" w14:textId="77777777" w:rsidR="009A1FC1" w:rsidRPr="00FB2652" w:rsidRDefault="009A1FC1" w:rsidP="009A1FC1">
            <w:pPr>
              <w:numPr>
                <w:ilvl w:val="0"/>
                <w:numId w:val="23"/>
              </w:numPr>
              <w:textAlignment w:val="top"/>
              <w:rPr>
                <w:rFonts w:ascii="Verdana" w:hAnsi="Verdana" w:cs="Arial"/>
                <w:b/>
              </w:rPr>
            </w:pPr>
            <w:r w:rsidRPr="00FB2652">
              <w:rPr>
                <w:rFonts w:ascii="Verdana" w:hAnsi="Verdana" w:cs="Arial"/>
                <w:b/>
              </w:rPr>
              <w:t xml:space="preserve">Last Name, First Name </w:t>
            </w:r>
          </w:p>
          <w:p w14:paraId="6F23F1BB" w14:textId="77777777" w:rsidR="00ED0B3C" w:rsidRPr="009A1FC1" w:rsidRDefault="00ED0B3C" w:rsidP="00377722">
            <w:pPr>
              <w:jc w:val="center"/>
              <w:textAlignment w:val="top"/>
              <w:rPr>
                <w:rFonts w:ascii="Verdana" w:hAnsi="Verdana" w:cs="Arial"/>
                <w:b/>
                <w:noProof/>
                <w:color w:val="333333"/>
              </w:rPr>
            </w:pPr>
          </w:p>
          <w:p w14:paraId="50FD7863" w14:textId="77777777" w:rsidR="005F5362" w:rsidRPr="009A1FC1" w:rsidRDefault="00B610FB" w:rsidP="00377722">
            <w:pPr>
              <w:jc w:val="center"/>
              <w:textAlignment w:val="top"/>
              <w:rPr>
                <w:rFonts w:ascii="Verdana" w:hAnsi="Verdana" w:cs="Arial"/>
                <w:b/>
                <w:noProof/>
                <w:color w:val="333333"/>
              </w:rPr>
            </w:pPr>
            <w:r w:rsidRPr="009A1FC1">
              <w:rPr>
                <w:rFonts w:ascii="Verdana" w:hAnsi="Verdana"/>
                <w:noProof/>
              </w:rPr>
              <w:drawing>
                <wp:inline distT="0" distB="0" distL="0" distR="0" wp14:anchorId="7556411B" wp14:editId="090CA3D8">
                  <wp:extent cx="7181850" cy="72390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0045B5" w14:textId="77777777" w:rsidR="00466633" w:rsidRPr="009A1FC1" w:rsidRDefault="00466633" w:rsidP="00377722">
            <w:pPr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  <w:p w14:paraId="507EFF21" w14:textId="77777777" w:rsidR="001300AA" w:rsidRDefault="000C118A" w:rsidP="006552C0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Note</w:t>
            </w:r>
            <w:proofErr w:type="gramStart"/>
            <w:r w:rsidR="001300AA" w:rsidRPr="009A1FC1">
              <w:rPr>
                <w:rFonts w:ascii="Verdana" w:hAnsi="Verdana" w:cs="Arial"/>
                <w:b/>
                <w:bCs/>
              </w:rPr>
              <w:t>:</w:t>
            </w:r>
            <w:r w:rsidR="001300AA" w:rsidRPr="009A1FC1">
              <w:rPr>
                <w:rFonts w:ascii="Verdana" w:hAnsi="Verdana" w:cs="Arial"/>
                <w:bCs/>
              </w:rPr>
              <w:t xml:space="preserve"> </w:t>
            </w:r>
            <w:r w:rsidR="00CA55AB" w:rsidRPr="009A1FC1">
              <w:rPr>
                <w:rFonts w:ascii="Verdana" w:hAnsi="Verdana" w:cs="Arial"/>
                <w:bCs/>
              </w:rPr>
              <w:t xml:space="preserve"> </w:t>
            </w:r>
            <w:r w:rsidR="001300AA" w:rsidRPr="009A1FC1">
              <w:rPr>
                <w:rFonts w:ascii="Verdana" w:hAnsi="Verdana" w:cs="Arial"/>
                <w:bCs/>
              </w:rPr>
              <w:t>The</w:t>
            </w:r>
            <w:proofErr w:type="gramEnd"/>
            <w:r w:rsidR="001300AA" w:rsidRPr="009A1FC1">
              <w:rPr>
                <w:rFonts w:ascii="Verdana" w:hAnsi="Verdana" w:cs="Arial"/>
                <w:bCs/>
              </w:rPr>
              <w:t xml:space="preserve"> CCR can search for enrollment information by using one or more of the search criteria.</w:t>
            </w:r>
          </w:p>
          <w:p w14:paraId="330E6EAE" w14:textId="77777777" w:rsidR="009A1FC1" w:rsidRPr="009A1FC1" w:rsidRDefault="009A1FC1" w:rsidP="006552C0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D44FA3" w:rsidRPr="009A1FC1" w14:paraId="7C6278FB" w14:textId="77777777" w:rsidTr="000026CA">
        <w:tc>
          <w:tcPr>
            <w:tcW w:w="835" w:type="dxa"/>
          </w:tcPr>
          <w:p w14:paraId="0B9B418D" w14:textId="77777777" w:rsidR="00E34091" w:rsidRPr="009A1FC1" w:rsidRDefault="006552C0" w:rsidP="006552C0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4</w:t>
            </w:r>
          </w:p>
        </w:tc>
        <w:tc>
          <w:tcPr>
            <w:tcW w:w="13519" w:type="dxa"/>
            <w:gridSpan w:val="3"/>
          </w:tcPr>
          <w:p w14:paraId="5E2E6555" w14:textId="77777777" w:rsidR="00D44FA3" w:rsidRPr="009A1FC1" w:rsidRDefault="00D44FA3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Click</w:t>
            </w:r>
            <w:r w:rsidRPr="009A1FC1">
              <w:rPr>
                <w:rFonts w:ascii="Verdana" w:hAnsi="Verdana" w:cs="Arial"/>
                <w:bCs/>
              </w:rPr>
              <w:t xml:space="preserve"> on the </w:t>
            </w:r>
            <w:r w:rsidRPr="009A1FC1">
              <w:rPr>
                <w:rFonts w:ascii="Verdana" w:hAnsi="Verdana" w:cs="Arial"/>
                <w:b/>
                <w:bCs/>
              </w:rPr>
              <w:t xml:space="preserve">Submit </w:t>
            </w:r>
            <w:r w:rsidRPr="009A1FC1">
              <w:rPr>
                <w:rFonts w:ascii="Verdana" w:hAnsi="Verdana" w:cs="Arial"/>
                <w:bCs/>
              </w:rPr>
              <w:t>button.</w:t>
            </w:r>
          </w:p>
          <w:p w14:paraId="34F2670A" w14:textId="77777777" w:rsidR="00D44FA3" w:rsidRPr="009A1FC1" w:rsidRDefault="00D44FA3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5267B975" w14:textId="77777777" w:rsidR="00191BA8" w:rsidRPr="009A1FC1" w:rsidRDefault="00B610FB" w:rsidP="00377722">
            <w:pPr>
              <w:jc w:val="center"/>
              <w:textAlignment w:val="top"/>
              <w:rPr>
                <w:rFonts w:ascii="Verdana" w:hAnsi="Verdana"/>
                <w:noProof/>
              </w:rPr>
            </w:pPr>
            <w:r w:rsidRPr="009A1FC1">
              <w:rPr>
                <w:rFonts w:ascii="Verdana" w:hAnsi="Verdana"/>
                <w:noProof/>
              </w:rPr>
              <w:drawing>
                <wp:inline distT="0" distB="0" distL="0" distR="0" wp14:anchorId="44F652D6" wp14:editId="38D4AC84">
                  <wp:extent cx="7181850" cy="781050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429AA3" w14:textId="77777777" w:rsidR="0094635B" w:rsidRPr="009A1FC1" w:rsidRDefault="0094635B" w:rsidP="00377722">
            <w:pPr>
              <w:jc w:val="center"/>
              <w:textAlignment w:val="top"/>
              <w:rPr>
                <w:rFonts w:ascii="Verdana" w:hAnsi="Verdana"/>
                <w:noProof/>
              </w:rPr>
            </w:pPr>
          </w:p>
          <w:p w14:paraId="463356F3" w14:textId="77777777" w:rsidR="00D44FA3" w:rsidRDefault="000C118A" w:rsidP="006552C0">
            <w:pPr>
              <w:textAlignment w:val="top"/>
              <w:rPr>
                <w:rFonts w:ascii="Verdana" w:hAnsi="Verdana"/>
                <w:noProof/>
              </w:rPr>
            </w:pPr>
            <w:r w:rsidRPr="009A1FC1">
              <w:rPr>
                <w:rFonts w:ascii="Verdana" w:hAnsi="Verdana"/>
                <w:b/>
                <w:noProof/>
              </w:rPr>
              <w:t>Result</w:t>
            </w:r>
            <w:r w:rsidR="00D44FA3" w:rsidRPr="009A1FC1">
              <w:rPr>
                <w:rFonts w:ascii="Verdana" w:hAnsi="Verdana"/>
                <w:b/>
                <w:noProof/>
              </w:rPr>
              <w:t>:</w:t>
            </w:r>
            <w:r w:rsidR="00D44FA3" w:rsidRPr="009A1FC1">
              <w:rPr>
                <w:rFonts w:ascii="Verdana" w:hAnsi="Verdana"/>
                <w:noProof/>
              </w:rPr>
              <w:t xml:space="preserve"> </w:t>
            </w:r>
            <w:r w:rsidR="00CA55AB" w:rsidRPr="009A1FC1">
              <w:rPr>
                <w:rFonts w:ascii="Verdana" w:hAnsi="Verdana"/>
                <w:noProof/>
              </w:rPr>
              <w:t xml:space="preserve"> </w:t>
            </w:r>
            <w:r w:rsidR="00D44FA3" w:rsidRPr="009A1FC1">
              <w:rPr>
                <w:rFonts w:ascii="Verdana" w:hAnsi="Verdana"/>
                <w:noProof/>
              </w:rPr>
              <w:t xml:space="preserve">The </w:t>
            </w:r>
            <w:r w:rsidR="00D44FA3" w:rsidRPr="009A1FC1">
              <w:rPr>
                <w:rFonts w:ascii="Verdana" w:hAnsi="Verdana"/>
                <w:b/>
                <w:noProof/>
              </w:rPr>
              <w:t>Search Results</w:t>
            </w:r>
            <w:r w:rsidR="00D44FA3" w:rsidRPr="009A1FC1">
              <w:rPr>
                <w:rFonts w:ascii="Verdana" w:hAnsi="Verdana"/>
                <w:noProof/>
              </w:rPr>
              <w:t xml:space="preserve"> screen will display.</w:t>
            </w:r>
          </w:p>
          <w:p w14:paraId="3A9B8C4F" w14:textId="77777777" w:rsidR="009A1FC1" w:rsidRPr="009A1FC1" w:rsidRDefault="009A1FC1" w:rsidP="006552C0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E31F5F" w:rsidRPr="009A1FC1" w14:paraId="256914A3" w14:textId="77777777" w:rsidTr="000026CA">
        <w:tc>
          <w:tcPr>
            <w:tcW w:w="835" w:type="dxa"/>
            <w:vMerge w:val="restart"/>
          </w:tcPr>
          <w:p w14:paraId="68C81D8E" w14:textId="77777777" w:rsidR="009D4D60" w:rsidRPr="009A1FC1" w:rsidRDefault="006552C0" w:rsidP="009A1FC1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5</w:t>
            </w:r>
          </w:p>
        </w:tc>
        <w:tc>
          <w:tcPr>
            <w:tcW w:w="13519" w:type="dxa"/>
            <w:gridSpan w:val="3"/>
            <w:tcBorders>
              <w:bottom w:val="single" w:sz="4" w:space="0" w:color="auto"/>
            </w:tcBorders>
          </w:tcPr>
          <w:p w14:paraId="6022D1D6" w14:textId="77777777" w:rsidR="00E31F5F" w:rsidRPr="009A1FC1" w:rsidRDefault="00E31F5F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 xml:space="preserve">Verify the beneficiary’s enrollment status in the </w:t>
            </w:r>
            <w:r w:rsidRPr="009A1FC1">
              <w:rPr>
                <w:rFonts w:ascii="Verdana" w:hAnsi="Verdana" w:cs="Arial"/>
                <w:b/>
                <w:bCs/>
              </w:rPr>
              <w:t>Record Stage</w:t>
            </w:r>
            <w:r w:rsidRPr="009A1FC1">
              <w:rPr>
                <w:rFonts w:ascii="Verdana" w:hAnsi="Verdana" w:cs="Arial"/>
                <w:bCs/>
              </w:rPr>
              <w:t xml:space="preserve"> column.</w:t>
            </w:r>
          </w:p>
          <w:p w14:paraId="32D8E53F" w14:textId="77777777" w:rsidR="00FB7D8E" w:rsidRPr="009A1FC1" w:rsidRDefault="00FB7D8E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  <w:p w14:paraId="45DF67F2" w14:textId="77777777" w:rsidR="00DC431B" w:rsidRPr="009A1FC1" w:rsidRDefault="00B610FB" w:rsidP="00377722">
            <w:pPr>
              <w:jc w:val="center"/>
              <w:textAlignment w:val="top"/>
              <w:rPr>
                <w:rFonts w:ascii="Verdana" w:hAnsi="Verdana"/>
                <w:noProof/>
              </w:rPr>
            </w:pPr>
            <w:r w:rsidRPr="009A1FC1">
              <w:rPr>
                <w:rFonts w:ascii="Verdana" w:hAnsi="Verdana"/>
                <w:noProof/>
              </w:rPr>
              <w:drawing>
                <wp:inline distT="0" distB="0" distL="0" distR="0" wp14:anchorId="51EB1673" wp14:editId="42C91318">
                  <wp:extent cx="7029450" cy="1762125"/>
                  <wp:effectExtent l="0" t="0" r="0" b="0"/>
                  <wp:docPr id="7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9450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A38263" w14:textId="77777777" w:rsidR="00DC431B" w:rsidRPr="009A1FC1" w:rsidRDefault="00DC431B" w:rsidP="00377722">
            <w:pPr>
              <w:jc w:val="center"/>
              <w:textAlignment w:val="top"/>
              <w:rPr>
                <w:rFonts w:ascii="Verdana" w:hAnsi="Verdana"/>
                <w:noProof/>
              </w:rPr>
            </w:pPr>
          </w:p>
          <w:p w14:paraId="69CDD0C7" w14:textId="77777777" w:rsidR="009D4D60" w:rsidRPr="009A1FC1" w:rsidRDefault="00FB7D8E" w:rsidP="00FB7D8E">
            <w:pPr>
              <w:textAlignment w:val="top"/>
              <w:rPr>
                <w:rFonts w:ascii="Verdana" w:hAnsi="Verdana"/>
              </w:rPr>
            </w:pPr>
            <w:r w:rsidRPr="009A1FC1">
              <w:rPr>
                <w:rFonts w:ascii="Verdana" w:hAnsi="Verdana"/>
                <w:b/>
              </w:rPr>
              <w:t>Note</w:t>
            </w:r>
            <w:r w:rsidR="009D4D60" w:rsidRPr="009A1FC1">
              <w:rPr>
                <w:rFonts w:ascii="Verdana" w:hAnsi="Verdana"/>
                <w:b/>
              </w:rPr>
              <w:t>s</w:t>
            </w:r>
            <w:r w:rsidRPr="009A1FC1">
              <w:rPr>
                <w:rFonts w:ascii="Verdana" w:hAnsi="Verdana"/>
                <w:b/>
              </w:rPr>
              <w:t>:</w:t>
            </w:r>
            <w:r w:rsidRPr="009A1FC1">
              <w:rPr>
                <w:rFonts w:ascii="Verdana" w:hAnsi="Verdana"/>
              </w:rPr>
              <w:t xml:space="preserve">  </w:t>
            </w:r>
          </w:p>
          <w:p w14:paraId="17CF40B5" w14:textId="77777777" w:rsidR="00FB7D8E" w:rsidRPr="009A1FC1" w:rsidRDefault="00FB7D8E" w:rsidP="009D4D60">
            <w:pPr>
              <w:numPr>
                <w:ilvl w:val="0"/>
                <w:numId w:val="22"/>
              </w:numPr>
              <w:textAlignment w:val="top"/>
              <w:rPr>
                <w:rFonts w:ascii="Verdana" w:hAnsi="Verdana"/>
              </w:rPr>
            </w:pPr>
            <w:r w:rsidRPr="009A1FC1">
              <w:rPr>
                <w:rFonts w:ascii="Verdana" w:hAnsi="Verdana"/>
              </w:rPr>
              <w:t xml:space="preserve">The search results are listed by </w:t>
            </w:r>
            <w:r w:rsidRPr="009A1FC1">
              <w:rPr>
                <w:rFonts w:ascii="Verdana" w:hAnsi="Verdana"/>
                <w:b/>
              </w:rPr>
              <w:t>Batch Date</w:t>
            </w:r>
            <w:r w:rsidRPr="009A1FC1">
              <w:rPr>
                <w:rFonts w:ascii="Verdana" w:hAnsi="Verdana"/>
              </w:rPr>
              <w:t xml:space="preserve"> with the most recent enrollment application listed first (i.e. newest to oldest).</w:t>
            </w:r>
          </w:p>
          <w:p w14:paraId="04F20E23" w14:textId="77777777" w:rsidR="009D4D60" w:rsidRPr="009A1FC1" w:rsidRDefault="009D4D60" w:rsidP="009D4D60">
            <w:pPr>
              <w:numPr>
                <w:ilvl w:val="0"/>
                <w:numId w:val="22"/>
              </w:numPr>
              <w:textAlignment w:val="top"/>
              <w:rPr>
                <w:rFonts w:ascii="Verdana" w:hAnsi="Verdana"/>
              </w:rPr>
            </w:pPr>
            <w:r w:rsidRPr="009A1FC1">
              <w:rPr>
                <w:rFonts w:ascii="Verdana" w:hAnsi="Verdana"/>
              </w:rPr>
              <w:t>View all search results to determine if a more recent application has been marked as Completed.</w:t>
            </w:r>
          </w:p>
          <w:p w14:paraId="551518E6" w14:textId="77777777" w:rsidR="00E31F5F" w:rsidRPr="009A1FC1" w:rsidRDefault="00E31F5F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E31F5F" w:rsidRPr="009A1FC1" w14:paraId="273ACE82" w14:textId="77777777" w:rsidTr="000026CA">
        <w:trPr>
          <w:trHeight w:val="39"/>
        </w:trPr>
        <w:tc>
          <w:tcPr>
            <w:tcW w:w="835" w:type="dxa"/>
            <w:vMerge/>
          </w:tcPr>
          <w:p w14:paraId="4B4965F7" w14:textId="77777777" w:rsidR="00E31F5F" w:rsidRPr="009A1FC1" w:rsidRDefault="00E31F5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379" w:type="dxa"/>
            <w:shd w:val="pct10" w:color="auto" w:fill="auto"/>
          </w:tcPr>
          <w:p w14:paraId="59D989C6" w14:textId="77777777" w:rsidR="00E31F5F" w:rsidRPr="009A1FC1" w:rsidRDefault="00E31F5F" w:rsidP="00377722">
            <w:pPr>
              <w:jc w:val="center"/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  <w:b/>
              </w:rPr>
              <w:t>If the Record Stage is…</w:t>
            </w:r>
          </w:p>
        </w:tc>
        <w:tc>
          <w:tcPr>
            <w:tcW w:w="11140" w:type="dxa"/>
            <w:gridSpan w:val="2"/>
            <w:shd w:val="pct10" w:color="auto" w:fill="auto"/>
          </w:tcPr>
          <w:p w14:paraId="098750FE" w14:textId="77777777" w:rsidR="00E31F5F" w:rsidRPr="009A1FC1" w:rsidRDefault="00E31F5F" w:rsidP="00377722">
            <w:pPr>
              <w:jc w:val="center"/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  <w:b/>
              </w:rPr>
              <w:t>Then…</w:t>
            </w:r>
          </w:p>
        </w:tc>
      </w:tr>
      <w:tr w:rsidR="00E31F5F" w:rsidRPr="009A1FC1" w14:paraId="52D2838A" w14:textId="77777777" w:rsidTr="000026CA">
        <w:trPr>
          <w:trHeight w:val="33"/>
        </w:trPr>
        <w:tc>
          <w:tcPr>
            <w:tcW w:w="835" w:type="dxa"/>
            <w:vMerge/>
          </w:tcPr>
          <w:p w14:paraId="1611077A" w14:textId="77777777" w:rsidR="00E31F5F" w:rsidRPr="009A1FC1" w:rsidRDefault="00E31F5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379" w:type="dxa"/>
            <w:vMerge w:val="restart"/>
          </w:tcPr>
          <w:p w14:paraId="26589A48" w14:textId="77777777" w:rsidR="00E31F5F" w:rsidRPr="009A1FC1" w:rsidRDefault="00E31F5F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Denied</w:t>
            </w:r>
          </w:p>
        </w:tc>
        <w:tc>
          <w:tcPr>
            <w:tcW w:w="111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0237028" w14:textId="77777777" w:rsidR="006552C0" w:rsidRPr="009A1FC1" w:rsidRDefault="00B610FB" w:rsidP="006552C0">
            <w:pPr>
              <w:textAlignment w:val="top"/>
              <w:rPr>
                <w:rFonts w:ascii="Verdana" w:hAnsi="Verdana"/>
              </w:rPr>
            </w:pPr>
            <w:r w:rsidRPr="009A1FC1">
              <w:rPr>
                <w:rFonts w:ascii="Verdana" w:hAnsi="Verdana"/>
                <w:noProof/>
              </w:rPr>
              <w:drawing>
                <wp:inline distT="0" distB="0" distL="0" distR="0" wp14:anchorId="36EE46FA" wp14:editId="6E25B4B1">
                  <wp:extent cx="285750" cy="180975"/>
                  <wp:effectExtent l="0" t="0" r="0" b="0"/>
                  <wp:docPr id="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928A9E" w14:textId="77777777" w:rsidR="009D4D60" w:rsidRPr="009A1FC1" w:rsidRDefault="009D4D60" w:rsidP="00B312A9">
            <w:pPr>
              <w:numPr>
                <w:ilvl w:val="0"/>
                <w:numId w:val="7"/>
              </w:num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</w:rPr>
              <w:t xml:space="preserve">We see your application was denied. </w:t>
            </w:r>
          </w:p>
          <w:p w14:paraId="42DCB24E" w14:textId="77777777" w:rsidR="00E31F5F" w:rsidRPr="009A1FC1" w:rsidRDefault="00E31F5F" w:rsidP="00B312A9">
            <w:pPr>
              <w:numPr>
                <w:ilvl w:val="0"/>
                <w:numId w:val="7"/>
              </w:num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</w:rPr>
              <w:t>Would you like more information regarding the denial of your enrollment application?</w:t>
            </w:r>
          </w:p>
          <w:p w14:paraId="27B12B2F" w14:textId="77777777" w:rsidR="00E31F5F" w:rsidRPr="009A1FC1" w:rsidRDefault="00E31F5F" w:rsidP="006552C0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F36002" w:rsidRPr="009A1FC1" w14:paraId="4C2C9E1B" w14:textId="77777777" w:rsidTr="000026CA">
        <w:trPr>
          <w:trHeight w:val="90"/>
        </w:trPr>
        <w:tc>
          <w:tcPr>
            <w:tcW w:w="835" w:type="dxa"/>
            <w:vMerge/>
          </w:tcPr>
          <w:p w14:paraId="710D1A53" w14:textId="77777777" w:rsidR="00E31F5F" w:rsidRPr="009A1FC1" w:rsidRDefault="00E31F5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379" w:type="dxa"/>
            <w:vMerge/>
          </w:tcPr>
          <w:p w14:paraId="1EB7D026" w14:textId="77777777" w:rsidR="00E31F5F" w:rsidRPr="009A1FC1" w:rsidRDefault="00E31F5F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2379" w:type="dxa"/>
            <w:shd w:val="pct10" w:color="auto" w:fill="auto"/>
          </w:tcPr>
          <w:p w14:paraId="0CB90E29" w14:textId="77777777" w:rsidR="00E31F5F" w:rsidRPr="009A1FC1" w:rsidRDefault="00E31F5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If the beneficiary answers…</w:t>
            </w:r>
          </w:p>
        </w:tc>
        <w:tc>
          <w:tcPr>
            <w:tcW w:w="8761" w:type="dxa"/>
            <w:shd w:val="pct10" w:color="auto" w:fill="auto"/>
          </w:tcPr>
          <w:p w14:paraId="3260F1E5" w14:textId="77777777" w:rsidR="00E31F5F" w:rsidRPr="009A1FC1" w:rsidRDefault="00E31F5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Then…</w:t>
            </w:r>
          </w:p>
        </w:tc>
      </w:tr>
      <w:tr w:rsidR="00F36002" w:rsidRPr="009A1FC1" w14:paraId="13D3CB96" w14:textId="77777777" w:rsidTr="000026CA">
        <w:trPr>
          <w:trHeight w:val="90"/>
        </w:trPr>
        <w:tc>
          <w:tcPr>
            <w:tcW w:w="835" w:type="dxa"/>
            <w:vMerge/>
          </w:tcPr>
          <w:p w14:paraId="66BA4953" w14:textId="77777777" w:rsidR="00E31F5F" w:rsidRPr="009A1FC1" w:rsidRDefault="00E31F5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379" w:type="dxa"/>
            <w:vMerge/>
          </w:tcPr>
          <w:p w14:paraId="139BD4FD" w14:textId="77777777" w:rsidR="00E31F5F" w:rsidRPr="009A1FC1" w:rsidRDefault="00E31F5F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2379" w:type="dxa"/>
          </w:tcPr>
          <w:p w14:paraId="5C46AD99" w14:textId="77777777" w:rsidR="00E31F5F" w:rsidRPr="009A1FC1" w:rsidRDefault="00E31F5F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Yes</w:t>
            </w:r>
          </w:p>
        </w:tc>
        <w:tc>
          <w:tcPr>
            <w:tcW w:w="8761" w:type="dxa"/>
          </w:tcPr>
          <w:p w14:paraId="1E7EAF8F" w14:textId="77777777" w:rsidR="00E31F5F" w:rsidRDefault="00E31F5F" w:rsidP="00377722">
            <w:pPr>
              <w:textAlignment w:val="top"/>
              <w:rPr>
                <w:rFonts w:ascii="Verdana" w:hAnsi="Verdana"/>
                <w:iCs/>
              </w:rPr>
            </w:pPr>
            <w:r w:rsidRPr="009A1FC1">
              <w:rPr>
                <w:rFonts w:ascii="Verdana" w:hAnsi="Verdana" w:cs="Arial"/>
                <w:bCs/>
              </w:rPr>
              <w:t xml:space="preserve">Refer to the </w:t>
            </w:r>
            <w:hyperlink w:anchor="_Viewing_Enrollment_Information" w:history="1">
              <w:r w:rsidRPr="009A1FC1">
                <w:rPr>
                  <w:rStyle w:val="Hyperlink"/>
                  <w:rFonts w:ascii="Verdana" w:hAnsi="Verdana"/>
                  <w:iCs/>
                </w:rPr>
                <w:t>Viewing Enrollment Information in FAZAL</w:t>
              </w:r>
            </w:hyperlink>
            <w:r w:rsidRPr="009A1FC1">
              <w:rPr>
                <w:rFonts w:ascii="Verdana" w:hAnsi="Verdana"/>
                <w:iCs/>
              </w:rPr>
              <w:t xml:space="preserve"> section of this work instruction.</w:t>
            </w:r>
          </w:p>
          <w:p w14:paraId="7D21C6C7" w14:textId="77777777" w:rsidR="009A1FC1" w:rsidRPr="009A1FC1" w:rsidRDefault="009A1FC1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F36002" w:rsidRPr="009A1FC1" w14:paraId="4E485E6A" w14:textId="77777777" w:rsidTr="000026CA">
        <w:trPr>
          <w:trHeight w:val="90"/>
        </w:trPr>
        <w:tc>
          <w:tcPr>
            <w:tcW w:w="835" w:type="dxa"/>
            <w:vMerge/>
          </w:tcPr>
          <w:p w14:paraId="3F3606BE" w14:textId="77777777" w:rsidR="00E31F5F" w:rsidRPr="009A1FC1" w:rsidRDefault="00E31F5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379" w:type="dxa"/>
            <w:vMerge/>
          </w:tcPr>
          <w:p w14:paraId="16AD8B48" w14:textId="77777777" w:rsidR="00E31F5F" w:rsidRPr="009A1FC1" w:rsidRDefault="00E31F5F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2379" w:type="dxa"/>
          </w:tcPr>
          <w:p w14:paraId="1AC4FDFC" w14:textId="77777777" w:rsidR="00E31F5F" w:rsidRPr="009A1FC1" w:rsidRDefault="00E31F5F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No</w:t>
            </w:r>
          </w:p>
        </w:tc>
        <w:tc>
          <w:tcPr>
            <w:tcW w:w="8761" w:type="dxa"/>
          </w:tcPr>
          <w:p w14:paraId="12506233" w14:textId="77777777" w:rsidR="00E31F5F" w:rsidRDefault="00E31F5F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 xml:space="preserve">Proceed to </w:t>
            </w:r>
            <w:r w:rsidR="004F6C50" w:rsidRPr="009A1FC1">
              <w:rPr>
                <w:rFonts w:ascii="Verdana" w:hAnsi="Verdana" w:cs="Arial"/>
                <w:b/>
                <w:bCs/>
              </w:rPr>
              <w:t xml:space="preserve">the </w:t>
            </w:r>
            <w:r w:rsidRPr="009A1FC1">
              <w:rPr>
                <w:rFonts w:ascii="Verdana" w:hAnsi="Verdana" w:cs="Arial"/>
                <w:b/>
                <w:bCs/>
              </w:rPr>
              <w:t>next step.</w:t>
            </w:r>
          </w:p>
          <w:p w14:paraId="30D3F41A" w14:textId="77777777" w:rsidR="009A1FC1" w:rsidRPr="009A1FC1" w:rsidRDefault="009A1FC1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E31F5F" w:rsidRPr="009A1FC1" w14:paraId="437E3C6B" w14:textId="77777777" w:rsidTr="000026CA">
        <w:trPr>
          <w:trHeight w:val="33"/>
        </w:trPr>
        <w:tc>
          <w:tcPr>
            <w:tcW w:w="835" w:type="dxa"/>
            <w:vMerge/>
          </w:tcPr>
          <w:p w14:paraId="495AE199" w14:textId="77777777" w:rsidR="00E31F5F" w:rsidRPr="009A1FC1" w:rsidRDefault="00E31F5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379" w:type="dxa"/>
          </w:tcPr>
          <w:p w14:paraId="3E8D834C" w14:textId="77777777" w:rsidR="00E31F5F" w:rsidRPr="009A1FC1" w:rsidRDefault="00E31F5F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Facets Inserted</w:t>
            </w:r>
          </w:p>
        </w:tc>
        <w:tc>
          <w:tcPr>
            <w:tcW w:w="11140" w:type="dxa"/>
            <w:gridSpan w:val="2"/>
          </w:tcPr>
          <w:p w14:paraId="55F2D6D8" w14:textId="77777777" w:rsidR="00E31F5F" w:rsidRPr="009A1FC1" w:rsidRDefault="00B610FB" w:rsidP="00FD1FA2">
            <w:pPr>
              <w:rPr>
                <w:rFonts w:ascii="Verdana" w:hAnsi="Verdana"/>
              </w:rPr>
            </w:pPr>
            <w:r w:rsidRPr="009A1FC1">
              <w:rPr>
                <w:rFonts w:ascii="Verdana" w:hAnsi="Verdana"/>
                <w:noProof/>
              </w:rPr>
              <w:drawing>
                <wp:inline distT="0" distB="0" distL="0" distR="0" wp14:anchorId="3791DC44" wp14:editId="71BC012E">
                  <wp:extent cx="285750" cy="180975"/>
                  <wp:effectExtent l="0" t="0" r="0" b="0"/>
                  <wp:docPr id="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D1FA2" w:rsidRPr="009A1FC1">
              <w:rPr>
                <w:rFonts w:ascii="Verdana" w:hAnsi="Verdana"/>
              </w:rPr>
              <w:t xml:space="preserve">  </w:t>
            </w:r>
            <w:r w:rsidR="00E31F5F" w:rsidRPr="009A1FC1">
              <w:rPr>
                <w:rFonts w:ascii="Verdana" w:hAnsi="Verdana"/>
              </w:rPr>
              <w:t xml:space="preserve">Your enrollment application was pre-approved by CMS and the </w:t>
            </w:r>
            <w:r w:rsidR="006E6D59" w:rsidRPr="009A1FC1">
              <w:rPr>
                <w:rFonts w:ascii="Verdana" w:hAnsi="Verdana"/>
              </w:rPr>
              <w:t xml:space="preserve">application </w:t>
            </w:r>
            <w:r w:rsidR="00E31F5F" w:rsidRPr="009A1FC1">
              <w:rPr>
                <w:rFonts w:ascii="Verdana" w:hAnsi="Verdana"/>
              </w:rPr>
              <w:t>has been loaded into</w:t>
            </w:r>
            <w:r w:rsidR="006E6D59" w:rsidRPr="009A1FC1">
              <w:rPr>
                <w:rFonts w:ascii="Verdana" w:hAnsi="Verdana"/>
              </w:rPr>
              <w:t xml:space="preserve"> our enrollment systems for further processing</w:t>
            </w:r>
            <w:r w:rsidR="00FD1FA2" w:rsidRPr="009A1FC1">
              <w:rPr>
                <w:rFonts w:ascii="Verdana" w:hAnsi="Verdana"/>
              </w:rPr>
              <w:t xml:space="preserve">. </w:t>
            </w:r>
          </w:p>
          <w:p w14:paraId="60290D4F" w14:textId="77777777" w:rsidR="00E31F5F" w:rsidRPr="009A1FC1" w:rsidRDefault="00E31F5F" w:rsidP="00377722">
            <w:pPr>
              <w:rPr>
                <w:rFonts w:ascii="Verdana" w:hAnsi="Verdana"/>
              </w:rPr>
            </w:pPr>
          </w:p>
          <w:p w14:paraId="21F07EAC" w14:textId="77777777" w:rsidR="00E31F5F" w:rsidRPr="009A1FC1" w:rsidRDefault="000C118A" w:rsidP="00377722">
            <w:pPr>
              <w:textAlignment w:val="top"/>
              <w:rPr>
                <w:rFonts w:ascii="Verdana" w:hAnsi="Verdana"/>
              </w:rPr>
            </w:pPr>
            <w:r w:rsidRPr="009A1FC1">
              <w:rPr>
                <w:rFonts w:ascii="Verdana" w:hAnsi="Verdana"/>
                <w:b/>
              </w:rPr>
              <w:t>Note</w:t>
            </w:r>
            <w:proofErr w:type="gramStart"/>
            <w:r w:rsidR="00E31F5F" w:rsidRPr="009A1FC1">
              <w:rPr>
                <w:rFonts w:ascii="Verdana" w:hAnsi="Verdana"/>
                <w:b/>
              </w:rPr>
              <w:t>:</w:t>
            </w:r>
            <w:r w:rsidR="00E31F5F" w:rsidRPr="009A1FC1">
              <w:rPr>
                <w:rFonts w:ascii="Verdana" w:hAnsi="Verdana"/>
              </w:rPr>
              <w:t xml:space="preserve">  This</w:t>
            </w:r>
            <w:proofErr w:type="gramEnd"/>
            <w:r w:rsidR="00E31F5F" w:rsidRPr="009A1FC1">
              <w:rPr>
                <w:rFonts w:ascii="Verdana" w:hAnsi="Verdana"/>
              </w:rPr>
              <w:t xml:space="preserve"> record stage applies to EGWP, SPAP, LIS, Facilitated-enrolled and Auto-enrolled beneficiaries.</w:t>
            </w:r>
          </w:p>
          <w:p w14:paraId="22384056" w14:textId="77777777" w:rsidR="00C10E47" w:rsidRPr="009A1FC1" w:rsidRDefault="00C10E47" w:rsidP="00377722">
            <w:pPr>
              <w:textAlignment w:val="top"/>
              <w:rPr>
                <w:rFonts w:ascii="Verdana" w:hAnsi="Verdana"/>
              </w:rPr>
            </w:pPr>
          </w:p>
          <w:p w14:paraId="6308F164" w14:textId="77777777" w:rsidR="00C10E47" w:rsidRDefault="00C10E47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 xml:space="preserve">Proceed to </w:t>
            </w:r>
            <w:r w:rsidR="004F6C50" w:rsidRPr="009A1FC1">
              <w:rPr>
                <w:rFonts w:ascii="Verdana" w:hAnsi="Verdana" w:cs="Arial"/>
                <w:b/>
                <w:bCs/>
              </w:rPr>
              <w:t xml:space="preserve">the </w:t>
            </w:r>
            <w:r w:rsidRPr="009A1FC1">
              <w:rPr>
                <w:rFonts w:ascii="Verdana" w:hAnsi="Verdana" w:cs="Arial"/>
                <w:b/>
                <w:bCs/>
              </w:rPr>
              <w:t>next step.</w:t>
            </w:r>
          </w:p>
          <w:p w14:paraId="69217479" w14:textId="77777777" w:rsidR="009A1FC1" w:rsidRPr="009A1FC1" w:rsidRDefault="009A1FC1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E31F5F" w:rsidRPr="009A1FC1" w14:paraId="67BBCAA4" w14:textId="77777777" w:rsidTr="000026CA">
        <w:trPr>
          <w:trHeight w:val="33"/>
        </w:trPr>
        <w:tc>
          <w:tcPr>
            <w:tcW w:w="835" w:type="dxa"/>
            <w:vMerge/>
          </w:tcPr>
          <w:p w14:paraId="5CE0B561" w14:textId="77777777" w:rsidR="00E31F5F" w:rsidRPr="009A1FC1" w:rsidRDefault="00E31F5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379" w:type="dxa"/>
            <w:vMerge w:val="restart"/>
          </w:tcPr>
          <w:p w14:paraId="339B2248" w14:textId="77777777" w:rsidR="00E31F5F" w:rsidRPr="009A1FC1" w:rsidRDefault="00E31F5F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Incomplete</w:t>
            </w:r>
            <w:r w:rsidR="006E6D59" w:rsidRPr="009A1FC1">
              <w:rPr>
                <w:rFonts w:ascii="Verdana" w:hAnsi="Verdana" w:cs="Arial"/>
                <w:bCs/>
              </w:rPr>
              <w:t xml:space="preserve"> </w:t>
            </w:r>
            <w:r w:rsidRPr="009A1FC1">
              <w:rPr>
                <w:rFonts w:ascii="Verdana" w:hAnsi="Verdana" w:cs="Arial"/>
                <w:bCs/>
              </w:rPr>
              <w:t>Q</w:t>
            </w:r>
          </w:p>
        </w:tc>
        <w:tc>
          <w:tcPr>
            <w:tcW w:w="11140" w:type="dxa"/>
            <w:gridSpan w:val="2"/>
            <w:tcBorders>
              <w:bottom w:val="single" w:sz="4" w:space="0" w:color="auto"/>
            </w:tcBorders>
          </w:tcPr>
          <w:p w14:paraId="617EE80A" w14:textId="77777777" w:rsidR="006552C0" w:rsidRPr="009A1FC1" w:rsidRDefault="00B610FB" w:rsidP="006552C0">
            <w:pPr>
              <w:rPr>
                <w:rFonts w:ascii="Verdana" w:hAnsi="Verdana"/>
              </w:rPr>
            </w:pPr>
            <w:r w:rsidRPr="009A1FC1">
              <w:rPr>
                <w:rFonts w:ascii="Verdana" w:hAnsi="Verdana"/>
                <w:noProof/>
              </w:rPr>
              <w:drawing>
                <wp:inline distT="0" distB="0" distL="0" distR="0" wp14:anchorId="548631CD" wp14:editId="3B317B7C">
                  <wp:extent cx="285750" cy="180975"/>
                  <wp:effectExtent l="0" t="0" r="0" b="0"/>
                  <wp:docPr id="1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98B733" w14:textId="77777777" w:rsidR="00E31F5F" w:rsidRPr="009A1FC1" w:rsidRDefault="00E31F5F" w:rsidP="00B312A9">
            <w:pPr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9A1FC1">
              <w:rPr>
                <w:rFonts w:ascii="Verdana" w:hAnsi="Verdana"/>
              </w:rPr>
              <w:t xml:space="preserve">Your enrollment application is incomplete. </w:t>
            </w:r>
          </w:p>
          <w:p w14:paraId="69B90B1F" w14:textId="77777777" w:rsidR="006E6D59" w:rsidRPr="009A1FC1" w:rsidRDefault="006E6D59" w:rsidP="00B312A9">
            <w:pPr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9A1FC1">
              <w:rPr>
                <w:rFonts w:ascii="Verdana" w:hAnsi="Verdana"/>
              </w:rPr>
              <w:t>We need additional information to complete the application process.</w:t>
            </w:r>
          </w:p>
          <w:p w14:paraId="7AEC9E2B" w14:textId="77777777" w:rsidR="009D4D60" w:rsidRPr="009A1FC1" w:rsidRDefault="009D4D60" w:rsidP="00B312A9">
            <w:pPr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9A1FC1">
              <w:rPr>
                <w:rFonts w:ascii="Verdana" w:hAnsi="Verdana"/>
              </w:rPr>
              <w:t>Would you like to provide it?</w:t>
            </w:r>
          </w:p>
          <w:p w14:paraId="627CC5C4" w14:textId="77777777" w:rsidR="00E31F5F" w:rsidRPr="009A1FC1" w:rsidRDefault="00E31F5F" w:rsidP="003C791C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F36002" w:rsidRPr="009A1FC1" w14:paraId="30422C71" w14:textId="77777777" w:rsidTr="000026CA">
        <w:trPr>
          <w:trHeight w:val="90"/>
        </w:trPr>
        <w:tc>
          <w:tcPr>
            <w:tcW w:w="835" w:type="dxa"/>
            <w:vMerge/>
          </w:tcPr>
          <w:p w14:paraId="2A59D8A3" w14:textId="77777777" w:rsidR="00E31F5F" w:rsidRPr="009A1FC1" w:rsidRDefault="00E31F5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379" w:type="dxa"/>
            <w:vMerge/>
          </w:tcPr>
          <w:p w14:paraId="53D89DA3" w14:textId="77777777" w:rsidR="00E31F5F" w:rsidRPr="009A1FC1" w:rsidRDefault="00E31F5F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2379" w:type="dxa"/>
            <w:shd w:val="pct10" w:color="auto" w:fill="auto"/>
          </w:tcPr>
          <w:p w14:paraId="38244770" w14:textId="77777777" w:rsidR="00E31F5F" w:rsidRPr="009A1FC1" w:rsidRDefault="00E31F5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If the beneficiary answers…</w:t>
            </w:r>
          </w:p>
        </w:tc>
        <w:tc>
          <w:tcPr>
            <w:tcW w:w="8761" w:type="dxa"/>
            <w:shd w:val="pct10" w:color="auto" w:fill="auto"/>
          </w:tcPr>
          <w:p w14:paraId="62D569A1" w14:textId="77777777" w:rsidR="00E31F5F" w:rsidRPr="009A1FC1" w:rsidRDefault="00E31F5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Then…</w:t>
            </w:r>
          </w:p>
        </w:tc>
      </w:tr>
      <w:tr w:rsidR="00F36002" w:rsidRPr="009A1FC1" w14:paraId="63D8FC3D" w14:textId="77777777" w:rsidTr="000026CA">
        <w:trPr>
          <w:trHeight w:val="90"/>
        </w:trPr>
        <w:tc>
          <w:tcPr>
            <w:tcW w:w="835" w:type="dxa"/>
            <w:vMerge/>
          </w:tcPr>
          <w:p w14:paraId="75AFB48D" w14:textId="77777777" w:rsidR="00E31F5F" w:rsidRPr="009A1FC1" w:rsidRDefault="00E31F5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379" w:type="dxa"/>
            <w:vMerge/>
          </w:tcPr>
          <w:p w14:paraId="70AE8CB1" w14:textId="77777777" w:rsidR="00E31F5F" w:rsidRPr="009A1FC1" w:rsidRDefault="00E31F5F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2379" w:type="dxa"/>
          </w:tcPr>
          <w:p w14:paraId="73584BB9" w14:textId="77777777" w:rsidR="00E31F5F" w:rsidRPr="009A1FC1" w:rsidRDefault="00E31F5F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Yes</w:t>
            </w:r>
          </w:p>
        </w:tc>
        <w:tc>
          <w:tcPr>
            <w:tcW w:w="8761" w:type="dxa"/>
          </w:tcPr>
          <w:p w14:paraId="1D5DE7ED" w14:textId="77777777" w:rsidR="006E6D59" w:rsidRDefault="00E31F5F" w:rsidP="00377722">
            <w:pPr>
              <w:textAlignment w:val="top"/>
              <w:rPr>
                <w:rFonts w:ascii="Verdana" w:hAnsi="Verdana"/>
                <w:iCs/>
              </w:rPr>
            </w:pPr>
            <w:r w:rsidRPr="009A1FC1">
              <w:rPr>
                <w:rFonts w:ascii="Verdana" w:hAnsi="Verdana" w:cs="Arial"/>
                <w:bCs/>
              </w:rPr>
              <w:t xml:space="preserve">Refer to the </w:t>
            </w:r>
            <w:hyperlink w:anchor="_Viewing_Enrollment_Information" w:history="1">
              <w:r w:rsidRPr="009A1FC1">
                <w:rPr>
                  <w:rStyle w:val="Hyperlink"/>
                  <w:rFonts w:ascii="Verdana" w:hAnsi="Verdana"/>
                  <w:iCs/>
                </w:rPr>
                <w:t>Viewing Enrollment Information in FAZAL</w:t>
              </w:r>
            </w:hyperlink>
            <w:r w:rsidRPr="009A1FC1">
              <w:rPr>
                <w:rFonts w:ascii="Verdana" w:hAnsi="Verdana"/>
                <w:iCs/>
              </w:rPr>
              <w:t xml:space="preserve"> section of this work instruction.</w:t>
            </w:r>
          </w:p>
          <w:p w14:paraId="36974258" w14:textId="77777777" w:rsidR="009A1FC1" w:rsidRPr="009A1FC1" w:rsidRDefault="009A1FC1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F36002" w:rsidRPr="009A1FC1" w14:paraId="1E77C7DD" w14:textId="77777777" w:rsidTr="000026CA">
        <w:trPr>
          <w:trHeight w:val="90"/>
        </w:trPr>
        <w:tc>
          <w:tcPr>
            <w:tcW w:w="835" w:type="dxa"/>
            <w:vMerge/>
          </w:tcPr>
          <w:p w14:paraId="16519AF0" w14:textId="77777777" w:rsidR="00E31F5F" w:rsidRPr="009A1FC1" w:rsidRDefault="00E31F5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379" w:type="dxa"/>
            <w:vMerge/>
          </w:tcPr>
          <w:p w14:paraId="53B19671" w14:textId="77777777" w:rsidR="00E31F5F" w:rsidRPr="009A1FC1" w:rsidRDefault="00E31F5F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2379" w:type="dxa"/>
          </w:tcPr>
          <w:p w14:paraId="5EE5622A" w14:textId="77777777" w:rsidR="00E31F5F" w:rsidRPr="009A1FC1" w:rsidRDefault="00E31F5F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No</w:t>
            </w:r>
          </w:p>
        </w:tc>
        <w:tc>
          <w:tcPr>
            <w:tcW w:w="8761" w:type="dxa"/>
          </w:tcPr>
          <w:p w14:paraId="20F3BB6D" w14:textId="77777777" w:rsidR="00E31F5F" w:rsidRDefault="00E31F5F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 xml:space="preserve">Proceed to </w:t>
            </w:r>
            <w:r w:rsidR="004F6C50" w:rsidRPr="009A1FC1">
              <w:rPr>
                <w:rFonts w:ascii="Verdana" w:hAnsi="Verdana" w:cs="Arial"/>
                <w:b/>
                <w:bCs/>
              </w:rPr>
              <w:t xml:space="preserve">the </w:t>
            </w:r>
            <w:r w:rsidRPr="009A1FC1">
              <w:rPr>
                <w:rFonts w:ascii="Verdana" w:hAnsi="Verdana" w:cs="Arial"/>
                <w:b/>
                <w:bCs/>
              </w:rPr>
              <w:t>next step.</w:t>
            </w:r>
          </w:p>
          <w:p w14:paraId="416A1A17" w14:textId="77777777" w:rsidR="009A1FC1" w:rsidRPr="009A1FC1" w:rsidRDefault="009A1FC1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5B26EF" w:rsidRPr="009A1FC1" w14:paraId="51F44C01" w14:textId="77777777" w:rsidTr="000026CA">
        <w:trPr>
          <w:trHeight w:val="33"/>
        </w:trPr>
        <w:tc>
          <w:tcPr>
            <w:tcW w:w="835" w:type="dxa"/>
            <w:vMerge/>
          </w:tcPr>
          <w:p w14:paraId="743B2526" w14:textId="77777777" w:rsidR="005B26EF" w:rsidRPr="009A1FC1" w:rsidRDefault="005B26E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379" w:type="dxa"/>
          </w:tcPr>
          <w:p w14:paraId="1C0D2808" w14:textId="77777777" w:rsidR="005B26EF" w:rsidRPr="009A1FC1" w:rsidRDefault="00BC4CE1" w:rsidP="00377722">
            <w:pPr>
              <w:textAlignment w:val="top"/>
              <w:rPr>
                <w:rFonts w:ascii="Verdana" w:hAnsi="Verdana" w:cs="Arial"/>
                <w:bCs/>
              </w:rPr>
            </w:pPr>
            <w:proofErr w:type="spellStart"/>
            <w:r w:rsidRPr="009A1FC1">
              <w:rPr>
                <w:rFonts w:ascii="Verdana" w:hAnsi="Verdana" w:cs="Arial"/>
                <w:bCs/>
              </w:rPr>
              <w:t>Opt</w:t>
            </w:r>
            <w:proofErr w:type="spellEnd"/>
            <w:r w:rsidRPr="009A1FC1">
              <w:rPr>
                <w:rFonts w:ascii="Verdana" w:hAnsi="Verdana" w:cs="Arial"/>
                <w:bCs/>
              </w:rPr>
              <w:t xml:space="preserve"> Hold</w:t>
            </w:r>
          </w:p>
        </w:tc>
        <w:tc>
          <w:tcPr>
            <w:tcW w:w="11140" w:type="dxa"/>
            <w:gridSpan w:val="2"/>
          </w:tcPr>
          <w:p w14:paraId="3FC56CE2" w14:textId="659A1C33" w:rsidR="005B26EF" w:rsidRDefault="00BC4CE1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 xml:space="preserve">Refer to the </w:t>
            </w:r>
            <w:hyperlink r:id="rId19" w:anchor="!/view?docid=2c29dcee-9c67-42b2-b1ec-1a8725b1c6ba" w:history="1">
              <w:r w:rsidR="000026CA" w:rsidRPr="00AE09BB">
                <w:rPr>
                  <w:rStyle w:val="Hyperlink"/>
                  <w:rFonts w:ascii="Verdana" w:hAnsi="Verdana"/>
                </w:rPr>
                <w:t xml:space="preserve">Compass MED D - Specialized Member Services Team (SMST) - EGWP </w:t>
              </w:r>
              <w:proofErr w:type="spellStart"/>
              <w:r w:rsidR="000026CA" w:rsidRPr="00AE09BB">
                <w:rPr>
                  <w:rStyle w:val="Hyperlink"/>
                  <w:rFonts w:ascii="Verdana" w:hAnsi="Verdana"/>
                </w:rPr>
                <w:t>Opt</w:t>
              </w:r>
              <w:proofErr w:type="spellEnd"/>
              <w:r w:rsidR="000026CA" w:rsidRPr="00AE09BB">
                <w:rPr>
                  <w:rStyle w:val="Hyperlink"/>
                  <w:rFonts w:ascii="Verdana" w:hAnsi="Verdana"/>
                </w:rPr>
                <w:t xml:space="preserve"> Hold Release Process in FAZAL</w:t>
              </w:r>
            </w:hyperlink>
            <w:r w:rsidR="000026CA" w:rsidRPr="009A1FC1">
              <w:rPr>
                <w:rFonts w:ascii="Verdana" w:hAnsi="Verdana"/>
              </w:rPr>
              <w:t xml:space="preserve"> </w:t>
            </w:r>
            <w:r w:rsidRPr="009A1FC1">
              <w:rPr>
                <w:rFonts w:ascii="Verdana" w:hAnsi="Verdana" w:cs="Arial"/>
                <w:bCs/>
              </w:rPr>
              <w:t>work instruction</w:t>
            </w:r>
            <w:r w:rsidR="004F21F8" w:rsidRPr="009A1FC1">
              <w:rPr>
                <w:rFonts w:ascii="Verdana" w:hAnsi="Verdana" w:cs="Arial"/>
                <w:bCs/>
              </w:rPr>
              <w:t xml:space="preserve">. </w:t>
            </w:r>
          </w:p>
          <w:p w14:paraId="13EEF9DD" w14:textId="77777777" w:rsidR="009A1FC1" w:rsidRPr="009A1FC1" w:rsidRDefault="009A1FC1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E31F5F" w:rsidRPr="009A1FC1" w14:paraId="17997106" w14:textId="77777777" w:rsidTr="000026CA">
        <w:trPr>
          <w:trHeight w:val="33"/>
        </w:trPr>
        <w:tc>
          <w:tcPr>
            <w:tcW w:w="835" w:type="dxa"/>
            <w:vMerge/>
          </w:tcPr>
          <w:p w14:paraId="2414AF76" w14:textId="77777777" w:rsidR="00E31F5F" w:rsidRPr="009A1FC1" w:rsidRDefault="00E31F5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379" w:type="dxa"/>
          </w:tcPr>
          <w:p w14:paraId="489C0753" w14:textId="77777777" w:rsidR="00E31F5F" w:rsidRPr="009A1FC1" w:rsidRDefault="00E31F5F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Processed</w:t>
            </w:r>
          </w:p>
        </w:tc>
        <w:tc>
          <w:tcPr>
            <w:tcW w:w="11140" w:type="dxa"/>
            <w:gridSpan w:val="2"/>
          </w:tcPr>
          <w:p w14:paraId="24D1E39B" w14:textId="77777777" w:rsidR="00E31F5F" w:rsidRPr="009A1FC1" w:rsidRDefault="00B610FB" w:rsidP="00FD1FA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  <w:noProof/>
              </w:rPr>
              <w:drawing>
                <wp:inline distT="0" distB="0" distL="0" distR="0" wp14:anchorId="745B211B" wp14:editId="6711F993">
                  <wp:extent cx="285750" cy="180975"/>
                  <wp:effectExtent l="0" t="0" r="0" b="0"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D1FA2" w:rsidRPr="009A1FC1">
              <w:rPr>
                <w:rFonts w:ascii="Verdana" w:hAnsi="Verdana"/>
              </w:rPr>
              <w:t xml:space="preserve">  </w:t>
            </w:r>
            <w:r w:rsidR="00E31F5F" w:rsidRPr="009A1FC1">
              <w:rPr>
                <w:rFonts w:ascii="Verdana" w:hAnsi="Verdana"/>
              </w:rPr>
              <w:t>Your enrollment application is being processed and sent to CMS.</w:t>
            </w:r>
          </w:p>
          <w:p w14:paraId="23156CBB" w14:textId="77777777" w:rsidR="000D3C89" w:rsidRPr="009A1FC1" w:rsidRDefault="000D3C89" w:rsidP="00377722">
            <w:pPr>
              <w:textAlignment w:val="top"/>
              <w:rPr>
                <w:rFonts w:ascii="Verdana" w:hAnsi="Verdana"/>
              </w:rPr>
            </w:pPr>
          </w:p>
          <w:p w14:paraId="07F8F6FD" w14:textId="77777777" w:rsidR="00C10E47" w:rsidRDefault="00C10E47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 xml:space="preserve">Proceed to </w:t>
            </w:r>
            <w:r w:rsidR="008561D5" w:rsidRPr="009A1FC1">
              <w:rPr>
                <w:rFonts w:ascii="Verdana" w:hAnsi="Verdana" w:cs="Arial"/>
                <w:b/>
                <w:bCs/>
              </w:rPr>
              <w:t xml:space="preserve">the </w:t>
            </w:r>
            <w:r w:rsidRPr="009A1FC1">
              <w:rPr>
                <w:rFonts w:ascii="Verdana" w:hAnsi="Verdana" w:cs="Arial"/>
                <w:b/>
                <w:bCs/>
              </w:rPr>
              <w:t>next step.</w:t>
            </w:r>
          </w:p>
          <w:p w14:paraId="7527EC19" w14:textId="77777777" w:rsidR="009A1FC1" w:rsidRPr="009A1FC1" w:rsidRDefault="009A1FC1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E31F5F" w:rsidRPr="009A1FC1" w14:paraId="005177BD" w14:textId="77777777" w:rsidTr="000026CA">
        <w:trPr>
          <w:trHeight w:val="33"/>
        </w:trPr>
        <w:tc>
          <w:tcPr>
            <w:tcW w:w="835" w:type="dxa"/>
            <w:vMerge/>
          </w:tcPr>
          <w:p w14:paraId="7491A30E" w14:textId="77777777" w:rsidR="00E31F5F" w:rsidRPr="009A1FC1" w:rsidRDefault="00E31F5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379" w:type="dxa"/>
          </w:tcPr>
          <w:p w14:paraId="122952EA" w14:textId="77777777" w:rsidR="00E31F5F" w:rsidRPr="009A1FC1" w:rsidRDefault="00E31F5F" w:rsidP="00377722">
            <w:pPr>
              <w:textAlignment w:val="top"/>
              <w:rPr>
                <w:rFonts w:ascii="Verdana" w:hAnsi="Verdana" w:cs="Arial"/>
                <w:bCs/>
              </w:rPr>
            </w:pPr>
            <w:bookmarkStart w:id="16" w:name="OLE_LINK135"/>
            <w:r w:rsidRPr="009A1FC1">
              <w:rPr>
                <w:rFonts w:ascii="Verdana" w:hAnsi="Verdana" w:cs="Arial"/>
                <w:bCs/>
              </w:rPr>
              <w:t xml:space="preserve">Sent to </w:t>
            </w:r>
            <w:r w:rsidR="006552C0" w:rsidRPr="009A1FC1">
              <w:rPr>
                <w:rFonts w:ascii="Verdana" w:hAnsi="Verdana" w:cs="Arial"/>
                <w:bCs/>
              </w:rPr>
              <w:t>MMS (</w:t>
            </w:r>
            <w:r w:rsidRPr="009A1FC1">
              <w:rPr>
                <w:rFonts w:ascii="Verdana" w:hAnsi="Verdana" w:cs="Arial"/>
                <w:bCs/>
              </w:rPr>
              <w:t>Facets</w:t>
            </w:r>
            <w:r w:rsidR="006552C0" w:rsidRPr="009A1FC1">
              <w:rPr>
                <w:rFonts w:ascii="Verdana" w:hAnsi="Verdana" w:cs="Arial"/>
                <w:bCs/>
              </w:rPr>
              <w:t>)</w:t>
            </w:r>
            <w:r w:rsidRPr="009A1FC1">
              <w:rPr>
                <w:rFonts w:ascii="Verdana" w:hAnsi="Verdana" w:cs="Arial"/>
                <w:bCs/>
              </w:rPr>
              <w:t xml:space="preserve"> </w:t>
            </w:r>
            <w:bookmarkEnd w:id="16"/>
          </w:p>
        </w:tc>
        <w:tc>
          <w:tcPr>
            <w:tcW w:w="11140" w:type="dxa"/>
            <w:gridSpan w:val="2"/>
          </w:tcPr>
          <w:p w14:paraId="565E942D" w14:textId="77777777" w:rsidR="006552C0" w:rsidRPr="009A1FC1" w:rsidRDefault="00B610FB" w:rsidP="006552C0">
            <w:pPr>
              <w:rPr>
                <w:rFonts w:ascii="Verdana" w:hAnsi="Verdana"/>
              </w:rPr>
            </w:pPr>
            <w:r w:rsidRPr="009A1FC1">
              <w:rPr>
                <w:rFonts w:ascii="Verdana" w:hAnsi="Verdana"/>
                <w:noProof/>
              </w:rPr>
              <w:drawing>
                <wp:inline distT="0" distB="0" distL="0" distR="0" wp14:anchorId="37A0647B" wp14:editId="1F3B81A0">
                  <wp:extent cx="285750" cy="180975"/>
                  <wp:effectExtent l="0" t="0" r="0" b="0"/>
                  <wp:docPr id="1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6772E5" w14:textId="77777777" w:rsidR="000F0EFA" w:rsidRPr="009A1FC1" w:rsidRDefault="00E31F5F" w:rsidP="00B312A9">
            <w:pPr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009A1FC1">
              <w:rPr>
                <w:rFonts w:ascii="Verdana" w:hAnsi="Verdana"/>
              </w:rPr>
              <w:t>Your enrollment application has been approved by CMS.</w:t>
            </w:r>
          </w:p>
          <w:p w14:paraId="6CAF67EC" w14:textId="77777777" w:rsidR="00E31F5F" w:rsidRPr="009A1FC1" w:rsidRDefault="000F0EFA" w:rsidP="00B312A9">
            <w:pPr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009A1FC1">
              <w:rPr>
                <w:rFonts w:ascii="Verdana" w:hAnsi="Verdana"/>
              </w:rPr>
              <w:t>Your Medicare Part D coverage will take effect on &lt;mm-dd-</w:t>
            </w:r>
            <w:proofErr w:type="spellStart"/>
            <w:r w:rsidRPr="009A1FC1">
              <w:rPr>
                <w:rFonts w:ascii="Verdana" w:hAnsi="Verdana"/>
              </w:rPr>
              <w:t>yyyy</w:t>
            </w:r>
            <w:proofErr w:type="spellEnd"/>
            <w:r w:rsidRPr="009A1FC1">
              <w:rPr>
                <w:rFonts w:ascii="Verdana" w:hAnsi="Verdana"/>
              </w:rPr>
              <w:t>&gt;.</w:t>
            </w:r>
          </w:p>
          <w:p w14:paraId="2032B36F" w14:textId="77777777" w:rsidR="009D4D60" w:rsidRPr="009A1FC1" w:rsidRDefault="009D4D60" w:rsidP="009D4D60">
            <w:pPr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009A1FC1">
              <w:rPr>
                <w:rFonts w:ascii="Verdana" w:hAnsi="Verdana"/>
              </w:rPr>
              <w:t>It can take up to 48 hours to process.</w:t>
            </w:r>
          </w:p>
          <w:p w14:paraId="541A75FA" w14:textId="77777777" w:rsidR="009D4D60" w:rsidRPr="009A1FC1" w:rsidRDefault="009D4D60" w:rsidP="00377722">
            <w:pPr>
              <w:rPr>
                <w:rFonts w:ascii="Verdana" w:hAnsi="Verdana"/>
              </w:rPr>
            </w:pPr>
          </w:p>
          <w:p w14:paraId="162CCAB2" w14:textId="77777777" w:rsidR="00C10E47" w:rsidRDefault="00C10E47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 xml:space="preserve">Proceed to </w:t>
            </w:r>
            <w:r w:rsidR="004F6C50" w:rsidRPr="009A1FC1">
              <w:rPr>
                <w:rFonts w:ascii="Verdana" w:hAnsi="Verdana" w:cs="Arial"/>
                <w:b/>
                <w:bCs/>
              </w:rPr>
              <w:t xml:space="preserve">the </w:t>
            </w:r>
            <w:r w:rsidRPr="009A1FC1">
              <w:rPr>
                <w:rFonts w:ascii="Verdana" w:hAnsi="Verdana" w:cs="Arial"/>
                <w:b/>
                <w:bCs/>
              </w:rPr>
              <w:t>next step.</w:t>
            </w:r>
          </w:p>
          <w:p w14:paraId="4F68BE18" w14:textId="77777777" w:rsidR="009A1FC1" w:rsidRPr="009A1FC1" w:rsidRDefault="009A1FC1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E31F5F" w:rsidRPr="009A1FC1" w14:paraId="154007DD" w14:textId="77777777" w:rsidTr="000026CA">
        <w:trPr>
          <w:trHeight w:val="33"/>
        </w:trPr>
        <w:tc>
          <w:tcPr>
            <w:tcW w:w="835" w:type="dxa"/>
            <w:vMerge/>
          </w:tcPr>
          <w:p w14:paraId="506B390B" w14:textId="77777777" w:rsidR="00E31F5F" w:rsidRPr="009A1FC1" w:rsidRDefault="00E31F5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379" w:type="dxa"/>
          </w:tcPr>
          <w:p w14:paraId="3C783B5B" w14:textId="77777777" w:rsidR="00E31F5F" w:rsidRPr="009A1FC1" w:rsidRDefault="00E31F5F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Withdrawn</w:t>
            </w:r>
          </w:p>
        </w:tc>
        <w:tc>
          <w:tcPr>
            <w:tcW w:w="11140" w:type="dxa"/>
            <w:gridSpan w:val="2"/>
          </w:tcPr>
          <w:p w14:paraId="6B89EA8C" w14:textId="77777777" w:rsidR="00E31F5F" w:rsidRPr="009A1FC1" w:rsidRDefault="00B610FB" w:rsidP="00FD1FA2">
            <w:pPr>
              <w:rPr>
                <w:rFonts w:ascii="Verdana" w:hAnsi="Verdana"/>
              </w:rPr>
            </w:pPr>
            <w:r w:rsidRPr="009A1FC1">
              <w:rPr>
                <w:rFonts w:ascii="Verdana" w:hAnsi="Verdana"/>
                <w:noProof/>
              </w:rPr>
              <w:drawing>
                <wp:inline distT="0" distB="0" distL="0" distR="0" wp14:anchorId="48E8A0C7" wp14:editId="1F6CE157">
                  <wp:extent cx="285750" cy="180975"/>
                  <wp:effectExtent l="0" t="0" r="0" b="0"/>
                  <wp:docPr id="1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D1FA2" w:rsidRPr="009A1FC1">
              <w:rPr>
                <w:rFonts w:ascii="Verdana" w:hAnsi="Verdana"/>
              </w:rPr>
              <w:t xml:space="preserve">  Y</w:t>
            </w:r>
            <w:r w:rsidR="00E31F5F" w:rsidRPr="009A1FC1">
              <w:rPr>
                <w:rFonts w:ascii="Verdana" w:hAnsi="Verdana"/>
              </w:rPr>
              <w:t>our enrollment record was withdrawn.</w:t>
            </w:r>
          </w:p>
          <w:p w14:paraId="24F7EA8E" w14:textId="77777777" w:rsidR="00E31F5F" w:rsidRPr="009A1FC1" w:rsidRDefault="00E31F5F" w:rsidP="00377722">
            <w:pPr>
              <w:pStyle w:val="ListParagraph"/>
              <w:ind w:left="0"/>
              <w:rPr>
                <w:rFonts w:ascii="Verdana" w:hAnsi="Verdana"/>
                <w:b/>
                <w:sz w:val="24"/>
                <w:szCs w:val="24"/>
              </w:rPr>
            </w:pPr>
          </w:p>
          <w:p w14:paraId="55EE206D" w14:textId="77777777" w:rsidR="00E31F5F" w:rsidRPr="009A1FC1" w:rsidRDefault="000C118A" w:rsidP="00377722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 w:rsidRPr="009A1FC1">
              <w:rPr>
                <w:rFonts w:ascii="Verdana" w:hAnsi="Verdana"/>
                <w:b/>
                <w:sz w:val="24"/>
                <w:szCs w:val="24"/>
              </w:rPr>
              <w:t>Note</w:t>
            </w:r>
            <w:proofErr w:type="gramStart"/>
            <w:r w:rsidR="00E31F5F" w:rsidRPr="009A1FC1">
              <w:rPr>
                <w:rFonts w:ascii="Verdana" w:hAnsi="Verdana"/>
                <w:b/>
                <w:sz w:val="24"/>
                <w:szCs w:val="24"/>
              </w:rPr>
              <w:t>:</w:t>
            </w:r>
            <w:r w:rsidR="00E31F5F" w:rsidRPr="009A1FC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CA55AB" w:rsidRPr="009A1FC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E31F5F" w:rsidRPr="009A1FC1">
              <w:rPr>
                <w:rFonts w:ascii="Verdana" w:hAnsi="Verdana"/>
                <w:sz w:val="24"/>
                <w:szCs w:val="24"/>
              </w:rPr>
              <w:t>The</w:t>
            </w:r>
            <w:proofErr w:type="gramEnd"/>
            <w:r w:rsidR="00E31F5F" w:rsidRPr="009A1FC1">
              <w:rPr>
                <w:rFonts w:ascii="Verdana" w:hAnsi="Verdana"/>
                <w:sz w:val="24"/>
                <w:szCs w:val="24"/>
              </w:rPr>
              <w:t xml:space="preserve"> beneficiary must complete a New Enrollment application.</w:t>
            </w:r>
          </w:p>
          <w:p w14:paraId="2B5EE372" w14:textId="77777777" w:rsidR="008561D5" w:rsidRPr="009A1FC1" w:rsidRDefault="008561D5" w:rsidP="00377722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</w:p>
          <w:p w14:paraId="72484AD4" w14:textId="77777777" w:rsidR="00E31F5F" w:rsidRPr="009A1FC1" w:rsidRDefault="00E31F5F" w:rsidP="00B312A9">
            <w:pPr>
              <w:numPr>
                <w:ilvl w:val="0"/>
                <w:numId w:val="11"/>
              </w:num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</w:rPr>
              <w:t>Refer</w:t>
            </w:r>
            <w:r w:rsidRPr="009A1FC1">
              <w:rPr>
                <w:rFonts w:ascii="Verdana" w:hAnsi="Verdana"/>
                <w:b/>
              </w:rPr>
              <w:t xml:space="preserve"> </w:t>
            </w:r>
            <w:r w:rsidRPr="009A1FC1">
              <w:rPr>
                <w:rFonts w:ascii="Verdana" w:hAnsi="Verdana"/>
              </w:rPr>
              <w:t xml:space="preserve">to the </w:t>
            </w:r>
            <w:hyperlink r:id="rId20" w:history="1">
              <w:r w:rsidR="00E86931" w:rsidRPr="009A1FC1">
                <w:rPr>
                  <w:rStyle w:val="Hyperlink"/>
                  <w:rFonts w:ascii="Verdana" w:hAnsi="Verdana"/>
                </w:rPr>
                <w:t>Agent Portal</w:t>
              </w:r>
            </w:hyperlink>
            <w:r w:rsidRPr="009A1FC1">
              <w:rPr>
                <w:rFonts w:ascii="Verdana" w:hAnsi="Verdana"/>
              </w:rPr>
              <w:t>.</w:t>
            </w:r>
          </w:p>
          <w:p w14:paraId="5A6B8C9E" w14:textId="77777777" w:rsidR="00C10E47" w:rsidRPr="009A1FC1" w:rsidRDefault="00C10E47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  <w:p w14:paraId="6AFE6EED" w14:textId="77777777" w:rsidR="00C10E47" w:rsidRDefault="00C10E47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 xml:space="preserve">Proceed to </w:t>
            </w:r>
            <w:r w:rsidR="008561D5" w:rsidRPr="009A1FC1">
              <w:rPr>
                <w:rFonts w:ascii="Verdana" w:hAnsi="Verdana" w:cs="Arial"/>
                <w:b/>
                <w:bCs/>
              </w:rPr>
              <w:t xml:space="preserve">the </w:t>
            </w:r>
            <w:r w:rsidRPr="009A1FC1">
              <w:rPr>
                <w:rFonts w:ascii="Verdana" w:hAnsi="Verdana" w:cs="Arial"/>
                <w:b/>
                <w:bCs/>
              </w:rPr>
              <w:t>next step.</w:t>
            </w:r>
          </w:p>
          <w:p w14:paraId="3DF258A8" w14:textId="77777777" w:rsidR="009A1FC1" w:rsidRPr="009A1FC1" w:rsidRDefault="009A1FC1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E31F5F" w:rsidRPr="009A1FC1" w14:paraId="07E4100A" w14:textId="77777777" w:rsidTr="000026CA">
        <w:trPr>
          <w:trHeight w:val="33"/>
        </w:trPr>
        <w:tc>
          <w:tcPr>
            <w:tcW w:w="835" w:type="dxa"/>
            <w:vMerge w:val="restart"/>
          </w:tcPr>
          <w:p w14:paraId="547A732A" w14:textId="77777777" w:rsidR="00E31F5F" w:rsidRPr="009A1FC1" w:rsidRDefault="006552C0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6</w:t>
            </w:r>
          </w:p>
        </w:tc>
        <w:tc>
          <w:tcPr>
            <w:tcW w:w="13519" w:type="dxa"/>
            <w:gridSpan w:val="3"/>
            <w:tcBorders>
              <w:bottom w:val="single" w:sz="4" w:space="0" w:color="auto"/>
            </w:tcBorders>
          </w:tcPr>
          <w:p w14:paraId="78A0EFD7" w14:textId="77777777" w:rsidR="00E31F5F" w:rsidRPr="009A1FC1" w:rsidRDefault="00E31F5F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Ask if there are any other benefit questions:</w:t>
            </w:r>
          </w:p>
          <w:p w14:paraId="511E0649" w14:textId="77777777" w:rsidR="00E31F5F" w:rsidRPr="009A1FC1" w:rsidRDefault="00E31F5F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E31F5F" w:rsidRPr="009A1FC1" w14:paraId="5268EE69" w14:textId="77777777" w:rsidTr="000026CA">
        <w:trPr>
          <w:trHeight w:val="33"/>
        </w:trPr>
        <w:tc>
          <w:tcPr>
            <w:tcW w:w="835" w:type="dxa"/>
            <w:vMerge/>
          </w:tcPr>
          <w:p w14:paraId="53480A3A" w14:textId="77777777" w:rsidR="00E31F5F" w:rsidRPr="009A1FC1" w:rsidRDefault="00E31F5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379" w:type="dxa"/>
            <w:shd w:val="pct10" w:color="auto" w:fill="auto"/>
          </w:tcPr>
          <w:p w14:paraId="0DBD2E90" w14:textId="77777777" w:rsidR="00E31F5F" w:rsidRPr="009A1FC1" w:rsidRDefault="00E31F5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If</w:t>
            </w:r>
            <w:r w:rsidR="00EA2425" w:rsidRPr="009A1FC1">
              <w:rPr>
                <w:rFonts w:ascii="Verdana" w:hAnsi="Verdana" w:cs="Arial"/>
                <w:b/>
                <w:bCs/>
              </w:rPr>
              <w:t>...</w:t>
            </w:r>
          </w:p>
        </w:tc>
        <w:tc>
          <w:tcPr>
            <w:tcW w:w="11140" w:type="dxa"/>
            <w:gridSpan w:val="2"/>
            <w:shd w:val="pct10" w:color="auto" w:fill="auto"/>
          </w:tcPr>
          <w:p w14:paraId="2DAFF579" w14:textId="77777777" w:rsidR="00E31F5F" w:rsidRPr="009A1FC1" w:rsidRDefault="00E31F5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Then</w:t>
            </w:r>
            <w:r w:rsidR="00EA2425" w:rsidRPr="009A1FC1">
              <w:rPr>
                <w:rFonts w:ascii="Verdana" w:hAnsi="Verdana" w:cs="Arial"/>
                <w:b/>
                <w:bCs/>
              </w:rPr>
              <w:t>...</w:t>
            </w:r>
          </w:p>
        </w:tc>
      </w:tr>
      <w:tr w:rsidR="00E31F5F" w:rsidRPr="009A1FC1" w14:paraId="14299FD5" w14:textId="77777777" w:rsidTr="000026CA">
        <w:trPr>
          <w:trHeight w:val="33"/>
        </w:trPr>
        <w:tc>
          <w:tcPr>
            <w:tcW w:w="835" w:type="dxa"/>
            <w:vMerge/>
          </w:tcPr>
          <w:p w14:paraId="1E8F089D" w14:textId="77777777" w:rsidR="00E31F5F" w:rsidRPr="009A1FC1" w:rsidRDefault="00E31F5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379" w:type="dxa"/>
          </w:tcPr>
          <w:p w14:paraId="704A3A09" w14:textId="77777777" w:rsidR="00E31F5F" w:rsidRPr="009A1FC1" w:rsidRDefault="00E31F5F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Yes</w:t>
            </w:r>
          </w:p>
        </w:tc>
        <w:tc>
          <w:tcPr>
            <w:tcW w:w="11140" w:type="dxa"/>
            <w:gridSpan w:val="2"/>
          </w:tcPr>
          <w:p w14:paraId="6AA164A7" w14:textId="77777777" w:rsidR="00E31F5F" w:rsidRDefault="00E31F5F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Address any benefit issues.</w:t>
            </w:r>
          </w:p>
          <w:p w14:paraId="4C9F3E66" w14:textId="77777777" w:rsidR="009A1FC1" w:rsidRPr="009A1FC1" w:rsidRDefault="009A1FC1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E31F5F" w:rsidRPr="009A1FC1" w14:paraId="30B4782C" w14:textId="77777777" w:rsidTr="000026CA">
        <w:trPr>
          <w:trHeight w:val="33"/>
        </w:trPr>
        <w:tc>
          <w:tcPr>
            <w:tcW w:w="835" w:type="dxa"/>
            <w:vMerge/>
          </w:tcPr>
          <w:p w14:paraId="1BE55A84" w14:textId="77777777" w:rsidR="00E31F5F" w:rsidRPr="009A1FC1" w:rsidRDefault="00E31F5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379" w:type="dxa"/>
          </w:tcPr>
          <w:p w14:paraId="48CE2CE7" w14:textId="77777777" w:rsidR="00E31F5F" w:rsidRPr="009A1FC1" w:rsidRDefault="00E31F5F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No</w:t>
            </w:r>
          </w:p>
        </w:tc>
        <w:tc>
          <w:tcPr>
            <w:tcW w:w="11140" w:type="dxa"/>
            <w:gridSpan w:val="2"/>
          </w:tcPr>
          <w:p w14:paraId="289D878A" w14:textId="77777777" w:rsidR="00E86931" w:rsidRPr="009A1FC1" w:rsidRDefault="00E86931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Document and close the call using current policies and procedures.</w:t>
            </w:r>
          </w:p>
          <w:p w14:paraId="3E658902" w14:textId="77777777" w:rsidR="00E86931" w:rsidRPr="009A1FC1" w:rsidRDefault="00E86931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5845DD54" w14:textId="000B8C8E" w:rsidR="0052769F" w:rsidRPr="009A1FC1" w:rsidRDefault="00E86931" w:rsidP="00FD1FA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 xml:space="preserve">Refer to </w:t>
            </w:r>
            <w:r>
              <w:fldChar w:fldCharType="begin"/>
            </w:r>
            <w:ins w:id="17" w:author="Kristoff, Angel T" w:date="2025-07-15T13:42:00Z" w16du:dateUtc="2025-07-15T17:42:00Z">
              <w:r w:rsidR="00DF00EE">
                <w:instrText>HYPERLINK "C:\\Users\\C337799\\AppData\\Local\\Microsoft\\Windows\\INetCache\\Content.Outlook\\40ZZSJWS\\CMS-PRD1-067665"</w:instrText>
              </w:r>
            </w:ins>
            <w:del w:id="18" w:author="Kristoff, Angel T" w:date="2025-07-15T13:42:00Z" w16du:dateUtc="2025-07-15T17:42:00Z">
              <w:r w:rsidDel="00DF00EE">
                <w:delInstrText>HYPERLINK "../AppData/Local/Microsoft/Windows/INetCache/Content.Outlook/40ZZSJWS/CMS-PRD1-067665"</w:delInstrText>
              </w:r>
            </w:del>
            <w:ins w:id="19" w:author="Kristoff, Angel T" w:date="2025-07-15T13:42:00Z" w16du:dateUtc="2025-07-15T17:42:00Z"/>
            <w:r>
              <w:fldChar w:fldCharType="separate"/>
            </w:r>
            <w:r w:rsidRPr="009A1FC1">
              <w:rPr>
                <w:rStyle w:val="Hyperlink"/>
                <w:rFonts w:ascii="Verdana" w:hAnsi="Verdana"/>
                <w:bCs/>
              </w:rPr>
              <w:t>MED D - Call Documentation</w:t>
            </w:r>
            <w:r>
              <w:fldChar w:fldCharType="end"/>
            </w:r>
            <w:r w:rsidR="00FD1FA2" w:rsidRPr="009A1FC1">
              <w:rPr>
                <w:rFonts w:ascii="Verdana" w:hAnsi="Verdana"/>
                <w:color w:val="333333"/>
              </w:rPr>
              <w:t>.</w:t>
            </w:r>
          </w:p>
          <w:p w14:paraId="0B48C3EC" w14:textId="77777777" w:rsidR="007E753A" w:rsidRPr="009A1FC1" w:rsidRDefault="007E753A" w:rsidP="007E753A">
            <w:pPr>
              <w:ind w:left="360"/>
              <w:textAlignment w:val="top"/>
              <w:rPr>
                <w:rFonts w:ascii="Verdana" w:hAnsi="Verdana" w:cs="Arial"/>
                <w:bCs/>
              </w:rPr>
            </w:pPr>
          </w:p>
          <w:p w14:paraId="0190F780" w14:textId="77777777" w:rsidR="0052769F" w:rsidRPr="009A1FC1" w:rsidRDefault="0052769F" w:rsidP="00377722">
            <w:pPr>
              <w:textAlignment w:val="top"/>
              <w:rPr>
                <w:rFonts w:ascii="Verdana" w:hAnsi="Verdana"/>
                <w:b/>
              </w:rPr>
            </w:pPr>
            <w:r w:rsidRPr="009A1FC1">
              <w:rPr>
                <w:rFonts w:ascii="Verdana" w:hAnsi="Verdana"/>
                <w:b/>
              </w:rPr>
              <w:t>Log Activity</w:t>
            </w:r>
          </w:p>
          <w:p w14:paraId="317396E8" w14:textId="77777777" w:rsidR="0052769F" w:rsidRPr="009A1FC1" w:rsidRDefault="0052769F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701</w:t>
            </w:r>
            <w:r w:rsidRPr="009A1FC1">
              <w:rPr>
                <w:rFonts w:ascii="Verdana" w:hAnsi="Verdana"/>
                <w:b/>
              </w:rPr>
              <w:t xml:space="preserve"> = </w:t>
            </w:r>
            <w:r w:rsidRPr="009A1FC1">
              <w:rPr>
                <w:rFonts w:ascii="Verdana" w:hAnsi="Verdana" w:cs="Arial"/>
                <w:bCs/>
              </w:rPr>
              <w:t>Eligibility Verification</w:t>
            </w:r>
          </w:p>
          <w:p w14:paraId="3A711EF8" w14:textId="77777777" w:rsidR="0052769F" w:rsidRDefault="0052769F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1306 = Enrollment/Disenrollment</w:t>
            </w:r>
          </w:p>
          <w:p w14:paraId="20BDE986" w14:textId="77777777" w:rsidR="009A1FC1" w:rsidRPr="009A1FC1" w:rsidRDefault="009A1FC1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</w:tbl>
    <w:p w14:paraId="1672F632" w14:textId="77777777" w:rsidR="00486108" w:rsidRDefault="00486108" w:rsidP="00377722">
      <w:pPr>
        <w:rPr>
          <w:rFonts w:ascii="Verdana" w:hAnsi="Verdana" w:cs="Arial"/>
          <w:bCs/>
          <w:color w:val="333333"/>
        </w:rPr>
      </w:pPr>
    </w:p>
    <w:bookmarkStart w:id="20" w:name="_Interpreting_Enrollment_Search"/>
    <w:bookmarkEnd w:id="20"/>
    <w:p w14:paraId="535B9735" w14:textId="77777777" w:rsidR="00CA55AB" w:rsidRDefault="00CA55AB" w:rsidP="00CA55AB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 w:rsidR="00381DEE"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CA55AB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767CE" w:rsidRPr="00BF74E9" w14:paraId="42E82F99" w14:textId="77777777" w:rsidTr="00DD4CED">
        <w:tc>
          <w:tcPr>
            <w:tcW w:w="5000" w:type="pct"/>
            <w:shd w:val="clear" w:color="auto" w:fill="C0C0C0"/>
          </w:tcPr>
          <w:p w14:paraId="7BC4AB2F" w14:textId="77777777" w:rsidR="002767CE" w:rsidRPr="00BC0C79" w:rsidRDefault="004F7BA3" w:rsidP="00BC0C79">
            <w:pPr>
              <w:pStyle w:val="Heading2"/>
              <w:rPr>
                <w:rFonts w:ascii="Verdana" w:hAnsi="Verdana"/>
                <w:i w:val="0"/>
              </w:rPr>
            </w:pPr>
            <w:bookmarkStart w:id="21" w:name="_Viewing_Enrollment_Information"/>
            <w:bookmarkStart w:id="22" w:name="_Toc92350056"/>
            <w:bookmarkEnd w:id="21"/>
            <w:r w:rsidRPr="00BC0C79">
              <w:rPr>
                <w:rFonts w:ascii="Verdana" w:hAnsi="Verdana"/>
                <w:i w:val="0"/>
              </w:rPr>
              <w:t>Viewing Enrollment Information in FAZAL</w:t>
            </w:r>
            <w:bookmarkEnd w:id="22"/>
          </w:p>
        </w:tc>
      </w:tr>
    </w:tbl>
    <w:p w14:paraId="6076CE6E" w14:textId="77777777" w:rsidR="00381DEE" w:rsidRDefault="00381DEE" w:rsidP="00377722">
      <w:pPr>
        <w:textAlignment w:val="top"/>
        <w:rPr>
          <w:rFonts w:ascii="Verdana" w:hAnsi="Verdana" w:cs="Arial"/>
          <w:bCs/>
        </w:rPr>
      </w:pPr>
    </w:p>
    <w:p w14:paraId="48DA4799" w14:textId="77777777" w:rsidR="002767CE" w:rsidRDefault="00C10E47" w:rsidP="00377722">
      <w:pPr>
        <w:textAlignment w:val="top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If the</w:t>
      </w:r>
      <w:r w:rsidR="00103AFC" w:rsidRPr="00A333AC">
        <w:rPr>
          <w:rFonts w:ascii="Verdana" w:hAnsi="Verdana" w:cs="Arial"/>
          <w:bCs/>
        </w:rPr>
        <w:t xml:space="preserve"> prospective beneficiary </w:t>
      </w:r>
      <w:r>
        <w:rPr>
          <w:rFonts w:ascii="Verdana" w:hAnsi="Verdana" w:cs="Arial"/>
          <w:bCs/>
        </w:rPr>
        <w:t>asks for more details</w:t>
      </w:r>
      <w:r w:rsidR="00103AFC" w:rsidRPr="00A333AC">
        <w:rPr>
          <w:rFonts w:ascii="Verdana" w:hAnsi="Verdana" w:cs="Arial"/>
          <w:bCs/>
        </w:rPr>
        <w:t xml:space="preserve"> </w:t>
      </w:r>
      <w:r>
        <w:rPr>
          <w:rFonts w:ascii="Verdana" w:hAnsi="Verdana" w:cs="Arial"/>
          <w:bCs/>
        </w:rPr>
        <w:t xml:space="preserve">regarding </w:t>
      </w:r>
      <w:r w:rsidR="00134C35">
        <w:rPr>
          <w:rFonts w:ascii="Verdana" w:hAnsi="Verdana" w:cs="Arial"/>
          <w:bCs/>
        </w:rPr>
        <w:t>their</w:t>
      </w:r>
      <w:r w:rsidRPr="00A333AC">
        <w:rPr>
          <w:rFonts w:ascii="Verdana" w:hAnsi="Verdana" w:cs="Arial"/>
          <w:bCs/>
        </w:rPr>
        <w:t xml:space="preserve"> </w:t>
      </w:r>
      <w:r w:rsidR="00103AFC" w:rsidRPr="00A333AC">
        <w:rPr>
          <w:rFonts w:ascii="Verdana" w:hAnsi="Verdana" w:cs="Arial"/>
          <w:bCs/>
        </w:rPr>
        <w:t>enrollment application</w:t>
      </w:r>
      <w:r>
        <w:rPr>
          <w:rFonts w:ascii="Verdana" w:hAnsi="Verdana" w:cs="Arial"/>
          <w:bCs/>
        </w:rPr>
        <w:t xml:space="preserve"> after receiving the application status</w:t>
      </w:r>
      <w:r w:rsidR="00103AFC">
        <w:rPr>
          <w:rFonts w:ascii="Verdana" w:hAnsi="Verdana" w:cs="Arial"/>
          <w:bCs/>
        </w:rPr>
        <w:t>, th</w:t>
      </w:r>
      <w:r w:rsidR="002767CE" w:rsidRPr="002767CE">
        <w:rPr>
          <w:rFonts w:ascii="Verdana" w:hAnsi="Verdana" w:cs="Arial"/>
          <w:bCs/>
        </w:rPr>
        <w:t>e CCR will</w:t>
      </w:r>
      <w:r w:rsidR="002767CE">
        <w:rPr>
          <w:rFonts w:ascii="Verdana" w:hAnsi="Verdana" w:cs="Arial"/>
          <w:b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"/>
        <w:gridCol w:w="2615"/>
        <w:gridCol w:w="2355"/>
        <w:gridCol w:w="7150"/>
      </w:tblGrid>
      <w:tr w:rsidR="00C93B06" w:rsidRPr="009A1FC1" w14:paraId="323779D5" w14:textId="77777777" w:rsidTr="001E675F">
        <w:tc>
          <w:tcPr>
            <w:tcW w:w="835" w:type="dxa"/>
            <w:shd w:val="pct10" w:color="auto" w:fill="auto"/>
          </w:tcPr>
          <w:p w14:paraId="78F99929" w14:textId="77777777" w:rsidR="002767CE" w:rsidRPr="009A1FC1" w:rsidRDefault="00AE2515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Step</w:t>
            </w:r>
          </w:p>
        </w:tc>
        <w:tc>
          <w:tcPr>
            <w:tcW w:w="13542" w:type="dxa"/>
            <w:gridSpan w:val="3"/>
            <w:shd w:val="pct10" w:color="auto" w:fill="auto"/>
          </w:tcPr>
          <w:p w14:paraId="1A75BF45" w14:textId="77777777" w:rsidR="002767CE" w:rsidRPr="009A1FC1" w:rsidRDefault="002767CE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Action…</w:t>
            </w:r>
          </w:p>
        </w:tc>
      </w:tr>
      <w:tr w:rsidR="00C93B06" w:rsidRPr="009A1FC1" w14:paraId="66844E79" w14:textId="77777777" w:rsidTr="001E675F">
        <w:tc>
          <w:tcPr>
            <w:tcW w:w="835" w:type="dxa"/>
          </w:tcPr>
          <w:p w14:paraId="1549A9F6" w14:textId="77777777" w:rsidR="00E34091" w:rsidRPr="009A1FC1" w:rsidRDefault="00C10E47" w:rsidP="009A1FC1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1</w:t>
            </w:r>
          </w:p>
        </w:tc>
        <w:tc>
          <w:tcPr>
            <w:tcW w:w="13542" w:type="dxa"/>
            <w:gridSpan w:val="3"/>
          </w:tcPr>
          <w:p w14:paraId="460A0414" w14:textId="77777777" w:rsidR="004F7BA3" w:rsidRPr="009A1FC1" w:rsidRDefault="004F7BA3" w:rsidP="00377722">
            <w:pPr>
              <w:rPr>
                <w:rFonts w:ascii="Verdana" w:hAnsi="Verdana"/>
                <w:noProof/>
              </w:rPr>
            </w:pPr>
            <w:r w:rsidRPr="009A1FC1">
              <w:rPr>
                <w:rFonts w:ascii="Verdana" w:hAnsi="Verdana" w:cs="Arial"/>
                <w:bCs/>
              </w:rPr>
              <w:t>On the</w:t>
            </w:r>
            <w:r w:rsidRPr="009A1FC1">
              <w:rPr>
                <w:rFonts w:ascii="Verdana" w:hAnsi="Verdana" w:cs="Arial"/>
                <w:b/>
                <w:bCs/>
              </w:rPr>
              <w:t xml:space="preserve"> Search Results </w:t>
            </w:r>
            <w:r w:rsidRPr="009A1FC1">
              <w:rPr>
                <w:rFonts w:ascii="Verdana" w:hAnsi="Verdana" w:cs="Arial"/>
                <w:bCs/>
              </w:rPr>
              <w:t>screen,</w:t>
            </w:r>
            <w:r w:rsidRPr="009A1FC1">
              <w:rPr>
                <w:rFonts w:ascii="Verdana" w:hAnsi="Verdana" w:cs="Arial"/>
                <w:b/>
                <w:bCs/>
              </w:rPr>
              <w:t xml:space="preserve"> </w:t>
            </w:r>
            <w:r w:rsidRPr="009A1FC1">
              <w:rPr>
                <w:rFonts w:ascii="Verdana" w:hAnsi="Verdana"/>
                <w:b/>
                <w:noProof/>
              </w:rPr>
              <w:t xml:space="preserve">Click </w:t>
            </w:r>
            <w:r w:rsidRPr="009A1FC1">
              <w:rPr>
                <w:rFonts w:ascii="Verdana" w:hAnsi="Verdana"/>
                <w:noProof/>
              </w:rPr>
              <w:t xml:space="preserve">on the </w:t>
            </w:r>
            <w:r w:rsidR="00DB6141" w:rsidRPr="009A1FC1">
              <w:rPr>
                <w:rFonts w:ascii="Verdana" w:hAnsi="Verdana"/>
                <w:noProof/>
              </w:rPr>
              <w:t>Benefic</w:t>
            </w:r>
            <w:r w:rsidR="00262AD1" w:rsidRPr="009A1FC1">
              <w:rPr>
                <w:rFonts w:ascii="Verdana" w:hAnsi="Verdana"/>
                <w:noProof/>
              </w:rPr>
              <w:t>i</w:t>
            </w:r>
            <w:r w:rsidR="00DB6141" w:rsidRPr="009A1FC1">
              <w:rPr>
                <w:rFonts w:ascii="Verdana" w:hAnsi="Verdana"/>
                <w:noProof/>
              </w:rPr>
              <w:t xml:space="preserve">ary ID listed under </w:t>
            </w:r>
            <w:r w:rsidRPr="009A1FC1">
              <w:rPr>
                <w:rFonts w:ascii="Verdana" w:hAnsi="Verdana"/>
                <w:b/>
                <w:noProof/>
              </w:rPr>
              <w:t>SubId</w:t>
            </w:r>
            <w:r w:rsidRPr="009A1FC1">
              <w:rPr>
                <w:rFonts w:ascii="Verdana" w:hAnsi="Verdana"/>
                <w:noProof/>
              </w:rPr>
              <w:t>.</w:t>
            </w:r>
          </w:p>
          <w:p w14:paraId="094B5893" w14:textId="77777777" w:rsidR="00DC431B" w:rsidRPr="009A1FC1" w:rsidRDefault="00DC431B" w:rsidP="00377722">
            <w:pPr>
              <w:tabs>
                <w:tab w:val="left" w:pos="2770"/>
              </w:tabs>
              <w:jc w:val="center"/>
              <w:textAlignment w:val="top"/>
              <w:rPr>
                <w:rFonts w:ascii="Verdana" w:hAnsi="Verdana"/>
                <w:noProof/>
              </w:rPr>
            </w:pPr>
          </w:p>
          <w:p w14:paraId="2A91A2B2" w14:textId="77777777" w:rsidR="005B3B9E" w:rsidRPr="009A1FC1" w:rsidRDefault="00B610FB" w:rsidP="00377722">
            <w:pPr>
              <w:tabs>
                <w:tab w:val="left" w:pos="2770"/>
              </w:tabs>
              <w:jc w:val="center"/>
              <w:textAlignment w:val="top"/>
              <w:rPr>
                <w:rFonts w:ascii="Verdana" w:hAnsi="Verdana"/>
                <w:noProof/>
              </w:rPr>
            </w:pPr>
            <w:r w:rsidRPr="009A1FC1">
              <w:rPr>
                <w:rFonts w:ascii="Verdana" w:hAnsi="Verdana"/>
                <w:noProof/>
              </w:rPr>
              <w:drawing>
                <wp:inline distT="0" distB="0" distL="0" distR="0" wp14:anchorId="2F0D816D" wp14:editId="342AFCA1">
                  <wp:extent cx="6524625" cy="1876425"/>
                  <wp:effectExtent l="0" t="0" r="0" b="0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46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1B4F59" w14:textId="77777777" w:rsidR="00DC431B" w:rsidRPr="009A1FC1" w:rsidRDefault="00DC431B" w:rsidP="00377722">
            <w:pPr>
              <w:tabs>
                <w:tab w:val="left" w:pos="2770"/>
              </w:tabs>
              <w:jc w:val="center"/>
              <w:textAlignment w:val="top"/>
              <w:rPr>
                <w:rFonts w:ascii="Verdana" w:hAnsi="Verdana"/>
                <w:noProof/>
              </w:rPr>
            </w:pPr>
          </w:p>
          <w:p w14:paraId="22BFC427" w14:textId="77777777" w:rsidR="004F7BA3" w:rsidRPr="009A1FC1" w:rsidRDefault="000C118A" w:rsidP="00377722">
            <w:pPr>
              <w:rPr>
                <w:rFonts w:ascii="Verdana" w:hAnsi="Verdana"/>
                <w:noProof/>
              </w:rPr>
            </w:pPr>
            <w:r w:rsidRPr="009A1FC1">
              <w:rPr>
                <w:rFonts w:ascii="Verdana" w:hAnsi="Verdana"/>
                <w:b/>
                <w:noProof/>
              </w:rPr>
              <w:t>Note</w:t>
            </w:r>
            <w:r w:rsidR="004F7BA3" w:rsidRPr="009A1FC1">
              <w:rPr>
                <w:rFonts w:ascii="Verdana" w:hAnsi="Verdana"/>
                <w:b/>
                <w:noProof/>
              </w:rPr>
              <w:t>:</w:t>
            </w:r>
            <w:r w:rsidR="004F7BA3" w:rsidRPr="009A1FC1">
              <w:rPr>
                <w:rFonts w:ascii="Verdana" w:hAnsi="Verdana"/>
                <w:noProof/>
              </w:rPr>
              <w:t xml:space="preserve"> </w:t>
            </w:r>
            <w:r w:rsidR="006552C0" w:rsidRPr="009A1FC1">
              <w:rPr>
                <w:rFonts w:ascii="Verdana" w:hAnsi="Verdana"/>
                <w:noProof/>
              </w:rPr>
              <w:t xml:space="preserve"> </w:t>
            </w:r>
            <w:r w:rsidR="004F7BA3" w:rsidRPr="009A1FC1">
              <w:rPr>
                <w:rFonts w:ascii="Verdana" w:hAnsi="Verdana"/>
                <w:noProof/>
              </w:rPr>
              <w:t xml:space="preserve">At the top of the </w:t>
            </w:r>
            <w:r w:rsidR="004F7BA3" w:rsidRPr="009A1FC1">
              <w:rPr>
                <w:rFonts w:ascii="Verdana" w:hAnsi="Verdana"/>
                <w:b/>
                <w:noProof/>
              </w:rPr>
              <w:t>Search Results</w:t>
            </w:r>
            <w:r w:rsidR="004F7BA3" w:rsidRPr="009A1FC1">
              <w:rPr>
                <w:rFonts w:ascii="Verdana" w:hAnsi="Verdana"/>
                <w:noProof/>
              </w:rPr>
              <w:t xml:space="preserve"> screen, the number of enrollment records found for the beneficary</w:t>
            </w:r>
            <w:r w:rsidR="00911967" w:rsidRPr="009A1FC1">
              <w:rPr>
                <w:rFonts w:ascii="Verdana" w:hAnsi="Verdana"/>
                <w:noProof/>
              </w:rPr>
              <w:t xml:space="preserve"> will be displayed</w:t>
            </w:r>
            <w:r w:rsidR="004F7BA3" w:rsidRPr="009A1FC1">
              <w:rPr>
                <w:rFonts w:ascii="Verdana" w:hAnsi="Verdana"/>
                <w:noProof/>
              </w:rPr>
              <w:t>.</w:t>
            </w:r>
          </w:p>
          <w:p w14:paraId="31D4D633" w14:textId="77777777" w:rsidR="004F7BA3" w:rsidRPr="009A1FC1" w:rsidRDefault="004F7BA3" w:rsidP="00377722">
            <w:pPr>
              <w:rPr>
                <w:rFonts w:ascii="Verdana" w:hAnsi="Verdana"/>
                <w:noProof/>
              </w:rPr>
            </w:pPr>
          </w:p>
          <w:p w14:paraId="4D2A27B0" w14:textId="77777777" w:rsidR="004F7BA3" w:rsidRPr="009A1FC1" w:rsidRDefault="004F7BA3" w:rsidP="00377722">
            <w:pPr>
              <w:rPr>
                <w:rFonts w:ascii="Verdana" w:hAnsi="Verdana"/>
                <w:noProof/>
              </w:rPr>
            </w:pPr>
            <w:r w:rsidRPr="009A1FC1">
              <w:rPr>
                <w:rFonts w:ascii="Verdana" w:hAnsi="Verdana"/>
                <w:noProof/>
              </w:rPr>
              <w:t xml:space="preserve">The </w:t>
            </w:r>
            <w:r w:rsidR="00911967" w:rsidRPr="009A1FC1">
              <w:rPr>
                <w:rFonts w:ascii="Verdana" w:hAnsi="Verdana"/>
                <w:noProof/>
              </w:rPr>
              <w:t xml:space="preserve">CCR can use the </w:t>
            </w:r>
            <w:r w:rsidRPr="009A1FC1">
              <w:rPr>
                <w:rFonts w:ascii="Verdana" w:hAnsi="Verdana"/>
                <w:noProof/>
              </w:rPr>
              <w:t xml:space="preserve">following fields </w:t>
            </w:r>
            <w:r w:rsidR="00911967" w:rsidRPr="009A1FC1">
              <w:rPr>
                <w:rFonts w:ascii="Verdana" w:hAnsi="Verdana"/>
                <w:noProof/>
              </w:rPr>
              <w:t>to</w:t>
            </w:r>
            <w:r w:rsidRPr="009A1FC1">
              <w:rPr>
                <w:rFonts w:ascii="Verdana" w:hAnsi="Verdana"/>
                <w:noProof/>
              </w:rPr>
              <w:t xml:space="preserve"> assist in accessing enrollment records</w:t>
            </w:r>
            <w:r w:rsidR="00911967" w:rsidRPr="009A1FC1">
              <w:rPr>
                <w:rFonts w:ascii="Verdana" w:hAnsi="Verdana"/>
                <w:noProof/>
              </w:rPr>
              <w:t>:</w:t>
            </w:r>
          </w:p>
          <w:p w14:paraId="65415783" w14:textId="77777777" w:rsidR="004F7BA3" w:rsidRPr="009A1FC1" w:rsidRDefault="004F7BA3" w:rsidP="00377722">
            <w:pPr>
              <w:ind w:left="720"/>
              <w:rPr>
                <w:rFonts w:ascii="Verdana" w:hAnsi="Verdana"/>
                <w:noProof/>
              </w:rPr>
            </w:pPr>
          </w:p>
          <w:p w14:paraId="16C72EDC" w14:textId="77777777" w:rsidR="004F7BA3" w:rsidRPr="009A1FC1" w:rsidRDefault="004F7BA3" w:rsidP="00B312A9">
            <w:pPr>
              <w:numPr>
                <w:ilvl w:val="0"/>
                <w:numId w:val="2"/>
              </w:numPr>
              <w:rPr>
                <w:rFonts w:ascii="Verdana" w:hAnsi="Verdana"/>
                <w:noProof/>
              </w:rPr>
            </w:pPr>
            <w:r w:rsidRPr="009A1FC1">
              <w:rPr>
                <w:rFonts w:ascii="Verdana" w:hAnsi="Verdana"/>
                <w:noProof/>
              </w:rPr>
              <w:t xml:space="preserve">SubID </w:t>
            </w:r>
          </w:p>
          <w:p w14:paraId="725D6178" w14:textId="77777777" w:rsidR="004F7BA3" w:rsidRPr="009A1FC1" w:rsidRDefault="004F7BA3" w:rsidP="00B312A9">
            <w:pPr>
              <w:numPr>
                <w:ilvl w:val="0"/>
                <w:numId w:val="2"/>
              </w:numPr>
              <w:rPr>
                <w:rFonts w:ascii="Verdana" w:hAnsi="Verdana"/>
                <w:noProof/>
              </w:rPr>
            </w:pPr>
            <w:r w:rsidRPr="009A1FC1">
              <w:rPr>
                <w:rFonts w:ascii="Verdana" w:hAnsi="Verdana"/>
                <w:noProof/>
              </w:rPr>
              <w:t xml:space="preserve">Last Name </w:t>
            </w:r>
          </w:p>
          <w:p w14:paraId="0371379A" w14:textId="77777777" w:rsidR="004F7BA3" w:rsidRPr="009A1FC1" w:rsidRDefault="004F7BA3" w:rsidP="00B312A9">
            <w:pPr>
              <w:numPr>
                <w:ilvl w:val="0"/>
                <w:numId w:val="2"/>
              </w:numPr>
              <w:rPr>
                <w:rFonts w:ascii="Verdana" w:hAnsi="Verdana"/>
                <w:noProof/>
              </w:rPr>
            </w:pPr>
            <w:r w:rsidRPr="009A1FC1">
              <w:rPr>
                <w:rFonts w:ascii="Verdana" w:hAnsi="Verdana"/>
                <w:noProof/>
              </w:rPr>
              <w:t xml:space="preserve">First Name </w:t>
            </w:r>
          </w:p>
          <w:p w14:paraId="296EBDED" w14:textId="77777777" w:rsidR="004F7BA3" w:rsidRPr="009A1FC1" w:rsidRDefault="004F7BA3" w:rsidP="00B312A9">
            <w:pPr>
              <w:numPr>
                <w:ilvl w:val="0"/>
                <w:numId w:val="2"/>
              </w:numPr>
              <w:rPr>
                <w:rFonts w:ascii="Verdana" w:hAnsi="Verdana"/>
                <w:noProof/>
              </w:rPr>
            </w:pPr>
            <w:r w:rsidRPr="009A1FC1">
              <w:rPr>
                <w:rFonts w:ascii="Verdana" w:hAnsi="Verdana"/>
                <w:noProof/>
              </w:rPr>
              <w:t>DOB</w:t>
            </w:r>
          </w:p>
          <w:p w14:paraId="187902AB" w14:textId="77777777" w:rsidR="004F7BA3" w:rsidRPr="009A1FC1" w:rsidRDefault="00EB4298" w:rsidP="00B312A9">
            <w:pPr>
              <w:numPr>
                <w:ilvl w:val="0"/>
                <w:numId w:val="2"/>
              </w:numPr>
              <w:rPr>
                <w:rFonts w:ascii="Verdana" w:hAnsi="Verdana"/>
                <w:noProof/>
              </w:rPr>
            </w:pPr>
            <w:r w:rsidRPr="009A1FC1">
              <w:rPr>
                <w:rFonts w:ascii="Verdana" w:hAnsi="Verdana"/>
                <w:noProof/>
              </w:rPr>
              <w:t>MBI/</w:t>
            </w:r>
            <w:r w:rsidR="00436050" w:rsidRPr="009A1FC1">
              <w:rPr>
                <w:rFonts w:ascii="Verdana" w:hAnsi="Verdana"/>
                <w:noProof/>
              </w:rPr>
              <w:t>HICN</w:t>
            </w:r>
          </w:p>
          <w:p w14:paraId="75681E3A" w14:textId="77777777" w:rsidR="004F7BA3" w:rsidRPr="009A1FC1" w:rsidRDefault="004F7BA3" w:rsidP="00B312A9">
            <w:pPr>
              <w:numPr>
                <w:ilvl w:val="0"/>
                <w:numId w:val="2"/>
              </w:numPr>
              <w:rPr>
                <w:rFonts w:ascii="Verdana" w:hAnsi="Verdana"/>
                <w:noProof/>
              </w:rPr>
            </w:pPr>
            <w:r w:rsidRPr="009A1FC1">
              <w:rPr>
                <w:rFonts w:ascii="Verdana" w:hAnsi="Verdana"/>
                <w:noProof/>
              </w:rPr>
              <w:t>DatePlanEff</w:t>
            </w:r>
          </w:p>
          <w:p w14:paraId="365C9B8B" w14:textId="77777777" w:rsidR="004F7BA3" w:rsidRPr="009A1FC1" w:rsidRDefault="004F7BA3" w:rsidP="00B312A9">
            <w:pPr>
              <w:numPr>
                <w:ilvl w:val="0"/>
                <w:numId w:val="2"/>
              </w:numPr>
              <w:rPr>
                <w:rFonts w:ascii="Verdana" w:hAnsi="Verdana"/>
                <w:noProof/>
              </w:rPr>
            </w:pPr>
            <w:r w:rsidRPr="009A1FC1">
              <w:rPr>
                <w:rFonts w:ascii="Verdana" w:hAnsi="Verdana"/>
                <w:noProof/>
              </w:rPr>
              <w:t>ApplStaus</w:t>
            </w:r>
          </w:p>
          <w:p w14:paraId="19C802BC" w14:textId="77777777" w:rsidR="004F7BA3" w:rsidRPr="009A1FC1" w:rsidRDefault="004F7BA3" w:rsidP="00B312A9">
            <w:pPr>
              <w:numPr>
                <w:ilvl w:val="0"/>
                <w:numId w:val="2"/>
              </w:numPr>
              <w:rPr>
                <w:rFonts w:ascii="Verdana" w:hAnsi="Verdana"/>
                <w:noProof/>
              </w:rPr>
            </w:pPr>
            <w:r w:rsidRPr="009A1FC1">
              <w:rPr>
                <w:rFonts w:ascii="Verdana" w:hAnsi="Verdana"/>
                <w:noProof/>
              </w:rPr>
              <w:t>RecordStage</w:t>
            </w:r>
          </w:p>
          <w:p w14:paraId="291D949B" w14:textId="77777777" w:rsidR="004F7BA3" w:rsidRPr="009A1FC1" w:rsidRDefault="004F7BA3" w:rsidP="00377722">
            <w:pPr>
              <w:jc w:val="right"/>
              <w:rPr>
                <w:rFonts w:ascii="Verdana" w:hAnsi="Verdana"/>
                <w:noProof/>
              </w:rPr>
            </w:pPr>
          </w:p>
          <w:p w14:paraId="6EDABB86" w14:textId="77777777" w:rsidR="004F7BA3" w:rsidRDefault="000C118A" w:rsidP="00377722">
            <w:pPr>
              <w:textAlignment w:val="top"/>
              <w:rPr>
                <w:rFonts w:ascii="Verdana" w:hAnsi="Verdana"/>
              </w:rPr>
            </w:pPr>
            <w:r w:rsidRPr="009A1FC1">
              <w:rPr>
                <w:rFonts w:ascii="Verdana" w:hAnsi="Verdana"/>
                <w:b/>
              </w:rPr>
              <w:t>Result</w:t>
            </w:r>
            <w:proofErr w:type="gramStart"/>
            <w:r w:rsidR="004F7BA3" w:rsidRPr="009A1FC1">
              <w:rPr>
                <w:rFonts w:ascii="Verdana" w:hAnsi="Verdana"/>
                <w:b/>
                <w:bCs/>
              </w:rPr>
              <w:t>:</w:t>
            </w:r>
            <w:r w:rsidR="004F7BA3" w:rsidRPr="009A1FC1">
              <w:rPr>
                <w:rFonts w:ascii="Verdana" w:hAnsi="Verdana"/>
              </w:rPr>
              <w:t xml:space="preserve"> </w:t>
            </w:r>
            <w:r w:rsidR="00CA55AB" w:rsidRPr="009A1FC1">
              <w:rPr>
                <w:rFonts w:ascii="Verdana" w:hAnsi="Verdana"/>
              </w:rPr>
              <w:t xml:space="preserve"> </w:t>
            </w:r>
            <w:r w:rsidR="004F7BA3" w:rsidRPr="009A1FC1">
              <w:rPr>
                <w:rFonts w:ascii="Verdana" w:hAnsi="Verdana"/>
                <w:b/>
              </w:rPr>
              <w:t>Section</w:t>
            </w:r>
            <w:proofErr w:type="gramEnd"/>
            <w:r w:rsidR="004F7BA3" w:rsidRPr="009A1FC1">
              <w:rPr>
                <w:rFonts w:ascii="Verdana" w:hAnsi="Verdana"/>
                <w:b/>
              </w:rPr>
              <w:t xml:space="preserve"> 1</w:t>
            </w:r>
            <w:r w:rsidR="004F7BA3" w:rsidRPr="009A1FC1">
              <w:rPr>
                <w:rFonts w:ascii="Verdana" w:hAnsi="Verdana"/>
              </w:rPr>
              <w:t xml:space="preserve"> of the </w:t>
            </w:r>
            <w:r w:rsidR="004F7BA3" w:rsidRPr="009A1FC1">
              <w:rPr>
                <w:rFonts w:ascii="Verdana" w:hAnsi="Verdana"/>
                <w:b/>
              </w:rPr>
              <w:t>Enrollment Form View</w:t>
            </w:r>
            <w:r w:rsidR="004F7BA3" w:rsidRPr="009A1FC1">
              <w:rPr>
                <w:rFonts w:ascii="Verdana" w:hAnsi="Verdana"/>
              </w:rPr>
              <w:t xml:space="preserve"> screen will display.</w:t>
            </w:r>
          </w:p>
          <w:p w14:paraId="5858ECE1" w14:textId="77777777" w:rsidR="009A1FC1" w:rsidRPr="009A1FC1" w:rsidRDefault="009A1FC1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EE5075" w:rsidRPr="009A1FC1" w14:paraId="496CB3E8" w14:textId="77777777" w:rsidTr="001E675F">
        <w:tc>
          <w:tcPr>
            <w:tcW w:w="835" w:type="dxa"/>
            <w:vMerge w:val="restart"/>
          </w:tcPr>
          <w:p w14:paraId="7CC376E2" w14:textId="77777777" w:rsidR="00E34091" w:rsidRPr="009A1FC1" w:rsidDel="00C10E47" w:rsidRDefault="00294F7F" w:rsidP="009A1FC1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2</w:t>
            </w:r>
          </w:p>
        </w:tc>
        <w:tc>
          <w:tcPr>
            <w:tcW w:w="13542" w:type="dxa"/>
            <w:gridSpan w:val="3"/>
            <w:tcBorders>
              <w:bottom w:val="single" w:sz="4" w:space="0" w:color="auto"/>
            </w:tcBorders>
          </w:tcPr>
          <w:p w14:paraId="71B4B0C3" w14:textId="77777777" w:rsidR="00294F7F" w:rsidRPr="009A1FC1" w:rsidRDefault="00294F7F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Cs/>
              </w:rPr>
              <w:t>Determine</w:t>
            </w:r>
            <w:r w:rsidRPr="009A1FC1">
              <w:rPr>
                <w:rFonts w:ascii="Verdana" w:hAnsi="Verdana" w:cs="Arial"/>
                <w:b/>
                <w:bCs/>
              </w:rPr>
              <w:t xml:space="preserve"> </w:t>
            </w:r>
            <w:r w:rsidRPr="009A1FC1">
              <w:rPr>
                <w:rFonts w:ascii="Verdana" w:hAnsi="Verdana" w:cs="Arial"/>
                <w:bCs/>
              </w:rPr>
              <w:t xml:space="preserve">if </w:t>
            </w:r>
            <w:r w:rsidRPr="009A1FC1">
              <w:rPr>
                <w:rFonts w:ascii="Verdana" w:hAnsi="Verdana" w:cs="Arial"/>
                <w:b/>
                <w:bCs/>
              </w:rPr>
              <w:t>Section 1</w:t>
            </w:r>
            <w:r w:rsidRPr="009A1FC1">
              <w:rPr>
                <w:rFonts w:ascii="Verdana" w:hAnsi="Verdana" w:cs="Arial"/>
                <w:bCs/>
              </w:rPr>
              <w:t xml:space="preserve"> of the enrollment application has been fully processed.</w:t>
            </w:r>
          </w:p>
          <w:p w14:paraId="3BEE2200" w14:textId="77777777" w:rsidR="00294F7F" w:rsidRPr="009A1FC1" w:rsidRDefault="00294F7F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 xml:space="preserve"> </w:t>
            </w:r>
          </w:p>
          <w:p w14:paraId="399B28E6" w14:textId="77777777" w:rsidR="00DC431B" w:rsidRPr="009A1FC1" w:rsidRDefault="00B610FB" w:rsidP="00377722">
            <w:pPr>
              <w:jc w:val="center"/>
              <w:textAlignment w:val="top"/>
              <w:rPr>
                <w:rFonts w:ascii="Verdana" w:hAnsi="Verdana" w:cs="Arial"/>
                <w:noProof/>
              </w:rPr>
            </w:pPr>
            <w:r w:rsidRPr="009A1FC1">
              <w:rPr>
                <w:rFonts w:ascii="Verdana" w:hAnsi="Verdana" w:cs="Arial"/>
                <w:noProof/>
              </w:rPr>
              <w:drawing>
                <wp:inline distT="0" distB="0" distL="0" distR="0" wp14:anchorId="702A71A5" wp14:editId="2756B9E2">
                  <wp:extent cx="5000625" cy="2505075"/>
                  <wp:effectExtent l="0" t="0" r="0" b="0"/>
                  <wp:docPr id="1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0625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7CE3AA" w14:textId="77777777" w:rsidR="00DC431B" w:rsidRPr="009A1FC1" w:rsidRDefault="00DC431B" w:rsidP="00377722">
            <w:pPr>
              <w:jc w:val="center"/>
              <w:textAlignment w:val="top"/>
              <w:rPr>
                <w:rFonts w:ascii="Verdana" w:hAnsi="Verdana" w:cs="Arial"/>
                <w:noProof/>
              </w:rPr>
            </w:pPr>
          </w:p>
          <w:p w14:paraId="223697A6" w14:textId="77777777" w:rsidR="00294F7F" w:rsidRPr="009A1FC1" w:rsidRDefault="00294F7F" w:rsidP="00377722">
            <w:pPr>
              <w:jc w:val="center"/>
              <w:textAlignment w:val="top"/>
              <w:rPr>
                <w:rFonts w:ascii="Verdana" w:hAnsi="Verdana" w:cs="Arial"/>
                <w:b/>
                <w:noProof/>
              </w:rPr>
            </w:pPr>
            <w:r w:rsidRPr="009A1FC1">
              <w:rPr>
                <w:rFonts w:ascii="Verdana" w:hAnsi="Verdana" w:cs="Arial"/>
                <w:b/>
                <w:noProof/>
              </w:rPr>
              <w:t>Complete Enrollment</w:t>
            </w:r>
          </w:p>
          <w:p w14:paraId="23647933" w14:textId="77777777" w:rsidR="00294F7F" w:rsidRPr="009A1FC1" w:rsidRDefault="00294F7F" w:rsidP="00377722">
            <w:pPr>
              <w:jc w:val="center"/>
              <w:textAlignment w:val="top"/>
              <w:rPr>
                <w:rFonts w:ascii="Verdana" w:hAnsi="Verdana" w:cs="Arial"/>
                <w:noProof/>
              </w:rPr>
            </w:pPr>
          </w:p>
          <w:p w14:paraId="608A4E5A" w14:textId="77777777" w:rsidR="00294F7F" w:rsidRPr="009A1FC1" w:rsidRDefault="000C118A" w:rsidP="00377722">
            <w:pPr>
              <w:textAlignment w:val="top"/>
              <w:rPr>
                <w:rFonts w:ascii="Verdana" w:hAnsi="Verdana" w:cs="Arial"/>
                <w:noProof/>
              </w:rPr>
            </w:pPr>
            <w:r w:rsidRPr="009A1FC1">
              <w:rPr>
                <w:rFonts w:ascii="Verdana" w:hAnsi="Verdana" w:cs="Arial"/>
                <w:b/>
                <w:noProof/>
              </w:rPr>
              <w:t>Note</w:t>
            </w:r>
            <w:r w:rsidR="00294F7F" w:rsidRPr="009A1FC1">
              <w:rPr>
                <w:rFonts w:ascii="Verdana" w:hAnsi="Verdana" w:cs="Arial"/>
                <w:b/>
                <w:noProof/>
              </w:rPr>
              <w:t xml:space="preserve">: </w:t>
            </w:r>
            <w:r w:rsidR="00CA55AB" w:rsidRPr="009A1FC1">
              <w:rPr>
                <w:rFonts w:ascii="Verdana" w:hAnsi="Verdana" w:cs="Arial"/>
                <w:b/>
                <w:noProof/>
              </w:rPr>
              <w:t xml:space="preserve"> </w:t>
            </w:r>
            <w:r w:rsidR="00294F7F" w:rsidRPr="009A1FC1">
              <w:rPr>
                <w:rFonts w:ascii="Verdana" w:hAnsi="Verdana" w:cs="Arial"/>
                <w:noProof/>
              </w:rPr>
              <w:t xml:space="preserve">Within the enrollment application, fields highlighted in </w:t>
            </w:r>
            <w:r w:rsidR="002F2F25" w:rsidRPr="009A1FC1">
              <w:rPr>
                <w:rFonts w:ascii="Verdana" w:hAnsi="Verdana" w:cs="Arial"/>
                <w:b/>
                <w:noProof/>
                <w:color w:val="FF99FF"/>
              </w:rPr>
              <w:t>PINK</w:t>
            </w:r>
            <w:r w:rsidR="002F2F25" w:rsidRPr="009A1FC1">
              <w:rPr>
                <w:rFonts w:ascii="Verdana" w:hAnsi="Verdana" w:cs="Arial"/>
                <w:noProof/>
              </w:rPr>
              <w:t xml:space="preserve"> </w:t>
            </w:r>
            <w:r w:rsidR="00294F7F" w:rsidRPr="009A1FC1">
              <w:rPr>
                <w:rFonts w:ascii="Verdana" w:hAnsi="Verdana" w:cs="Arial"/>
                <w:noProof/>
              </w:rPr>
              <w:t>indicate missing or incomplete information. This will result in an incomplete enrollment (ICE) application and notification sent to the prospective beneficiary.</w:t>
            </w:r>
          </w:p>
          <w:p w14:paraId="34ECAEB5" w14:textId="77777777" w:rsidR="00294F7F" w:rsidRPr="009A1FC1" w:rsidRDefault="00294F7F" w:rsidP="00377722">
            <w:pPr>
              <w:textAlignment w:val="top"/>
              <w:rPr>
                <w:rFonts w:ascii="Verdana" w:hAnsi="Verdana" w:cs="Arial"/>
                <w:noProof/>
                <w:color w:val="333333"/>
              </w:rPr>
            </w:pPr>
            <w:r w:rsidRPr="009A1FC1">
              <w:rPr>
                <w:rFonts w:ascii="Verdana" w:hAnsi="Verdana" w:cs="Arial"/>
                <w:noProof/>
              </w:rPr>
              <w:t xml:space="preserve"> </w:t>
            </w:r>
          </w:p>
          <w:p w14:paraId="76F731B0" w14:textId="77777777" w:rsidR="00DC431B" w:rsidRPr="009A1FC1" w:rsidRDefault="00B610FB" w:rsidP="00377722">
            <w:pPr>
              <w:jc w:val="center"/>
              <w:textAlignment w:val="top"/>
              <w:rPr>
                <w:rFonts w:ascii="Verdana" w:hAnsi="Verdana" w:cs="Arial"/>
                <w:noProof/>
                <w:color w:val="333333"/>
              </w:rPr>
            </w:pPr>
            <w:r w:rsidRPr="009A1FC1">
              <w:rPr>
                <w:rFonts w:ascii="Verdana" w:hAnsi="Verdana" w:cs="Arial"/>
                <w:noProof/>
                <w:color w:val="333333"/>
              </w:rPr>
              <w:drawing>
                <wp:inline distT="0" distB="0" distL="0" distR="0" wp14:anchorId="4525DF27" wp14:editId="58EEC304">
                  <wp:extent cx="4705350" cy="2667000"/>
                  <wp:effectExtent l="0" t="0" r="0" b="0"/>
                  <wp:docPr id="1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3A2846" w14:textId="77777777" w:rsidR="00DC431B" w:rsidRPr="009A1FC1" w:rsidRDefault="00DC431B" w:rsidP="00377722">
            <w:pPr>
              <w:jc w:val="center"/>
              <w:textAlignment w:val="top"/>
              <w:rPr>
                <w:rFonts w:ascii="Verdana" w:hAnsi="Verdana" w:cs="Arial"/>
                <w:noProof/>
                <w:color w:val="333333"/>
              </w:rPr>
            </w:pPr>
          </w:p>
          <w:p w14:paraId="4627B84E" w14:textId="77777777" w:rsidR="00294F7F" w:rsidRPr="009A1FC1" w:rsidRDefault="00294F7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Incomplete Enrollment</w:t>
            </w:r>
          </w:p>
          <w:p w14:paraId="7CD66EFC" w14:textId="77777777" w:rsidR="00294F7F" w:rsidRPr="009A1FC1" w:rsidRDefault="00294F7F" w:rsidP="00377722">
            <w:pPr>
              <w:rPr>
                <w:rFonts w:ascii="Verdana" w:hAnsi="Verdana" w:cs="Arial"/>
                <w:bCs/>
              </w:rPr>
            </w:pPr>
          </w:p>
        </w:tc>
      </w:tr>
      <w:tr w:rsidR="00EE5075" w:rsidRPr="009A1FC1" w14:paraId="671EE5F1" w14:textId="77777777" w:rsidTr="001E675F">
        <w:trPr>
          <w:trHeight w:val="90"/>
        </w:trPr>
        <w:tc>
          <w:tcPr>
            <w:tcW w:w="835" w:type="dxa"/>
            <w:vMerge/>
          </w:tcPr>
          <w:p w14:paraId="6A3E9695" w14:textId="77777777" w:rsidR="00294F7F" w:rsidRPr="009A1FC1" w:rsidRDefault="00294F7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447" w:type="dxa"/>
            <w:shd w:val="pct10" w:color="auto" w:fill="auto"/>
          </w:tcPr>
          <w:p w14:paraId="7E23C105" w14:textId="77777777" w:rsidR="00294F7F" w:rsidRPr="009A1FC1" w:rsidRDefault="00294F7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If the enrollment application</w:t>
            </w:r>
            <w:r w:rsidR="00436050" w:rsidRPr="009A1FC1">
              <w:rPr>
                <w:rFonts w:ascii="Verdana" w:hAnsi="Verdana" w:cs="Arial"/>
                <w:b/>
                <w:bCs/>
              </w:rPr>
              <w:t xml:space="preserve"> section</w:t>
            </w:r>
            <w:r w:rsidRPr="009A1FC1">
              <w:rPr>
                <w:rFonts w:ascii="Verdana" w:hAnsi="Verdana" w:cs="Arial"/>
                <w:b/>
                <w:bCs/>
              </w:rPr>
              <w:t>…</w:t>
            </w:r>
          </w:p>
        </w:tc>
        <w:tc>
          <w:tcPr>
            <w:tcW w:w="11095" w:type="dxa"/>
            <w:gridSpan w:val="2"/>
            <w:shd w:val="pct10" w:color="auto" w:fill="auto"/>
          </w:tcPr>
          <w:p w14:paraId="3CB0D66D" w14:textId="77777777" w:rsidR="00294F7F" w:rsidRPr="009A1FC1" w:rsidRDefault="00C93B06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Then…</w:t>
            </w:r>
          </w:p>
        </w:tc>
      </w:tr>
      <w:tr w:rsidR="006135B6" w:rsidRPr="009A1FC1" w14:paraId="1589E30D" w14:textId="77777777" w:rsidTr="001E675F">
        <w:trPr>
          <w:trHeight w:val="90"/>
        </w:trPr>
        <w:tc>
          <w:tcPr>
            <w:tcW w:w="835" w:type="dxa"/>
            <w:vMerge/>
          </w:tcPr>
          <w:p w14:paraId="2768404B" w14:textId="77777777" w:rsidR="00294F7F" w:rsidRPr="009A1FC1" w:rsidRDefault="00294F7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447" w:type="dxa"/>
          </w:tcPr>
          <w:p w14:paraId="65774CBE" w14:textId="77777777" w:rsidR="00294F7F" w:rsidRPr="009A1FC1" w:rsidRDefault="00294F7F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Is complete</w:t>
            </w:r>
          </w:p>
        </w:tc>
        <w:tc>
          <w:tcPr>
            <w:tcW w:w="11095" w:type="dxa"/>
            <w:gridSpan w:val="2"/>
          </w:tcPr>
          <w:p w14:paraId="2CC80A83" w14:textId="77777777" w:rsidR="00294F7F" w:rsidRDefault="00C93B06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 xml:space="preserve">Proceed to </w:t>
            </w:r>
            <w:r w:rsidR="00B63CAF" w:rsidRPr="009A1FC1">
              <w:rPr>
                <w:rFonts w:ascii="Verdana" w:hAnsi="Verdana" w:cs="Arial"/>
                <w:b/>
                <w:bCs/>
              </w:rPr>
              <w:t xml:space="preserve">the </w:t>
            </w:r>
            <w:r w:rsidRPr="009A1FC1">
              <w:rPr>
                <w:rFonts w:ascii="Verdana" w:hAnsi="Verdana" w:cs="Arial"/>
                <w:b/>
                <w:bCs/>
              </w:rPr>
              <w:t>next step.</w:t>
            </w:r>
          </w:p>
          <w:p w14:paraId="1148163D" w14:textId="77777777" w:rsidR="009A1FC1" w:rsidRPr="009A1FC1" w:rsidRDefault="009A1FC1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6135B6" w:rsidRPr="009A1FC1" w14:paraId="70D4CA14" w14:textId="77777777" w:rsidTr="001E675F">
        <w:trPr>
          <w:trHeight w:val="90"/>
        </w:trPr>
        <w:tc>
          <w:tcPr>
            <w:tcW w:w="835" w:type="dxa"/>
            <w:vMerge/>
          </w:tcPr>
          <w:p w14:paraId="65D828BC" w14:textId="77777777" w:rsidR="00294F7F" w:rsidRPr="009A1FC1" w:rsidRDefault="00294F7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447" w:type="dxa"/>
          </w:tcPr>
          <w:p w14:paraId="309FAB49" w14:textId="77777777" w:rsidR="00294F7F" w:rsidRPr="009A1FC1" w:rsidRDefault="00294F7F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CANNOT</w:t>
            </w:r>
            <w:r w:rsidRPr="009A1FC1">
              <w:rPr>
                <w:rFonts w:ascii="Verdana" w:hAnsi="Verdana" w:cs="Arial"/>
                <w:bCs/>
              </w:rPr>
              <w:t xml:space="preserve"> be processed due to the following reasons:</w:t>
            </w:r>
          </w:p>
          <w:p w14:paraId="787AD413" w14:textId="77777777" w:rsidR="00B71E03" w:rsidRPr="009A1FC1" w:rsidRDefault="00294F7F" w:rsidP="00B312A9">
            <w:pPr>
              <w:numPr>
                <w:ilvl w:val="0"/>
                <w:numId w:val="12"/>
              </w:num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Incomplete or missing information</w:t>
            </w:r>
            <w:r w:rsidR="00B63CAF" w:rsidRPr="009A1FC1">
              <w:rPr>
                <w:rFonts w:ascii="Verdana" w:hAnsi="Verdana" w:cs="Arial"/>
                <w:bCs/>
              </w:rPr>
              <w:t>,</w:t>
            </w:r>
            <w:r w:rsidRPr="009A1FC1">
              <w:rPr>
                <w:rFonts w:ascii="Verdana" w:hAnsi="Verdana" w:cs="Arial"/>
                <w:bCs/>
              </w:rPr>
              <w:t xml:space="preserve"> such as, but not limited to:</w:t>
            </w:r>
          </w:p>
          <w:p w14:paraId="1B26E4D3" w14:textId="77777777" w:rsidR="00294F7F" w:rsidRPr="009A1FC1" w:rsidRDefault="00294F7F" w:rsidP="00B312A9">
            <w:pPr>
              <w:numPr>
                <w:ilvl w:val="1"/>
                <w:numId w:val="12"/>
              </w:num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Name</w:t>
            </w:r>
          </w:p>
          <w:p w14:paraId="3E25394F" w14:textId="77777777" w:rsidR="00294F7F" w:rsidRPr="009A1FC1" w:rsidRDefault="00294F7F" w:rsidP="00B312A9">
            <w:pPr>
              <w:numPr>
                <w:ilvl w:val="1"/>
                <w:numId w:val="12"/>
              </w:num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Address</w:t>
            </w:r>
          </w:p>
          <w:p w14:paraId="3514708E" w14:textId="77777777" w:rsidR="00294F7F" w:rsidRPr="009A1FC1" w:rsidRDefault="006552C0" w:rsidP="00B312A9">
            <w:pPr>
              <w:numPr>
                <w:ilvl w:val="1"/>
                <w:numId w:val="12"/>
              </w:num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MBI</w:t>
            </w:r>
          </w:p>
          <w:p w14:paraId="6C2EBDCB" w14:textId="77777777" w:rsidR="00294F7F" w:rsidRPr="009A1FC1" w:rsidRDefault="00294F7F" w:rsidP="00B312A9">
            <w:pPr>
              <w:numPr>
                <w:ilvl w:val="1"/>
                <w:numId w:val="12"/>
              </w:num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DOB</w:t>
            </w:r>
          </w:p>
          <w:p w14:paraId="5833F627" w14:textId="77777777" w:rsidR="00294F7F" w:rsidRPr="009A1FC1" w:rsidRDefault="00294F7F" w:rsidP="00B312A9">
            <w:pPr>
              <w:numPr>
                <w:ilvl w:val="0"/>
                <w:numId w:val="12"/>
              </w:num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OPT Hold</w:t>
            </w:r>
          </w:p>
          <w:p w14:paraId="5C77151A" w14:textId="77777777" w:rsidR="00294F7F" w:rsidRDefault="00294F7F" w:rsidP="00B312A9">
            <w:pPr>
              <w:numPr>
                <w:ilvl w:val="0"/>
                <w:numId w:val="12"/>
              </w:num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Cancellation</w:t>
            </w:r>
          </w:p>
          <w:p w14:paraId="5F71659A" w14:textId="77777777" w:rsidR="009A1FC1" w:rsidRPr="009A1FC1" w:rsidRDefault="009A1FC1" w:rsidP="009A1FC1">
            <w:pPr>
              <w:ind w:left="720"/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11095" w:type="dxa"/>
            <w:gridSpan w:val="2"/>
          </w:tcPr>
          <w:p w14:paraId="1C53B903" w14:textId="77777777" w:rsidR="00294F7F" w:rsidRPr="009A1FC1" w:rsidRDefault="00C93B06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The CCR will obtain the required information from the beneficiary.</w:t>
            </w:r>
          </w:p>
          <w:p w14:paraId="52ED696D" w14:textId="77777777" w:rsidR="00C93B06" w:rsidRPr="009A1FC1" w:rsidRDefault="00C93B06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78F2636B" w14:textId="77777777" w:rsidR="00C93B06" w:rsidRPr="009A1FC1" w:rsidRDefault="000C118A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Important</w:t>
            </w:r>
            <w:proofErr w:type="gramStart"/>
            <w:r w:rsidR="00C93B06" w:rsidRPr="009A1FC1">
              <w:rPr>
                <w:rFonts w:ascii="Verdana" w:hAnsi="Verdana" w:cs="Arial"/>
                <w:b/>
                <w:bCs/>
              </w:rPr>
              <w:t>:</w:t>
            </w:r>
            <w:r w:rsidR="00C93B06" w:rsidRPr="009A1FC1">
              <w:rPr>
                <w:rFonts w:ascii="Verdana" w:hAnsi="Verdana" w:cs="Arial"/>
                <w:bCs/>
              </w:rPr>
              <w:t xml:space="preserve"> </w:t>
            </w:r>
            <w:r w:rsidR="00CA55AB" w:rsidRPr="009A1FC1">
              <w:rPr>
                <w:rFonts w:ascii="Verdana" w:hAnsi="Verdana" w:cs="Arial"/>
                <w:bCs/>
              </w:rPr>
              <w:t xml:space="preserve"> </w:t>
            </w:r>
            <w:r w:rsidR="00C93B06" w:rsidRPr="009A1FC1">
              <w:rPr>
                <w:rFonts w:ascii="Verdana" w:hAnsi="Verdana" w:cs="Arial"/>
                <w:bCs/>
              </w:rPr>
              <w:t>The</w:t>
            </w:r>
            <w:proofErr w:type="gramEnd"/>
            <w:r w:rsidR="00C93B06" w:rsidRPr="009A1FC1">
              <w:rPr>
                <w:rFonts w:ascii="Verdana" w:hAnsi="Verdana" w:cs="Arial"/>
                <w:bCs/>
              </w:rPr>
              <w:t xml:space="preserve"> CCR should view all sections (1, 2, </w:t>
            </w:r>
            <w:r w:rsidR="00B63CAF" w:rsidRPr="009A1FC1">
              <w:rPr>
                <w:rFonts w:ascii="Verdana" w:hAnsi="Verdana" w:cs="Arial"/>
                <w:bCs/>
              </w:rPr>
              <w:t xml:space="preserve">and </w:t>
            </w:r>
            <w:r w:rsidR="00C93B06" w:rsidRPr="009A1FC1">
              <w:rPr>
                <w:rFonts w:ascii="Verdana" w:hAnsi="Verdana" w:cs="Arial"/>
                <w:bCs/>
              </w:rPr>
              <w:t>3) of the enrollment application before entering any documentation.</w:t>
            </w:r>
          </w:p>
          <w:p w14:paraId="05DD0480" w14:textId="77777777" w:rsidR="00C93B06" w:rsidRPr="009A1FC1" w:rsidRDefault="00C93B06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0B024319" w14:textId="77777777" w:rsidR="00C93B06" w:rsidRPr="009A1FC1" w:rsidRDefault="00C93B06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 xml:space="preserve">Proceed to </w:t>
            </w:r>
            <w:r w:rsidR="00B63CAF" w:rsidRPr="009A1FC1">
              <w:rPr>
                <w:rFonts w:ascii="Verdana" w:hAnsi="Verdana" w:cs="Arial"/>
                <w:b/>
                <w:bCs/>
              </w:rPr>
              <w:t xml:space="preserve">the </w:t>
            </w:r>
            <w:r w:rsidRPr="009A1FC1">
              <w:rPr>
                <w:rFonts w:ascii="Verdana" w:hAnsi="Verdana" w:cs="Arial"/>
                <w:b/>
                <w:bCs/>
              </w:rPr>
              <w:t>next step.</w:t>
            </w:r>
          </w:p>
        </w:tc>
      </w:tr>
      <w:tr w:rsidR="00C93B06" w:rsidRPr="009A1FC1" w14:paraId="23DBFFAA" w14:textId="77777777" w:rsidTr="001E675F">
        <w:tc>
          <w:tcPr>
            <w:tcW w:w="835" w:type="dxa"/>
          </w:tcPr>
          <w:p w14:paraId="2E5963B8" w14:textId="77777777" w:rsidR="00B46985" w:rsidRPr="009A1FC1" w:rsidDel="00C10E47" w:rsidRDefault="00B46985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3</w:t>
            </w:r>
          </w:p>
        </w:tc>
        <w:tc>
          <w:tcPr>
            <w:tcW w:w="13542" w:type="dxa"/>
            <w:gridSpan w:val="3"/>
          </w:tcPr>
          <w:p w14:paraId="36534676" w14:textId="77777777" w:rsidR="00B46985" w:rsidRPr="009A1FC1" w:rsidRDefault="00B46985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Click</w:t>
            </w:r>
            <w:r w:rsidRPr="009A1FC1">
              <w:rPr>
                <w:rFonts w:ascii="Verdana" w:hAnsi="Verdana" w:cs="Arial"/>
                <w:b/>
                <w:bCs/>
              </w:rPr>
              <w:t xml:space="preserve"> </w:t>
            </w:r>
            <w:r w:rsidRPr="009A1FC1">
              <w:rPr>
                <w:rFonts w:ascii="Verdana" w:hAnsi="Verdana" w:cs="Arial"/>
                <w:bCs/>
              </w:rPr>
              <w:t xml:space="preserve">on </w:t>
            </w:r>
            <w:proofErr w:type="gramStart"/>
            <w:r w:rsidRPr="009A1FC1">
              <w:rPr>
                <w:rFonts w:ascii="Verdana" w:hAnsi="Verdana" w:cs="Arial"/>
                <w:bCs/>
              </w:rPr>
              <w:t xml:space="preserve">the </w:t>
            </w:r>
            <w:r w:rsidRPr="009A1FC1">
              <w:rPr>
                <w:rFonts w:ascii="Verdana" w:hAnsi="Verdana" w:cs="Arial"/>
                <w:b/>
                <w:bCs/>
              </w:rPr>
              <w:t>Section</w:t>
            </w:r>
            <w:proofErr w:type="gramEnd"/>
            <w:r w:rsidRPr="009A1FC1">
              <w:rPr>
                <w:rFonts w:ascii="Verdana" w:hAnsi="Verdana" w:cs="Arial"/>
                <w:b/>
                <w:bCs/>
              </w:rPr>
              <w:t xml:space="preserve"> 2</w:t>
            </w:r>
            <w:r w:rsidRPr="009A1FC1">
              <w:rPr>
                <w:rFonts w:ascii="Verdana" w:hAnsi="Verdana" w:cs="Arial"/>
                <w:bCs/>
              </w:rPr>
              <w:t xml:space="preserve"> </w:t>
            </w:r>
            <w:r w:rsidR="006A07CC" w:rsidRPr="009A1FC1">
              <w:rPr>
                <w:rFonts w:ascii="Verdana" w:hAnsi="Verdana" w:cs="Arial"/>
                <w:bCs/>
              </w:rPr>
              <w:t>hyperlink</w:t>
            </w:r>
            <w:r w:rsidRPr="009A1FC1">
              <w:rPr>
                <w:rFonts w:ascii="Verdana" w:hAnsi="Verdana" w:cs="Arial"/>
                <w:bCs/>
              </w:rPr>
              <w:t xml:space="preserve"> of the </w:t>
            </w:r>
            <w:r w:rsidRPr="009A1FC1">
              <w:rPr>
                <w:rFonts w:ascii="Verdana" w:hAnsi="Verdana" w:cs="Arial"/>
                <w:b/>
                <w:bCs/>
              </w:rPr>
              <w:t xml:space="preserve">Enrollment Form View </w:t>
            </w:r>
            <w:r w:rsidRPr="009A1FC1">
              <w:rPr>
                <w:rFonts w:ascii="Verdana" w:hAnsi="Verdana" w:cs="Arial"/>
                <w:bCs/>
              </w:rPr>
              <w:t>screen.</w:t>
            </w:r>
          </w:p>
          <w:p w14:paraId="33C2F4AF" w14:textId="77777777" w:rsidR="00B46985" w:rsidRPr="009A1FC1" w:rsidRDefault="00B46985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5931B2EB" w14:textId="77777777" w:rsidR="00B46985" w:rsidRDefault="000C118A" w:rsidP="00377722">
            <w:pPr>
              <w:rPr>
                <w:rFonts w:ascii="Verdana" w:hAnsi="Verdana"/>
              </w:rPr>
            </w:pPr>
            <w:r w:rsidRPr="009A1FC1">
              <w:rPr>
                <w:rFonts w:ascii="Verdana" w:hAnsi="Verdana"/>
                <w:b/>
              </w:rPr>
              <w:t>Result</w:t>
            </w:r>
            <w:proofErr w:type="gramStart"/>
            <w:r w:rsidR="00B46985" w:rsidRPr="009A1FC1">
              <w:rPr>
                <w:rFonts w:ascii="Verdana" w:hAnsi="Verdana"/>
              </w:rPr>
              <w:t xml:space="preserve">: </w:t>
            </w:r>
            <w:r w:rsidR="006552C0" w:rsidRPr="009A1FC1">
              <w:rPr>
                <w:rFonts w:ascii="Verdana" w:hAnsi="Verdana"/>
              </w:rPr>
              <w:t xml:space="preserve"> </w:t>
            </w:r>
            <w:r w:rsidR="00B46985" w:rsidRPr="009A1FC1">
              <w:rPr>
                <w:rFonts w:ascii="Verdana" w:hAnsi="Verdana"/>
                <w:b/>
              </w:rPr>
              <w:t>Section</w:t>
            </w:r>
            <w:proofErr w:type="gramEnd"/>
            <w:r w:rsidR="00B46985" w:rsidRPr="009A1FC1">
              <w:rPr>
                <w:rFonts w:ascii="Verdana" w:hAnsi="Verdana"/>
                <w:b/>
              </w:rPr>
              <w:t xml:space="preserve"> 2</w:t>
            </w:r>
            <w:r w:rsidR="00B46985" w:rsidRPr="009A1FC1">
              <w:rPr>
                <w:rFonts w:ascii="Verdana" w:hAnsi="Verdana"/>
              </w:rPr>
              <w:t xml:space="preserve"> of the </w:t>
            </w:r>
            <w:r w:rsidR="00B46985" w:rsidRPr="009A1FC1">
              <w:rPr>
                <w:rFonts w:ascii="Verdana" w:hAnsi="Verdana"/>
                <w:b/>
              </w:rPr>
              <w:t>Enrollment Form View</w:t>
            </w:r>
            <w:r w:rsidR="00B46985" w:rsidRPr="009A1FC1">
              <w:rPr>
                <w:rFonts w:ascii="Verdana" w:hAnsi="Verdana"/>
              </w:rPr>
              <w:t xml:space="preserve"> screen will display.</w:t>
            </w:r>
          </w:p>
          <w:p w14:paraId="62A9B6F0" w14:textId="77777777" w:rsidR="009A1FC1" w:rsidRPr="009A1FC1" w:rsidRDefault="009A1FC1" w:rsidP="00377722">
            <w:pPr>
              <w:rPr>
                <w:rFonts w:ascii="Verdana" w:hAnsi="Verdana" w:cs="Arial"/>
                <w:bCs/>
              </w:rPr>
            </w:pPr>
          </w:p>
        </w:tc>
      </w:tr>
      <w:tr w:rsidR="00C93B06" w:rsidRPr="009A1FC1" w14:paraId="2FE9087B" w14:textId="77777777" w:rsidTr="001E675F">
        <w:tc>
          <w:tcPr>
            <w:tcW w:w="835" w:type="dxa"/>
            <w:vMerge w:val="restart"/>
          </w:tcPr>
          <w:p w14:paraId="49EBD481" w14:textId="77777777" w:rsidR="00C93B06" w:rsidRPr="009A1FC1" w:rsidRDefault="00C93B06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4</w:t>
            </w:r>
          </w:p>
        </w:tc>
        <w:tc>
          <w:tcPr>
            <w:tcW w:w="13542" w:type="dxa"/>
            <w:gridSpan w:val="3"/>
            <w:tcBorders>
              <w:bottom w:val="single" w:sz="4" w:space="0" w:color="auto"/>
            </w:tcBorders>
          </w:tcPr>
          <w:p w14:paraId="77443818" w14:textId="77777777" w:rsidR="00C93B06" w:rsidRPr="009A1FC1" w:rsidRDefault="00C93B06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Cs/>
              </w:rPr>
              <w:t>Determine</w:t>
            </w:r>
            <w:r w:rsidRPr="009A1FC1">
              <w:rPr>
                <w:rFonts w:ascii="Verdana" w:hAnsi="Verdana" w:cs="Arial"/>
                <w:b/>
                <w:bCs/>
              </w:rPr>
              <w:t xml:space="preserve"> </w:t>
            </w:r>
            <w:r w:rsidRPr="009A1FC1">
              <w:rPr>
                <w:rFonts w:ascii="Verdana" w:hAnsi="Verdana" w:cs="Arial"/>
                <w:bCs/>
              </w:rPr>
              <w:t xml:space="preserve">if </w:t>
            </w:r>
            <w:r w:rsidRPr="009A1FC1">
              <w:rPr>
                <w:rFonts w:ascii="Verdana" w:hAnsi="Verdana" w:cs="Arial"/>
                <w:b/>
                <w:bCs/>
              </w:rPr>
              <w:t>Section 2</w:t>
            </w:r>
            <w:r w:rsidRPr="009A1FC1">
              <w:rPr>
                <w:rFonts w:ascii="Verdana" w:hAnsi="Verdana" w:cs="Arial"/>
                <w:bCs/>
              </w:rPr>
              <w:t xml:space="preserve"> of the enrollment application has been fully processed.</w:t>
            </w:r>
          </w:p>
          <w:p w14:paraId="0F28EBC1" w14:textId="77777777" w:rsidR="00C93B06" w:rsidRPr="009A1FC1" w:rsidRDefault="00C93B06" w:rsidP="009D4D60">
            <w:pPr>
              <w:rPr>
                <w:rFonts w:ascii="Verdana" w:hAnsi="Verdana" w:cs="Arial"/>
                <w:b/>
                <w:bCs/>
              </w:rPr>
            </w:pPr>
          </w:p>
        </w:tc>
      </w:tr>
      <w:tr w:rsidR="00EE5075" w:rsidRPr="009A1FC1" w14:paraId="2D49F5AF" w14:textId="77777777" w:rsidTr="001E675F">
        <w:trPr>
          <w:trHeight w:val="90"/>
        </w:trPr>
        <w:tc>
          <w:tcPr>
            <w:tcW w:w="835" w:type="dxa"/>
            <w:vMerge/>
          </w:tcPr>
          <w:p w14:paraId="19F72775" w14:textId="77777777" w:rsidR="00C93B06" w:rsidRPr="009A1FC1" w:rsidRDefault="00C93B06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447" w:type="dxa"/>
            <w:shd w:val="pct10" w:color="auto" w:fill="auto"/>
          </w:tcPr>
          <w:p w14:paraId="39B18600" w14:textId="77777777" w:rsidR="00C93B06" w:rsidRPr="009A1FC1" w:rsidRDefault="00C93B06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If the enrollment application</w:t>
            </w:r>
            <w:r w:rsidR="00436050" w:rsidRPr="009A1FC1">
              <w:rPr>
                <w:rFonts w:ascii="Verdana" w:hAnsi="Verdana" w:cs="Arial"/>
                <w:b/>
                <w:bCs/>
              </w:rPr>
              <w:t xml:space="preserve"> section</w:t>
            </w:r>
            <w:r w:rsidRPr="009A1FC1">
              <w:rPr>
                <w:rFonts w:ascii="Verdana" w:hAnsi="Verdana" w:cs="Arial"/>
                <w:b/>
                <w:bCs/>
              </w:rPr>
              <w:t>…</w:t>
            </w:r>
          </w:p>
        </w:tc>
        <w:tc>
          <w:tcPr>
            <w:tcW w:w="11095" w:type="dxa"/>
            <w:gridSpan w:val="2"/>
            <w:shd w:val="pct10" w:color="auto" w:fill="auto"/>
          </w:tcPr>
          <w:p w14:paraId="6A6E8750" w14:textId="77777777" w:rsidR="00C93B06" w:rsidRPr="009A1FC1" w:rsidRDefault="00C93B06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Then…</w:t>
            </w:r>
          </w:p>
        </w:tc>
      </w:tr>
      <w:tr w:rsidR="00EE5075" w:rsidRPr="009A1FC1" w14:paraId="681EBB29" w14:textId="77777777" w:rsidTr="001E675F">
        <w:trPr>
          <w:trHeight w:val="90"/>
        </w:trPr>
        <w:tc>
          <w:tcPr>
            <w:tcW w:w="835" w:type="dxa"/>
            <w:vMerge/>
          </w:tcPr>
          <w:p w14:paraId="09630A74" w14:textId="77777777" w:rsidR="00C93B06" w:rsidRPr="009A1FC1" w:rsidRDefault="00C93B06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447" w:type="dxa"/>
          </w:tcPr>
          <w:p w14:paraId="3794A961" w14:textId="77777777" w:rsidR="00C93B06" w:rsidRPr="009A1FC1" w:rsidRDefault="00C93B06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Cs/>
              </w:rPr>
              <w:t>Is complete</w:t>
            </w:r>
          </w:p>
        </w:tc>
        <w:tc>
          <w:tcPr>
            <w:tcW w:w="11095" w:type="dxa"/>
            <w:gridSpan w:val="2"/>
          </w:tcPr>
          <w:p w14:paraId="5D32D2A4" w14:textId="77777777" w:rsidR="00C93B06" w:rsidRDefault="00C93B06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 xml:space="preserve">Proceed to </w:t>
            </w:r>
            <w:r w:rsidR="00B63CAF" w:rsidRPr="009A1FC1">
              <w:rPr>
                <w:rFonts w:ascii="Verdana" w:hAnsi="Verdana" w:cs="Arial"/>
                <w:b/>
                <w:bCs/>
              </w:rPr>
              <w:t xml:space="preserve">the </w:t>
            </w:r>
            <w:r w:rsidRPr="009A1FC1">
              <w:rPr>
                <w:rFonts w:ascii="Verdana" w:hAnsi="Verdana" w:cs="Arial"/>
                <w:b/>
                <w:bCs/>
              </w:rPr>
              <w:t>next step.</w:t>
            </w:r>
          </w:p>
          <w:p w14:paraId="01C7C6B5" w14:textId="77777777" w:rsidR="009A1FC1" w:rsidRPr="009A1FC1" w:rsidRDefault="009A1FC1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EE5075" w:rsidRPr="009A1FC1" w14:paraId="255F3A8B" w14:textId="77777777" w:rsidTr="001E675F">
        <w:trPr>
          <w:trHeight w:val="90"/>
        </w:trPr>
        <w:tc>
          <w:tcPr>
            <w:tcW w:w="835" w:type="dxa"/>
            <w:vMerge/>
          </w:tcPr>
          <w:p w14:paraId="7DFEF094" w14:textId="77777777" w:rsidR="00C93B06" w:rsidRPr="009A1FC1" w:rsidRDefault="00C93B06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447" w:type="dxa"/>
          </w:tcPr>
          <w:p w14:paraId="3860690F" w14:textId="77777777" w:rsidR="00C93B06" w:rsidRPr="009A1FC1" w:rsidRDefault="00C93B06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CANNOT</w:t>
            </w:r>
            <w:r w:rsidRPr="009A1FC1">
              <w:rPr>
                <w:rFonts w:ascii="Verdana" w:hAnsi="Verdana" w:cs="Arial"/>
                <w:bCs/>
              </w:rPr>
              <w:t xml:space="preserve"> be processed due to the following reasons:</w:t>
            </w:r>
          </w:p>
          <w:p w14:paraId="65AB31B3" w14:textId="77777777" w:rsidR="00C93B06" w:rsidRPr="009A1FC1" w:rsidRDefault="00C93B06" w:rsidP="009D4D60">
            <w:pPr>
              <w:numPr>
                <w:ilvl w:val="0"/>
                <w:numId w:val="13"/>
              </w:numPr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Cs/>
              </w:rPr>
              <w:t>Incomplete or missing information</w:t>
            </w:r>
            <w:r w:rsidR="00AF3C60" w:rsidRPr="009A1FC1">
              <w:rPr>
                <w:rFonts w:ascii="Verdana" w:hAnsi="Verdana" w:cs="Arial"/>
                <w:bCs/>
              </w:rPr>
              <w:t>,</w:t>
            </w:r>
            <w:r w:rsidRPr="009A1FC1">
              <w:rPr>
                <w:rFonts w:ascii="Verdana" w:hAnsi="Verdana" w:cs="Arial"/>
                <w:bCs/>
              </w:rPr>
              <w:t xml:space="preserve"> such as, but not limited to:</w:t>
            </w:r>
          </w:p>
          <w:p w14:paraId="739E8447" w14:textId="77777777" w:rsidR="009D4D60" w:rsidRDefault="009D4D60" w:rsidP="009D4D60">
            <w:pPr>
              <w:numPr>
                <w:ilvl w:val="1"/>
                <w:numId w:val="13"/>
              </w:numPr>
              <w:textAlignment w:val="top"/>
              <w:rPr>
                <w:rFonts w:ascii="Verdana" w:hAnsi="Verdana" w:cs="Arial"/>
              </w:rPr>
            </w:pPr>
            <w:r w:rsidRPr="009A1FC1">
              <w:rPr>
                <w:rFonts w:ascii="Verdana" w:hAnsi="Verdana" w:cs="Arial"/>
              </w:rPr>
              <w:t>SEP</w:t>
            </w:r>
          </w:p>
          <w:p w14:paraId="23459959" w14:textId="77777777" w:rsidR="009A1FC1" w:rsidRPr="009A1FC1" w:rsidRDefault="009A1FC1" w:rsidP="009A1FC1">
            <w:pPr>
              <w:ind w:left="1440"/>
              <w:textAlignment w:val="top"/>
              <w:rPr>
                <w:rFonts w:ascii="Verdana" w:hAnsi="Verdana" w:cs="Arial"/>
              </w:rPr>
            </w:pPr>
          </w:p>
        </w:tc>
        <w:tc>
          <w:tcPr>
            <w:tcW w:w="11095" w:type="dxa"/>
            <w:gridSpan w:val="2"/>
          </w:tcPr>
          <w:p w14:paraId="4018A10E" w14:textId="77777777" w:rsidR="00C93B06" w:rsidRPr="009A1FC1" w:rsidRDefault="00C93B06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The CCR will obtain the required information from the beneficiary.</w:t>
            </w:r>
          </w:p>
          <w:p w14:paraId="0BE778FF" w14:textId="77777777" w:rsidR="00C93B06" w:rsidRPr="009A1FC1" w:rsidRDefault="00C93B06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4A19791F" w14:textId="77777777" w:rsidR="00C93B06" w:rsidRPr="009A1FC1" w:rsidRDefault="000C118A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Important</w:t>
            </w:r>
            <w:proofErr w:type="gramStart"/>
            <w:r w:rsidR="00C93B06" w:rsidRPr="009A1FC1">
              <w:rPr>
                <w:rFonts w:ascii="Verdana" w:hAnsi="Verdana" w:cs="Arial"/>
                <w:b/>
                <w:bCs/>
              </w:rPr>
              <w:t>:</w:t>
            </w:r>
            <w:r w:rsidR="00C93B06" w:rsidRPr="009A1FC1">
              <w:rPr>
                <w:rFonts w:ascii="Verdana" w:hAnsi="Verdana" w:cs="Arial"/>
                <w:bCs/>
              </w:rPr>
              <w:t xml:space="preserve"> </w:t>
            </w:r>
            <w:r w:rsidR="00CA55AB" w:rsidRPr="009A1FC1">
              <w:rPr>
                <w:rFonts w:ascii="Verdana" w:hAnsi="Verdana" w:cs="Arial"/>
                <w:bCs/>
              </w:rPr>
              <w:t xml:space="preserve"> </w:t>
            </w:r>
            <w:r w:rsidR="00C93B06" w:rsidRPr="009A1FC1">
              <w:rPr>
                <w:rFonts w:ascii="Verdana" w:hAnsi="Verdana" w:cs="Arial"/>
                <w:bCs/>
              </w:rPr>
              <w:t>The</w:t>
            </w:r>
            <w:proofErr w:type="gramEnd"/>
            <w:r w:rsidR="00C93B06" w:rsidRPr="009A1FC1">
              <w:rPr>
                <w:rFonts w:ascii="Verdana" w:hAnsi="Verdana" w:cs="Arial"/>
                <w:bCs/>
              </w:rPr>
              <w:t xml:space="preserve"> CCR should view all sections (1, 2, </w:t>
            </w:r>
            <w:r w:rsidR="00AF3C60" w:rsidRPr="009A1FC1">
              <w:rPr>
                <w:rFonts w:ascii="Verdana" w:hAnsi="Verdana" w:cs="Arial"/>
                <w:bCs/>
              </w:rPr>
              <w:t xml:space="preserve">and </w:t>
            </w:r>
            <w:r w:rsidR="00C93B06" w:rsidRPr="009A1FC1">
              <w:rPr>
                <w:rFonts w:ascii="Verdana" w:hAnsi="Verdana" w:cs="Arial"/>
                <w:bCs/>
              </w:rPr>
              <w:t>3) of the enrollment application before entering any documentation.</w:t>
            </w:r>
          </w:p>
          <w:p w14:paraId="4E4873BA" w14:textId="77777777" w:rsidR="00C93B06" w:rsidRPr="009A1FC1" w:rsidRDefault="00C93B06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4C8C7BC3" w14:textId="77777777" w:rsidR="009D4D60" w:rsidRPr="009A1FC1" w:rsidRDefault="009D4D60" w:rsidP="009D4D60">
            <w:pPr>
              <w:textAlignment w:val="top"/>
              <w:rPr>
                <w:rFonts w:ascii="Verdana" w:hAnsi="Verdana" w:cs="Arial"/>
                <w:b/>
              </w:rPr>
            </w:pPr>
            <w:r w:rsidRPr="009A1FC1">
              <w:rPr>
                <w:rFonts w:ascii="Verdana" w:hAnsi="Verdana" w:cs="Arial"/>
                <w:b/>
              </w:rPr>
              <w:t xml:space="preserve">Note:  </w:t>
            </w:r>
            <w:r w:rsidRPr="009A1FC1">
              <w:rPr>
                <w:rFonts w:ascii="Verdana" w:hAnsi="Verdana" w:cs="Arial"/>
                <w:bCs/>
              </w:rPr>
              <w:t xml:space="preserve">If missing SEP, then </w:t>
            </w:r>
            <w:proofErr w:type="gramStart"/>
            <w:r w:rsidRPr="009A1FC1">
              <w:rPr>
                <w:rFonts w:ascii="Verdana" w:hAnsi="Verdana" w:cs="Arial"/>
                <w:bCs/>
              </w:rPr>
              <w:t>obtain</w:t>
            </w:r>
            <w:proofErr w:type="gramEnd"/>
            <w:r w:rsidRPr="009A1FC1">
              <w:rPr>
                <w:rFonts w:ascii="Verdana" w:hAnsi="Verdana" w:cs="Arial"/>
                <w:bCs/>
              </w:rPr>
              <w:t xml:space="preserve"> from the beneficiary.</w:t>
            </w:r>
          </w:p>
          <w:p w14:paraId="4474D5D6" w14:textId="77777777" w:rsidR="009D4D60" w:rsidRPr="009A1FC1" w:rsidRDefault="009D4D60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513C3F18" w14:textId="77777777" w:rsidR="00C93B06" w:rsidRDefault="00C93B06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 xml:space="preserve">Proceed to </w:t>
            </w:r>
            <w:r w:rsidR="00B63CAF" w:rsidRPr="009A1FC1">
              <w:rPr>
                <w:rFonts w:ascii="Verdana" w:hAnsi="Verdana" w:cs="Arial"/>
                <w:b/>
                <w:bCs/>
              </w:rPr>
              <w:t xml:space="preserve">the </w:t>
            </w:r>
            <w:r w:rsidRPr="009A1FC1">
              <w:rPr>
                <w:rFonts w:ascii="Verdana" w:hAnsi="Verdana" w:cs="Arial"/>
                <w:b/>
                <w:bCs/>
              </w:rPr>
              <w:t>next step.</w:t>
            </w:r>
          </w:p>
          <w:p w14:paraId="0F4D5915" w14:textId="77777777" w:rsidR="00381DEE" w:rsidRPr="009A1FC1" w:rsidRDefault="00381DEE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C93B06" w:rsidRPr="009A1FC1" w14:paraId="6F101285" w14:textId="77777777" w:rsidTr="001E675F">
        <w:tc>
          <w:tcPr>
            <w:tcW w:w="835" w:type="dxa"/>
          </w:tcPr>
          <w:p w14:paraId="5155BE03" w14:textId="77777777" w:rsidR="00C93B06" w:rsidRPr="009A1FC1" w:rsidDel="00C10E47" w:rsidRDefault="00C93B06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5</w:t>
            </w:r>
          </w:p>
        </w:tc>
        <w:tc>
          <w:tcPr>
            <w:tcW w:w="13542" w:type="dxa"/>
            <w:gridSpan w:val="3"/>
          </w:tcPr>
          <w:p w14:paraId="616758EC" w14:textId="77777777" w:rsidR="00C93B06" w:rsidRPr="009A1FC1" w:rsidRDefault="00C93B06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Click</w:t>
            </w:r>
            <w:r w:rsidRPr="009A1FC1">
              <w:rPr>
                <w:rFonts w:ascii="Verdana" w:hAnsi="Verdana" w:cs="Arial"/>
                <w:b/>
                <w:bCs/>
              </w:rPr>
              <w:t xml:space="preserve"> </w:t>
            </w:r>
            <w:r w:rsidRPr="009A1FC1">
              <w:rPr>
                <w:rFonts w:ascii="Verdana" w:hAnsi="Verdana" w:cs="Arial"/>
                <w:bCs/>
              </w:rPr>
              <w:t xml:space="preserve">on the </w:t>
            </w:r>
            <w:r w:rsidRPr="009A1FC1">
              <w:rPr>
                <w:rFonts w:ascii="Verdana" w:hAnsi="Verdana" w:cs="Arial"/>
                <w:b/>
                <w:bCs/>
              </w:rPr>
              <w:t>Section 3</w:t>
            </w:r>
            <w:r w:rsidRPr="009A1FC1">
              <w:rPr>
                <w:rFonts w:ascii="Verdana" w:hAnsi="Verdana" w:cs="Arial"/>
                <w:bCs/>
              </w:rPr>
              <w:t xml:space="preserve"> </w:t>
            </w:r>
            <w:r w:rsidR="00AF3C60" w:rsidRPr="009A1FC1">
              <w:rPr>
                <w:rFonts w:ascii="Verdana" w:hAnsi="Verdana" w:cs="Arial"/>
                <w:bCs/>
              </w:rPr>
              <w:t>hyper</w:t>
            </w:r>
            <w:r w:rsidRPr="009A1FC1">
              <w:rPr>
                <w:rFonts w:ascii="Verdana" w:hAnsi="Verdana" w:cs="Arial"/>
                <w:bCs/>
              </w:rPr>
              <w:t xml:space="preserve">link of the </w:t>
            </w:r>
            <w:r w:rsidRPr="009A1FC1">
              <w:rPr>
                <w:rFonts w:ascii="Verdana" w:hAnsi="Verdana" w:cs="Arial"/>
                <w:b/>
                <w:bCs/>
              </w:rPr>
              <w:t xml:space="preserve">Enrollment Form View </w:t>
            </w:r>
            <w:r w:rsidRPr="009A1FC1">
              <w:rPr>
                <w:rFonts w:ascii="Verdana" w:hAnsi="Verdana" w:cs="Arial"/>
                <w:bCs/>
              </w:rPr>
              <w:t>screen.</w:t>
            </w:r>
          </w:p>
          <w:p w14:paraId="54CB3BC9" w14:textId="77777777" w:rsidR="00C93B06" w:rsidRPr="009A1FC1" w:rsidRDefault="00C93B06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13C176FF" w14:textId="77777777" w:rsidR="00C93B06" w:rsidRDefault="000C118A" w:rsidP="00377722">
            <w:pPr>
              <w:rPr>
                <w:rFonts w:ascii="Verdana" w:hAnsi="Verdana"/>
              </w:rPr>
            </w:pPr>
            <w:r w:rsidRPr="009A1FC1">
              <w:rPr>
                <w:rFonts w:ascii="Verdana" w:hAnsi="Verdana"/>
                <w:b/>
              </w:rPr>
              <w:t>Result</w:t>
            </w:r>
            <w:proofErr w:type="gramStart"/>
            <w:r w:rsidR="00C93B06" w:rsidRPr="009A1FC1">
              <w:rPr>
                <w:rFonts w:ascii="Verdana" w:hAnsi="Verdana"/>
                <w:b/>
              </w:rPr>
              <w:t>:</w:t>
            </w:r>
            <w:r w:rsidR="00C93B06" w:rsidRPr="009A1FC1">
              <w:rPr>
                <w:rFonts w:ascii="Verdana" w:hAnsi="Verdana"/>
              </w:rPr>
              <w:t xml:space="preserve"> </w:t>
            </w:r>
            <w:r w:rsidR="00CA55AB" w:rsidRPr="009A1FC1">
              <w:rPr>
                <w:rFonts w:ascii="Verdana" w:hAnsi="Verdana"/>
              </w:rPr>
              <w:t xml:space="preserve"> </w:t>
            </w:r>
            <w:r w:rsidR="00C93B06" w:rsidRPr="009A1FC1">
              <w:rPr>
                <w:rFonts w:ascii="Verdana" w:hAnsi="Verdana"/>
                <w:b/>
              </w:rPr>
              <w:t>Section</w:t>
            </w:r>
            <w:proofErr w:type="gramEnd"/>
            <w:r w:rsidR="00C93B06" w:rsidRPr="009A1FC1">
              <w:rPr>
                <w:rFonts w:ascii="Verdana" w:hAnsi="Verdana"/>
                <w:b/>
              </w:rPr>
              <w:t xml:space="preserve"> 3</w:t>
            </w:r>
            <w:r w:rsidR="00C93B06" w:rsidRPr="009A1FC1">
              <w:rPr>
                <w:rFonts w:ascii="Verdana" w:hAnsi="Verdana"/>
              </w:rPr>
              <w:t xml:space="preserve"> of the </w:t>
            </w:r>
            <w:r w:rsidR="00C93B06" w:rsidRPr="009A1FC1">
              <w:rPr>
                <w:rFonts w:ascii="Verdana" w:hAnsi="Verdana"/>
                <w:b/>
              </w:rPr>
              <w:t>Enrollment Form View</w:t>
            </w:r>
            <w:r w:rsidR="00C93B06" w:rsidRPr="009A1FC1">
              <w:rPr>
                <w:rFonts w:ascii="Verdana" w:hAnsi="Verdana"/>
              </w:rPr>
              <w:t xml:space="preserve"> screen will display</w:t>
            </w:r>
            <w:r w:rsidR="00911967" w:rsidRPr="009A1FC1">
              <w:rPr>
                <w:rFonts w:ascii="Verdana" w:hAnsi="Verdana"/>
              </w:rPr>
              <w:t>.</w:t>
            </w:r>
          </w:p>
          <w:p w14:paraId="7FFEDA77" w14:textId="77777777" w:rsidR="009A1FC1" w:rsidRPr="009A1FC1" w:rsidRDefault="009A1FC1" w:rsidP="00377722">
            <w:pPr>
              <w:rPr>
                <w:rFonts w:ascii="Verdana" w:hAnsi="Verdana" w:cs="Arial"/>
                <w:bCs/>
              </w:rPr>
            </w:pPr>
          </w:p>
        </w:tc>
      </w:tr>
      <w:tr w:rsidR="00C93B06" w:rsidRPr="009A1FC1" w14:paraId="521F2338" w14:textId="77777777" w:rsidTr="001E675F">
        <w:tc>
          <w:tcPr>
            <w:tcW w:w="835" w:type="dxa"/>
            <w:vMerge w:val="restart"/>
          </w:tcPr>
          <w:p w14:paraId="56A36BEE" w14:textId="77777777" w:rsidR="00C93B06" w:rsidRPr="009A1FC1" w:rsidRDefault="00C93B06" w:rsidP="00377722">
            <w:pPr>
              <w:tabs>
                <w:tab w:val="left" w:pos="1230"/>
              </w:tabs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6</w:t>
            </w:r>
          </w:p>
        </w:tc>
        <w:tc>
          <w:tcPr>
            <w:tcW w:w="13542" w:type="dxa"/>
            <w:gridSpan w:val="3"/>
            <w:tcBorders>
              <w:bottom w:val="single" w:sz="4" w:space="0" w:color="auto"/>
            </w:tcBorders>
          </w:tcPr>
          <w:p w14:paraId="56706DCA" w14:textId="77777777" w:rsidR="00C93B06" w:rsidRPr="009A1FC1" w:rsidRDefault="00C93B06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Cs/>
              </w:rPr>
              <w:t>Determine</w:t>
            </w:r>
            <w:r w:rsidRPr="009A1FC1">
              <w:rPr>
                <w:rFonts w:ascii="Verdana" w:hAnsi="Verdana" w:cs="Arial"/>
                <w:b/>
                <w:bCs/>
              </w:rPr>
              <w:t xml:space="preserve"> </w:t>
            </w:r>
            <w:r w:rsidRPr="009A1FC1">
              <w:rPr>
                <w:rFonts w:ascii="Verdana" w:hAnsi="Verdana" w:cs="Arial"/>
                <w:bCs/>
              </w:rPr>
              <w:t xml:space="preserve">if </w:t>
            </w:r>
            <w:r w:rsidRPr="009A1FC1">
              <w:rPr>
                <w:rFonts w:ascii="Verdana" w:hAnsi="Verdana" w:cs="Arial"/>
                <w:b/>
                <w:bCs/>
              </w:rPr>
              <w:t>Section 3</w:t>
            </w:r>
            <w:r w:rsidRPr="009A1FC1">
              <w:rPr>
                <w:rFonts w:ascii="Verdana" w:hAnsi="Verdana" w:cs="Arial"/>
                <w:bCs/>
              </w:rPr>
              <w:t xml:space="preserve"> of the enrollment application has been fully processed.</w:t>
            </w:r>
          </w:p>
          <w:p w14:paraId="3230C08A" w14:textId="77777777" w:rsidR="00C93B06" w:rsidRPr="009A1FC1" w:rsidRDefault="00C93B06" w:rsidP="00377722">
            <w:pPr>
              <w:jc w:val="center"/>
              <w:textAlignment w:val="top"/>
              <w:rPr>
                <w:rFonts w:ascii="Verdana" w:hAnsi="Verdana" w:cs="Arial"/>
                <w:noProof/>
              </w:rPr>
            </w:pPr>
          </w:p>
          <w:p w14:paraId="13574607" w14:textId="77777777" w:rsidR="00C93B06" w:rsidRPr="009A1FC1" w:rsidRDefault="000C118A" w:rsidP="00377722">
            <w:pPr>
              <w:textAlignment w:val="top"/>
              <w:rPr>
                <w:rFonts w:ascii="Verdana" w:hAnsi="Verdana" w:cs="Arial"/>
                <w:noProof/>
              </w:rPr>
            </w:pPr>
            <w:r w:rsidRPr="009A1FC1">
              <w:rPr>
                <w:rFonts w:ascii="Verdana" w:hAnsi="Verdana" w:cs="Arial"/>
                <w:b/>
                <w:noProof/>
              </w:rPr>
              <w:t>Note</w:t>
            </w:r>
            <w:r w:rsidR="00C93B06" w:rsidRPr="009A1FC1">
              <w:rPr>
                <w:rFonts w:ascii="Verdana" w:hAnsi="Verdana" w:cs="Arial"/>
                <w:b/>
                <w:noProof/>
              </w:rPr>
              <w:t xml:space="preserve">: </w:t>
            </w:r>
            <w:r w:rsidR="00CA55AB" w:rsidRPr="009A1FC1">
              <w:rPr>
                <w:rFonts w:ascii="Verdana" w:hAnsi="Verdana" w:cs="Arial"/>
                <w:b/>
                <w:noProof/>
              </w:rPr>
              <w:t xml:space="preserve"> </w:t>
            </w:r>
            <w:r w:rsidR="00C93B06" w:rsidRPr="009A1FC1">
              <w:rPr>
                <w:rFonts w:ascii="Verdana" w:hAnsi="Verdana" w:cs="Arial"/>
                <w:noProof/>
              </w:rPr>
              <w:t xml:space="preserve">Within the enrollment application, fields highlighted in </w:t>
            </w:r>
            <w:r w:rsidR="00AF3C60" w:rsidRPr="009A1FC1">
              <w:rPr>
                <w:rFonts w:ascii="Verdana" w:hAnsi="Verdana" w:cs="Arial"/>
                <w:b/>
                <w:noProof/>
                <w:color w:val="FF99FF"/>
              </w:rPr>
              <w:t>PINK</w:t>
            </w:r>
            <w:r w:rsidR="00C93B06" w:rsidRPr="009A1FC1">
              <w:rPr>
                <w:rFonts w:ascii="Verdana" w:hAnsi="Verdana" w:cs="Arial"/>
                <w:noProof/>
              </w:rPr>
              <w:t xml:space="preserve"> indicate missing or incomplete information. This will result in an incomplete enrollment (ICE) application and notification sent to the prospective beneficiary. </w:t>
            </w:r>
          </w:p>
          <w:p w14:paraId="1626307F" w14:textId="77777777" w:rsidR="00C93B06" w:rsidRPr="009A1FC1" w:rsidRDefault="00C93B06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C93B06" w:rsidRPr="009A1FC1" w14:paraId="4A14DB8C" w14:textId="77777777" w:rsidTr="001E675F">
        <w:trPr>
          <w:trHeight w:val="90"/>
        </w:trPr>
        <w:tc>
          <w:tcPr>
            <w:tcW w:w="835" w:type="dxa"/>
            <w:vMerge/>
          </w:tcPr>
          <w:p w14:paraId="0F970632" w14:textId="77777777" w:rsidR="00C93B06" w:rsidRPr="009A1FC1" w:rsidRDefault="00C93B06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447" w:type="dxa"/>
            <w:shd w:val="pct10" w:color="auto" w:fill="auto"/>
          </w:tcPr>
          <w:p w14:paraId="2FD56064" w14:textId="77777777" w:rsidR="00C93B06" w:rsidRPr="009A1FC1" w:rsidRDefault="00C93B06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If the enrollment application…</w:t>
            </w:r>
          </w:p>
        </w:tc>
        <w:tc>
          <w:tcPr>
            <w:tcW w:w="11095" w:type="dxa"/>
            <w:gridSpan w:val="2"/>
            <w:shd w:val="pct10" w:color="auto" w:fill="auto"/>
          </w:tcPr>
          <w:p w14:paraId="27DFA6F5" w14:textId="77777777" w:rsidR="00C93B06" w:rsidRPr="009A1FC1" w:rsidRDefault="00C93B06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Then…</w:t>
            </w:r>
          </w:p>
        </w:tc>
      </w:tr>
      <w:tr w:rsidR="00C93B06" w:rsidRPr="009A1FC1" w14:paraId="6FAAA236" w14:textId="77777777" w:rsidTr="001E675F">
        <w:trPr>
          <w:trHeight w:val="90"/>
        </w:trPr>
        <w:tc>
          <w:tcPr>
            <w:tcW w:w="835" w:type="dxa"/>
            <w:vMerge/>
          </w:tcPr>
          <w:p w14:paraId="1D375BD5" w14:textId="77777777" w:rsidR="00C93B06" w:rsidRPr="009A1FC1" w:rsidRDefault="00C93B06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447" w:type="dxa"/>
          </w:tcPr>
          <w:p w14:paraId="6FCAC947" w14:textId="77777777" w:rsidR="00C93B06" w:rsidRPr="009A1FC1" w:rsidRDefault="00C93B06" w:rsidP="00377722">
            <w:pPr>
              <w:textAlignment w:val="top"/>
              <w:rPr>
                <w:rFonts w:ascii="Verdana" w:hAnsi="Verdana"/>
                <w:b/>
              </w:rPr>
            </w:pPr>
            <w:r w:rsidRPr="009A1FC1">
              <w:rPr>
                <w:rFonts w:ascii="Verdana" w:hAnsi="Verdana" w:cs="Arial"/>
                <w:bCs/>
              </w:rPr>
              <w:t>Is complete</w:t>
            </w:r>
          </w:p>
        </w:tc>
        <w:tc>
          <w:tcPr>
            <w:tcW w:w="11095" w:type="dxa"/>
            <w:gridSpan w:val="2"/>
            <w:tcBorders>
              <w:bottom w:val="single" w:sz="4" w:space="0" w:color="auto"/>
            </w:tcBorders>
          </w:tcPr>
          <w:p w14:paraId="51988CE5" w14:textId="77777777" w:rsidR="00D47E20" w:rsidRPr="009A1FC1" w:rsidRDefault="00C93B06" w:rsidP="00B312A9">
            <w:pPr>
              <w:numPr>
                <w:ilvl w:val="0"/>
                <w:numId w:val="14"/>
              </w:num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 xml:space="preserve">Advise the beneficiary that </w:t>
            </w:r>
            <w:r w:rsidR="00134C35">
              <w:rPr>
                <w:rFonts w:ascii="Verdana" w:hAnsi="Verdana" w:cs="Arial"/>
                <w:bCs/>
              </w:rPr>
              <w:t>their</w:t>
            </w:r>
            <w:r w:rsidRPr="009A1FC1">
              <w:rPr>
                <w:rFonts w:ascii="Verdana" w:hAnsi="Verdana" w:cs="Arial"/>
                <w:bCs/>
              </w:rPr>
              <w:t xml:space="preserve"> application has completed processing.</w:t>
            </w:r>
          </w:p>
          <w:p w14:paraId="646220CE" w14:textId="77777777" w:rsidR="00C93B06" w:rsidRPr="009A1FC1" w:rsidRDefault="00C93B06" w:rsidP="00B312A9">
            <w:pPr>
              <w:numPr>
                <w:ilvl w:val="0"/>
                <w:numId w:val="14"/>
              </w:num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 xml:space="preserve">Verify in </w:t>
            </w:r>
            <w:proofErr w:type="spellStart"/>
            <w:r w:rsidRPr="009A1FC1">
              <w:rPr>
                <w:rFonts w:ascii="Verdana" w:hAnsi="Verdana" w:cs="Arial"/>
                <w:b/>
                <w:bCs/>
              </w:rPr>
              <w:t>MARx</w:t>
            </w:r>
            <w:proofErr w:type="spellEnd"/>
            <w:r w:rsidRPr="009A1FC1">
              <w:rPr>
                <w:rFonts w:ascii="Verdana" w:hAnsi="Verdana" w:cs="Arial"/>
                <w:bCs/>
              </w:rPr>
              <w:t xml:space="preserve"> that the beneficiary has been enrolled into the plan.</w:t>
            </w:r>
          </w:p>
          <w:p w14:paraId="23916318" w14:textId="703A17B5" w:rsidR="00C93B06" w:rsidRPr="009A1FC1" w:rsidRDefault="00C93B06" w:rsidP="00B312A9">
            <w:pPr>
              <w:numPr>
                <w:ilvl w:val="1"/>
                <w:numId w:val="14"/>
              </w:num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 xml:space="preserve">Refer to </w:t>
            </w:r>
            <w:r w:rsidRPr="001E675F">
              <w:rPr>
                <w:rFonts w:ascii="Verdana" w:hAnsi="Verdana" w:cs="Arial"/>
                <w:bCs/>
              </w:rPr>
              <w:t xml:space="preserve">the </w:t>
            </w:r>
            <w:hyperlink r:id="rId24" w:anchor="!/view?docid=97073956-89ea-45dc-be12-d8b49af47bab" w:history="1">
              <w:r w:rsidR="001E675F" w:rsidRPr="001E675F">
                <w:rPr>
                  <w:rStyle w:val="Hyperlink"/>
                  <w:rFonts w:ascii="Verdana" w:hAnsi="Verdana"/>
                </w:rPr>
                <w:t xml:space="preserve">Compass MED D - Verifying Enrollment, Eligibility, and LIS in </w:t>
              </w:r>
              <w:proofErr w:type="spellStart"/>
              <w:r w:rsidR="001E675F" w:rsidRPr="001E675F">
                <w:rPr>
                  <w:rStyle w:val="Hyperlink"/>
                  <w:rFonts w:ascii="Verdana" w:hAnsi="Verdana"/>
                </w:rPr>
                <w:t>MARx</w:t>
              </w:r>
              <w:proofErr w:type="spellEnd"/>
            </w:hyperlink>
            <w:r w:rsidR="001E675F" w:rsidRPr="001E675F">
              <w:rPr>
                <w:rFonts w:ascii="Verdana" w:hAnsi="Verdana"/>
              </w:rPr>
              <w:t xml:space="preserve"> </w:t>
            </w:r>
            <w:r w:rsidRPr="001E675F">
              <w:rPr>
                <w:rFonts w:ascii="Verdana" w:hAnsi="Verdana"/>
              </w:rPr>
              <w:t>work</w:t>
            </w:r>
            <w:r w:rsidRPr="009A1FC1">
              <w:rPr>
                <w:rFonts w:ascii="Verdana" w:hAnsi="Verdana"/>
              </w:rPr>
              <w:t xml:space="preserve"> instruction</w:t>
            </w:r>
            <w:r w:rsidR="007E753A" w:rsidRPr="009A1FC1">
              <w:rPr>
                <w:rFonts w:ascii="Verdana" w:hAnsi="Verdana"/>
              </w:rPr>
              <w:t>.</w:t>
            </w:r>
          </w:p>
          <w:p w14:paraId="1B93448C" w14:textId="77777777" w:rsidR="00C93B06" w:rsidRPr="009A1FC1" w:rsidRDefault="00C93B06" w:rsidP="00B312A9">
            <w:pPr>
              <w:numPr>
                <w:ilvl w:val="1"/>
                <w:numId w:val="14"/>
              </w:numPr>
              <w:tabs>
                <w:tab w:val="left" w:pos="702"/>
              </w:tabs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S5601 = SilverScript</w:t>
            </w:r>
          </w:p>
          <w:p w14:paraId="7BB96481" w14:textId="77777777" w:rsidR="00C93B06" w:rsidRPr="009A1FC1" w:rsidRDefault="00C93B06" w:rsidP="00B312A9">
            <w:pPr>
              <w:numPr>
                <w:ilvl w:val="1"/>
                <w:numId w:val="14"/>
              </w:numPr>
              <w:tabs>
                <w:tab w:val="left" w:pos="702"/>
              </w:tabs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S2893 = Blue MedicareRx</w:t>
            </w:r>
          </w:p>
          <w:p w14:paraId="1251AB2B" w14:textId="77777777" w:rsidR="00C93B06" w:rsidRPr="009A1FC1" w:rsidRDefault="00C93B06" w:rsidP="00B312A9">
            <w:pPr>
              <w:numPr>
                <w:ilvl w:val="0"/>
                <w:numId w:val="14"/>
              </w:num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Advise the beneficiary</w:t>
            </w:r>
            <w:r w:rsidR="00AF3C60" w:rsidRPr="009A1FC1">
              <w:rPr>
                <w:rFonts w:ascii="Verdana" w:hAnsi="Verdana" w:cs="Arial"/>
                <w:bCs/>
              </w:rPr>
              <w:t xml:space="preserve"> that </w:t>
            </w:r>
            <w:r w:rsidR="00134C35">
              <w:rPr>
                <w:rFonts w:ascii="Verdana" w:hAnsi="Verdana" w:cs="Arial"/>
                <w:bCs/>
              </w:rPr>
              <w:t>their</w:t>
            </w:r>
            <w:r w:rsidRPr="009A1FC1">
              <w:rPr>
                <w:rFonts w:ascii="Verdana" w:hAnsi="Verdana" w:cs="Arial"/>
                <w:bCs/>
              </w:rPr>
              <w:t xml:space="preserve"> full profile will be loaded into the system within 72 hours or 3 calendar days. </w:t>
            </w:r>
          </w:p>
          <w:p w14:paraId="62203F4D" w14:textId="77777777" w:rsidR="00C93B06" w:rsidRPr="009A1FC1" w:rsidRDefault="00C93B06" w:rsidP="00B312A9">
            <w:pPr>
              <w:numPr>
                <w:ilvl w:val="0"/>
                <w:numId w:val="14"/>
              </w:num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 xml:space="preserve">Advise the beneficiary that </w:t>
            </w:r>
            <w:r w:rsidR="00AF3C60" w:rsidRPr="009A1FC1">
              <w:rPr>
                <w:rFonts w:ascii="Verdana" w:hAnsi="Verdana" w:cs="Arial"/>
                <w:bCs/>
              </w:rPr>
              <w:t xml:space="preserve">the Welcome Kit and Prescription Benefits Card (mailed separately) </w:t>
            </w:r>
            <w:r w:rsidRPr="009A1FC1">
              <w:rPr>
                <w:rFonts w:ascii="Verdana" w:hAnsi="Verdana" w:cs="Arial"/>
                <w:bCs/>
              </w:rPr>
              <w:t xml:space="preserve">are sent no later than 10 calendar days after the application has completed </w:t>
            </w:r>
            <w:r w:rsidR="00911967" w:rsidRPr="009A1FC1">
              <w:rPr>
                <w:rFonts w:ascii="Verdana" w:hAnsi="Verdana" w:cs="Arial"/>
                <w:bCs/>
              </w:rPr>
              <w:t>processing</w:t>
            </w:r>
            <w:r w:rsidRPr="009A1FC1">
              <w:rPr>
                <w:rFonts w:ascii="Verdana" w:hAnsi="Verdana" w:cs="Arial"/>
                <w:bCs/>
              </w:rPr>
              <w:t>.</w:t>
            </w:r>
          </w:p>
          <w:p w14:paraId="0A294D09" w14:textId="77777777" w:rsidR="00C93B06" w:rsidRPr="009A1FC1" w:rsidRDefault="00C93B06" w:rsidP="00377722">
            <w:pPr>
              <w:ind w:left="360"/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 xml:space="preserve"> </w:t>
            </w:r>
          </w:p>
          <w:p w14:paraId="6D7D007F" w14:textId="77777777" w:rsidR="00C93B06" w:rsidRPr="009A1FC1" w:rsidRDefault="000C118A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Note</w:t>
            </w:r>
            <w:proofErr w:type="gramStart"/>
            <w:r w:rsidR="00C93B06" w:rsidRPr="009A1FC1">
              <w:rPr>
                <w:rFonts w:ascii="Verdana" w:hAnsi="Verdana" w:cs="Arial"/>
                <w:b/>
                <w:bCs/>
              </w:rPr>
              <w:t>:</w:t>
            </w:r>
            <w:r w:rsidR="00C93B06" w:rsidRPr="009A1FC1">
              <w:rPr>
                <w:rFonts w:ascii="Verdana" w:hAnsi="Verdana" w:cs="Arial"/>
                <w:bCs/>
              </w:rPr>
              <w:t xml:space="preserve">  During</w:t>
            </w:r>
            <w:proofErr w:type="gramEnd"/>
            <w:r w:rsidR="00C93B06" w:rsidRPr="009A1FC1">
              <w:rPr>
                <w:rFonts w:ascii="Verdana" w:hAnsi="Verdana" w:cs="Arial"/>
                <w:bCs/>
              </w:rPr>
              <w:t xml:space="preserve"> AEP, new ID cards for the upcoming benefit year will be sent </w:t>
            </w:r>
            <w:r w:rsidR="00C93B06" w:rsidRPr="009A1FC1">
              <w:rPr>
                <w:rFonts w:ascii="Verdana" w:hAnsi="Verdana" w:cs="Arial"/>
                <w:b/>
                <w:bCs/>
              </w:rPr>
              <w:t>AFTER 12/07</w:t>
            </w:r>
            <w:r w:rsidR="00C93B06" w:rsidRPr="009A1FC1">
              <w:rPr>
                <w:rFonts w:ascii="Verdana" w:hAnsi="Verdana" w:cs="Arial"/>
                <w:bCs/>
              </w:rPr>
              <w:t>.</w:t>
            </w:r>
          </w:p>
          <w:p w14:paraId="6F890B1C" w14:textId="77777777" w:rsidR="006671B5" w:rsidRDefault="004F21F8" w:rsidP="00B312A9">
            <w:pPr>
              <w:numPr>
                <w:ilvl w:val="0"/>
                <w:numId w:val="3"/>
              </w:num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 xml:space="preserve">Not </w:t>
            </w:r>
            <w:r w:rsidRPr="009A1FC1">
              <w:rPr>
                <w:rFonts w:ascii="Verdana" w:hAnsi="Verdana" w:cs="Arial"/>
                <w:b/>
                <w:bCs/>
              </w:rPr>
              <w:t>ALL</w:t>
            </w:r>
            <w:r w:rsidRPr="009A1FC1">
              <w:rPr>
                <w:rFonts w:ascii="Verdana" w:hAnsi="Verdana" w:cs="Arial"/>
                <w:bCs/>
              </w:rPr>
              <w:t xml:space="preserve"> beneficiaries receive a new card for the benefit year</w:t>
            </w:r>
            <w:r w:rsidR="006671B5" w:rsidRPr="009A1FC1">
              <w:rPr>
                <w:rFonts w:ascii="Verdana" w:hAnsi="Verdana" w:cs="Arial"/>
                <w:bCs/>
              </w:rPr>
              <w:t xml:space="preserve"> </w:t>
            </w:r>
          </w:p>
          <w:p w14:paraId="777C1E7D" w14:textId="77777777" w:rsidR="009A1FC1" w:rsidRPr="009A1FC1" w:rsidRDefault="009A1FC1" w:rsidP="009A1FC1">
            <w:pPr>
              <w:ind w:left="720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C93B06" w:rsidRPr="009A1FC1" w14:paraId="07646194" w14:textId="77777777" w:rsidTr="001E675F">
        <w:trPr>
          <w:trHeight w:val="90"/>
        </w:trPr>
        <w:tc>
          <w:tcPr>
            <w:tcW w:w="835" w:type="dxa"/>
            <w:vMerge/>
          </w:tcPr>
          <w:p w14:paraId="001DD4C0" w14:textId="77777777" w:rsidR="00C93B06" w:rsidRPr="009A1FC1" w:rsidRDefault="00C93B06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447" w:type="dxa"/>
          </w:tcPr>
          <w:p w14:paraId="13778938" w14:textId="77777777" w:rsidR="00C93B06" w:rsidRPr="009A1FC1" w:rsidRDefault="00C93B06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/>
                <w:b/>
              </w:rPr>
              <w:t>CANNOT</w:t>
            </w:r>
            <w:r w:rsidRPr="009A1FC1">
              <w:rPr>
                <w:rFonts w:ascii="Verdana" w:hAnsi="Verdana"/>
              </w:rPr>
              <w:t xml:space="preserve"> be processed due to </w:t>
            </w:r>
            <w:r w:rsidRPr="009A1FC1">
              <w:rPr>
                <w:rFonts w:ascii="Verdana" w:hAnsi="Verdana"/>
                <w:b/>
              </w:rPr>
              <w:t>incomplete or missing</w:t>
            </w:r>
            <w:r w:rsidRPr="009A1FC1">
              <w:rPr>
                <w:rFonts w:ascii="Verdana" w:hAnsi="Verdana"/>
              </w:rPr>
              <w:t xml:space="preserve"> information</w:t>
            </w:r>
            <w:r w:rsidR="00AF3C60" w:rsidRPr="009A1FC1">
              <w:rPr>
                <w:rFonts w:ascii="Verdana" w:hAnsi="Verdana"/>
              </w:rPr>
              <w:t>,</w:t>
            </w:r>
            <w:r w:rsidRPr="009A1FC1">
              <w:rPr>
                <w:rFonts w:ascii="Verdana" w:hAnsi="Verdana"/>
              </w:rPr>
              <w:t xml:space="preserve"> such as</w:t>
            </w:r>
            <w:r w:rsidR="00AF3C60" w:rsidRPr="009A1FC1">
              <w:rPr>
                <w:rFonts w:ascii="Verdana" w:hAnsi="Verdana"/>
              </w:rPr>
              <w:t>,</w:t>
            </w:r>
            <w:r w:rsidRPr="009A1FC1">
              <w:rPr>
                <w:rFonts w:ascii="Verdana" w:hAnsi="Verdana"/>
              </w:rPr>
              <w:t xml:space="preserve"> but not limited to:</w:t>
            </w:r>
          </w:p>
          <w:p w14:paraId="6BD7D70D" w14:textId="77777777" w:rsidR="009D4D60" w:rsidRPr="009A1FC1" w:rsidRDefault="009D4D60" w:rsidP="009D4D60">
            <w:pPr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9A1FC1">
              <w:rPr>
                <w:rFonts w:ascii="Verdana" w:hAnsi="Verdana"/>
              </w:rPr>
              <w:t>IEP</w:t>
            </w:r>
          </w:p>
          <w:p w14:paraId="5261EE49" w14:textId="77777777" w:rsidR="009D4D60" w:rsidRPr="009A1FC1" w:rsidRDefault="009D4D60" w:rsidP="009D4D60">
            <w:pPr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9A1FC1">
              <w:rPr>
                <w:rFonts w:ascii="Verdana" w:hAnsi="Verdana"/>
              </w:rPr>
              <w:t>SEP</w:t>
            </w:r>
          </w:p>
          <w:p w14:paraId="11FF4D66" w14:textId="77777777" w:rsidR="00C93B06" w:rsidRPr="009A1FC1" w:rsidRDefault="009D4D60" w:rsidP="009D4D60">
            <w:pPr>
              <w:numPr>
                <w:ilvl w:val="0"/>
                <w:numId w:val="3"/>
              </w:numPr>
              <w:rPr>
                <w:rFonts w:ascii="Verdana" w:hAnsi="Verdana"/>
                <w:b/>
              </w:rPr>
            </w:pPr>
            <w:r w:rsidRPr="009A1FC1">
              <w:rPr>
                <w:rFonts w:ascii="Verdana" w:hAnsi="Verdana"/>
              </w:rPr>
              <w:t>Plan choice</w:t>
            </w:r>
          </w:p>
          <w:p w14:paraId="0A490498" w14:textId="77777777" w:rsidR="009A1FC1" w:rsidRPr="009A1FC1" w:rsidRDefault="009A1FC1" w:rsidP="009A1FC1">
            <w:pPr>
              <w:ind w:left="720"/>
              <w:rPr>
                <w:rFonts w:ascii="Verdana" w:hAnsi="Verdana"/>
                <w:b/>
              </w:rPr>
            </w:pPr>
          </w:p>
        </w:tc>
        <w:tc>
          <w:tcPr>
            <w:tcW w:w="11095" w:type="dxa"/>
            <w:gridSpan w:val="2"/>
            <w:tcBorders>
              <w:bottom w:val="single" w:sz="4" w:space="0" w:color="auto"/>
            </w:tcBorders>
          </w:tcPr>
          <w:p w14:paraId="2E41FA16" w14:textId="77777777" w:rsidR="00C93B06" w:rsidRPr="009A1FC1" w:rsidRDefault="00436050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Obtain</w:t>
            </w:r>
            <w:r w:rsidR="00C93B06" w:rsidRPr="009A1FC1">
              <w:rPr>
                <w:rFonts w:ascii="Verdana" w:hAnsi="Verdana" w:cs="Arial"/>
                <w:bCs/>
              </w:rPr>
              <w:t xml:space="preserve"> the required information from the beneficiary.</w:t>
            </w:r>
          </w:p>
          <w:p w14:paraId="3423E0AE" w14:textId="77777777" w:rsidR="00C93B06" w:rsidRPr="009A1FC1" w:rsidRDefault="00C93B06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5F6F4003" w14:textId="77777777" w:rsidR="006323FE" w:rsidRPr="009A1FC1" w:rsidRDefault="00C93B06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Cs/>
              </w:rPr>
              <w:t>To complete enrollments that are incomplete or missing</w:t>
            </w:r>
            <w:r w:rsidRPr="009A1FC1">
              <w:rPr>
                <w:rFonts w:ascii="Verdana" w:hAnsi="Verdana" w:cs="Arial"/>
                <w:b/>
                <w:bCs/>
              </w:rPr>
              <w:t xml:space="preserve"> </w:t>
            </w:r>
            <w:r w:rsidRPr="009A1FC1">
              <w:rPr>
                <w:rFonts w:ascii="Verdana" w:hAnsi="Verdana" w:cs="Arial"/>
                <w:bCs/>
              </w:rPr>
              <w:t>information</w:t>
            </w:r>
            <w:r w:rsidR="006323FE" w:rsidRPr="009A1FC1">
              <w:rPr>
                <w:rFonts w:ascii="Verdana" w:hAnsi="Verdana" w:cs="Arial"/>
                <w:bCs/>
              </w:rPr>
              <w:t>:</w:t>
            </w:r>
          </w:p>
          <w:p w14:paraId="49F793E6" w14:textId="77777777" w:rsidR="00F204C0" w:rsidRPr="009A1FC1" w:rsidRDefault="00F204C0" w:rsidP="00F204C0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39F1AC1B" w14:textId="2D5B1541" w:rsidR="00C93B06" w:rsidRPr="009A1FC1" w:rsidRDefault="006323FE" w:rsidP="00F204C0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Cs/>
              </w:rPr>
              <w:t>R</w:t>
            </w:r>
            <w:r w:rsidR="00C93B06" w:rsidRPr="009A1FC1">
              <w:rPr>
                <w:rFonts w:ascii="Verdana" w:hAnsi="Verdana" w:cs="Arial"/>
                <w:bCs/>
              </w:rPr>
              <w:t>efer</w:t>
            </w:r>
            <w:r w:rsidR="00C93B06" w:rsidRPr="009A1FC1">
              <w:rPr>
                <w:rFonts w:ascii="Verdana" w:hAnsi="Verdana" w:cs="Arial"/>
                <w:b/>
                <w:bCs/>
              </w:rPr>
              <w:t xml:space="preserve"> </w:t>
            </w:r>
            <w:r w:rsidR="00C93B06" w:rsidRPr="009A1FC1">
              <w:rPr>
                <w:rFonts w:ascii="Verdana" w:hAnsi="Verdana" w:cs="Arial"/>
                <w:bCs/>
              </w:rPr>
              <w:t>to the</w:t>
            </w:r>
            <w:r w:rsidR="00C93B06" w:rsidRPr="009A1FC1">
              <w:rPr>
                <w:rFonts w:ascii="Verdana" w:hAnsi="Verdana" w:cs="Arial"/>
                <w:b/>
                <w:bCs/>
              </w:rPr>
              <w:t xml:space="preserve"> </w:t>
            </w:r>
            <w:hyperlink r:id="rId25" w:anchor="!/view?docid=c31eec52-fb25-4867-9693-4b5129d67190" w:history="1">
              <w:r w:rsidR="00DA2B9A" w:rsidRPr="00DA2B9A">
                <w:rPr>
                  <w:rStyle w:val="Hyperlink"/>
                  <w:rFonts w:ascii="Verdana" w:hAnsi="Verdana"/>
                </w:rPr>
                <w:t>Compass MED D - Incomplete Enrollments (ICE) or Enrollments with Missing Information</w:t>
              </w:r>
            </w:hyperlink>
            <w:r w:rsidR="00C93B06" w:rsidRPr="00DA2B9A">
              <w:rPr>
                <w:rFonts w:ascii="Verdana" w:hAnsi="Verdana"/>
                <w:b/>
              </w:rPr>
              <w:t xml:space="preserve"> </w:t>
            </w:r>
            <w:r w:rsidR="00C93B06" w:rsidRPr="00DA2B9A">
              <w:rPr>
                <w:rFonts w:ascii="Verdana" w:hAnsi="Verdana"/>
              </w:rPr>
              <w:t>work instruction</w:t>
            </w:r>
            <w:r w:rsidR="004F21F8" w:rsidRPr="00DA2B9A">
              <w:rPr>
                <w:rFonts w:ascii="Verdana" w:hAnsi="Verdana"/>
              </w:rPr>
              <w:t>.</w:t>
            </w:r>
          </w:p>
        </w:tc>
      </w:tr>
      <w:tr w:rsidR="00AF3C60" w:rsidRPr="009A1FC1" w14:paraId="296E00C8" w14:textId="77777777" w:rsidTr="001E675F">
        <w:trPr>
          <w:trHeight w:val="90"/>
        </w:trPr>
        <w:tc>
          <w:tcPr>
            <w:tcW w:w="835" w:type="dxa"/>
            <w:vMerge/>
          </w:tcPr>
          <w:p w14:paraId="31000F1B" w14:textId="77777777" w:rsidR="00AF3C60" w:rsidRPr="009A1FC1" w:rsidRDefault="00AF3C60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447" w:type="dxa"/>
          </w:tcPr>
          <w:p w14:paraId="6A505C51" w14:textId="77777777" w:rsidR="00AF3C60" w:rsidRPr="009A1FC1" w:rsidRDefault="00AF3C60" w:rsidP="00377722">
            <w:pPr>
              <w:textAlignment w:val="top"/>
              <w:rPr>
                <w:rFonts w:ascii="Verdana" w:hAnsi="Verdana"/>
                <w:b/>
              </w:rPr>
            </w:pPr>
            <w:r w:rsidRPr="009A1FC1">
              <w:rPr>
                <w:rFonts w:ascii="Verdana" w:hAnsi="Verdana"/>
                <w:b/>
              </w:rPr>
              <w:t>CANNOT</w:t>
            </w:r>
            <w:r w:rsidRPr="009A1FC1">
              <w:rPr>
                <w:rFonts w:ascii="Verdana" w:hAnsi="Verdana"/>
              </w:rPr>
              <w:t xml:space="preserve"> be processed due to an </w:t>
            </w:r>
            <w:r w:rsidRPr="009A1FC1">
              <w:rPr>
                <w:rFonts w:ascii="Verdana" w:hAnsi="Verdana"/>
                <w:b/>
              </w:rPr>
              <w:t xml:space="preserve">OPT Hold </w:t>
            </w:r>
            <w:r w:rsidRPr="009A1FC1">
              <w:rPr>
                <w:rFonts w:ascii="Verdana" w:hAnsi="Verdana"/>
              </w:rPr>
              <w:t>status</w:t>
            </w:r>
          </w:p>
        </w:tc>
        <w:tc>
          <w:tcPr>
            <w:tcW w:w="11095" w:type="dxa"/>
            <w:gridSpan w:val="2"/>
            <w:tcBorders>
              <w:bottom w:val="single" w:sz="4" w:space="0" w:color="auto"/>
            </w:tcBorders>
          </w:tcPr>
          <w:p w14:paraId="27F283A4" w14:textId="38B884EE" w:rsidR="00AF3C60" w:rsidRDefault="00AF3C60" w:rsidP="006552C0">
            <w:pPr>
              <w:textAlignment w:val="top"/>
              <w:rPr>
                <w:rFonts w:ascii="Verdana" w:hAnsi="Verdana"/>
              </w:rPr>
            </w:pPr>
            <w:r w:rsidRPr="009A1FC1">
              <w:rPr>
                <w:rFonts w:ascii="Verdana" w:hAnsi="Verdana"/>
              </w:rPr>
              <w:t xml:space="preserve">Refer to the </w:t>
            </w:r>
            <w:bookmarkStart w:id="23" w:name="OLE_LINK95"/>
            <w:r w:rsidR="00AE09BB">
              <w:rPr>
                <w:rFonts w:ascii="Verdana" w:hAnsi="Verdana"/>
              </w:rPr>
              <w:fldChar w:fldCharType="begin"/>
            </w:r>
            <w:r w:rsidR="00AE09BB">
              <w:rPr>
                <w:rFonts w:ascii="Verdana" w:hAnsi="Verdana"/>
              </w:rPr>
              <w:instrText>HYPERLINK "https://thesource.cvshealth.com/nuxeo/thesource/" \l "!/view?docid=2c29dcee-9c67-42b2-b1ec-1a8725b1c6ba"</w:instrText>
            </w:r>
            <w:r w:rsidR="00AE09BB">
              <w:rPr>
                <w:rFonts w:ascii="Verdana" w:hAnsi="Verdana"/>
              </w:rPr>
            </w:r>
            <w:r w:rsidR="00AE09BB">
              <w:rPr>
                <w:rFonts w:ascii="Verdana" w:hAnsi="Verdana"/>
              </w:rPr>
              <w:fldChar w:fldCharType="separate"/>
            </w:r>
            <w:r w:rsidR="00AE09BB" w:rsidRPr="00AE09BB">
              <w:rPr>
                <w:rStyle w:val="Hyperlink"/>
                <w:rFonts w:ascii="Verdana" w:hAnsi="Verdana"/>
              </w:rPr>
              <w:t xml:space="preserve">Compass MED D - Specialized Member Services Team (SMST) - EGWP </w:t>
            </w:r>
            <w:proofErr w:type="spellStart"/>
            <w:r w:rsidR="00AE09BB" w:rsidRPr="00AE09BB">
              <w:rPr>
                <w:rStyle w:val="Hyperlink"/>
                <w:rFonts w:ascii="Verdana" w:hAnsi="Verdana"/>
              </w:rPr>
              <w:t>Opt</w:t>
            </w:r>
            <w:proofErr w:type="spellEnd"/>
            <w:r w:rsidR="00AE09BB" w:rsidRPr="00AE09BB">
              <w:rPr>
                <w:rStyle w:val="Hyperlink"/>
                <w:rFonts w:ascii="Verdana" w:hAnsi="Verdana"/>
              </w:rPr>
              <w:t xml:space="preserve"> Hold Release Process in FAZAL</w:t>
            </w:r>
            <w:r w:rsidR="00AE09BB">
              <w:rPr>
                <w:rFonts w:ascii="Verdana" w:hAnsi="Verdana"/>
              </w:rPr>
              <w:fldChar w:fldCharType="end"/>
            </w:r>
            <w:r w:rsidRPr="009A1FC1">
              <w:rPr>
                <w:rFonts w:ascii="Verdana" w:hAnsi="Verdana"/>
              </w:rPr>
              <w:t xml:space="preserve"> </w:t>
            </w:r>
            <w:bookmarkEnd w:id="23"/>
            <w:r w:rsidRPr="009A1FC1">
              <w:rPr>
                <w:rFonts w:ascii="Verdana" w:hAnsi="Verdana"/>
              </w:rPr>
              <w:t xml:space="preserve">work instruction for details on how to release an enrollment application in </w:t>
            </w:r>
            <w:r w:rsidRPr="009A1FC1">
              <w:rPr>
                <w:rFonts w:ascii="Verdana" w:hAnsi="Verdana"/>
                <w:b/>
              </w:rPr>
              <w:t>OPT Hold</w:t>
            </w:r>
            <w:r w:rsidRPr="009A1FC1">
              <w:rPr>
                <w:rFonts w:ascii="Verdana" w:hAnsi="Verdana"/>
              </w:rPr>
              <w:t xml:space="preserve"> status.</w:t>
            </w:r>
          </w:p>
          <w:p w14:paraId="1DB0F9DB" w14:textId="77777777" w:rsidR="00381DEE" w:rsidRPr="009A1FC1" w:rsidRDefault="00381DEE" w:rsidP="006552C0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F36002" w:rsidRPr="009A1FC1" w14:paraId="1922FACF" w14:textId="77777777" w:rsidTr="001E675F">
        <w:trPr>
          <w:trHeight w:val="90"/>
        </w:trPr>
        <w:tc>
          <w:tcPr>
            <w:tcW w:w="835" w:type="dxa"/>
            <w:vMerge/>
          </w:tcPr>
          <w:p w14:paraId="7C20B14C" w14:textId="77777777" w:rsidR="00C93B06" w:rsidRPr="009A1FC1" w:rsidRDefault="00C93B06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447" w:type="dxa"/>
            <w:vMerge w:val="restart"/>
          </w:tcPr>
          <w:p w14:paraId="0D3EBD1A" w14:textId="77777777" w:rsidR="00C93B06" w:rsidRPr="009A1FC1" w:rsidRDefault="00C93B06" w:rsidP="006552C0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/>
                <w:b/>
              </w:rPr>
              <w:t>CANNOT</w:t>
            </w:r>
            <w:r w:rsidRPr="009A1FC1">
              <w:rPr>
                <w:rFonts w:ascii="Verdana" w:hAnsi="Verdana"/>
              </w:rPr>
              <w:t xml:space="preserve"> be processed due to a </w:t>
            </w:r>
            <w:r w:rsidRPr="009A1FC1">
              <w:rPr>
                <w:rFonts w:ascii="Verdana" w:hAnsi="Verdana" w:cs="Arial"/>
                <w:b/>
                <w:bCs/>
              </w:rPr>
              <w:t>cancellation</w:t>
            </w:r>
            <w:r w:rsidRPr="009A1FC1">
              <w:rPr>
                <w:rFonts w:ascii="Verdana" w:hAnsi="Verdana"/>
                <w:b/>
              </w:rPr>
              <w:t xml:space="preserve"> request</w:t>
            </w:r>
          </w:p>
        </w:tc>
        <w:tc>
          <w:tcPr>
            <w:tcW w:w="2355" w:type="dxa"/>
            <w:shd w:val="pct10" w:color="auto" w:fill="auto"/>
          </w:tcPr>
          <w:p w14:paraId="3AE9581A" w14:textId="77777777" w:rsidR="00C93B06" w:rsidRPr="009A1FC1" w:rsidRDefault="00C93B06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/>
                <w:b/>
              </w:rPr>
              <w:t>If the request is received…</w:t>
            </w:r>
          </w:p>
        </w:tc>
        <w:tc>
          <w:tcPr>
            <w:tcW w:w="8740" w:type="dxa"/>
            <w:shd w:val="pct10" w:color="auto" w:fill="auto"/>
          </w:tcPr>
          <w:p w14:paraId="24E5A621" w14:textId="77777777" w:rsidR="00C93B06" w:rsidRPr="009A1FC1" w:rsidRDefault="00C93B06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Then…</w:t>
            </w:r>
          </w:p>
        </w:tc>
      </w:tr>
      <w:tr w:rsidR="00F36002" w:rsidRPr="009A1FC1" w14:paraId="33B94510" w14:textId="77777777" w:rsidTr="001E675F">
        <w:trPr>
          <w:trHeight w:val="90"/>
        </w:trPr>
        <w:tc>
          <w:tcPr>
            <w:tcW w:w="835" w:type="dxa"/>
            <w:vMerge/>
          </w:tcPr>
          <w:p w14:paraId="6DFCA13A" w14:textId="77777777" w:rsidR="00C93B06" w:rsidRPr="009A1FC1" w:rsidRDefault="00C93B06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447" w:type="dxa"/>
            <w:vMerge/>
          </w:tcPr>
          <w:p w14:paraId="0FC21998" w14:textId="77777777" w:rsidR="00C93B06" w:rsidRPr="009A1FC1" w:rsidRDefault="00C93B06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355" w:type="dxa"/>
          </w:tcPr>
          <w:p w14:paraId="245CA8DF" w14:textId="77777777" w:rsidR="00C93B06" w:rsidRPr="009A1FC1" w:rsidRDefault="00C93B06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/>
              </w:rPr>
              <w:t xml:space="preserve">Prior to the effective date </w:t>
            </w:r>
          </w:p>
        </w:tc>
        <w:tc>
          <w:tcPr>
            <w:tcW w:w="8740" w:type="dxa"/>
          </w:tcPr>
          <w:p w14:paraId="11C745E3" w14:textId="77777777" w:rsidR="00AF3C60" w:rsidRPr="009A1FC1" w:rsidRDefault="00B610FB" w:rsidP="00377722">
            <w:pPr>
              <w:rPr>
                <w:rFonts w:ascii="Verdana" w:hAnsi="Verdana"/>
                <w:b/>
              </w:rPr>
            </w:pPr>
            <w:r w:rsidRPr="009A1FC1">
              <w:rPr>
                <w:rFonts w:ascii="Verdana" w:hAnsi="Verdana"/>
                <w:b/>
                <w:noProof/>
              </w:rPr>
              <w:drawing>
                <wp:inline distT="0" distB="0" distL="0" distR="0" wp14:anchorId="5ABC6737" wp14:editId="08D07F00">
                  <wp:extent cx="238125" cy="209550"/>
                  <wp:effectExtent l="0" t="0" r="0" b="0"/>
                  <wp:docPr id="1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D0C4E5" w14:textId="77777777" w:rsidR="00AF3C60" w:rsidRPr="009A1FC1" w:rsidRDefault="00AF3C60" w:rsidP="00B312A9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 w:rsidRPr="009A1FC1">
              <w:rPr>
                <w:rFonts w:ascii="Verdana" w:hAnsi="Verdana"/>
              </w:rPr>
              <w:t>Your enrollment was not processed due to a request to cancel your enrollment.</w:t>
            </w:r>
          </w:p>
          <w:p w14:paraId="781E5E34" w14:textId="77777777" w:rsidR="00AF3C60" w:rsidRPr="009A1FC1" w:rsidRDefault="00AF3C60" w:rsidP="00B312A9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 w:rsidRPr="009A1FC1">
              <w:rPr>
                <w:rFonts w:ascii="Verdana" w:hAnsi="Verdana"/>
              </w:rPr>
              <w:t>Let me research this a bit further for additional details.</w:t>
            </w:r>
          </w:p>
          <w:p w14:paraId="4010E900" w14:textId="77777777" w:rsidR="00C93B06" w:rsidRPr="009A1FC1" w:rsidRDefault="00C93B06" w:rsidP="00377722">
            <w:pPr>
              <w:rPr>
                <w:rFonts w:ascii="Verdana" w:hAnsi="Verdana"/>
              </w:rPr>
            </w:pPr>
          </w:p>
          <w:p w14:paraId="63C7856E" w14:textId="6F4B0D23" w:rsidR="00C93B06" w:rsidRPr="00586424" w:rsidRDefault="00C93B06" w:rsidP="00F204C0">
            <w:pPr>
              <w:textAlignment w:val="top"/>
              <w:rPr>
                <w:rFonts w:ascii="Verdana" w:hAnsi="Verdana"/>
              </w:rPr>
            </w:pPr>
            <w:r w:rsidRPr="00586424">
              <w:rPr>
                <w:rFonts w:ascii="Verdana" w:hAnsi="Verdana"/>
              </w:rPr>
              <w:t>Refer to the</w:t>
            </w:r>
            <w:r w:rsidR="00201313" w:rsidRPr="00586424">
              <w:rPr>
                <w:rFonts w:ascii="Verdana" w:hAnsi="Verdana"/>
              </w:rPr>
              <w:t xml:space="preserve"> </w:t>
            </w:r>
            <w:hyperlink r:id="rId27" w:anchor="!/view?docid=d279a5a4-7ee1-4d5e-a3f7-9f4e71c86efb" w:history="1">
              <w:r w:rsidR="00201313" w:rsidRPr="00586424">
                <w:rPr>
                  <w:rStyle w:val="Hyperlink"/>
                  <w:rFonts w:ascii="Verdana" w:hAnsi="Verdana"/>
                </w:rPr>
                <w:t>Compass MED D - Cancellation of Enrollment</w:t>
              </w:r>
            </w:hyperlink>
            <w:r w:rsidR="00C4650B" w:rsidRPr="00586424">
              <w:rPr>
                <w:rFonts w:ascii="Verdana" w:hAnsi="Verdana"/>
              </w:rPr>
              <w:t>.</w:t>
            </w:r>
          </w:p>
          <w:p w14:paraId="7856C465" w14:textId="77777777" w:rsidR="009A1FC1" w:rsidRPr="009A1FC1" w:rsidRDefault="009A1FC1" w:rsidP="00F204C0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F36002" w:rsidRPr="009A1FC1" w14:paraId="7E3A5AD9" w14:textId="77777777" w:rsidTr="001E675F">
        <w:trPr>
          <w:trHeight w:val="90"/>
        </w:trPr>
        <w:tc>
          <w:tcPr>
            <w:tcW w:w="835" w:type="dxa"/>
            <w:vMerge/>
          </w:tcPr>
          <w:p w14:paraId="659B3FB7" w14:textId="77777777" w:rsidR="00C93B06" w:rsidRPr="009A1FC1" w:rsidRDefault="00C93B06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447" w:type="dxa"/>
            <w:vMerge/>
          </w:tcPr>
          <w:p w14:paraId="0FE84592" w14:textId="77777777" w:rsidR="00C93B06" w:rsidRPr="009A1FC1" w:rsidRDefault="00C93B06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355" w:type="dxa"/>
          </w:tcPr>
          <w:p w14:paraId="5CC1AFB4" w14:textId="77777777" w:rsidR="00C93B06" w:rsidRPr="009A1FC1" w:rsidRDefault="00C93B06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/>
              </w:rPr>
              <w:t xml:space="preserve">After the effective date </w:t>
            </w:r>
          </w:p>
        </w:tc>
        <w:tc>
          <w:tcPr>
            <w:tcW w:w="8740" w:type="dxa"/>
          </w:tcPr>
          <w:p w14:paraId="0D7E790A" w14:textId="77777777" w:rsidR="00C93B06" w:rsidRPr="009A1FC1" w:rsidRDefault="00C93B06" w:rsidP="00377722">
            <w:pPr>
              <w:rPr>
                <w:rFonts w:ascii="Verdana" w:hAnsi="Verdana"/>
              </w:rPr>
            </w:pPr>
            <w:r w:rsidRPr="009A1FC1">
              <w:rPr>
                <w:rFonts w:ascii="Verdana" w:hAnsi="Verdana"/>
              </w:rPr>
              <w:t xml:space="preserve">The request is viewed as a disenrollment request. </w:t>
            </w:r>
          </w:p>
          <w:p w14:paraId="47F636A5" w14:textId="77777777" w:rsidR="00C93B06" w:rsidRPr="009A1FC1" w:rsidRDefault="00C93B06" w:rsidP="00377722">
            <w:pPr>
              <w:rPr>
                <w:rFonts w:ascii="Verdana" w:hAnsi="Verdana"/>
              </w:rPr>
            </w:pPr>
          </w:p>
          <w:p w14:paraId="4B9B32C1" w14:textId="77777777" w:rsidR="003D59F9" w:rsidRPr="009A1FC1" w:rsidRDefault="00C93B06" w:rsidP="00F204C0">
            <w:pPr>
              <w:textAlignment w:val="top"/>
              <w:rPr>
                <w:rFonts w:ascii="Verdana" w:hAnsi="Verdana"/>
              </w:rPr>
            </w:pPr>
            <w:r w:rsidRPr="009A1FC1">
              <w:rPr>
                <w:rFonts w:ascii="Verdana" w:hAnsi="Verdana"/>
              </w:rPr>
              <w:t>Refer to</w:t>
            </w:r>
            <w:r w:rsidR="003D59F9" w:rsidRPr="009A1FC1">
              <w:rPr>
                <w:rFonts w:ascii="Verdana" w:hAnsi="Verdana"/>
              </w:rPr>
              <w:t>:</w:t>
            </w:r>
          </w:p>
          <w:p w14:paraId="26076641" w14:textId="77777777" w:rsidR="005E6F00" w:rsidRPr="00DD0C68" w:rsidRDefault="005E6F00" w:rsidP="005E6F00">
            <w:pPr>
              <w:numPr>
                <w:ilvl w:val="0"/>
                <w:numId w:val="21"/>
              </w:numPr>
              <w:rPr>
                <w:rFonts w:ascii="Verdana" w:hAnsi="Verdana"/>
                <w:bCs/>
              </w:rPr>
            </w:pPr>
            <w:hyperlink r:id="rId28" w:anchor="!/view?docid=f91cc8b2-7c71-411c-af04-187b729ec322" w:history="1">
              <w:r w:rsidRPr="009E1D26">
                <w:rPr>
                  <w:rStyle w:val="Hyperlink"/>
                  <w:rFonts w:ascii="Verdana" w:hAnsi="Verdana"/>
                  <w:bCs/>
                </w:rPr>
                <w:t>Compass MED D - Specialized Member Services Team (SMST) - Cancellation of Voluntary Disenrollment</w:t>
              </w:r>
            </w:hyperlink>
          </w:p>
          <w:p w14:paraId="04EA829D" w14:textId="77777777" w:rsidR="005E6F00" w:rsidRPr="00A346C8" w:rsidRDefault="005E6F00" w:rsidP="005E6F00">
            <w:pPr>
              <w:numPr>
                <w:ilvl w:val="0"/>
                <w:numId w:val="21"/>
              </w:numPr>
              <w:rPr>
                <w:rFonts w:ascii="Verdana" w:hAnsi="Verdana"/>
                <w:b/>
              </w:rPr>
            </w:pPr>
            <w:hyperlink r:id="rId29" w:anchor="!/view?docid=88243c36-3de2-40d1-8069-a8f149c9d260" w:history="1">
              <w:r w:rsidRPr="00A346C8">
                <w:rPr>
                  <w:rStyle w:val="Hyperlink"/>
                  <w:rFonts w:ascii="Verdana" w:hAnsi="Verdana"/>
                </w:rPr>
                <w:t>Compass MED D - Blue MedicareRx (NEJE) Voluntary Disenrollment</w:t>
              </w:r>
            </w:hyperlink>
          </w:p>
          <w:p w14:paraId="21D18725" w14:textId="77777777" w:rsidR="009A1FC1" w:rsidRPr="009A1FC1" w:rsidRDefault="009A1FC1" w:rsidP="009A1FC1">
            <w:pPr>
              <w:ind w:left="720"/>
              <w:textAlignment w:val="top"/>
              <w:rPr>
                <w:rFonts w:ascii="Verdana" w:hAnsi="Verdana" w:cs="Arial"/>
              </w:rPr>
            </w:pPr>
          </w:p>
        </w:tc>
      </w:tr>
      <w:tr w:rsidR="00C93B06" w:rsidRPr="009A1FC1" w14:paraId="368655F2" w14:textId="77777777" w:rsidTr="001E675F">
        <w:tc>
          <w:tcPr>
            <w:tcW w:w="835" w:type="dxa"/>
            <w:vMerge w:val="restart"/>
          </w:tcPr>
          <w:p w14:paraId="1FBC30D1" w14:textId="77777777" w:rsidR="00C93B06" w:rsidRPr="009A1FC1" w:rsidRDefault="00C93B06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7</w:t>
            </w:r>
          </w:p>
        </w:tc>
        <w:tc>
          <w:tcPr>
            <w:tcW w:w="13542" w:type="dxa"/>
            <w:gridSpan w:val="3"/>
            <w:tcBorders>
              <w:bottom w:val="single" w:sz="4" w:space="0" w:color="auto"/>
            </w:tcBorders>
          </w:tcPr>
          <w:p w14:paraId="11A990AE" w14:textId="77777777" w:rsidR="00C93B06" w:rsidRPr="009A1FC1" w:rsidRDefault="00C93B06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 xml:space="preserve">Ask </w:t>
            </w:r>
            <w:r w:rsidR="00436050" w:rsidRPr="009A1FC1">
              <w:rPr>
                <w:rFonts w:ascii="Verdana" w:hAnsi="Verdana" w:cs="Arial"/>
                <w:bCs/>
              </w:rPr>
              <w:t>if there are</w:t>
            </w:r>
            <w:r w:rsidRPr="009A1FC1">
              <w:rPr>
                <w:rFonts w:ascii="Verdana" w:hAnsi="Verdana" w:cs="Arial"/>
                <w:bCs/>
              </w:rPr>
              <w:t xml:space="preserve"> any </w:t>
            </w:r>
            <w:r w:rsidR="00436050" w:rsidRPr="009A1FC1">
              <w:rPr>
                <w:rFonts w:ascii="Verdana" w:hAnsi="Verdana" w:cs="Arial"/>
                <w:bCs/>
              </w:rPr>
              <w:t>other</w:t>
            </w:r>
            <w:r w:rsidRPr="009A1FC1">
              <w:rPr>
                <w:rFonts w:ascii="Verdana" w:hAnsi="Verdana" w:cs="Arial"/>
                <w:bCs/>
              </w:rPr>
              <w:t xml:space="preserve"> questions.</w:t>
            </w:r>
          </w:p>
          <w:p w14:paraId="31201304" w14:textId="77777777" w:rsidR="00C93B06" w:rsidRPr="009A1FC1" w:rsidRDefault="00C93B06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EE5075" w:rsidRPr="009A1FC1" w14:paraId="28C76787" w14:textId="77777777" w:rsidTr="001E675F">
        <w:trPr>
          <w:trHeight w:val="90"/>
        </w:trPr>
        <w:tc>
          <w:tcPr>
            <w:tcW w:w="835" w:type="dxa"/>
            <w:vMerge/>
          </w:tcPr>
          <w:p w14:paraId="5A9C086B" w14:textId="77777777" w:rsidR="00C93B06" w:rsidRPr="009A1FC1" w:rsidRDefault="00C93B06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447" w:type="dxa"/>
            <w:shd w:val="pct10" w:color="auto" w:fill="auto"/>
          </w:tcPr>
          <w:p w14:paraId="2EFBD31A" w14:textId="77777777" w:rsidR="00C93B06" w:rsidRPr="009A1FC1" w:rsidRDefault="00C93B06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If…</w:t>
            </w:r>
          </w:p>
        </w:tc>
        <w:tc>
          <w:tcPr>
            <w:tcW w:w="11095" w:type="dxa"/>
            <w:gridSpan w:val="2"/>
            <w:shd w:val="pct10" w:color="auto" w:fill="auto"/>
          </w:tcPr>
          <w:p w14:paraId="0DDE6B4F" w14:textId="77777777" w:rsidR="00C93B06" w:rsidRPr="009A1FC1" w:rsidRDefault="00C93B06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Then…</w:t>
            </w:r>
          </w:p>
        </w:tc>
      </w:tr>
      <w:tr w:rsidR="00436050" w:rsidRPr="009A1FC1" w14:paraId="40075F8A" w14:textId="77777777" w:rsidTr="001E675F">
        <w:trPr>
          <w:trHeight w:val="90"/>
        </w:trPr>
        <w:tc>
          <w:tcPr>
            <w:tcW w:w="835" w:type="dxa"/>
            <w:vMerge/>
          </w:tcPr>
          <w:p w14:paraId="04DB77DE" w14:textId="77777777" w:rsidR="00436050" w:rsidRPr="009A1FC1" w:rsidRDefault="00436050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447" w:type="dxa"/>
          </w:tcPr>
          <w:p w14:paraId="7292409C" w14:textId="77777777" w:rsidR="00436050" w:rsidRPr="009A1FC1" w:rsidRDefault="00436050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Yes</w:t>
            </w:r>
          </w:p>
        </w:tc>
        <w:tc>
          <w:tcPr>
            <w:tcW w:w="11095" w:type="dxa"/>
            <w:gridSpan w:val="2"/>
          </w:tcPr>
          <w:p w14:paraId="6FC58D04" w14:textId="77777777" w:rsidR="00436050" w:rsidRDefault="00436050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Address any benefit issues.</w:t>
            </w:r>
          </w:p>
          <w:p w14:paraId="08BFC579" w14:textId="77777777" w:rsidR="009A1FC1" w:rsidRPr="009A1FC1" w:rsidRDefault="009A1FC1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436050" w:rsidRPr="009A1FC1" w14:paraId="395A27AC" w14:textId="77777777" w:rsidTr="001E675F">
        <w:trPr>
          <w:trHeight w:val="90"/>
        </w:trPr>
        <w:tc>
          <w:tcPr>
            <w:tcW w:w="835" w:type="dxa"/>
            <w:vMerge/>
          </w:tcPr>
          <w:p w14:paraId="75E90DE4" w14:textId="77777777" w:rsidR="00436050" w:rsidRPr="009A1FC1" w:rsidRDefault="00436050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447" w:type="dxa"/>
          </w:tcPr>
          <w:p w14:paraId="08C6DF17" w14:textId="77777777" w:rsidR="00436050" w:rsidRPr="009A1FC1" w:rsidRDefault="00436050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No</w:t>
            </w:r>
          </w:p>
        </w:tc>
        <w:tc>
          <w:tcPr>
            <w:tcW w:w="11095" w:type="dxa"/>
            <w:gridSpan w:val="2"/>
          </w:tcPr>
          <w:p w14:paraId="50692130" w14:textId="77777777" w:rsidR="00E86931" w:rsidRPr="009A1FC1" w:rsidRDefault="00E86931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Document and close the call using current policies and procedures.</w:t>
            </w:r>
          </w:p>
          <w:p w14:paraId="6C2B123D" w14:textId="77777777" w:rsidR="00E86931" w:rsidRPr="009A1FC1" w:rsidRDefault="00E86931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4B67AC44" w14:textId="1ED44C3D" w:rsidR="00E86931" w:rsidRPr="009A1FC1" w:rsidRDefault="00E86931" w:rsidP="00FD1FA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 xml:space="preserve">Refer to </w:t>
            </w:r>
            <w:r>
              <w:fldChar w:fldCharType="begin"/>
            </w:r>
            <w:ins w:id="24" w:author="Kristoff, Angel T" w:date="2025-07-15T13:42:00Z" w16du:dateUtc="2025-07-15T17:42:00Z">
              <w:r w:rsidR="00DF00EE">
                <w:instrText>HYPERLINK "C:\\Users\\C337799\\AppData\\Local\\Microsoft\\Windows\\INetCache\\Content.Outlook\\40ZZSJWS\\CMS-PRD1-067665"</w:instrText>
              </w:r>
            </w:ins>
            <w:del w:id="25" w:author="Kristoff, Angel T" w:date="2025-07-15T13:42:00Z" w16du:dateUtc="2025-07-15T17:42:00Z">
              <w:r w:rsidDel="00DF00EE">
                <w:delInstrText>HYPERLINK "../AppData/Local/Microsoft/Windows/INetCache/Content.Outlook/40ZZSJWS/CMS-PRD1-067665"</w:delInstrText>
              </w:r>
            </w:del>
            <w:ins w:id="26" w:author="Kristoff, Angel T" w:date="2025-07-15T13:42:00Z" w16du:dateUtc="2025-07-15T17:42:00Z"/>
            <w:r>
              <w:fldChar w:fldCharType="separate"/>
            </w:r>
            <w:r w:rsidRPr="009A1FC1">
              <w:rPr>
                <w:rStyle w:val="Hyperlink"/>
                <w:rFonts w:ascii="Verdana" w:hAnsi="Verdana"/>
                <w:bCs/>
              </w:rPr>
              <w:t>MED D - Call Documentation</w:t>
            </w:r>
            <w:r>
              <w:fldChar w:fldCharType="end"/>
            </w:r>
            <w:r w:rsidR="00FD1FA2" w:rsidRPr="009A1FC1">
              <w:rPr>
                <w:rFonts w:ascii="Verdana" w:hAnsi="Verdana"/>
                <w:color w:val="333333"/>
              </w:rPr>
              <w:t>.</w:t>
            </w:r>
          </w:p>
          <w:p w14:paraId="63487B27" w14:textId="77777777" w:rsidR="0052769F" w:rsidRPr="009A1FC1" w:rsidRDefault="0052769F" w:rsidP="00377722">
            <w:pPr>
              <w:textAlignment w:val="top"/>
              <w:rPr>
                <w:rFonts w:ascii="Verdana" w:hAnsi="Verdana"/>
                <w:b/>
                <w:color w:val="333333"/>
              </w:rPr>
            </w:pPr>
          </w:p>
          <w:p w14:paraId="6EA967D3" w14:textId="77777777" w:rsidR="0052769F" w:rsidRPr="009A1FC1" w:rsidRDefault="0052769F" w:rsidP="00377722">
            <w:pPr>
              <w:textAlignment w:val="top"/>
              <w:rPr>
                <w:rFonts w:ascii="Verdana" w:hAnsi="Verdana"/>
                <w:b/>
                <w:color w:val="333333"/>
              </w:rPr>
            </w:pPr>
            <w:r w:rsidRPr="009A1FC1">
              <w:rPr>
                <w:rFonts w:ascii="Verdana" w:hAnsi="Verdana"/>
                <w:b/>
                <w:color w:val="333333"/>
              </w:rPr>
              <w:t>Log Activity</w:t>
            </w:r>
          </w:p>
          <w:p w14:paraId="7400EFA0" w14:textId="77777777" w:rsidR="0052769F" w:rsidRPr="009A1FC1" w:rsidRDefault="0052769F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701</w:t>
            </w:r>
            <w:r w:rsidRPr="009A1FC1">
              <w:rPr>
                <w:rFonts w:ascii="Verdana" w:hAnsi="Verdana"/>
                <w:b/>
                <w:color w:val="333333"/>
              </w:rPr>
              <w:t xml:space="preserve"> = </w:t>
            </w:r>
            <w:r w:rsidRPr="009A1FC1">
              <w:rPr>
                <w:rFonts w:ascii="Verdana" w:hAnsi="Verdana" w:cs="Arial"/>
                <w:bCs/>
              </w:rPr>
              <w:t>Eligibility Verification</w:t>
            </w:r>
          </w:p>
          <w:p w14:paraId="62F5D591" w14:textId="77777777" w:rsidR="0052769F" w:rsidRDefault="0052769F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1306 = Enrollment/Disenrollment</w:t>
            </w:r>
          </w:p>
          <w:p w14:paraId="0C0F130A" w14:textId="77777777" w:rsidR="009A1FC1" w:rsidRPr="009A1FC1" w:rsidRDefault="009A1FC1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</w:tbl>
    <w:p w14:paraId="52B0BE6F" w14:textId="77777777" w:rsidR="00A333AC" w:rsidRDefault="00A333AC" w:rsidP="00377722">
      <w:pPr>
        <w:jc w:val="right"/>
      </w:pPr>
      <w:bookmarkStart w:id="27" w:name="_Interpreting_Enrollment_Information"/>
      <w:bookmarkEnd w:id="27"/>
    </w:p>
    <w:p w14:paraId="61869711" w14:textId="77777777" w:rsidR="00CA55AB" w:rsidRDefault="00CA55AB" w:rsidP="00CA55AB">
      <w:pPr>
        <w:jc w:val="right"/>
        <w:rPr>
          <w:rFonts w:ascii="Verdana" w:hAnsi="Verdana"/>
        </w:rPr>
      </w:pPr>
      <w:hyperlink w:anchor="_top" w:history="1">
        <w:r w:rsidRPr="00CA55A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96BDF" w:rsidRPr="00BF74E9" w14:paraId="549D2958" w14:textId="77777777" w:rsidTr="00B96BDF">
        <w:tc>
          <w:tcPr>
            <w:tcW w:w="5000" w:type="pct"/>
            <w:shd w:val="clear" w:color="auto" w:fill="C0C0C0"/>
          </w:tcPr>
          <w:p w14:paraId="035E52DA" w14:textId="77777777" w:rsidR="00B96BDF" w:rsidRPr="00BC0C79" w:rsidRDefault="006518E1" w:rsidP="00BC0C79">
            <w:pPr>
              <w:pStyle w:val="Heading2"/>
              <w:rPr>
                <w:rFonts w:ascii="Verdana" w:hAnsi="Verdana"/>
                <w:i w:val="0"/>
              </w:rPr>
            </w:pPr>
            <w:bookmarkStart w:id="28" w:name="_Determining_the_Enrollment"/>
            <w:bookmarkStart w:id="29" w:name="_Toc92350057"/>
            <w:bookmarkEnd w:id="28"/>
            <w:r w:rsidRPr="00BC0C79">
              <w:rPr>
                <w:rFonts w:ascii="Verdana" w:hAnsi="Verdana"/>
                <w:i w:val="0"/>
              </w:rPr>
              <w:t>Determining the Enrollment Source in FAZAL</w:t>
            </w:r>
            <w:bookmarkEnd w:id="29"/>
          </w:p>
        </w:tc>
      </w:tr>
    </w:tbl>
    <w:p w14:paraId="2C47FEFE" w14:textId="77777777" w:rsidR="006518E1" w:rsidRDefault="006518E1" w:rsidP="00377722">
      <w:pPr>
        <w:rPr>
          <w:rFonts w:ascii="Verdana" w:hAnsi="Verdana"/>
        </w:rPr>
      </w:pPr>
      <w:r w:rsidRPr="00310F47">
        <w:rPr>
          <w:rFonts w:ascii="Verdana" w:hAnsi="Verdana"/>
        </w:rPr>
        <w:t xml:space="preserve">The CCR </w:t>
      </w:r>
      <w:r w:rsidR="009A2C8E">
        <w:rPr>
          <w:rFonts w:ascii="Verdana" w:hAnsi="Verdana"/>
        </w:rPr>
        <w:t>can also</w:t>
      </w:r>
      <w:r w:rsidRPr="00310F47">
        <w:rPr>
          <w:rFonts w:ascii="Verdana" w:hAnsi="Verdana"/>
        </w:rPr>
        <w:t xml:space="preserve"> view the source </w:t>
      </w:r>
      <w:r>
        <w:rPr>
          <w:rFonts w:ascii="Verdana" w:hAnsi="Verdana"/>
        </w:rPr>
        <w:t xml:space="preserve">of </w:t>
      </w:r>
      <w:proofErr w:type="gramStart"/>
      <w:r>
        <w:rPr>
          <w:rFonts w:ascii="Verdana" w:hAnsi="Verdana"/>
        </w:rPr>
        <w:t>an enrollment</w:t>
      </w:r>
      <w:proofErr w:type="gramEnd"/>
      <w:r>
        <w:rPr>
          <w:rFonts w:ascii="Verdana" w:hAnsi="Verdana"/>
        </w:rPr>
        <w:t xml:space="preserve"> (how the enrollment was received) </w:t>
      </w:r>
      <w:r w:rsidRPr="00310F47">
        <w:rPr>
          <w:rFonts w:ascii="Verdana" w:hAnsi="Verdana"/>
        </w:rPr>
        <w:t xml:space="preserve">under the </w:t>
      </w:r>
      <w:r w:rsidRPr="00310F47">
        <w:rPr>
          <w:rFonts w:ascii="Verdana" w:hAnsi="Verdana"/>
          <w:b/>
        </w:rPr>
        <w:t xml:space="preserve">Enrollment Form View </w:t>
      </w:r>
      <w:r w:rsidR="009A2C8E" w:rsidRPr="009A2C8E">
        <w:rPr>
          <w:rFonts w:ascii="Verdana" w:hAnsi="Verdana"/>
        </w:rPr>
        <w:t>s</w:t>
      </w:r>
      <w:r w:rsidRPr="009A2C8E">
        <w:rPr>
          <w:rFonts w:ascii="Verdana" w:hAnsi="Verdana"/>
        </w:rPr>
        <w:t>creens</w:t>
      </w:r>
      <w:r w:rsidRPr="00310F47">
        <w:rPr>
          <w:rFonts w:ascii="Verdana" w:hAnsi="Verdana"/>
        </w:rPr>
        <w:t xml:space="preserve">. </w:t>
      </w:r>
    </w:p>
    <w:p w14:paraId="610E30EF" w14:textId="77777777" w:rsidR="006518E1" w:rsidRDefault="006518E1" w:rsidP="00377722">
      <w:pPr>
        <w:rPr>
          <w:rFonts w:ascii="Verdana" w:hAnsi="Verdana"/>
        </w:rPr>
      </w:pPr>
    </w:p>
    <w:p w14:paraId="787838C8" w14:textId="77777777" w:rsidR="006518E1" w:rsidRPr="00436050" w:rsidRDefault="006518E1" w:rsidP="00377722">
      <w:pPr>
        <w:rPr>
          <w:rFonts w:ascii="Verdana" w:hAnsi="Verdana"/>
          <w:color w:val="000000"/>
        </w:rPr>
      </w:pPr>
      <w:r w:rsidRPr="00436050">
        <w:rPr>
          <w:rFonts w:ascii="Verdana" w:hAnsi="Verdana"/>
          <w:color w:val="000000"/>
        </w:rPr>
        <w:t>The beneficiary’s enrollment source can be determined by interpreting the information displayed in two fields:</w:t>
      </w:r>
    </w:p>
    <w:p w14:paraId="37274971" w14:textId="77777777" w:rsidR="006518E1" w:rsidRPr="00436050" w:rsidRDefault="006518E1" w:rsidP="00B312A9">
      <w:pPr>
        <w:numPr>
          <w:ilvl w:val="0"/>
          <w:numId w:val="16"/>
        </w:numPr>
        <w:rPr>
          <w:rFonts w:ascii="Verdana" w:hAnsi="Verdana"/>
          <w:color w:val="000000"/>
        </w:rPr>
      </w:pPr>
      <w:r w:rsidRPr="00436050">
        <w:rPr>
          <w:rFonts w:ascii="Verdana" w:hAnsi="Verdana"/>
          <w:color w:val="000000"/>
        </w:rPr>
        <w:t xml:space="preserve">The </w:t>
      </w:r>
      <w:r w:rsidRPr="00436050">
        <w:rPr>
          <w:rFonts w:ascii="Verdana" w:hAnsi="Verdana"/>
          <w:b/>
          <w:color w:val="000000"/>
        </w:rPr>
        <w:t>Image Source</w:t>
      </w:r>
      <w:r w:rsidRPr="00436050">
        <w:rPr>
          <w:rFonts w:ascii="Verdana" w:hAnsi="Verdana"/>
          <w:color w:val="000000"/>
        </w:rPr>
        <w:t xml:space="preserve"> field</w:t>
      </w:r>
    </w:p>
    <w:p w14:paraId="79394665" w14:textId="77777777" w:rsidR="006518E1" w:rsidRDefault="006518E1" w:rsidP="00B312A9">
      <w:pPr>
        <w:numPr>
          <w:ilvl w:val="0"/>
          <w:numId w:val="16"/>
        </w:numPr>
        <w:rPr>
          <w:rFonts w:ascii="Verdana" w:hAnsi="Verdana"/>
          <w:color w:val="000000"/>
        </w:rPr>
      </w:pPr>
      <w:r w:rsidRPr="00436050">
        <w:rPr>
          <w:rFonts w:ascii="Verdana" w:hAnsi="Verdana"/>
          <w:color w:val="000000"/>
        </w:rPr>
        <w:t xml:space="preserve">The </w:t>
      </w:r>
      <w:r w:rsidRPr="00436050">
        <w:rPr>
          <w:rFonts w:ascii="Verdana" w:hAnsi="Verdana"/>
          <w:b/>
          <w:color w:val="000000"/>
        </w:rPr>
        <w:t>Data Origin</w:t>
      </w:r>
      <w:r w:rsidRPr="00436050">
        <w:rPr>
          <w:rFonts w:ascii="Verdana" w:hAnsi="Verdana"/>
          <w:color w:val="000000"/>
        </w:rPr>
        <w:t xml:space="preserve"> field </w:t>
      </w:r>
    </w:p>
    <w:p w14:paraId="254E826F" w14:textId="77777777" w:rsidR="005B208D" w:rsidRPr="00436050" w:rsidRDefault="005B208D" w:rsidP="005B208D">
      <w:pPr>
        <w:rPr>
          <w:rFonts w:ascii="Verdana" w:hAnsi="Verdana"/>
          <w:color w:val="000000"/>
        </w:rPr>
      </w:pPr>
    </w:p>
    <w:p w14:paraId="4FEEABF9" w14:textId="77777777" w:rsidR="00B96BDF" w:rsidRDefault="00B96BDF" w:rsidP="00377722">
      <w:pPr>
        <w:textAlignment w:val="top"/>
        <w:rPr>
          <w:rFonts w:ascii="Verdana" w:hAnsi="Verdana" w:cs="Arial"/>
          <w:bCs/>
        </w:rPr>
      </w:pPr>
      <w:r w:rsidRPr="00B96BDF">
        <w:rPr>
          <w:rFonts w:ascii="Verdana" w:hAnsi="Verdana" w:cs="Arial"/>
          <w:bCs/>
        </w:rPr>
        <w:t xml:space="preserve">To locate the enrollment source for a submitted </w:t>
      </w:r>
      <w:r w:rsidR="009A2C8E">
        <w:rPr>
          <w:rFonts w:ascii="Verdana" w:hAnsi="Verdana" w:cs="Arial"/>
          <w:bCs/>
        </w:rPr>
        <w:t xml:space="preserve">enrollment </w:t>
      </w:r>
      <w:r w:rsidRPr="00B96BDF">
        <w:rPr>
          <w:rFonts w:ascii="Verdana" w:hAnsi="Verdana" w:cs="Arial"/>
          <w:bCs/>
        </w:rPr>
        <w:t>application, the CCR will: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1"/>
        <w:gridCol w:w="2166"/>
        <w:gridCol w:w="2545"/>
        <w:gridCol w:w="3128"/>
        <w:gridCol w:w="4280"/>
      </w:tblGrid>
      <w:tr w:rsidR="00B96BDF" w:rsidRPr="009A1FC1" w14:paraId="403AFED8" w14:textId="77777777" w:rsidTr="00590A7F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2484C85" w14:textId="77777777" w:rsidR="00B96BDF" w:rsidRPr="009A1FC1" w:rsidRDefault="00B96BD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Step</w:t>
            </w:r>
          </w:p>
        </w:tc>
        <w:tc>
          <w:tcPr>
            <w:tcW w:w="13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AAC54B8" w14:textId="77777777" w:rsidR="00B96BDF" w:rsidRPr="009A1FC1" w:rsidRDefault="00B96BD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Action…</w:t>
            </w:r>
          </w:p>
        </w:tc>
      </w:tr>
      <w:tr w:rsidR="00B96BDF" w:rsidRPr="009A1FC1" w14:paraId="325F9688" w14:textId="77777777" w:rsidTr="00590A7F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82CE" w14:textId="77777777" w:rsidR="00B96BDF" w:rsidRPr="009A1FC1" w:rsidRDefault="00B96BD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1</w:t>
            </w:r>
          </w:p>
        </w:tc>
        <w:tc>
          <w:tcPr>
            <w:tcW w:w="13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E69D" w14:textId="77777777" w:rsidR="00B96BDF" w:rsidRPr="009A1FC1" w:rsidRDefault="00B96BDF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Log</w:t>
            </w:r>
            <w:r w:rsidRPr="009A1FC1">
              <w:rPr>
                <w:rFonts w:ascii="Verdana" w:hAnsi="Verdana" w:cs="Arial"/>
                <w:bCs/>
              </w:rPr>
              <w:t xml:space="preserve"> into </w:t>
            </w:r>
            <w:r w:rsidRPr="009A1FC1">
              <w:rPr>
                <w:rFonts w:ascii="Verdana" w:hAnsi="Verdana" w:cs="Arial"/>
                <w:b/>
                <w:bCs/>
              </w:rPr>
              <w:t>FAZAL</w:t>
            </w:r>
            <w:r w:rsidRPr="009A1FC1">
              <w:rPr>
                <w:rFonts w:ascii="Verdana" w:hAnsi="Verdana" w:cs="Arial"/>
                <w:bCs/>
              </w:rPr>
              <w:t>.</w:t>
            </w:r>
          </w:p>
          <w:p w14:paraId="26F0DD58" w14:textId="77777777" w:rsidR="00B96BDF" w:rsidRPr="009A1FC1" w:rsidRDefault="00B96BDF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01683750" w14:textId="77777777" w:rsidR="00B96BDF" w:rsidRDefault="00B96BDF" w:rsidP="00F204C0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Cs/>
              </w:rPr>
              <w:t>Refer to the</w:t>
            </w:r>
            <w:r w:rsidRPr="009A1FC1">
              <w:rPr>
                <w:rFonts w:ascii="Verdana" w:hAnsi="Verdana" w:cs="Arial"/>
                <w:b/>
                <w:bCs/>
              </w:rPr>
              <w:t xml:space="preserve"> </w:t>
            </w:r>
            <w:hyperlink w:anchor="_Logging_into_FAZAL" w:history="1">
              <w:r w:rsidRPr="009A1FC1">
                <w:rPr>
                  <w:rStyle w:val="Hyperlink"/>
                  <w:rFonts w:ascii="Verdana" w:hAnsi="Verdana" w:cs="Arial"/>
                  <w:bCs/>
                </w:rPr>
                <w:t>Logging into FAZAL</w:t>
              </w:r>
            </w:hyperlink>
            <w:r w:rsidRPr="009A1FC1">
              <w:rPr>
                <w:rFonts w:ascii="Verdana" w:hAnsi="Verdana" w:cs="Arial"/>
                <w:b/>
                <w:bCs/>
              </w:rPr>
              <w:t xml:space="preserve"> </w:t>
            </w:r>
            <w:r w:rsidRPr="009A1FC1">
              <w:rPr>
                <w:rFonts w:ascii="Verdana" w:hAnsi="Verdana" w:cs="Arial"/>
                <w:bCs/>
              </w:rPr>
              <w:t>section of this work instruction.</w:t>
            </w:r>
            <w:r w:rsidRPr="009A1FC1">
              <w:rPr>
                <w:rFonts w:ascii="Verdana" w:hAnsi="Verdana" w:cs="Arial"/>
                <w:b/>
                <w:bCs/>
              </w:rPr>
              <w:t xml:space="preserve"> </w:t>
            </w:r>
          </w:p>
          <w:p w14:paraId="161EB056" w14:textId="77777777" w:rsidR="009A1FC1" w:rsidRPr="009A1FC1" w:rsidRDefault="009A1FC1" w:rsidP="00F204C0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B96BDF" w:rsidRPr="009A1FC1" w14:paraId="64C923A1" w14:textId="77777777" w:rsidTr="00590A7F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A2BB" w14:textId="77777777" w:rsidR="00B96BDF" w:rsidRPr="009A1FC1" w:rsidRDefault="00B96BDF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2</w:t>
            </w:r>
          </w:p>
        </w:tc>
        <w:tc>
          <w:tcPr>
            <w:tcW w:w="13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AE6B" w14:textId="77777777" w:rsidR="00B96BDF" w:rsidRPr="009A1FC1" w:rsidRDefault="00B96BDF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Search</w:t>
            </w:r>
            <w:r w:rsidRPr="009A1FC1">
              <w:rPr>
                <w:rFonts w:ascii="Verdana" w:hAnsi="Verdana" w:cs="Arial"/>
                <w:bCs/>
              </w:rPr>
              <w:t xml:space="preserve"> for enrollment information specific to the beneficiary.</w:t>
            </w:r>
          </w:p>
          <w:p w14:paraId="74113631" w14:textId="77777777" w:rsidR="00B96BDF" w:rsidRPr="009A1FC1" w:rsidRDefault="00B96BDF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5358ECF0" w14:textId="77777777" w:rsidR="00B96BDF" w:rsidRDefault="00B96BDF" w:rsidP="00F204C0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>Refer to the</w:t>
            </w:r>
            <w:r w:rsidRPr="009A1FC1">
              <w:rPr>
                <w:rFonts w:ascii="Verdana" w:hAnsi="Verdana" w:cs="Arial"/>
                <w:b/>
                <w:bCs/>
              </w:rPr>
              <w:t xml:space="preserve"> </w:t>
            </w:r>
            <w:hyperlink w:anchor="_Searching_for_Enrollment" w:history="1">
              <w:r w:rsidRPr="009A1FC1">
                <w:rPr>
                  <w:rStyle w:val="Hyperlink"/>
                  <w:rFonts w:ascii="Verdana" w:hAnsi="Verdana" w:cs="Arial"/>
                  <w:bCs/>
                </w:rPr>
                <w:t>Searching for Enrollment Information in FAZAL</w:t>
              </w:r>
            </w:hyperlink>
            <w:r w:rsidRPr="009A1FC1">
              <w:rPr>
                <w:rFonts w:ascii="Verdana" w:hAnsi="Verdana" w:cs="Arial"/>
                <w:b/>
                <w:bCs/>
              </w:rPr>
              <w:t xml:space="preserve"> </w:t>
            </w:r>
            <w:r w:rsidRPr="009A1FC1">
              <w:rPr>
                <w:rFonts w:ascii="Verdana" w:hAnsi="Verdana" w:cs="Arial"/>
                <w:bCs/>
              </w:rPr>
              <w:t>section of this work instruction.</w:t>
            </w:r>
          </w:p>
          <w:p w14:paraId="158685D6" w14:textId="77777777" w:rsidR="009A1FC1" w:rsidRPr="009A1FC1" w:rsidRDefault="009A1FC1" w:rsidP="00F204C0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5B208D" w:rsidRPr="009A1FC1" w14:paraId="355BCBE8" w14:textId="77777777" w:rsidTr="00590A7F">
        <w:tc>
          <w:tcPr>
            <w:tcW w:w="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68BCDF" w14:textId="77777777" w:rsidR="005B208D" w:rsidRPr="009A1FC1" w:rsidRDefault="005B208D" w:rsidP="009A1FC1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3</w:t>
            </w:r>
          </w:p>
        </w:tc>
        <w:tc>
          <w:tcPr>
            <w:tcW w:w="13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6146" w14:textId="77777777" w:rsidR="005B208D" w:rsidRPr="009A1FC1" w:rsidRDefault="005B208D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 xml:space="preserve">On the </w:t>
            </w:r>
            <w:r w:rsidRPr="009A1FC1">
              <w:rPr>
                <w:rFonts w:ascii="Verdana" w:hAnsi="Verdana" w:cs="Arial"/>
                <w:b/>
                <w:bCs/>
              </w:rPr>
              <w:t>Search Results</w:t>
            </w:r>
            <w:r w:rsidRPr="009A1FC1">
              <w:rPr>
                <w:rFonts w:ascii="Verdana" w:hAnsi="Verdana" w:cs="Arial"/>
                <w:bCs/>
              </w:rPr>
              <w:t xml:space="preserve"> screen, </w:t>
            </w:r>
            <w:r w:rsidRPr="009A1FC1">
              <w:rPr>
                <w:rFonts w:ascii="Verdana" w:hAnsi="Verdana" w:cs="Arial"/>
                <w:b/>
                <w:bCs/>
              </w:rPr>
              <w:t xml:space="preserve">Click </w:t>
            </w:r>
            <w:r w:rsidRPr="009A1FC1">
              <w:rPr>
                <w:rFonts w:ascii="Verdana" w:hAnsi="Verdana" w:cs="Arial"/>
                <w:bCs/>
              </w:rPr>
              <w:t xml:space="preserve">on the </w:t>
            </w:r>
            <w:r w:rsidRPr="009A1FC1">
              <w:rPr>
                <w:rFonts w:ascii="Verdana" w:hAnsi="Verdana" w:cs="Arial"/>
                <w:b/>
                <w:bCs/>
              </w:rPr>
              <w:t>SubId</w:t>
            </w:r>
            <w:r w:rsidRPr="009A1FC1">
              <w:rPr>
                <w:rFonts w:ascii="Verdana" w:hAnsi="Verdana" w:cs="Arial"/>
                <w:bCs/>
              </w:rPr>
              <w:t xml:space="preserve"> hyperlink.</w:t>
            </w:r>
          </w:p>
          <w:p w14:paraId="25FA7EFE" w14:textId="77777777" w:rsidR="005B208D" w:rsidRPr="009A1FC1" w:rsidRDefault="005B208D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15E69178" w14:textId="77777777" w:rsidR="005B208D" w:rsidRPr="009A1FC1" w:rsidRDefault="005B208D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Result</w:t>
            </w:r>
            <w:proofErr w:type="gramStart"/>
            <w:r w:rsidRPr="009A1FC1">
              <w:rPr>
                <w:rFonts w:ascii="Verdana" w:hAnsi="Verdana" w:cs="Arial"/>
                <w:b/>
                <w:bCs/>
              </w:rPr>
              <w:t>:</w:t>
            </w:r>
            <w:r w:rsidRPr="009A1FC1">
              <w:rPr>
                <w:rFonts w:ascii="Verdana" w:hAnsi="Verdana" w:cs="Arial"/>
                <w:bCs/>
              </w:rPr>
              <w:t xml:space="preserve">  </w:t>
            </w:r>
            <w:r w:rsidRPr="009A1FC1">
              <w:rPr>
                <w:rFonts w:ascii="Verdana" w:hAnsi="Verdana" w:cs="Arial"/>
                <w:b/>
                <w:bCs/>
              </w:rPr>
              <w:t>Section</w:t>
            </w:r>
            <w:proofErr w:type="gramEnd"/>
            <w:r w:rsidRPr="009A1FC1">
              <w:rPr>
                <w:rFonts w:ascii="Verdana" w:hAnsi="Verdana" w:cs="Arial"/>
                <w:b/>
                <w:bCs/>
              </w:rPr>
              <w:t xml:space="preserve"> 1</w:t>
            </w:r>
            <w:r w:rsidRPr="009A1FC1">
              <w:rPr>
                <w:rFonts w:ascii="Verdana" w:hAnsi="Verdana" w:cs="Arial"/>
                <w:bCs/>
              </w:rPr>
              <w:t xml:space="preserve"> of the </w:t>
            </w:r>
            <w:r w:rsidRPr="009A1FC1">
              <w:rPr>
                <w:rFonts w:ascii="Verdana" w:hAnsi="Verdana" w:cs="Arial"/>
                <w:b/>
                <w:bCs/>
              </w:rPr>
              <w:t>Enrollment Form View</w:t>
            </w:r>
            <w:r w:rsidRPr="009A1FC1">
              <w:rPr>
                <w:rFonts w:ascii="Verdana" w:hAnsi="Verdana" w:cs="Arial"/>
                <w:bCs/>
              </w:rPr>
              <w:t xml:space="preserve"> screen will display to include the </w:t>
            </w:r>
            <w:r w:rsidRPr="009A1FC1">
              <w:rPr>
                <w:rFonts w:ascii="Verdana" w:hAnsi="Verdana" w:cs="Arial"/>
                <w:b/>
                <w:bCs/>
              </w:rPr>
              <w:t>Image Source</w:t>
            </w:r>
            <w:r w:rsidRPr="009A1FC1">
              <w:rPr>
                <w:rFonts w:ascii="Verdana" w:hAnsi="Verdana" w:cs="Arial"/>
                <w:bCs/>
              </w:rPr>
              <w:t xml:space="preserve"> and </w:t>
            </w:r>
            <w:r w:rsidRPr="009A1FC1">
              <w:rPr>
                <w:rFonts w:ascii="Verdana" w:hAnsi="Verdana" w:cs="Arial"/>
                <w:b/>
                <w:bCs/>
              </w:rPr>
              <w:t>Data Origin</w:t>
            </w:r>
            <w:r w:rsidRPr="009A1FC1">
              <w:rPr>
                <w:rFonts w:ascii="Verdana" w:hAnsi="Verdana" w:cs="Arial"/>
                <w:bCs/>
              </w:rPr>
              <w:t xml:space="preserve"> fields.</w:t>
            </w:r>
          </w:p>
          <w:p w14:paraId="49676F1A" w14:textId="77777777" w:rsidR="005B208D" w:rsidRPr="009A1FC1" w:rsidRDefault="005B208D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201E0F5D" w14:textId="77777777" w:rsidR="005B208D" w:rsidRPr="009A1FC1" w:rsidRDefault="00B610FB" w:rsidP="00377722">
            <w:pPr>
              <w:jc w:val="center"/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  <w:noProof/>
              </w:rPr>
              <w:drawing>
                <wp:inline distT="0" distB="0" distL="0" distR="0" wp14:anchorId="41A4EA8F" wp14:editId="6EC73555">
                  <wp:extent cx="6162675" cy="2247900"/>
                  <wp:effectExtent l="0" t="0" r="0" b="0"/>
                  <wp:docPr id="1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2675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40313C" w14:textId="77777777" w:rsidR="005B208D" w:rsidRPr="009A1FC1" w:rsidRDefault="005B208D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 xml:space="preserve"> </w:t>
            </w:r>
          </w:p>
          <w:p w14:paraId="05ADAB75" w14:textId="77777777" w:rsidR="005B208D" w:rsidRPr="009A1FC1" w:rsidRDefault="005B208D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Note</w:t>
            </w:r>
            <w:proofErr w:type="gramStart"/>
            <w:r w:rsidRPr="009A1FC1">
              <w:rPr>
                <w:rFonts w:ascii="Verdana" w:hAnsi="Verdana" w:cs="Arial"/>
                <w:b/>
                <w:bCs/>
              </w:rPr>
              <w:t xml:space="preserve">:  </w:t>
            </w:r>
            <w:r w:rsidRPr="009A1FC1">
              <w:rPr>
                <w:rFonts w:ascii="Verdana" w:hAnsi="Verdana" w:cs="Arial"/>
                <w:bCs/>
              </w:rPr>
              <w:t>Use</w:t>
            </w:r>
            <w:proofErr w:type="gramEnd"/>
            <w:r w:rsidRPr="009A1FC1">
              <w:rPr>
                <w:rFonts w:ascii="Verdana" w:hAnsi="Verdana" w:cs="Arial"/>
                <w:bCs/>
              </w:rPr>
              <w:t xml:space="preserve"> the </w:t>
            </w:r>
            <w:proofErr w:type="gramStart"/>
            <w:r w:rsidRPr="009A1FC1">
              <w:rPr>
                <w:rFonts w:ascii="Verdana" w:hAnsi="Verdana" w:cs="Arial"/>
                <w:bCs/>
              </w:rPr>
              <w:t>below chart</w:t>
            </w:r>
            <w:proofErr w:type="gramEnd"/>
            <w:r w:rsidRPr="009A1FC1">
              <w:rPr>
                <w:rFonts w:ascii="Verdana" w:hAnsi="Verdana" w:cs="Arial"/>
                <w:bCs/>
              </w:rPr>
              <w:t xml:space="preserve"> to reference the acronyms under the Data Origin field. </w:t>
            </w:r>
          </w:p>
          <w:p w14:paraId="7297671E" w14:textId="77777777" w:rsidR="005B208D" w:rsidRPr="009A1FC1" w:rsidRDefault="005B208D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384BE1" w:rsidRPr="009A1FC1" w14:paraId="7C9BDA37" w14:textId="77777777" w:rsidTr="00590A7F">
        <w:trPr>
          <w:trHeight w:val="90"/>
        </w:trPr>
        <w:tc>
          <w:tcPr>
            <w:tcW w:w="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AA4D3D" w14:textId="77777777" w:rsidR="00384BE1" w:rsidRPr="009A1FC1" w:rsidRDefault="00384BE1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5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961DB5A" w14:textId="77777777" w:rsidR="00384BE1" w:rsidRPr="009A1FC1" w:rsidRDefault="00384BE1" w:rsidP="005B208D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Acronym</w:t>
            </w:r>
          </w:p>
        </w:tc>
        <w:tc>
          <w:tcPr>
            <w:tcW w:w="8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A28DC65" w14:textId="77777777" w:rsidR="00384BE1" w:rsidRPr="009A1FC1" w:rsidRDefault="00384BE1" w:rsidP="005B208D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Meaning</w:t>
            </w:r>
          </w:p>
        </w:tc>
      </w:tr>
      <w:tr w:rsidR="00384BE1" w:rsidRPr="009A1FC1" w14:paraId="4F58F848" w14:textId="77777777" w:rsidTr="00590A7F">
        <w:trPr>
          <w:trHeight w:val="90"/>
        </w:trPr>
        <w:tc>
          <w:tcPr>
            <w:tcW w:w="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0F73C9" w14:textId="77777777" w:rsidR="00384BE1" w:rsidRPr="009A1FC1" w:rsidRDefault="00384BE1" w:rsidP="005B208D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5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9869E" w14:textId="77777777" w:rsidR="00384BE1" w:rsidRPr="009A1FC1" w:rsidRDefault="00384BE1" w:rsidP="00384BE1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  <w:b/>
                <w:bCs/>
                <w:color w:val="000000"/>
              </w:rPr>
              <w:t>AGNTP</w:t>
            </w:r>
            <w:r w:rsidRPr="009A1FC1">
              <w:rPr>
                <w:rFonts w:ascii="Verdana" w:hAnsi="Verdana"/>
                <w:bCs/>
                <w:color w:val="000000"/>
              </w:rPr>
              <w:t xml:space="preserve"> - Agent Portal</w:t>
            </w:r>
          </w:p>
          <w:p w14:paraId="250E0F67" w14:textId="77777777" w:rsidR="00384BE1" w:rsidRPr="009A1FC1" w:rsidRDefault="00384BE1" w:rsidP="00384BE1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8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1AF25" w14:textId="77777777" w:rsidR="00384BE1" w:rsidRPr="009A1FC1" w:rsidRDefault="00384BE1" w:rsidP="00384BE1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  <w:color w:val="000000"/>
              </w:rPr>
              <w:t xml:space="preserve">Outside Agent </w:t>
            </w:r>
          </w:p>
        </w:tc>
      </w:tr>
      <w:tr w:rsidR="00384BE1" w:rsidRPr="009A1FC1" w14:paraId="31FEAFA9" w14:textId="77777777" w:rsidTr="00590A7F">
        <w:trPr>
          <w:trHeight w:val="90"/>
        </w:trPr>
        <w:tc>
          <w:tcPr>
            <w:tcW w:w="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39B3D5" w14:textId="77777777" w:rsidR="00384BE1" w:rsidRPr="009A1FC1" w:rsidRDefault="00384BE1" w:rsidP="005B208D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5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4A567" w14:textId="77777777" w:rsidR="00384BE1" w:rsidRPr="009A1FC1" w:rsidRDefault="00384BE1" w:rsidP="006552C0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  <w:b/>
                <w:bCs/>
                <w:color w:val="000000"/>
              </w:rPr>
              <w:t>C:D</w:t>
            </w:r>
            <w:r w:rsidRPr="009A1FC1">
              <w:rPr>
                <w:rFonts w:ascii="Verdana" w:hAnsi="Verdana"/>
                <w:bCs/>
                <w:color w:val="000000"/>
              </w:rPr>
              <w:t xml:space="preserve"> - </w:t>
            </w:r>
            <w:proofErr w:type="spellStart"/>
            <w:proofErr w:type="gramStart"/>
            <w:r w:rsidRPr="009A1FC1">
              <w:rPr>
                <w:rFonts w:ascii="Verdana" w:hAnsi="Verdana"/>
                <w:color w:val="000000"/>
              </w:rPr>
              <w:t>Connect:Direct</w:t>
            </w:r>
            <w:proofErr w:type="spellEnd"/>
            <w:proofErr w:type="gramEnd"/>
          </w:p>
        </w:tc>
        <w:tc>
          <w:tcPr>
            <w:tcW w:w="8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A5501" w14:textId="77777777" w:rsidR="00384BE1" w:rsidRDefault="00384BE1" w:rsidP="00384BE1">
            <w:pPr>
              <w:textAlignment w:val="top"/>
              <w:rPr>
                <w:rFonts w:ascii="Verdana" w:hAnsi="Verdana"/>
                <w:color w:val="000000"/>
              </w:rPr>
            </w:pPr>
            <w:r w:rsidRPr="009A1FC1">
              <w:rPr>
                <w:rFonts w:ascii="Verdana" w:hAnsi="Verdana"/>
                <w:color w:val="000000"/>
              </w:rPr>
              <w:t>Used for any MBEST file loads from SPAPS, CMS, especially the auto-enrolled Beneficiaries.</w:t>
            </w:r>
          </w:p>
          <w:p w14:paraId="20DBF97B" w14:textId="77777777" w:rsidR="009A1FC1" w:rsidRPr="009A1FC1" w:rsidRDefault="009A1FC1" w:rsidP="00384BE1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5A4DEA" w:rsidRPr="009A1FC1" w14:paraId="3E905850" w14:textId="77777777" w:rsidTr="00590A7F">
        <w:trPr>
          <w:trHeight w:val="90"/>
        </w:trPr>
        <w:tc>
          <w:tcPr>
            <w:tcW w:w="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A5C748" w14:textId="77777777" w:rsidR="005A4DEA" w:rsidRPr="009A1FC1" w:rsidRDefault="005A4DEA" w:rsidP="005A4DEA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5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AC34F" w14:textId="77777777" w:rsidR="005A4DEA" w:rsidRPr="009A1FC1" w:rsidRDefault="005A4DEA" w:rsidP="005A4DEA">
            <w:pPr>
              <w:textAlignment w:val="top"/>
              <w:rPr>
                <w:rFonts w:ascii="Verdana" w:hAnsi="Verdana"/>
                <w:b/>
                <w:bCs/>
                <w:color w:val="000000"/>
              </w:rPr>
            </w:pPr>
            <w:r w:rsidRPr="009A1FC1">
              <w:rPr>
                <w:rFonts w:ascii="Verdana" w:hAnsi="Verdana"/>
                <w:b/>
                <w:bCs/>
                <w:color w:val="000000"/>
              </w:rPr>
              <w:t xml:space="preserve">CMSF - </w:t>
            </w:r>
            <w:r w:rsidRPr="009A1FC1">
              <w:rPr>
                <w:rFonts w:ascii="Verdana" w:hAnsi="Verdana"/>
                <w:bCs/>
                <w:color w:val="000000"/>
              </w:rPr>
              <w:t>CMS Facilitated</w:t>
            </w:r>
          </w:p>
        </w:tc>
        <w:tc>
          <w:tcPr>
            <w:tcW w:w="8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3A9B4" w14:textId="77777777" w:rsidR="005A4DEA" w:rsidRDefault="005A4DEA" w:rsidP="005A4DEA">
            <w:pPr>
              <w:textAlignment w:val="top"/>
              <w:rPr>
                <w:rFonts w:ascii="Verdana" w:hAnsi="Verdana"/>
                <w:color w:val="000000"/>
              </w:rPr>
            </w:pPr>
            <w:r w:rsidRPr="009A1FC1">
              <w:rPr>
                <w:rFonts w:ascii="Verdana" w:hAnsi="Verdana"/>
                <w:color w:val="000000"/>
              </w:rPr>
              <w:t>TRC118 LIS Facilitated Enrollment</w:t>
            </w:r>
          </w:p>
          <w:p w14:paraId="29124FE9" w14:textId="77777777" w:rsidR="009A1FC1" w:rsidRPr="009A1FC1" w:rsidRDefault="009A1FC1" w:rsidP="005A4DEA">
            <w:pPr>
              <w:textAlignment w:val="top"/>
              <w:rPr>
                <w:rFonts w:ascii="Verdana" w:hAnsi="Verdana"/>
                <w:b/>
                <w:bCs/>
                <w:color w:val="000000"/>
              </w:rPr>
            </w:pPr>
          </w:p>
        </w:tc>
      </w:tr>
      <w:tr w:rsidR="00384BE1" w:rsidRPr="009A1FC1" w14:paraId="6CF4E9B8" w14:textId="77777777" w:rsidTr="00590A7F">
        <w:trPr>
          <w:trHeight w:val="90"/>
        </w:trPr>
        <w:tc>
          <w:tcPr>
            <w:tcW w:w="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98D785" w14:textId="77777777" w:rsidR="00384BE1" w:rsidRPr="009A1FC1" w:rsidRDefault="00384BE1" w:rsidP="005B208D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5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0D6B7" w14:textId="77777777" w:rsidR="00384BE1" w:rsidRPr="009A1FC1" w:rsidRDefault="00384BE1" w:rsidP="00384BE1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  <w:b/>
                <w:bCs/>
                <w:color w:val="000000"/>
              </w:rPr>
              <w:t>ICALL</w:t>
            </w:r>
            <w:r w:rsidRPr="009A1FC1">
              <w:rPr>
                <w:rFonts w:ascii="Verdana" w:hAnsi="Verdana"/>
                <w:bCs/>
                <w:color w:val="000000"/>
              </w:rPr>
              <w:t xml:space="preserve"> - </w:t>
            </w:r>
            <w:r w:rsidRPr="009A1FC1">
              <w:rPr>
                <w:rFonts w:ascii="Verdana" w:hAnsi="Verdana"/>
                <w:color w:val="000000"/>
              </w:rPr>
              <w:t>Agent Portal or ICALL</w:t>
            </w:r>
          </w:p>
        </w:tc>
        <w:tc>
          <w:tcPr>
            <w:tcW w:w="8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A1CAB" w14:textId="77777777" w:rsidR="00384BE1" w:rsidRDefault="00384BE1" w:rsidP="00384BE1">
            <w:pPr>
              <w:textAlignment w:val="top"/>
              <w:rPr>
                <w:rFonts w:ascii="Verdana" w:hAnsi="Verdana"/>
                <w:color w:val="000000"/>
              </w:rPr>
            </w:pPr>
            <w:r w:rsidRPr="009A1FC1">
              <w:rPr>
                <w:rFonts w:ascii="Verdana" w:hAnsi="Verdana"/>
                <w:color w:val="000000"/>
              </w:rPr>
              <w:t>Over the Telephone</w:t>
            </w:r>
          </w:p>
          <w:p w14:paraId="5C7AC56E" w14:textId="77777777" w:rsidR="009A1FC1" w:rsidRPr="009A1FC1" w:rsidRDefault="009A1FC1" w:rsidP="00384BE1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384BE1" w:rsidRPr="009A1FC1" w14:paraId="0CCAAE59" w14:textId="77777777" w:rsidTr="00590A7F">
        <w:trPr>
          <w:trHeight w:val="90"/>
        </w:trPr>
        <w:tc>
          <w:tcPr>
            <w:tcW w:w="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B7331B" w14:textId="77777777" w:rsidR="00384BE1" w:rsidRPr="009A1FC1" w:rsidRDefault="00384BE1" w:rsidP="005B208D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5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03EA5" w14:textId="77777777" w:rsidR="00384BE1" w:rsidRPr="009A1FC1" w:rsidRDefault="00384BE1" w:rsidP="00384BE1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  <w:b/>
                <w:bCs/>
                <w:color w:val="000000"/>
              </w:rPr>
              <w:t xml:space="preserve">MLPP </w:t>
            </w:r>
            <w:r w:rsidRPr="009A1FC1">
              <w:rPr>
                <w:rFonts w:ascii="Verdana" w:hAnsi="Verdana"/>
                <w:bCs/>
                <w:color w:val="000000"/>
              </w:rPr>
              <w:t xml:space="preserve">- </w:t>
            </w:r>
            <w:r w:rsidRPr="009A1FC1">
              <w:rPr>
                <w:rFonts w:ascii="Verdana" w:hAnsi="Verdana"/>
                <w:color w:val="000000"/>
              </w:rPr>
              <w:t>PAPER</w:t>
            </w:r>
          </w:p>
        </w:tc>
        <w:tc>
          <w:tcPr>
            <w:tcW w:w="8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FFD62" w14:textId="77777777" w:rsidR="00384BE1" w:rsidRDefault="00384BE1" w:rsidP="00384BE1">
            <w:pPr>
              <w:textAlignment w:val="top"/>
              <w:rPr>
                <w:rFonts w:ascii="Verdana" w:hAnsi="Verdana"/>
                <w:color w:val="000000"/>
              </w:rPr>
            </w:pPr>
            <w:r w:rsidRPr="009A1FC1">
              <w:rPr>
                <w:rFonts w:ascii="Verdana" w:hAnsi="Verdana"/>
                <w:color w:val="000000"/>
              </w:rPr>
              <w:t>Mail or Fax Enrollment</w:t>
            </w:r>
          </w:p>
          <w:p w14:paraId="06087059" w14:textId="77777777" w:rsidR="009A1FC1" w:rsidRPr="009A1FC1" w:rsidRDefault="009A1FC1" w:rsidP="00384BE1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384BE1" w:rsidRPr="009A1FC1" w14:paraId="2A1200F5" w14:textId="77777777" w:rsidTr="00590A7F">
        <w:trPr>
          <w:trHeight w:val="90"/>
        </w:trPr>
        <w:tc>
          <w:tcPr>
            <w:tcW w:w="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8F3FA8" w14:textId="77777777" w:rsidR="00384BE1" w:rsidRPr="009A1FC1" w:rsidRDefault="00384BE1" w:rsidP="005B208D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5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9FA21" w14:textId="77777777" w:rsidR="00384BE1" w:rsidRPr="009A1FC1" w:rsidRDefault="00384BE1" w:rsidP="00384BE1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  <w:b/>
                <w:bCs/>
                <w:color w:val="000000"/>
              </w:rPr>
              <w:t xml:space="preserve">OEC </w:t>
            </w:r>
            <w:r w:rsidRPr="009A1FC1">
              <w:rPr>
                <w:rFonts w:ascii="Verdana" w:hAnsi="Verdana"/>
                <w:bCs/>
                <w:color w:val="000000"/>
              </w:rPr>
              <w:t xml:space="preserve">- </w:t>
            </w:r>
            <w:r w:rsidRPr="009A1FC1">
              <w:rPr>
                <w:rFonts w:ascii="Verdana" w:hAnsi="Verdana"/>
                <w:color w:val="000000"/>
              </w:rPr>
              <w:t>CMS Online Enrollment Center</w:t>
            </w:r>
          </w:p>
        </w:tc>
        <w:tc>
          <w:tcPr>
            <w:tcW w:w="8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DA59E" w14:textId="77777777" w:rsidR="00384BE1" w:rsidRDefault="00384BE1" w:rsidP="00384BE1">
            <w:pPr>
              <w:textAlignment w:val="top"/>
              <w:rPr>
                <w:rFonts w:ascii="Verdana" w:hAnsi="Verdana"/>
                <w:color w:val="000000"/>
              </w:rPr>
            </w:pPr>
            <w:r w:rsidRPr="009A1FC1">
              <w:rPr>
                <w:rFonts w:ascii="Verdana" w:hAnsi="Verdana"/>
                <w:color w:val="000000"/>
              </w:rPr>
              <w:t xml:space="preserve">A Data Exchange (DEX) method code, used for any enrollments that come in from the web site on </w:t>
            </w:r>
            <w:hyperlink r:id="rId31" w:history="1">
              <w:r w:rsidRPr="009A1FC1">
                <w:rPr>
                  <w:rStyle w:val="Hyperlink"/>
                  <w:rFonts w:ascii="Verdana" w:hAnsi="Verdana"/>
                </w:rPr>
                <w:t>www.medicare.gov</w:t>
              </w:r>
            </w:hyperlink>
            <w:r w:rsidRPr="009A1FC1">
              <w:rPr>
                <w:rFonts w:ascii="Verdana" w:hAnsi="Verdana"/>
                <w:color w:val="000000"/>
              </w:rPr>
              <w:t>.</w:t>
            </w:r>
          </w:p>
          <w:p w14:paraId="35D7923D" w14:textId="77777777" w:rsidR="009A1FC1" w:rsidRPr="009A1FC1" w:rsidRDefault="009A1FC1" w:rsidP="00384BE1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384BE1" w:rsidRPr="009A1FC1" w14:paraId="6860CBCC" w14:textId="77777777" w:rsidTr="00590A7F">
        <w:trPr>
          <w:trHeight w:val="90"/>
        </w:trPr>
        <w:tc>
          <w:tcPr>
            <w:tcW w:w="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BB85D5" w14:textId="77777777" w:rsidR="00384BE1" w:rsidRPr="009A1FC1" w:rsidRDefault="00384BE1" w:rsidP="005B208D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5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9F327" w14:textId="77777777" w:rsidR="00384BE1" w:rsidRPr="009A1FC1" w:rsidRDefault="00384BE1" w:rsidP="00384BE1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  <w:b/>
                <w:bCs/>
                <w:color w:val="000000"/>
              </w:rPr>
              <w:t>ROLL</w:t>
            </w:r>
            <w:r w:rsidRPr="009A1FC1">
              <w:rPr>
                <w:rFonts w:ascii="Verdana" w:hAnsi="Verdana"/>
                <w:bCs/>
                <w:color w:val="000000"/>
              </w:rPr>
              <w:t xml:space="preserve"> - </w:t>
            </w:r>
            <w:r w:rsidRPr="009A1FC1">
              <w:rPr>
                <w:rFonts w:ascii="Verdana" w:hAnsi="Verdana"/>
                <w:color w:val="000000"/>
              </w:rPr>
              <w:t>CMS authorized rollover</w:t>
            </w:r>
          </w:p>
        </w:tc>
        <w:tc>
          <w:tcPr>
            <w:tcW w:w="8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1F08B" w14:textId="77777777" w:rsidR="00384BE1" w:rsidRDefault="00384BE1" w:rsidP="00384BE1">
            <w:pPr>
              <w:textAlignment w:val="top"/>
              <w:rPr>
                <w:rFonts w:ascii="Verdana" w:hAnsi="Verdana"/>
                <w:color w:val="000000"/>
              </w:rPr>
            </w:pPr>
            <w:r w:rsidRPr="009A1FC1">
              <w:rPr>
                <w:rFonts w:ascii="Verdana" w:hAnsi="Verdana"/>
                <w:color w:val="000000"/>
              </w:rPr>
              <w:t xml:space="preserve">A </w:t>
            </w:r>
            <w:r w:rsidR="00773A26" w:rsidRPr="009A1FC1">
              <w:rPr>
                <w:rFonts w:ascii="Verdana" w:hAnsi="Verdana"/>
                <w:color w:val="000000"/>
              </w:rPr>
              <w:t>beneficiary’s</w:t>
            </w:r>
            <w:r w:rsidRPr="009A1FC1">
              <w:rPr>
                <w:rFonts w:ascii="Verdana" w:hAnsi="Verdana"/>
                <w:color w:val="000000"/>
              </w:rPr>
              <w:t xml:space="preserve"> Medicare Advantage Plan is terminated, CMS authorizes a rollover to ensure coverage if </w:t>
            </w:r>
            <w:r w:rsidR="00773A26" w:rsidRPr="009A1FC1">
              <w:rPr>
                <w:rFonts w:ascii="Verdana" w:hAnsi="Verdana"/>
                <w:color w:val="000000"/>
              </w:rPr>
              <w:t>beneficiary</w:t>
            </w:r>
            <w:r w:rsidRPr="009A1FC1">
              <w:rPr>
                <w:rFonts w:ascii="Verdana" w:hAnsi="Verdana"/>
                <w:color w:val="000000"/>
              </w:rPr>
              <w:t xml:space="preserve"> fails to find a new plan</w:t>
            </w:r>
          </w:p>
          <w:p w14:paraId="4B35C203" w14:textId="77777777" w:rsidR="009A1FC1" w:rsidRPr="009A1FC1" w:rsidRDefault="009A1FC1" w:rsidP="00384BE1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384BE1" w:rsidRPr="009A1FC1" w14:paraId="16C5E443" w14:textId="77777777" w:rsidTr="00590A7F">
        <w:trPr>
          <w:trHeight w:val="90"/>
        </w:trPr>
        <w:tc>
          <w:tcPr>
            <w:tcW w:w="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7741BA" w14:textId="77777777" w:rsidR="00384BE1" w:rsidRPr="009A1FC1" w:rsidRDefault="00384BE1" w:rsidP="005B208D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5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156A2" w14:textId="77777777" w:rsidR="00384BE1" w:rsidRPr="009A1FC1" w:rsidRDefault="00384BE1" w:rsidP="00384BE1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  <w:b/>
                <w:bCs/>
                <w:color w:val="000000"/>
              </w:rPr>
              <w:t xml:space="preserve">WEBIN </w:t>
            </w:r>
            <w:r w:rsidRPr="009A1FC1">
              <w:rPr>
                <w:rFonts w:ascii="Verdana" w:hAnsi="Verdana"/>
                <w:bCs/>
                <w:color w:val="000000"/>
              </w:rPr>
              <w:t xml:space="preserve">- </w:t>
            </w:r>
            <w:r w:rsidRPr="009A1FC1">
              <w:rPr>
                <w:rFonts w:ascii="Verdana" w:hAnsi="Verdana"/>
                <w:color w:val="000000"/>
              </w:rPr>
              <w:t>Consumer web or WEBIN</w:t>
            </w:r>
          </w:p>
        </w:tc>
        <w:tc>
          <w:tcPr>
            <w:tcW w:w="8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56B6D" w14:textId="77777777" w:rsidR="00384BE1" w:rsidRDefault="00AC6096" w:rsidP="00384BE1">
            <w:pPr>
              <w:textAlignment w:val="top"/>
              <w:rPr>
                <w:rFonts w:ascii="Verdana" w:hAnsi="Verdana"/>
                <w:color w:val="000000"/>
              </w:rPr>
            </w:pPr>
            <w:r w:rsidRPr="009A1FC1">
              <w:rPr>
                <w:rFonts w:ascii="Verdana" w:hAnsi="Verdana"/>
                <w:color w:val="000000"/>
              </w:rPr>
              <w:t xml:space="preserve">Aetna </w:t>
            </w:r>
            <w:r w:rsidR="00384BE1" w:rsidRPr="009A1FC1">
              <w:rPr>
                <w:rFonts w:ascii="Verdana" w:hAnsi="Verdana"/>
                <w:color w:val="000000"/>
              </w:rPr>
              <w:t>Website</w:t>
            </w:r>
          </w:p>
          <w:p w14:paraId="1AF727FD" w14:textId="77777777" w:rsidR="009A1FC1" w:rsidRPr="009A1FC1" w:rsidRDefault="009A1FC1" w:rsidP="00384BE1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384BE1" w:rsidRPr="009A1FC1" w14:paraId="3C8265DA" w14:textId="77777777" w:rsidTr="00590A7F">
        <w:trPr>
          <w:trHeight w:val="90"/>
        </w:trPr>
        <w:tc>
          <w:tcPr>
            <w:tcW w:w="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D29F87" w14:textId="77777777" w:rsidR="00384BE1" w:rsidRPr="009A1FC1" w:rsidRDefault="00384BE1" w:rsidP="005B208D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5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ED8EE" w14:textId="77777777" w:rsidR="00384BE1" w:rsidRPr="009A1FC1" w:rsidRDefault="00384BE1" w:rsidP="00384BE1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  <w:b/>
                <w:bCs/>
                <w:color w:val="000000"/>
              </w:rPr>
              <w:t xml:space="preserve">WRAPX </w:t>
            </w:r>
            <w:r w:rsidRPr="009A1FC1">
              <w:rPr>
                <w:rFonts w:ascii="Verdana" w:hAnsi="Verdana"/>
                <w:bCs/>
                <w:color w:val="000000"/>
              </w:rPr>
              <w:t xml:space="preserve">- </w:t>
            </w:r>
            <w:r w:rsidRPr="009A1FC1">
              <w:rPr>
                <w:rFonts w:ascii="Verdana" w:hAnsi="Verdana"/>
                <w:color w:val="000000"/>
              </w:rPr>
              <w:t>Fazal Web Enrollment</w:t>
            </w:r>
          </w:p>
        </w:tc>
        <w:tc>
          <w:tcPr>
            <w:tcW w:w="8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508F6" w14:textId="77777777" w:rsidR="00384BE1" w:rsidRDefault="00384BE1" w:rsidP="00384BE1">
            <w:pPr>
              <w:textAlignment w:val="top"/>
              <w:rPr>
                <w:rFonts w:ascii="Verdana" w:hAnsi="Verdana"/>
                <w:color w:val="000000"/>
              </w:rPr>
            </w:pPr>
            <w:r w:rsidRPr="009A1FC1">
              <w:rPr>
                <w:rFonts w:ascii="Verdana" w:hAnsi="Verdana"/>
                <w:color w:val="000000"/>
              </w:rPr>
              <w:t>DM46 (EGWP Clients)</w:t>
            </w:r>
          </w:p>
          <w:p w14:paraId="7305B1C9" w14:textId="77777777" w:rsidR="009A1FC1" w:rsidRPr="009A1FC1" w:rsidRDefault="009A1FC1" w:rsidP="00384BE1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133C7B" w:rsidRPr="009A1FC1" w14:paraId="6B9C42E6" w14:textId="77777777" w:rsidTr="00590A7F">
        <w:tc>
          <w:tcPr>
            <w:tcW w:w="835" w:type="dxa"/>
            <w:vMerge w:val="restart"/>
          </w:tcPr>
          <w:p w14:paraId="718A4385" w14:textId="77777777" w:rsidR="00133C7B" w:rsidRPr="009A1FC1" w:rsidRDefault="00133C7B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 w:cs="Arial"/>
                <w:b/>
                <w:bCs/>
              </w:rPr>
              <w:t>4</w:t>
            </w:r>
          </w:p>
        </w:tc>
        <w:tc>
          <w:tcPr>
            <w:tcW w:w="13515" w:type="dxa"/>
            <w:gridSpan w:val="4"/>
            <w:tcBorders>
              <w:bottom w:val="single" w:sz="4" w:space="0" w:color="auto"/>
            </w:tcBorders>
          </w:tcPr>
          <w:p w14:paraId="604D31A9" w14:textId="77777777" w:rsidR="00133C7B" w:rsidRPr="009A1FC1" w:rsidRDefault="00133C7B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 w:cs="Arial"/>
                <w:bCs/>
              </w:rPr>
              <w:t xml:space="preserve">Use the following table to determine the enrollment source based on what information is populated in the </w:t>
            </w:r>
            <w:r w:rsidRPr="009A1FC1">
              <w:rPr>
                <w:rFonts w:ascii="Verdana" w:hAnsi="Verdana" w:cs="Arial"/>
                <w:b/>
                <w:bCs/>
              </w:rPr>
              <w:t>Image Source</w:t>
            </w:r>
            <w:r w:rsidRPr="009A1FC1">
              <w:rPr>
                <w:rFonts w:ascii="Verdana" w:hAnsi="Verdana" w:cs="Arial"/>
                <w:bCs/>
              </w:rPr>
              <w:t xml:space="preserve"> and </w:t>
            </w:r>
            <w:r w:rsidRPr="009A1FC1">
              <w:rPr>
                <w:rFonts w:ascii="Verdana" w:hAnsi="Verdana" w:cs="Arial"/>
                <w:b/>
                <w:bCs/>
              </w:rPr>
              <w:t>Data Origin</w:t>
            </w:r>
            <w:r w:rsidRPr="009A1FC1">
              <w:rPr>
                <w:rFonts w:ascii="Verdana" w:hAnsi="Verdana" w:cs="Arial"/>
                <w:bCs/>
              </w:rPr>
              <w:t xml:space="preserve"> fields:</w:t>
            </w:r>
          </w:p>
          <w:p w14:paraId="0C77136A" w14:textId="77777777" w:rsidR="00133C7B" w:rsidRPr="009A1FC1" w:rsidRDefault="00133C7B" w:rsidP="00377722">
            <w:pPr>
              <w:rPr>
                <w:rFonts w:ascii="Verdana" w:hAnsi="Verdana"/>
                <w:noProof/>
              </w:rPr>
            </w:pPr>
          </w:p>
          <w:p w14:paraId="4F307604" w14:textId="77777777" w:rsidR="00EE5075" w:rsidRPr="009A1FC1" w:rsidRDefault="000C118A" w:rsidP="00377722">
            <w:pPr>
              <w:rPr>
                <w:rFonts w:ascii="Verdana" w:hAnsi="Verdana"/>
              </w:rPr>
            </w:pPr>
            <w:r w:rsidRPr="009A1FC1">
              <w:rPr>
                <w:rFonts w:ascii="Verdana" w:hAnsi="Verdana"/>
                <w:b/>
              </w:rPr>
              <w:t>Note</w:t>
            </w:r>
            <w:proofErr w:type="gramStart"/>
            <w:r w:rsidR="00133C7B" w:rsidRPr="009A1FC1">
              <w:rPr>
                <w:rFonts w:ascii="Verdana" w:hAnsi="Verdana"/>
                <w:b/>
              </w:rPr>
              <w:t xml:space="preserve">: </w:t>
            </w:r>
            <w:r w:rsidR="00CA55AB" w:rsidRPr="009A1FC1">
              <w:rPr>
                <w:rFonts w:ascii="Verdana" w:hAnsi="Verdana"/>
                <w:b/>
              </w:rPr>
              <w:t xml:space="preserve"> </w:t>
            </w:r>
            <w:r w:rsidR="00133C7B" w:rsidRPr="009A1FC1">
              <w:rPr>
                <w:rFonts w:ascii="Verdana" w:hAnsi="Verdana"/>
              </w:rPr>
              <w:t>For</w:t>
            </w:r>
            <w:proofErr w:type="gramEnd"/>
            <w:r w:rsidR="00133C7B" w:rsidRPr="009A1FC1">
              <w:rPr>
                <w:rFonts w:ascii="Verdana" w:hAnsi="Verdana"/>
              </w:rPr>
              <w:t xml:space="preserve"> EGWP Enrollment records </w:t>
            </w:r>
            <w:r w:rsidR="0028638B" w:rsidRPr="009A1FC1">
              <w:rPr>
                <w:rFonts w:ascii="Verdana" w:hAnsi="Verdana"/>
              </w:rPr>
              <w:t>with a record stage of</w:t>
            </w:r>
            <w:r w:rsidR="00133C7B" w:rsidRPr="009A1FC1">
              <w:rPr>
                <w:rFonts w:ascii="Verdana" w:hAnsi="Verdana"/>
              </w:rPr>
              <w:t xml:space="preserve"> </w:t>
            </w:r>
            <w:r w:rsidR="0028638B" w:rsidRPr="009A1FC1">
              <w:rPr>
                <w:rFonts w:ascii="Verdana" w:hAnsi="Verdana"/>
                <w:b/>
              </w:rPr>
              <w:t>Facets</w:t>
            </w:r>
            <w:r w:rsidR="0028638B" w:rsidRPr="009A1FC1">
              <w:rPr>
                <w:rFonts w:ascii="Verdana" w:hAnsi="Verdana"/>
              </w:rPr>
              <w:t xml:space="preserve"> </w:t>
            </w:r>
            <w:r w:rsidR="00133C7B" w:rsidRPr="009A1FC1">
              <w:rPr>
                <w:rFonts w:ascii="Verdana" w:hAnsi="Verdana"/>
                <w:b/>
              </w:rPr>
              <w:t>Inserted</w:t>
            </w:r>
            <w:r w:rsidR="00133C7B" w:rsidRPr="009A1FC1">
              <w:rPr>
                <w:rFonts w:ascii="Verdana" w:hAnsi="Verdana"/>
              </w:rPr>
              <w:t xml:space="preserve">, the </w:t>
            </w:r>
            <w:r w:rsidR="006135B6" w:rsidRPr="009A1FC1">
              <w:rPr>
                <w:rFonts w:ascii="Verdana" w:hAnsi="Verdana"/>
                <w:b/>
              </w:rPr>
              <w:t>Image Source</w:t>
            </w:r>
            <w:r w:rsidR="006135B6" w:rsidRPr="009A1FC1">
              <w:rPr>
                <w:rFonts w:ascii="Verdana" w:hAnsi="Verdana"/>
              </w:rPr>
              <w:t xml:space="preserve"> </w:t>
            </w:r>
            <w:r w:rsidR="00133C7B" w:rsidRPr="009A1FC1">
              <w:rPr>
                <w:rFonts w:ascii="Verdana" w:hAnsi="Verdana"/>
              </w:rPr>
              <w:t xml:space="preserve">and/or </w:t>
            </w:r>
            <w:r w:rsidR="006135B6" w:rsidRPr="009A1FC1">
              <w:rPr>
                <w:rFonts w:ascii="Verdana" w:hAnsi="Verdana"/>
                <w:b/>
              </w:rPr>
              <w:t>Data Origin</w:t>
            </w:r>
            <w:r w:rsidR="006135B6" w:rsidRPr="009A1FC1">
              <w:rPr>
                <w:rFonts w:ascii="Verdana" w:hAnsi="Verdana"/>
              </w:rPr>
              <w:t xml:space="preserve"> </w:t>
            </w:r>
            <w:r w:rsidR="00133C7B" w:rsidRPr="009A1FC1">
              <w:rPr>
                <w:rFonts w:ascii="Verdana" w:hAnsi="Verdana"/>
              </w:rPr>
              <w:t>fields will appear blank</w:t>
            </w:r>
            <w:r w:rsidR="00EE5075" w:rsidRPr="009A1FC1">
              <w:rPr>
                <w:rFonts w:ascii="Verdana" w:hAnsi="Verdana"/>
              </w:rPr>
              <w:t>.</w:t>
            </w:r>
          </w:p>
          <w:p w14:paraId="112C4D40" w14:textId="77777777" w:rsidR="00133C7B" w:rsidRPr="009A1FC1" w:rsidRDefault="00133C7B" w:rsidP="003C791C">
            <w:pPr>
              <w:rPr>
                <w:rFonts w:ascii="Verdana" w:hAnsi="Verdana" w:cs="Arial"/>
                <w:b/>
                <w:bCs/>
              </w:rPr>
            </w:pPr>
            <w:r w:rsidRPr="009A1FC1">
              <w:rPr>
                <w:rFonts w:ascii="Verdana" w:hAnsi="Verdana"/>
              </w:rPr>
              <w:t xml:space="preserve"> </w:t>
            </w:r>
          </w:p>
        </w:tc>
      </w:tr>
      <w:tr w:rsidR="00133C7B" w:rsidRPr="009A1FC1" w14:paraId="6816B081" w14:textId="77777777" w:rsidTr="00590A7F">
        <w:trPr>
          <w:trHeight w:val="548"/>
        </w:trPr>
        <w:tc>
          <w:tcPr>
            <w:tcW w:w="835" w:type="dxa"/>
            <w:vMerge/>
          </w:tcPr>
          <w:p w14:paraId="64BF69AA" w14:textId="77777777" w:rsidR="00133C7B" w:rsidRPr="009A1FC1" w:rsidRDefault="00133C7B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166" w:type="dxa"/>
            <w:shd w:val="pct10" w:color="auto" w:fill="auto"/>
          </w:tcPr>
          <w:p w14:paraId="1E457F31" w14:textId="77777777" w:rsidR="00133C7B" w:rsidRPr="009A1FC1" w:rsidRDefault="00133C7B" w:rsidP="00377722">
            <w:pPr>
              <w:jc w:val="center"/>
              <w:textAlignment w:val="top"/>
              <w:rPr>
                <w:rFonts w:ascii="Verdana" w:hAnsi="Verdana"/>
                <w:b/>
              </w:rPr>
            </w:pPr>
            <w:r w:rsidRPr="009A1FC1">
              <w:rPr>
                <w:rFonts w:ascii="Verdana" w:hAnsi="Verdana"/>
                <w:b/>
              </w:rPr>
              <w:t>If the Image Source field is…</w:t>
            </w:r>
          </w:p>
        </w:tc>
        <w:tc>
          <w:tcPr>
            <w:tcW w:w="6846" w:type="dxa"/>
            <w:gridSpan w:val="2"/>
            <w:shd w:val="pct10" w:color="auto" w:fill="auto"/>
          </w:tcPr>
          <w:p w14:paraId="6B2D4BDF" w14:textId="77777777" w:rsidR="00133C7B" w:rsidRPr="009A1FC1" w:rsidRDefault="00133C7B" w:rsidP="00377722">
            <w:pPr>
              <w:jc w:val="center"/>
              <w:textAlignment w:val="top"/>
              <w:rPr>
                <w:rFonts w:ascii="Verdana" w:hAnsi="Verdana"/>
                <w:b/>
              </w:rPr>
            </w:pPr>
            <w:r w:rsidRPr="009A1FC1">
              <w:rPr>
                <w:rFonts w:ascii="Verdana" w:hAnsi="Verdana"/>
                <w:b/>
              </w:rPr>
              <w:t>OR the Data Origin field is…</w:t>
            </w:r>
          </w:p>
        </w:tc>
        <w:tc>
          <w:tcPr>
            <w:tcW w:w="4503" w:type="dxa"/>
            <w:shd w:val="pct10" w:color="auto" w:fill="auto"/>
          </w:tcPr>
          <w:p w14:paraId="43C49862" w14:textId="77777777" w:rsidR="00133C7B" w:rsidRPr="009A1FC1" w:rsidRDefault="00133C7B" w:rsidP="00377722">
            <w:pPr>
              <w:jc w:val="center"/>
              <w:textAlignment w:val="top"/>
              <w:rPr>
                <w:rFonts w:ascii="Verdana" w:hAnsi="Verdana"/>
                <w:b/>
              </w:rPr>
            </w:pPr>
            <w:r w:rsidRPr="009A1FC1">
              <w:rPr>
                <w:rFonts w:ascii="Verdana" w:hAnsi="Verdana"/>
                <w:b/>
              </w:rPr>
              <w:t>Then the Enrollment Source is…</w:t>
            </w:r>
          </w:p>
        </w:tc>
      </w:tr>
      <w:tr w:rsidR="00133C7B" w:rsidRPr="009A1FC1" w14:paraId="37940CFA" w14:textId="77777777" w:rsidTr="00590A7F">
        <w:trPr>
          <w:trHeight w:val="30"/>
        </w:trPr>
        <w:tc>
          <w:tcPr>
            <w:tcW w:w="835" w:type="dxa"/>
            <w:vMerge/>
          </w:tcPr>
          <w:p w14:paraId="497E3AF3" w14:textId="77777777" w:rsidR="00133C7B" w:rsidRPr="009A1FC1" w:rsidRDefault="00133C7B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166" w:type="dxa"/>
          </w:tcPr>
          <w:p w14:paraId="0AA8604F" w14:textId="77777777" w:rsidR="00133C7B" w:rsidRPr="009A1FC1" w:rsidRDefault="00133C7B" w:rsidP="00377722">
            <w:pPr>
              <w:rPr>
                <w:rFonts w:ascii="Verdana" w:hAnsi="Verdana"/>
              </w:rPr>
            </w:pPr>
            <w:r w:rsidRPr="009A1FC1">
              <w:rPr>
                <w:rFonts w:ascii="Verdana" w:hAnsi="Verdana"/>
              </w:rPr>
              <w:t xml:space="preserve">Not Available in </w:t>
            </w:r>
            <w:r w:rsidRPr="009A1FC1">
              <w:rPr>
                <w:rFonts w:ascii="Verdana" w:hAnsi="Verdana"/>
                <w:b/>
              </w:rPr>
              <w:t>FAZAL</w:t>
            </w:r>
            <w:r w:rsidRPr="009A1FC1">
              <w:rPr>
                <w:rFonts w:ascii="Verdana" w:hAnsi="Verdana"/>
              </w:rPr>
              <w:t>.</w:t>
            </w:r>
          </w:p>
          <w:p w14:paraId="78837CFB" w14:textId="77777777" w:rsidR="00133C7B" w:rsidRPr="009A1FC1" w:rsidRDefault="00133C7B" w:rsidP="00377722">
            <w:pPr>
              <w:rPr>
                <w:rFonts w:ascii="Verdana" w:hAnsi="Verdana"/>
              </w:rPr>
            </w:pPr>
          </w:p>
          <w:p w14:paraId="675E918E" w14:textId="77777777" w:rsidR="00133C7B" w:rsidRPr="009A1FC1" w:rsidDel="008C73B4" w:rsidRDefault="000C118A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  <w:b/>
              </w:rPr>
              <w:t>Note</w:t>
            </w:r>
            <w:proofErr w:type="gramStart"/>
            <w:r w:rsidR="00133C7B" w:rsidRPr="009A1FC1">
              <w:rPr>
                <w:rFonts w:ascii="Verdana" w:hAnsi="Verdana"/>
                <w:b/>
              </w:rPr>
              <w:t>:</w:t>
            </w:r>
            <w:r w:rsidR="00133C7B" w:rsidRPr="009A1FC1">
              <w:rPr>
                <w:rFonts w:ascii="Verdana" w:hAnsi="Verdana"/>
              </w:rPr>
              <w:t xml:space="preserve">  View</w:t>
            </w:r>
            <w:proofErr w:type="gramEnd"/>
            <w:r w:rsidR="00133C7B" w:rsidRPr="009A1FC1">
              <w:rPr>
                <w:rFonts w:ascii="Verdana" w:hAnsi="Verdana"/>
              </w:rPr>
              <w:t xml:space="preserve"> the Part D event in </w:t>
            </w:r>
            <w:r w:rsidR="00133C7B" w:rsidRPr="009A1FC1">
              <w:rPr>
                <w:rFonts w:ascii="Verdana" w:hAnsi="Verdana"/>
                <w:b/>
              </w:rPr>
              <w:t>FACETS</w:t>
            </w:r>
            <w:r w:rsidR="00133C7B" w:rsidRPr="009A1FC1">
              <w:rPr>
                <w:rFonts w:ascii="Verdana" w:hAnsi="Verdana"/>
              </w:rPr>
              <w:t xml:space="preserve"> under Enrollment Source.</w:t>
            </w:r>
          </w:p>
        </w:tc>
        <w:tc>
          <w:tcPr>
            <w:tcW w:w="6846" w:type="dxa"/>
            <w:gridSpan w:val="2"/>
          </w:tcPr>
          <w:p w14:paraId="3202F5D7" w14:textId="77777777" w:rsidR="00133C7B" w:rsidRPr="009A1FC1" w:rsidRDefault="00133C7B" w:rsidP="00377722">
            <w:pPr>
              <w:rPr>
                <w:rFonts w:ascii="Verdana" w:hAnsi="Verdana"/>
              </w:rPr>
            </w:pPr>
            <w:r w:rsidRPr="009A1FC1">
              <w:rPr>
                <w:rFonts w:ascii="Verdana" w:hAnsi="Verdana"/>
              </w:rPr>
              <w:t xml:space="preserve">Not Available In </w:t>
            </w:r>
            <w:r w:rsidRPr="009A1FC1">
              <w:rPr>
                <w:rFonts w:ascii="Verdana" w:hAnsi="Verdana"/>
                <w:b/>
              </w:rPr>
              <w:t>FAZAL</w:t>
            </w:r>
            <w:r w:rsidRPr="009A1FC1">
              <w:rPr>
                <w:rFonts w:ascii="Verdana" w:hAnsi="Verdana"/>
              </w:rPr>
              <w:t>.</w:t>
            </w:r>
          </w:p>
          <w:p w14:paraId="369DF93F" w14:textId="77777777" w:rsidR="00133C7B" w:rsidRPr="009A1FC1" w:rsidRDefault="00133C7B" w:rsidP="00377722">
            <w:pPr>
              <w:rPr>
                <w:rFonts w:ascii="Verdana" w:hAnsi="Verdana"/>
              </w:rPr>
            </w:pPr>
          </w:p>
          <w:p w14:paraId="656FABF1" w14:textId="77777777" w:rsidR="00133C7B" w:rsidRPr="009A1FC1" w:rsidRDefault="000C118A" w:rsidP="00377722">
            <w:pPr>
              <w:textAlignment w:val="top"/>
              <w:rPr>
                <w:rFonts w:ascii="Verdana" w:hAnsi="Verdana"/>
              </w:rPr>
            </w:pPr>
            <w:r w:rsidRPr="009A1FC1">
              <w:rPr>
                <w:rFonts w:ascii="Verdana" w:hAnsi="Verdana"/>
                <w:b/>
              </w:rPr>
              <w:t>Note</w:t>
            </w:r>
            <w:proofErr w:type="gramStart"/>
            <w:r w:rsidR="00133C7B" w:rsidRPr="009A1FC1">
              <w:rPr>
                <w:rFonts w:ascii="Verdana" w:hAnsi="Verdana"/>
                <w:b/>
              </w:rPr>
              <w:t>:</w:t>
            </w:r>
            <w:r w:rsidR="00133C7B" w:rsidRPr="009A1FC1">
              <w:rPr>
                <w:rFonts w:ascii="Verdana" w:hAnsi="Verdana"/>
              </w:rPr>
              <w:t xml:space="preserve">  View</w:t>
            </w:r>
            <w:proofErr w:type="gramEnd"/>
            <w:r w:rsidR="00133C7B" w:rsidRPr="009A1FC1">
              <w:rPr>
                <w:rFonts w:ascii="Verdana" w:hAnsi="Verdana"/>
              </w:rPr>
              <w:t xml:space="preserve"> the Part D event in </w:t>
            </w:r>
            <w:r w:rsidR="006135B6" w:rsidRPr="009A1FC1">
              <w:rPr>
                <w:rFonts w:ascii="Verdana" w:hAnsi="Verdana"/>
                <w:b/>
              </w:rPr>
              <w:t>FACETS</w:t>
            </w:r>
            <w:r w:rsidR="00133C7B" w:rsidRPr="009A1FC1">
              <w:rPr>
                <w:rFonts w:ascii="Verdana" w:hAnsi="Verdana"/>
              </w:rPr>
              <w:t xml:space="preserve"> under Enrollment Source.</w:t>
            </w:r>
          </w:p>
          <w:p w14:paraId="08243663" w14:textId="77777777" w:rsidR="006552C0" w:rsidRPr="009A1FC1" w:rsidRDefault="006552C0" w:rsidP="00377722">
            <w:pPr>
              <w:textAlignment w:val="top"/>
              <w:rPr>
                <w:rFonts w:ascii="Verdana" w:hAnsi="Verdana"/>
              </w:rPr>
            </w:pPr>
          </w:p>
          <w:p w14:paraId="704734C6" w14:textId="4DF29157" w:rsidR="006552C0" w:rsidRPr="009A1FC1" w:rsidRDefault="006552C0" w:rsidP="006552C0">
            <w:pPr>
              <w:rPr>
                <w:rFonts w:ascii="Verdana" w:hAnsi="Verdana"/>
              </w:rPr>
            </w:pPr>
            <w:r w:rsidRPr="009A1FC1">
              <w:rPr>
                <w:rFonts w:ascii="Verdana" w:hAnsi="Verdana"/>
                <w:b/>
              </w:rPr>
              <w:t>Note:</w:t>
            </w:r>
            <w:r w:rsidRPr="009A1FC1">
              <w:rPr>
                <w:rFonts w:ascii="Verdana" w:hAnsi="Verdana"/>
              </w:rPr>
              <w:t xml:space="preserve"> </w:t>
            </w:r>
            <w:proofErr w:type="gramStart"/>
            <w:r w:rsidRPr="009A1FC1">
              <w:rPr>
                <w:rFonts w:ascii="Verdana" w:hAnsi="Verdana"/>
              </w:rPr>
              <w:t xml:space="preserve"> If no</w:t>
            </w:r>
            <w:proofErr w:type="gramEnd"/>
            <w:r w:rsidRPr="009A1FC1">
              <w:rPr>
                <w:rFonts w:ascii="Verdana" w:hAnsi="Verdana"/>
              </w:rPr>
              <w:t xml:space="preserve"> access to FACETS, Transfer to the Senior Team.</w:t>
            </w:r>
            <w:r w:rsidR="00590A7F" w:rsidRPr="009A1FC1">
              <w:rPr>
                <w:rFonts w:ascii="Verdana" w:hAnsi="Verdana"/>
              </w:rPr>
              <w:t xml:space="preserve"> Refer to </w:t>
            </w:r>
            <w:r w:rsidR="00590A7F">
              <w:fldChar w:fldCharType="begin"/>
            </w:r>
            <w:ins w:id="30" w:author="Kristoff, Angel T" w:date="2025-07-15T13:42:00Z" w16du:dateUtc="2025-07-15T17:42:00Z">
              <w:r w:rsidR="00DF00EE">
                <w:instrText>HYPERLINK "C:\\Users\\C337799\\AppData\\Local\\Microsoft\\Windows\\INetCache\\Content.Outlook\\40ZZSJWS\\TSRC-PROD-018060"</w:instrText>
              </w:r>
            </w:ins>
            <w:del w:id="31" w:author="Kristoff, Angel T" w:date="2025-07-15T13:42:00Z" w16du:dateUtc="2025-07-15T17:42:00Z">
              <w:r w:rsidR="00590A7F" w:rsidDel="00DF00EE">
                <w:delInstrText>HYPERLINK "../AppData/Local/Microsoft/Windows/INetCache/Content.Outlook/40ZZSJWS/TSRC-PROD-018060"</w:delInstrText>
              </w:r>
            </w:del>
            <w:ins w:id="32" w:author="Kristoff, Angel T" w:date="2025-07-15T13:42:00Z" w16du:dateUtc="2025-07-15T17:42:00Z"/>
            <w:r w:rsidR="00590A7F">
              <w:fldChar w:fldCharType="separate"/>
            </w:r>
            <w:r w:rsidR="00590A7F" w:rsidRPr="009A1FC1">
              <w:rPr>
                <w:rStyle w:val="Hyperlink"/>
                <w:rFonts w:ascii="Verdana" w:hAnsi="Verdana"/>
              </w:rPr>
              <w:t>MED D - When to Transfer Calls to the Senior Team</w:t>
            </w:r>
            <w:r w:rsidR="00590A7F">
              <w:fldChar w:fldCharType="end"/>
            </w:r>
            <w:r w:rsidR="00590A7F" w:rsidRPr="009A1FC1">
              <w:rPr>
                <w:rFonts w:ascii="Verdana" w:hAnsi="Verdana"/>
              </w:rPr>
              <w:t>.</w:t>
            </w:r>
          </w:p>
          <w:p w14:paraId="76C094B3" w14:textId="77777777" w:rsidR="006552C0" w:rsidRPr="009A1FC1" w:rsidDel="008C73B4" w:rsidRDefault="006552C0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4503" w:type="dxa"/>
            <w:vAlign w:val="center"/>
          </w:tcPr>
          <w:p w14:paraId="55159222" w14:textId="77777777" w:rsidR="00133C7B" w:rsidRPr="009A1FC1" w:rsidDel="008C73B4" w:rsidRDefault="00133C7B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</w:rPr>
              <w:t>Auto/Facilitated Enrollment</w:t>
            </w:r>
          </w:p>
        </w:tc>
      </w:tr>
      <w:tr w:rsidR="00133C7B" w:rsidRPr="009A1FC1" w14:paraId="19CB9BA2" w14:textId="77777777" w:rsidTr="00590A7F">
        <w:trPr>
          <w:trHeight w:val="30"/>
        </w:trPr>
        <w:tc>
          <w:tcPr>
            <w:tcW w:w="835" w:type="dxa"/>
            <w:vMerge/>
          </w:tcPr>
          <w:p w14:paraId="45C29881" w14:textId="77777777" w:rsidR="00133C7B" w:rsidRPr="009A1FC1" w:rsidRDefault="00133C7B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166" w:type="dxa"/>
          </w:tcPr>
          <w:p w14:paraId="556163DB" w14:textId="77777777" w:rsidR="00133C7B" w:rsidRPr="009A1FC1" w:rsidDel="008C73B4" w:rsidRDefault="00133C7B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</w:rPr>
              <w:t>PAPER</w:t>
            </w:r>
          </w:p>
        </w:tc>
        <w:tc>
          <w:tcPr>
            <w:tcW w:w="6846" w:type="dxa"/>
            <w:gridSpan w:val="2"/>
          </w:tcPr>
          <w:p w14:paraId="14409DFB" w14:textId="77777777" w:rsidR="00133C7B" w:rsidRDefault="00133C7B" w:rsidP="00377722">
            <w:pPr>
              <w:textAlignment w:val="top"/>
              <w:rPr>
                <w:rFonts w:ascii="Verdana" w:hAnsi="Verdana"/>
              </w:rPr>
            </w:pPr>
            <w:r w:rsidRPr="009A1FC1">
              <w:rPr>
                <w:rFonts w:ascii="Verdana" w:hAnsi="Verdana"/>
              </w:rPr>
              <w:t>MLPP</w:t>
            </w:r>
          </w:p>
          <w:p w14:paraId="0DF95C5C" w14:textId="77777777" w:rsidR="009A1FC1" w:rsidRPr="009A1FC1" w:rsidDel="008C73B4" w:rsidRDefault="009A1FC1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4503" w:type="dxa"/>
          </w:tcPr>
          <w:p w14:paraId="3258F569" w14:textId="77777777" w:rsidR="00133C7B" w:rsidRPr="009A1FC1" w:rsidDel="008C73B4" w:rsidRDefault="00133C7B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</w:rPr>
              <w:t>Fax Enrollment</w:t>
            </w:r>
          </w:p>
        </w:tc>
      </w:tr>
      <w:tr w:rsidR="00133C7B" w:rsidRPr="009A1FC1" w14:paraId="2B56F04E" w14:textId="77777777" w:rsidTr="00590A7F">
        <w:trPr>
          <w:trHeight w:val="30"/>
        </w:trPr>
        <w:tc>
          <w:tcPr>
            <w:tcW w:w="835" w:type="dxa"/>
            <w:vMerge/>
          </w:tcPr>
          <w:p w14:paraId="331E4B34" w14:textId="77777777" w:rsidR="00133C7B" w:rsidRPr="009A1FC1" w:rsidRDefault="00133C7B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166" w:type="dxa"/>
          </w:tcPr>
          <w:p w14:paraId="2C37C9F5" w14:textId="77777777" w:rsidR="00133C7B" w:rsidRPr="009A1FC1" w:rsidDel="008C73B4" w:rsidRDefault="00133C7B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</w:rPr>
              <w:t>PAPER</w:t>
            </w:r>
          </w:p>
        </w:tc>
        <w:tc>
          <w:tcPr>
            <w:tcW w:w="6846" w:type="dxa"/>
            <w:gridSpan w:val="2"/>
          </w:tcPr>
          <w:p w14:paraId="734B7B17" w14:textId="77777777" w:rsidR="00133C7B" w:rsidRDefault="00133C7B" w:rsidP="00377722">
            <w:pPr>
              <w:textAlignment w:val="top"/>
              <w:rPr>
                <w:rFonts w:ascii="Verdana" w:hAnsi="Verdana"/>
              </w:rPr>
            </w:pPr>
            <w:r w:rsidRPr="009A1FC1">
              <w:rPr>
                <w:rFonts w:ascii="Verdana" w:hAnsi="Verdana"/>
              </w:rPr>
              <w:t>MLPP</w:t>
            </w:r>
          </w:p>
          <w:p w14:paraId="31BE1F50" w14:textId="77777777" w:rsidR="009A1FC1" w:rsidRPr="009A1FC1" w:rsidDel="008C73B4" w:rsidRDefault="009A1FC1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4503" w:type="dxa"/>
          </w:tcPr>
          <w:p w14:paraId="65C40093" w14:textId="77777777" w:rsidR="00133C7B" w:rsidRPr="009A1FC1" w:rsidDel="008C73B4" w:rsidRDefault="00133C7B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</w:rPr>
              <w:t>Mail Enrollment</w:t>
            </w:r>
          </w:p>
        </w:tc>
      </w:tr>
      <w:tr w:rsidR="00133C7B" w:rsidRPr="009A1FC1" w14:paraId="0ED24659" w14:textId="77777777" w:rsidTr="00590A7F">
        <w:trPr>
          <w:trHeight w:val="30"/>
        </w:trPr>
        <w:tc>
          <w:tcPr>
            <w:tcW w:w="835" w:type="dxa"/>
            <w:vMerge/>
          </w:tcPr>
          <w:p w14:paraId="414D9F33" w14:textId="77777777" w:rsidR="00133C7B" w:rsidRPr="009A1FC1" w:rsidRDefault="00133C7B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166" w:type="dxa"/>
          </w:tcPr>
          <w:p w14:paraId="59E15093" w14:textId="77777777" w:rsidR="00133C7B" w:rsidRPr="009A1FC1" w:rsidDel="008C73B4" w:rsidRDefault="00133C7B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</w:rPr>
              <w:t>CMS OEC</w:t>
            </w:r>
          </w:p>
        </w:tc>
        <w:tc>
          <w:tcPr>
            <w:tcW w:w="6846" w:type="dxa"/>
            <w:gridSpan w:val="2"/>
          </w:tcPr>
          <w:p w14:paraId="33DD0A91" w14:textId="77777777" w:rsidR="00133C7B" w:rsidRDefault="00133C7B" w:rsidP="00377722">
            <w:pPr>
              <w:textAlignment w:val="top"/>
              <w:rPr>
                <w:rFonts w:ascii="Verdana" w:hAnsi="Verdana"/>
              </w:rPr>
            </w:pPr>
            <w:r w:rsidRPr="009A1FC1">
              <w:rPr>
                <w:rFonts w:ascii="Verdana" w:hAnsi="Verdana"/>
              </w:rPr>
              <w:t>OECT</w:t>
            </w:r>
          </w:p>
          <w:p w14:paraId="41EB3D7C" w14:textId="77777777" w:rsidR="009A1FC1" w:rsidRPr="009A1FC1" w:rsidDel="008C73B4" w:rsidRDefault="009A1FC1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4503" w:type="dxa"/>
          </w:tcPr>
          <w:p w14:paraId="78A28B98" w14:textId="77777777" w:rsidR="00133C7B" w:rsidRPr="009A1FC1" w:rsidDel="008C73B4" w:rsidRDefault="00133C7B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</w:rPr>
              <w:t>Medicare Website</w:t>
            </w:r>
          </w:p>
        </w:tc>
      </w:tr>
      <w:tr w:rsidR="00133C7B" w:rsidRPr="009A1FC1" w14:paraId="21ADD858" w14:textId="77777777" w:rsidTr="00590A7F">
        <w:trPr>
          <w:trHeight w:val="30"/>
        </w:trPr>
        <w:tc>
          <w:tcPr>
            <w:tcW w:w="835" w:type="dxa"/>
            <w:vMerge/>
          </w:tcPr>
          <w:p w14:paraId="33E18F30" w14:textId="77777777" w:rsidR="00133C7B" w:rsidRPr="009A1FC1" w:rsidRDefault="00133C7B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166" w:type="dxa"/>
          </w:tcPr>
          <w:p w14:paraId="6F3EE985" w14:textId="77777777" w:rsidR="00133C7B" w:rsidRPr="009A1FC1" w:rsidDel="008C73B4" w:rsidRDefault="00133C7B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</w:rPr>
              <w:t>Agent Portal</w:t>
            </w:r>
          </w:p>
        </w:tc>
        <w:tc>
          <w:tcPr>
            <w:tcW w:w="6846" w:type="dxa"/>
            <w:gridSpan w:val="2"/>
          </w:tcPr>
          <w:p w14:paraId="5B917F49" w14:textId="77777777" w:rsidR="00133C7B" w:rsidRDefault="00133C7B" w:rsidP="00377722">
            <w:pPr>
              <w:textAlignment w:val="top"/>
              <w:rPr>
                <w:rFonts w:ascii="Verdana" w:hAnsi="Verdana"/>
              </w:rPr>
            </w:pPr>
            <w:r w:rsidRPr="009A1FC1">
              <w:rPr>
                <w:rFonts w:ascii="Verdana" w:hAnsi="Verdana"/>
              </w:rPr>
              <w:t>AGNTP</w:t>
            </w:r>
          </w:p>
          <w:p w14:paraId="77CD09FA" w14:textId="77777777" w:rsidR="009A1FC1" w:rsidRPr="009A1FC1" w:rsidDel="008C73B4" w:rsidRDefault="009A1FC1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4503" w:type="dxa"/>
          </w:tcPr>
          <w:p w14:paraId="1004C2B2" w14:textId="77777777" w:rsidR="00133C7B" w:rsidRPr="009A1FC1" w:rsidDel="008C73B4" w:rsidRDefault="00133C7B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</w:rPr>
              <w:t>Outside Agent</w:t>
            </w:r>
          </w:p>
        </w:tc>
      </w:tr>
      <w:tr w:rsidR="00133C7B" w:rsidRPr="009A1FC1" w14:paraId="31CF71ED" w14:textId="77777777" w:rsidTr="00590A7F">
        <w:trPr>
          <w:trHeight w:val="30"/>
        </w:trPr>
        <w:tc>
          <w:tcPr>
            <w:tcW w:w="835" w:type="dxa"/>
            <w:vMerge/>
          </w:tcPr>
          <w:p w14:paraId="25516BDB" w14:textId="77777777" w:rsidR="00133C7B" w:rsidRPr="009A1FC1" w:rsidRDefault="00133C7B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166" w:type="dxa"/>
          </w:tcPr>
          <w:p w14:paraId="3FA379C4" w14:textId="77777777" w:rsidR="00133C7B" w:rsidRPr="009A1FC1" w:rsidDel="008C73B4" w:rsidRDefault="00133C7B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6846" w:type="dxa"/>
            <w:gridSpan w:val="2"/>
          </w:tcPr>
          <w:p w14:paraId="7D83196F" w14:textId="77777777" w:rsidR="00133C7B" w:rsidRDefault="00133C7B" w:rsidP="00377722">
            <w:pPr>
              <w:textAlignment w:val="top"/>
              <w:rPr>
                <w:rFonts w:ascii="Verdana" w:hAnsi="Verdana"/>
              </w:rPr>
            </w:pPr>
            <w:r w:rsidRPr="009A1FC1">
              <w:rPr>
                <w:rFonts w:ascii="Verdana" w:hAnsi="Verdana"/>
              </w:rPr>
              <w:t>AGNTP or ICALL</w:t>
            </w:r>
          </w:p>
          <w:p w14:paraId="2973B13C" w14:textId="77777777" w:rsidR="009A1FC1" w:rsidRPr="009A1FC1" w:rsidDel="008C73B4" w:rsidRDefault="009A1FC1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4503" w:type="dxa"/>
          </w:tcPr>
          <w:p w14:paraId="566312A7" w14:textId="77777777" w:rsidR="00133C7B" w:rsidRPr="009A1FC1" w:rsidDel="008C73B4" w:rsidRDefault="00133C7B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</w:rPr>
              <w:t>Over the Telephone</w:t>
            </w:r>
          </w:p>
        </w:tc>
      </w:tr>
      <w:tr w:rsidR="00133C7B" w:rsidRPr="009A1FC1" w14:paraId="162E753D" w14:textId="77777777" w:rsidTr="00590A7F">
        <w:trPr>
          <w:trHeight w:val="30"/>
        </w:trPr>
        <w:tc>
          <w:tcPr>
            <w:tcW w:w="835" w:type="dxa"/>
            <w:vMerge/>
          </w:tcPr>
          <w:p w14:paraId="7E526217" w14:textId="77777777" w:rsidR="00133C7B" w:rsidRPr="009A1FC1" w:rsidRDefault="00133C7B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166" w:type="dxa"/>
          </w:tcPr>
          <w:p w14:paraId="398A1A1F" w14:textId="77777777" w:rsidR="00133C7B" w:rsidRDefault="00133C7B" w:rsidP="00377722">
            <w:pPr>
              <w:textAlignment w:val="top"/>
              <w:rPr>
                <w:rFonts w:ascii="Verdana" w:hAnsi="Verdana"/>
              </w:rPr>
            </w:pPr>
            <w:r w:rsidRPr="009A1FC1">
              <w:rPr>
                <w:rFonts w:ascii="Verdana" w:hAnsi="Verdana"/>
              </w:rPr>
              <w:t>Consumer Web or WEBIN.</w:t>
            </w:r>
          </w:p>
          <w:p w14:paraId="0218E438" w14:textId="77777777" w:rsidR="009A1FC1" w:rsidRPr="009A1FC1" w:rsidDel="008C73B4" w:rsidRDefault="009A1FC1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6846" w:type="dxa"/>
            <w:gridSpan w:val="2"/>
          </w:tcPr>
          <w:p w14:paraId="0FF7DA5D" w14:textId="77777777" w:rsidR="00133C7B" w:rsidRPr="009A1FC1" w:rsidDel="008C73B4" w:rsidRDefault="00133C7B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</w:rPr>
              <w:t>WEBIN</w:t>
            </w:r>
          </w:p>
        </w:tc>
        <w:tc>
          <w:tcPr>
            <w:tcW w:w="4503" w:type="dxa"/>
          </w:tcPr>
          <w:p w14:paraId="3280E719" w14:textId="77777777" w:rsidR="00133C7B" w:rsidRPr="009A1FC1" w:rsidDel="008C73B4" w:rsidRDefault="00AC6096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</w:rPr>
              <w:t xml:space="preserve">Aetna </w:t>
            </w:r>
            <w:r w:rsidR="00133C7B" w:rsidRPr="009A1FC1">
              <w:rPr>
                <w:rFonts w:ascii="Verdana" w:hAnsi="Verdana"/>
              </w:rPr>
              <w:t>Website</w:t>
            </w:r>
          </w:p>
        </w:tc>
      </w:tr>
      <w:tr w:rsidR="00133C7B" w:rsidRPr="009A1FC1" w14:paraId="7F468C2A" w14:textId="77777777" w:rsidTr="00590A7F">
        <w:trPr>
          <w:trHeight w:val="30"/>
        </w:trPr>
        <w:tc>
          <w:tcPr>
            <w:tcW w:w="835" w:type="dxa"/>
            <w:vMerge/>
          </w:tcPr>
          <w:p w14:paraId="0F545FC2" w14:textId="77777777" w:rsidR="00133C7B" w:rsidRPr="009A1FC1" w:rsidRDefault="00133C7B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166" w:type="dxa"/>
          </w:tcPr>
          <w:p w14:paraId="32EA4A9A" w14:textId="77777777" w:rsidR="00133C7B" w:rsidRDefault="00133C7B" w:rsidP="00377722">
            <w:pPr>
              <w:textAlignment w:val="top"/>
              <w:rPr>
                <w:rFonts w:ascii="Verdana" w:hAnsi="Verdana"/>
              </w:rPr>
            </w:pPr>
            <w:r w:rsidRPr="009A1FC1">
              <w:rPr>
                <w:rFonts w:ascii="Verdana" w:hAnsi="Verdana"/>
              </w:rPr>
              <w:t>Fazal Web Enrollment</w:t>
            </w:r>
          </w:p>
          <w:p w14:paraId="613CC777" w14:textId="77777777" w:rsidR="009A1FC1" w:rsidRPr="009A1FC1" w:rsidDel="008C73B4" w:rsidRDefault="009A1FC1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6846" w:type="dxa"/>
            <w:gridSpan w:val="2"/>
          </w:tcPr>
          <w:p w14:paraId="73BD120B" w14:textId="77777777" w:rsidR="00133C7B" w:rsidRPr="009A1FC1" w:rsidDel="008C73B4" w:rsidRDefault="00133C7B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</w:rPr>
              <w:t>WRAPX</w:t>
            </w:r>
          </w:p>
        </w:tc>
        <w:tc>
          <w:tcPr>
            <w:tcW w:w="4503" w:type="dxa"/>
          </w:tcPr>
          <w:p w14:paraId="376A2CD4" w14:textId="77777777" w:rsidR="00133C7B" w:rsidRPr="009A1FC1" w:rsidDel="008C73B4" w:rsidRDefault="00133C7B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9A1FC1">
              <w:rPr>
                <w:rFonts w:ascii="Verdana" w:hAnsi="Verdana"/>
              </w:rPr>
              <w:t>DM46 (EGWP Clients)</w:t>
            </w:r>
          </w:p>
        </w:tc>
      </w:tr>
    </w:tbl>
    <w:p w14:paraId="507C2E94" w14:textId="77777777" w:rsidR="006518E1" w:rsidRPr="00354D73" w:rsidRDefault="006518E1" w:rsidP="00377722">
      <w:pPr>
        <w:rPr>
          <w:rFonts w:ascii="Verdana" w:hAnsi="Verdana"/>
        </w:rPr>
      </w:pPr>
    </w:p>
    <w:p w14:paraId="4713BF67" w14:textId="77777777" w:rsidR="00CA55AB" w:rsidRDefault="00CA55AB" w:rsidP="00CA55AB">
      <w:pPr>
        <w:jc w:val="right"/>
        <w:rPr>
          <w:rFonts w:ascii="Verdana" w:hAnsi="Verdana"/>
        </w:rPr>
      </w:pPr>
      <w:hyperlink w:anchor="_top" w:history="1">
        <w:r w:rsidRPr="00CA55A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A658B" w:rsidRPr="00BF74E9" w14:paraId="0B8EC7F4" w14:textId="77777777" w:rsidTr="00DD4CED">
        <w:tc>
          <w:tcPr>
            <w:tcW w:w="5000" w:type="pct"/>
            <w:shd w:val="clear" w:color="auto" w:fill="C0C0C0"/>
          </w:tcPr>
          <w:p w14:paraId="5BA2B1E0" w14:textId="77777777" w:rsidR="001A658B" w:rsidRPr="00BC0C79" w:rsidRDefault="001A658B" w:rsidP="00BC0C79">
            <w:pPr>
              <w:pStyle w:val="Heading2"/>
              <w:rPr>
                <w:rFonts w:ascii="Verdana" w:hAnsi="Verdana"/>
                <w:i w:val="0"/>
              </w:rPr>
            </w:pPr>
            <w:bookmarkStart w:id="33" w:name="_Accessing_Enrollment_Letter"/>
            <w:bookmarkStart w:id="34" w:name="_Toc92350058"/>
            <w:bookmarkEnd w:id="33"/>
            <w:r w:rsidRPr="00BC0C79">
              <w:rPr>
                <w:rFonts w:ascii="Verdana" w:hAnsi="Verdana"/>
                <w:i w:val="0"/>
              </w:rPr>
              <w:t>Accessing Enrollment Letter History in FAZAL</w:t>
            </w:r>
            <w:bookmarkEnd w:id="34"/>
          </w:p>
        </w:tc>
      </w:tr>
    </w:tbl>
    <w:p w14:paraId="7F998C7E" w14:textId="77777777" w:rsidR="00381DEE" w:rsidRDefault="00381DEE" w:rsidP="00377722">
      <w:pPr>
        <w:textAlignment w:val="top"/>
        <w:rPr>
          <w:rFonts w:ascii="Verdana" w:hAnsi="Verdana"/>
        </w:rPr>
      </w:pPr>
    </w:p>
    <w:p w14:paraId="40AFA819" w14:textId="77777777" w:rsidR="001A658B" w:rsidRDefault="001A658B" w:rsidP="00377722">
      <w:pPr>
        <w:textAlignment w:val="top"/>
        <w:rPr>
          <w:rFonts w:ascii="Verdana" w:hAnsi="Verdana"/>
        </w:rPr>
      </w:pPr>
      <w:r w:rsidRPr="00B7166A">
        <w:rPr>
          <w:rFonts w:ascii="Verdana" w:hAnsi="Verdana"/>
        </w:rPr>
        <w:t xml:space="preserve">A history of enrollment letters sent to the beneficiary is viewable </w:t>
      </w:r>
      <w:r w:rsidRPr="001A658B">
        <w:rPr>
          <w:rFonts w:ascii="Verdana" w:hAnsi="Verdana"/>
        </w:rPr>
        <w:t>under the</w:t>
      </w:r>
      <w:r>
        <w:rPr>
          <w:rFonts w:ascii="Verdana" w:hAnsi="Verdana"/>
          <w:b/>
        </w:rPr>
        <w:t xml:space="preserve"> Letter Section </w:t>
      </w:r>
      <w:r w:rsidR="006A07CC">
        <w:rPr>
          <w:rFonts w:ascii="Verdana" w:hAnsi="Verdana"/>
        </w:rPr>
        <w:t>hyperlink</w:t>
      </w:r>
      <w:r w:rsidRPr="001A658B">
        <w:rPr>
          <w:rFonts w:ascii="Verdana" w:hAnsi="Verdana"/>
        </w:rPr>
        <w:t xml:space="preserve"> in</w:t>
      </w:r>
      <w:r w:rsidRPr="00B7166A">
        <w:rPr>
          <w:rFonts w:ascii="Verdana" w:hAnsi="Verdana"/>
        </w:rPr>
        <w:t xml:space="preserve"> </w:t>
      </w:r>
      <w:r w:rsidRPr="00B7166A">
        <w:rPr>
          <w:rFonts w:ascii="Verdana" w:hAnsi="Verdana"/>
          <w:b/>
        </w:rPr>
        <w:t>Section 1</w:t>
      </w:r>
      <w:r w:rsidRPr="00B7166A">
        <w:rPr>
          <w:rFonts w:ascii="Verdana" w:hAnsi="Verdana"/>
        </w:rPr>
        <w:t xml:space="preserve">. </w:t>
      </w:r>
    </w:p>
    <w:p w14:paraId="2DD09755" w14:textId="77777777" w:rsidR="001A658B" w:rsidRDefault="001A658B" w:rsidP="00377722">
      <w:pPr>
        <w:textAlignment w:val="top"/>
        <w:rPr>
          <w:rFonts w:ascii="Verdana" w:hAnsi="Verdana"/>
        </w:rPr>
      </w:pPr>
    </w:p>
    <w:p w14:paraId="364A5FF6" w14:textId="77777777" w:rsidR="001A658B" w:rsidRDefault="001A658B" w:rsidP="00377722">
      <w:pPr>
        <w:textAlignment w:val="top"/>
        <w:rPr>
          <w:rFonts w:ascii="Verdana" w:hAnsi="Verdana"/>
        </w:rPr>
      </w:pPr>
      <w:r>
        <w:rPr>
          <w:rFonts w:ascii="Verdana" w:hAnsi="Verdana"/>
        </w:rPr>
        <w:t xml:space="preserve">The </w:t>
      </w:r>
      <w:r w:rsidR="00133C7B">
        <w:rPr>
          <w:rFonts w:ascii="Verdana" w:hAnsi="Verdana"/>
        </w:rPr>
        <w:t>viewable</w:t>
      </w:r>
      <w:r>
        <w:rPr>
          <w:rFonts w:ascii="Verdana" w:hAnsi="Verdana"/>
        </w:rPr>
        <w:t xml:space="preserve"> letters can include, but are not limited to</w:t>
      </w:r>
      <w:r w:rsidR="00133C7B">
        <w:rPr>
          <w:rFonts w:ascii="Verdana" w:hAnsi="Verdana"/>
        </w:rPr>
        <w:t>, the following types</w:t>
      </w:r>
      <w:r>
        <w:rPr>
          <w:rFonts w:ascii="Verdana" w:hAnsi="Verdana"/>
        </w:rPr>
        <w:t xml:space="preserve">:  </w:t>
      </w:r>
    </w:p>
    <w:p w14:paraId="5E50302A" w14:textId="77777777" w:rsidR="001A658B" w:rsidRDefault="001A658B" w:rsidP="00B312A9">
      <w:pPr>
        <w:numPr>
          <w:ilvl w:val="0"/>
          <w:numId w:val="17"/>
        </w:numPr>
        <w:textAlignment w:val="top"/>
        <w:rPr>
          <w:rFonts w:ascii="Verdana" w:hAnsi="Verdana"/>
        </w:rPr>
      </w:pPr>
      <w:r>
        <w:rPr>
          <w:rFonts w:ascii="Verdana" w:hAnsi="Verdana"/>
        </w:rPr>
        <w:t xml:space="preserve">Notification of </w:t>
      </w:r>
      <w:proofErr w:type="gramStart"/>
      <w:r>
        <w:rPr>
          <w:rFonts w:ascii="Verdana" w:hAnsi="Verdana"/>
        </w:rPr>
        <w:t>a received</w:t>
      </w:r>
      <w:proofErr w:type="gramEnd"/>
      <w:r>
        <w:rPr>
          <w:rFonts w:ascii="Verdana" w:hAnsi="Verdana"/>
        </w:rPr>
        <w:t xml:space="preserve"> enrollment application</w:t>
      </w:r>
    </w:p>
    <w:p w14:paraId="4554A641" w14:textId="77777777" w:rsidR="001A658B" w:rsidRDefault="001A658B" w:rsidP="00B312A9">
      <w:pPr>
        <w:numPr>
          <w:ilvl w:val="0"/>
          <w:numId w:val="17"/>
        </w:numPr>
        <w:textAlignment w:val="top"/>
        <w:rPr>
          <w:rFonts w:ascii="Verdana" w:hAnsi="Verdana"/>
        </w:rPr>
      </w:pPr>
      <w:r>
        <w:rPr>
          <w:rFonts w:ascii="Verdana" w:hAnsi="Verdana"/>
        </w:rPr>
        <w:t xml:space="preserve">Notification of a completed enrollment application </w:t>
      </w:r>
    </w:p>
    <w:p w14:paraId="5B7AF423" w14:textId="77777777" w:rsidR="001A658B" w:rsidRDefault="001A658B" w:rsidP="00B312A9">
      <w:pPr>
        <w:numPr>
          <w:ilvl w:val="0"/>
          <w:numId w:val="17"/>
        </w:numPr>
        <w:textAlignment w:val="top"/>
        <w:rPr>
          <w:rFonts w:ascii="Verdana" w:hAnsi="Verdana"/>
        </w:rPr>
      </w:pPr>
      <w:r>
        <w:rPr>
          <w:rFonts w:ascii="Verdana" w:hAnsi="Verdana"/>
        </w:rPr>
        <w:t>Request for information to complete an incomplete enrollment</w:t>
      </w:r>
    </w:p>
    <w:p w14:paraId="16F4CB78" w14:textId="77777777" w:rsidR="001A658B" w:rsidRDefault="001A658B" w:rsidP="00B312A9">
      <w:pPr>
        <w:numPr>
          <w:ilvl w:val="0"/>
          <w:numId w:val="17"/>
        </w:numPr>
        <w:textAlignment w:val="top"/>
        <w:rPr>
          <w:rFonts w:ascii="Verdana" w:hAnsi="Verdana"/>
        </w:rPr>
      </w:pPr>
      <w:r>
        <w:rPr>
          <w:rFonts w:ascii="Verdana" w:hAnsi="Verdana"/>
        </w:rPr>
        <w:t>Request for information to complete an enrollment with missing information</w:t>
      </w:r>
    </w:p>
    <w:p w14:paraId="482E6B86" w14:textId="77777777" w:rsidR="001A658B" w:rsidRDefault="001A658B" w:rsidP="00B312A9">
      <w:pPr>
        <w:numPr>
          <w:ilvl w:val="0"/>
          <w:numId w:val="17"/>
        </w:numPr>
        <w:textAlignment w:val="top"/>
        <w:rPr>
          <w:rFonts w:ascii="Verdana" w:hAnsi="Verdana"/>
        </w:rPr>
      </w:pPr>
      <w:r>
        <w:rPr>
          <w:rFonts w:ascii="Verdana" w:hAnsi="Verdana"/>
        </w:rPr>
        <w:t>Notification of a d</w:t>
      </w:r>
      <w:r w:rsidRPr="00B7166A">
        <w:rPr>
          <w:rFonts w:ascii="Verdana" w:hAnsi="Verdana"/>
        </w:rPr>
        <w:t>enial of enrollment</w:t>
      </w:r>
      <w:r>
        <w:rPr>
          <w:rFonts w:ascii="Verdana" w:hAnsi="Verdana"/>
        </w:rPr>
        <w:t xml:space="preserve"> </w:t>
      </w:r>
    </w:p>
    <w:p w14:paraId="37DFBE9C" w14:textId="77777777" w:rsidR="001A658B" w:rsidRDefault="001A658B" w:rsidP="00B312A9">
      <w:pPr>
        <w:numPr>
          <w:ilvl w:val="0"/>
          <w:numId w:val="17"/>
        </w:numPr>
        <w:textAlignment w:val="top"/>
        <w:rPr>
          <w:rFonts w:ascii="Verdana" w:hAnsi="Verdana"/>
        </w:rPr>
      </w:pPr>
      <w:r>
        <w:rPr>
          <w:rFonts w:ascii="Verdana" w:hAnsi="Verdana"/>
        </w:rPr>
        <w:t>Notification of a d</w:t>
      </w:r>
      <w:r w:rsidRPr="00B7166A">
        <w:rPr>
          <w:rFonts w:ascii="Verdana" w:hAnsi="Verdana"/>
        </w:rPr>
        <w:t>enial of disenrollment</w:t>
      </w:r>
    </w:p>
    <w:p w14:paraId="1DA032BA" w14:textId="77777777" w:rsidR="001A658B" w:rsidRPr="00B7166A" w:rsidRDefault="001A658B" w:rsidP="00B312A9">
      <w:pPr>
        <w:numPr>
          <w:ilvl w:val="0"/>
          <w:numId w:val="17"/>
        </w:numPr>
        <w:textAlignment w:val="top"/>
        <w:rPr>
          <w:rFonts w:ascii="Verdana" w:hAnsi="Verdana"/>
        </w:rPr>
      </w:pPr>
      <w:r>
        <w:rPr>
          <w:rFonts w:ascii="Verdana" w:hAnsi="Verdana"/>
        </w:rPr>
        <w:t xml:space="preserve">Notification of a </w:t>
      </w:r>
      <w:r w:rsidRPr="00B7166A">
        <w:rPr>
          <w:rFonts w:ascii="Verdana" w:hAnsi="Verdana"/>
        </w:rPr>
        <w:t>denial of cancellation of enrollment</w:t>
      </w:r>
    </w:p>
    <w:p w14:paraId="25C6CB0F" w14:textId="77777777" w:rsidR="001A658B" w:rsidRPr="00B7166A" w:rsidRDefault="001A658B" w:rsidP="00377722">
      <w:pPr>
        <w:textAlignment w:val="top"/>
        <w:rPr>
          <w:rFonts w:ascii="Verdana" w:hAnsi="Verdana"/>
        </w:rPr>
      </w:pPr>
    </w:p>
    <w:p w14:paraId="5668CED9" w14:textId="77777777" w:rsidR="001A658B" w:rsidRPr="0018151A" w:rsidRDefault="001A658B" w:rsidP="00377722">
      <w:pPr>
        <w:textAlignment w:val="top"/>
        <w:rPr>
          <w:rFonts w:ascii="Verdana" w:hAnsi="Verdana"/>
        </w:rPr>
      </w:pPr>
      <w:r w:rsidRPr="00B7166A">
        <w:rPr>
          <w:rFonts w:ascii="Verdana" w:hAnsi="Verdana"/>
        </w:rPr>
        <w:t xml:space="preserve">To </w:t>
      </w:r>
      <w:r>
        <w:rPr>
          <w:rFonts w:ascii="Verdana" w:hAnsi="Verdana"/>
        </w:rPr>
        <w:t xml:space="preserve">view the enrollment letter history for a beneficiary in </w:t>
      </w:r>
      <w:r w:rsidRPr="00B7166A">
        <w:rPr>
          <w:rFonts w:ascii="Verdana" w:hAnsi="Verdana"/>
          <w:b/>
        </w:rPr>
        <w:t>FAZAL</w:t>
      </w:r>
      <w:r>
        <w:rPr>
          <w:rFonts w:ascii="Verdana" w:hAnsi="Verdana"/>
        </w:rPr>
        <w:t xml:space="preserve">, </w:t>
      </w:r>
      <w:r w:rsidRPr="00B7166A">
        <w:rPr>
          <w:rFonts w:ascii="Verdana" w:hAnsi="Verdana"/>
        </w:rPr>
        <w:t>the CCR will: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2"/>
        <w:gridCol w:w="2240"/>
        <w:gridCol w:w="9878"/>
      </w:tblGrid>
      <w:tr w:rsidR="001A658B" w:rsidRPr="002767CE" w14:paraId="0CA1CB80" w14:textId="77777777" w:rsidTr="00D91469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DD430DA" w14:textId="77777777" w:rsidR="001A658B" w:rsidRPr="002767CE" w:rsidRDefault="001A658B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2767CE">
              <w:rPr>
                <w:rFonts w:ascii="Verdana" w:hAnsi="Verdana" w:cs="Arial"/>
                <w:b/>
                <w:bCs/>
              </w:rPr>
              <w:t>Step</w:t>
            </w:r>
          </w:p>
        </w:tc>
        <w:tc>
          <w:tcPr>
            <w:tcW w:w="13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062E2C1" w14:textId="77777777" w:rsidR="001A658B" w:rsidRPr="002767CE" w:rsidRDefault="001A658B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2767CE">
              <w:rPr>
                <w:rFonts w:ascii="Verdana" w:hAnsi="Verdana" w:cs="Arial"/>
                <w:b/>
                <w:bCs/>
              </w:rPr>
              <w:t>Action…</w:t>
            </w:r>
          </w:p>
        </w:tc>
      </w:tr>
      <w:tr w:rsidR="001A658B" w:rsidRPr="002767CE" w14:paraId="763B3CE7" w14:textId="77777777" w:rsidTr="00D91469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A89F" w14:textId="77777777" w:rsidR="001A658B" w:rsidRPr="002767CE" w:rsidRDefault="006552C0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1</w:t>
            </w:r>
          </w:p>
        </w:tc>
        <w:tc>
          <w:tcPr>
            <w:tcW w:w="13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9B4E" w14:textId="77777777" w:rsidR="001A658B" w:rsidRPr="00B96BDF" w:rsidRDefault="001A658B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B96BDF">
              <w:rPr>
                <w:rFonts w:ascii="Verdana" w:hAnsi="Verdana" w:cs="Arial"/>
                <w:b/>
                <w:bCs/>
              </w:rPr>
              <w:t>Log</w:t>
            </w:r>
            <w:r w:rsidRPr="00B96BDF">
              <w:rPr>
                <w:rFonts w:ascii="Verdana" w:hAnsi="Verdana" w:cs="Arial"/>
                <w:bCs/>
              </w:rPr>
              <w:t xml:space="preserve"> into </w:t>
            </w:r>
            <w:r w:rsidRPr="00B96BDF">
              <w:rPr>
                <w:rFonts w:ascii="Verdana" w:hAnsi="Verdana" w:cs="Arial"/>
                <w:b/>
                <w:bCs/>
              </w:rPr>
              <w:t>FAZAL</w:t>
            </w:r>
            <w:r w:rsidRPr="00B96BDF">
              <w:rPr>
                <w:rFonts w:ascii="Verdana" w:hAnsi="Verdana" w:cs="Arial"/>
                <w:bCs/>
              </w:rPr>
              <w:t>.</w:t>
            </w:r>
          </w:p>
          <w:p w14:paraId="0E07B404" w14:textId="77777777" w:rsidR="001A658B" w:rsidRPr="00B96BDF" w:rsidRDefault="001A658B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5891A52A" w14:textId="77777777" w:rsidR="001A658B" w:rsidRDefault="001A658B" w:rsidP="00F204C0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406636">
              <w:rPr>
                <w:rFonts w:ascii="Verdana" w:hAnsi="Verdana" w:cs="Arial"/>
                <w:bCs/>
              </w:rPr>
              <w:t>Refer</w:t>
            </w:r>
            <w:r w:rsidRPr="00B96BDF">
              <w:rPr>
                <w:rFonts w:ascii="Verdana" w:hAnsi="Verdana" w:cs="Arial"/>
                <w:bCs/>
              </w:rPr>
              <w:t xml:space="preserve"> to the</w:t>
            </w:r>
            <w:r w:rsidRPr="00B96BDF">
              <w:rPr>
                <w:rFonts w:ascii="Verdana" w:hAnsi="Verdana" w:cs="Arial"/>
                <w:b/>
                <w:bCs/>
              </w:rPr>
              <w:t xml:space="preserve"> </w:t>
            </w:r>
            <w:hyperlink w:anchor="_Logging_into_FAZAL" w:history="1">
              <w:r w:rsidRPr="004F21F8">
                <w:rPr>
                  <w:rStyle w:val="Hyperlink"/>
                  <w:rFonts w:ascii="Verdana" w:hAnsi="Verdana" w:cs="Arial"/>
                  <w:bCs/>
                </w:rPr>
                <w:t>Logging into FAZAL</w:t>
              </w:r>
            </w:hyperlink>
            <w:r w:rsidRPr="00B96BDF">
              <w:rPr>
                <w:rFonts w:ascii="Verdana" w:hAnsi="Verdana" w:cs="Arial"/>
                <w:b/>
                <w:bCs/>
              </w:rPr>
              <w:t xml:space="preserve"> </w:t>
            </w:r>
            <w:r w:rsidRPr="00B96BDF">
              <w:rPr>
                <w:rFonts w:ascii="Verdana" w:hAnsi="Verdana" w:cs="Arial"/>
                <w:bCs/>
              </w:rPr>
              <w:t>section of this work instruction.</w:t>
            </w:r>
            <w:r w:rsidRPr="00B96BDF">
              <w:rPr>
                <w:rFonts w:ascii="Verdana" w:hAnsi="Verdana" w:cs="Arial"/>
                <w:b/>
                <w:bCs/>
              </w:rPr>
              <w:t xml:space="preserve"> </w:t>
            </w:r>
          </w:p>
          <w:p w14:paraId="667A206F" w14:textId="77777777" w:rsidR="009A1FC1" w:rsidRPr="00B96BDF" w:rsidRDefault="009A1FC1" w:rsidP="00F204C0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1A658B" w:rsidRPr="002767CE" w14:paraId="7959C336" w14:textId="77777777" w:rsidTr="00D91469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706A" w14:textId="77777777" w:rsidR="001A658B" w:rsidRPr="002767CE" w:rsidRDefault="006552C0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2</w:t>
            </w:r>
          </w:p>
        </w:tc>
        <w:tc>
          <w:tcPr>
            <w:tcW w:w="13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6E25" w14:textId="77777777" w:rsidR="001A658B" w:rsidRPr="00B96BDF" w:rsidRDefault="001A658B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B96BDF">
              <w:rPr>
                <w:rFonts w:ascii="Verdana" w:hAnsi="Verdana" w:cs="Arial"/>
                <w:b/>
                <w:bCs/>
              </w:rPr>
              <w:t>Search</w:t>
            </w:r>
            <w:r w:rsidRPr="00B96BDF">
              <w:rPr>
                <w:rFonts w:ascii="Verdana" w:hAnsi="Verdana" w:cs="Arial"/>
                <w:bCs/>
              </w:rPr>
              <w:t xml:space="preserve"> for enrollment information specific to the beneficiary.</w:t>
            </w:r>
          </w:p>
          <w:p w14:paraId="233B60E7" w14:textId="77777777" w:rsidR="001A658B" w:rsidRPr="00B96BDF" w:rsidRDefault="001A658B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38014121" w14:textId="77777777" w:rsidR="001A658B" w:rsidRDefault="001A658B" w:rsidP="00F204C0">
            <w:pPr>
              <w:textAlignment w:val="top"/>
              <w:rPr>
                <w:rFonts w:ascii="Verdana" w:hAnsi="Verdana" w:cs="Arial"/>
                <w:bCs/>
              </w:rPr>
            </w:pPr>
            <w:r w:rsidRPr="00406636">
              <w:rPr>
                <w:rFonts w:ascii="Verdana" w:hAnsi="Verdana" w:cs="Arial"/>
                <w:bCs/>
              </w:rPr>
              <w:t>Refer</w:t>
            </w:r>
            <w:r w:rsidRPr="00B96BDF">
              <w:rPr>
                <w:rFonts w:ascii="Verdana" w:hAnsi="Verdana" w:cs="Arial"/>
                <w:bCs/>
              </w:rPr>
              <w:t xml:space="preserve"> to the</w:t>
            </w:r>
            <w:r w:rsidRPr="00B96BDF">
              <w:rPr>
                <w:rFonts w:ascii="Verdana" w:hAnsi="Verdana" w:cs="Arial"/>
                <w:b/>
                <w:bCs/>
              </w:rPr>
              <w:t xml:space="preserve"> </w:t>
            </w:r>
            <w:hyperlink w:anchor="_Searching_for_Enrollment" w:history="1">
              <w:r w:rsidRPr="004F21F8">
                <w:rPr>
                  <w:rStyle w:val="Hyperlink"/>
                  <w:rFonts w:ascii="Verdana" w:hAnsi="Verdana" w:cs="Arial"/>
                  <w:bCs/>
                </w:rPr>
                <w:t>Searching for Enrollment Information in FAZAL</w:t>
              </w:r>
            </w:hyperlink>
            <w:r w:rsidRPr="00B96BDF">
              <w:rPr>
                <w:rFonts w:ascii="Verdana" w:hAnsi="Verdana" w:cs="Arial"/>
                <w:b/>
                <w:bCs/>
              </w:rPr>
              <w:t xml:space="preserve"> </w:t>
            </w:r>
            <w:r w:rsidRPr="00B96BDF">
              <w:rPr>
                <w:rFonts w:ascii="Verdana" w:hAnsi="Verdana" w:cs="Arial"/>
                <w:bCs/>
              </w:rPr>
              <w:t>section of this work instruction.</w:t>
            </w:r>
          </w:p>
          <w:p w14:paraId="232C6635" w14:textId="77777777" w:rsidR="009A1FC1" w:rsidRPr="00B96BDF" w:rsidRDefault="009A1FC1" w:rsidP="00F204C0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1A658B" w:rsidRPr="002767CE" w14:paraId="190B3D3B" w14:textId="77777777" w:rsidTr="00D91469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E528" w14:textId="77777777" w:rsidR="001A658B" w:rsidRPr="002767CE" w:rsidRDefault="006552C0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3</w:t>
            </w:r>
          </w:p>
        </w:tc>
        <w:tc>
          <w:tcPr>
            <w:tcW w:w="13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F0CC" w14:textId="77777777" w:rsidR="001A658B" w:rsidRPr="00B96BDF" w:rsidRDefault="001A658B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B96BDF">
              <w:rPr>
                <w:rFonts w:ascii="Verdana" w:hAnsi="Verdana" w:cs="Arial"/>
                <w:bCs/>
              </w:rPr>
              <w:t xml:space="preserve">On the </w:t>
            </w:r>
            <w:r w:rsidRPr="006135B6">
              <w:rPr>
                <w:rFonts w:ascii="Verdana" w:hAnsi="Verdana" w:cs="Arial"/>
                <w:b/>
                <w:bCs/>
              </w:rPr>
              <w:t>Search</w:t>
            </w:r>
            <w:r w:rsidRPr="00B96BDF">
              <w:rPr>
                <w:rFonts w:ascii="Verdana" w:hAnsi="Verdana" w:cs="Arial"/>
                <w:bCs/>
              </w:rPr>
              <w:t xml:space="preserve"> </w:t>
            </w:r>
            <w:r w:rsidRPr="006135B6">
              <w:rPr>
                <w:rFonts w:ascii="Verdana" w:hAnsi="Verdana" w:cs="Arial"/>
                <w:b/>
                <w:bCs/>
              </w:rPr>
              <w:t>Results</w:t>
            </w:r>
            <w:r w:rsidRPr="00B96BDF">
              <w:rPr>
                <w:rFonts w:ascii="Verdana" w:hAnsi="Verdana" w:cs="Arial"/>
                <w:bCs/>
              </w:rPr>
              <w:t xml:space="preserve"> screen, </w:t>
            </w:r>
            <w:r w:rsidRPr="00B96BDF">
              <w:rPr>
                <w:rFonts w:ascii="Verdana" w:hAnsi="Verdana" w:cs="Arial"/>
                <w:b/>
                <w:bCs/>
              </w:rPr>
              <w:t xml:space="preserve">Click </w:t>
            </w:r>
            <w:r w:rsidRPr="00B96BDF">
              <w:rPr>
                <w:rFonts w:ascii="Verdana" w:hAnsi="Verdana" w:cs="Arial"/>
                <w:bCs/>
              </w:rPr>
              <w:t xml:space="preserve">on the </w:t>
            </w:r>
            <w:r w:rsidRPr="00B96BDF">
              <w:rPr>
                <w:rFonts w:ascii="Verdana" w:hAnsi="Verdana" w:cs="Arial"/>
                <w:b/>
                <w:bCs/>
              </w:rPr>
              <w:t>SubId</w:t>
            </w:r>
            <w:r w:rsidRPr="00B96BDF">
              <w:rPr>
                <w:rFonts w:ascii="Verdana" w:hAnsi="Verdana" w:cs="Arial"/>
                <w:bCs/>
              </w:rPr>
              <w:t xml:space="preserve"> hyperlink.</w:t>
            </w:r>
          </w:p>
          <w:p w14:paraId="324B7D9B" w14:textId="77777777" w:rsidR="001A658B" w:rsidRPr="00B96BDF" w:rsidRDefault="001A658B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151E5F54" w14:textId="77777777" w:rsidR="001A658B" w:rsidRDefault="000C118A" w:rsidP="006552C0">
            <w:pPr>
              <w:textAlignment w:val="top"/>
              <w:rPr>
                <w:rFonts w:ascii="Verdana" w:hAnsi="Verdana" w:cs="Arial"/>
                <w:bCs/>
              </w:rPr>
            </w:pPr>
            <w:r w:rsidRPr="00B96BDF">
              <w:rPr>
                <w:rFonts w:ascii="Verdana" w:hAnsi="Verdana" w:cs="Arial"/>
                <w:b/>
                <w:bCs/>
              </w:rPr>
              <w:t>Result</w:t>
            </w:r>
            <w:proofErr w:type="gramStart"/>
            <w:r w:rsidR="001A658B" w:rsidRPr="006552C0">
              <w:rPr>
                <w:rFonts w:ascii="Verdana" w:hAnsi="Verdana" w:cs="Arial"/>
                <w:b/>
                <w:bCs/>
              </w:rPr>
              <w:t>:</w:t>
            </w:r>
            <w:r w:rsidR="001A658B" w:rsidRPr="00B96BDF">
              <w:rPr>
                <w:rFonts w:ascii="Verdana" w:hAnsi="Verdana" w:cs="Arial"/>
                <w:bCs/>
              </w:rPr>
              <w:t xml:space="preserve"> </w:t>
            </w:r>
            <w:r w:rsidR="00CA55AB">
              <w:rPr>
                <w:rFonts w:ascii="Verdana" w:hAnsi="Verdana" w:cs="Arial"/>
                <w:bCs/>
              </w:rPr>
              <w:t xml:space="preserve"> </w:t>
            </w:r>
            <w:r w:rsidR="001A658B" w:rsidRPr="00B96BDF">
              <w:rPr>
                <w:rFonts w:ascii="Verdana" w:hAnsi="Verdana" w:cs="Arial"/>
                <w:b/>
                <w:bCs/>
              </w:rPr>
              <w:t>Section</w:t>
            </w:r>
            <w:proofErr w:type="gramEnd"/>
            <w:r w:rsidR="001A658B" w:rsidRPr="00B96BDF">
              <w:rPr>
                <w:rFonts w:ascii="Verdana" w:hAnsi="Verdana" w:cs="Arial"/>
                <w:b/>
                <w:bCs/>
              </w:rPr>
              <w:t xml:space="preserve"> 1</w:t>
            </w:r>
            <w:r w:rsidR="001A658B" w:rsidRPr="00B96BDF">
              <w:rPr>
                <w:rFonts w:ascii="Verdana" w:hAnsi="Verdana" w:cs="Arial"/>
                <w:bCs/>
              </w:rPr>
              <w:t xml:space="preserve"> of the </w:t>
            </w:r>
            <w:r w:rsidR="001A658B" w:rsidRPr="00B96BDF">
              <w:rPr>
                <w:rFonts w:ascii="Verdana" w:hAnsi="Verdana" w:cs="Arial"/>
                <w:b/>
                <w:bCs/>
              </w:rPr>
              <w:t>Enrollment Form View</w:t>
            </w:r>
            <w:r w:rsidR="001A658B" w:rsidRPr="00B96BDF">
              <w:rPr>
                <w:rFonts w:ascii="Verdana" w:hAnsi="Verdana" w:cs="Arial"/>
                <w:bCs/>
              </w:rPr>
              <w:t xml:space="preserve"> screen will display</w:t>
            </w:r>
            <w:r w:rsidR="001A658B">
              <w:rPr>
                <w:rFonts w:ascii="Verdana" w:hAnsi="Verdana" w:cs="Arial"/>
                <w:bCs/>
              </w:rPr>
              <w:t xml:space="preserve"> to include the </w:t>
            </w:r>
            <w:r w:rsidR="001A658B">
              <w:rPr>
                <w:rFonts w:ascii="Verdana" w:hAnsi="Verdana" w:cs="Arial"/>
                <w:b/>
                <w:bCs/>
              </w:rPr>
              <w:t xml:space="preserve">Letter Section </w:t>
            </w:r>
            <w:r w:rsidR="006A07CC">
              <w:rPr>
                <w:rFonts w:ascii="Verdana" w:hAnsi="Verdana" w:cs="Arial"/>
                <w:bCs/>
              </w:rPr>
              <w:t>hyperlink</w:t>
            </w:r>
            <w:r w:rsidR="001A658B" w:rsidRPr="00B7166A">
              <w:rPr>
                <w:rFonts w:ascii="Verdana" w:hAnsi="Verdana" w:cs="Arial"/>
                <w:bCs/>
              </w:rPr>
              <w:t>.</w:t>
            </w:r>
          </w:p>
          <w:p w14:paraId="493BDFF3" w14:textId="77777777" w:rsidR="009A1FC1" w:rsidRPr="00B96BDF" w:rsidRDefault="009A1FC1" w:rsidP="006552C0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1A658B" w:rsidRPr="008A14FD" w14:paraId="7A0364DA" w14:textId="77777777" w:rsidTr="00D91469">
        <w:tc>
          <w:tcPr>
            <w:tcW w:w="835" w:type="dxa"/>
          </w:tcPr>
          <w:p w14:paraId="5F38ACA4" w14:textId="77777777" w:rsidR="001A658B" w:rsidRPr="002767CE" w:rsidRDefault="006552C0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4</w:t>
            </w:r>
          </w:p>
        </w:tc>
        <w:tc>
          <w:tcPr>
            <w:tcW w:w="13515" w:type="dxa"/>
            <w:gridSpan w:val="2"/>
          </w:tcPr>
          <w:p w14:paraId="1C43EFDD" w14:textId="77777777" w:rsidR="001A658B" w:rsidRPr="00B7166A" w:rsidRDefault="001A658B" w:rsidP="00377722">
            <w:pPr>
              <w:textAlignment w:val="top"/>
              <w:rPr>
                <w:rFonts w:ascii="Verdana" w:hAnsi="Verdana"/>
              </w:rPr>
            </w:pPr>
            <w:r w:rsidRPr="00B7166A">
              <w:rPr>
                <w:rFonts w:ascii="Verdana" w:hAnsi="Verdana"/>
                <w:b/>
              </w:rPr>
              <w:t>Click</w:t>
            </w:r>
            <w:r w:rsidRPr="00B7166A">
              <w:rPr>
                <w:rFonts w:ascii="Verdana" w:hAnsi="Verdana"/>
              </w:rPr>
              <w:t xml:space="preserve"> on the </w:t>
            </w:r>
            <w:r w:rsidRPr="00B7166A">
              <w:rPr>
                <w:rFonts w:ascii="Verdana" w:hAnsi="Verdana"/>
                <w:b/>
              </w:rPr>
              <w:t>Letter Section</w:t>
            </w:r>
            <w:r w:rsidRPr="00B7166A">
              <w:rPr>
                <w:rFonts w:ascii="Verdana" w:hAnsi="Verdana"/>
              </w:rPr>
              <w:t xml:space="preserve"> </w:t>
            </w:r>
            <w:r w:rsidR="006A07CC">
              <w:rPr>
                <w:rFonts w:ascii="Verdana" w:hAnsi="Verdana"/>
              </w:rPr>
              <w:t>hyperlink</w:t>
            </w:r>
            <w:r w:rsidRPr="00B7166A">
              <w:rPr>
                <w:rFonts w:ascii="Verdana" w:hAnsi="Verdana"/>
              </w:rPr>
              <w:t xml:space="preserve"> at </w:t>
            </w:r>
            <w:r w:rsidRPr="003C791C">
              <w:rPr>
                <w:rFonts w:ascii="Verdana" w:hAnsi="Verdana"/>
              </w:rPr>
              <w:t>the</w:t>
            </w:r>
            <w:r w:rsidRPr="003C791C">
              <w:rPr>
                <w:rFonts w:ascii="Verdana" w:hAnsi="Verdana"/>
                <w:b/>
              </w:rPr>
              <w:t xml:space="preserve"> top</w:t>
            </w:r>
            <w:r w:rsidRPr="00B7166A">
              <w:rPr>
                <w:rFonts w:ascii="Verdana" w:hAnsi="Verdana"/>
              </w:rPr>
              <w:t xml:space="preserve"> of the </w:t>
            </w:r>
            <w:r w:rsidRPr="00B7166A">
              <w:rPr>
                <w:rFonts w:ascii="Verdana" w:hAnsi="Verdana"/>
                <w:b/>
              </w:rPr>
              <w:t>Section 1</w:t>
            </w:r>
            <w:r w:rsidRPr="00B7166A">
              <w:rPr>
                <w:rFonts w:ascii="Verdana" w:hAnsi="Verdana"/>
              </w:rPr>
              <w:t xml:space="preserve"> screen.</w:t>
            </w:r>
          </w:p>
          <w:p w14:paraId="7555B46B" w14:textId="77777777" w:rsidR="001A658B" w:rsidRPr="00B7166A" w:rsidRDefault="001A658B" w:rsidP="00377722">
            <w:pPr>
              <w:textAlignment w:val="top"/>
              <w:rPr>
                <w:rFonts w:ascii="Verdana" w:hAnsi="Verdana"/>
              </w:rPr>
            </w:pPr>
          </w:p>
          <w:p w14:paraId="73F7637B" w14:textId="77777777" w:rsidR="001A658B" w:rsidRPr="00B7166A" w:rsidRDefault="00B610FB" w:rsidP="00377722">
            <w:pPr>
              <w:jc w:val="center"/>
              <w:textAlignment w:val="top"/>
              <w:rPr>
                <w:rFonts w:ascii="Verdana" w:hAnsi="Verdana"/>
              </w:rPr>
            </w:pPr>
            <w:r w:rsidRPr="00B7166A">
              <w:rPr>
                <w:rFonts w:ascii="Verdana" w:hAnsi="Verdana"/>
                <w:noProof/>
              </w:rPr>
              <w:drawing>
                <wp:inline distT="0" distB="0" distL="0" distR="0" wp14:anchorId="6B55DF5C" wp14:editId="5866B266">
                  <wp:extent cx="5029200" cy="1323975"/>
                  <wp:effectExtent l="0" t="0" r="0" b="0"/>
                  <wp:docPr id="1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B05433" w14:textId="77777777" w:rsidR="001A658B" w:rsidRPr="00B7166A" w:rsidRDefault="001A658B" w:rsidP="00377722">
            <w:pPr>
              <w:textAlignment w:val="top"/>
              <w:rPr>
                <w:rFonts w:ascii="Verdana" w:hAnsi="Verdana"/>
              </w:rPr>
            </w:pPr>
          </w:p>
          <w:p w14:paraId="2B9B25BC" w14:textId="77777777" w:rsidR="001A658B" w:rsidRPr="002767CE" w:rsidRDefault="000C118A" w:rsidP="00377722">
            <w:pPr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Result</w:t>
            </w:r>
            <w:proofErr w:type="gramStart"/>
            <w:r w:rsidR="001A658B" w:rsidRPr="00B7166A">
              <w:rPr>
                <w:rFonts w:ascii="Verdana" w:hAnsi="Verdana" w:cs="Arial"/>
                <w:b/>
                <w:bCs/>
              </w:rPr>
              <w:t xml:space="preserve">: </w:t>
            </w:r>
            <w:r w:rsidR="00CA55AB">
              <w:rPr>
                <w:rFonts w:ascii="Verdana" w:hAnsi="Verdana" w:cs="Arial"/>
                <w:b/>
                <w:bCs/>
              </w:rPr>
              <w:t xml:space="preserve"> </w:t>
            </w:r>
            <w:r w:rsidR="001A658B" w:rsidRPr="00B7166A">
              <w:rPr>
                <w:rFonts w:ascii="Verdana" w:hAnsi="Verdana" w:cs="Arial"/>
                <w:bCs/>
              </w:rPr>
              <w:t>The</w:t>
            </w:r>
            <w:proofErr w:type="gramEnd"/>
            <w:r w:rsidR="001A658B" w:rsidRPr="00B7166A">
              <w:rPr>
                <w:rFonts w:ascii="Verdana" w:hAnsi="Verdana" w:cs="Arial"/>
                <w:bCs/>
              </w:rPr>
              <w:t xml:space="preserve"> </w:t>
            </w:r>
            <w:r w:rsidR="001A658B" w:rsidRPr="00B7166A">
              <w:rPr>
                <w:rFonts w:ascii="Verdana" w:hAnsi="Verdana" w:cs="Arial"/>
                <w:b/>
                <w:bCs/>
              </w:rPr>
              <w:t>Letter Section</w:t>
            </w:r>
            <w:r w:rsidR="001A658B" w:rsidRPr="00B7166A">
              <w:rPr>
                <w:rFonts w:ascii="Verdana" w:hAnsi="Verdana" w:cs="Arial"/>
                <w:bCs/>
              </w:rPr>
              <w:t xml:space="preserve"> screen will display.</w:t>
            </w:r>
          </w:p>
        </w:tc>
      </w:tr>
      <w:tr w:rsidR="001A658B" w:rsidRPr="008A14FD" w14:paraId="1A02B4BA" w14:textId="77777777" w:rsidTr="00D91469">
        <w:tc>
          <w:tcPr>
            <w:tcW w:w="835" w:type="dxa"/>
          </w:tcPr>
          <w:p w14:paraId="6F40EAF1" w14:textId="77777777" w:rsidR="001A658B" w:rsidRDefault="006552C0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5</w:t>
            </w:r>
          </w:p>
        </w:tc>
        <w:tc>
          <w:tcPr>
            <w:tcW w:w="13515" w:type="dxa"/>
            <w:gridSpan w:val="2"/>
          </w:tcPr>
          <w:p w14:paraId="2882012F" w14:textId="77777777" w:rsidR="001A658B" w:rsidRDefault="001A658B" w:rsidP="00377722">
            <w:pPr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View </w:t>
            </w:r>
            <w:r>
              <w:rPr>
                <w:rFonts w:ascii="Verdana" w:hAnsi="Verdana"/>
              </w:rPr>
              <w:t xml:space="preserve">the </w:t>
            </w:r>
            <w:r w:rsidRPr="001F4671">
              <w:rPr>
                <w:rFonts w:ascii="Verdana" w:hAnsi="Verdana"/>
                <w:b/>
              </w:rPr>
              <w:t>Letter History</w:t>
            </w:r>
            <w:r>
              <w:rPr>
                <w:rFonts w:ascii="Verdana" w:hAnsi="Verdana"/>
              </w:rPr>
              <w:t xml:space="preserve"> section of the </w:t>
            </w:r>
            <w:r w:rsidRPr="001F4671">
              <w:rPr>
                <w:rFonts w:ascii="Verdana" w:hAnsi="Verdana"/>
                <w:b/>
              </w:rPr>
              <w:t>Letter Section</w:t>
            </w:r>
            <w:r>
              <w:rPr>
                <w:rFonts w:ascii="Verdana" w:hAnsi="Verdana"/>
              </w:rPr>
              <w:t xml:space="preserve"> screen.</w:t>
            </w:r>
          </w:p>
          <w:p w14:paraId="1E7435A1" w14:textId="77777777" w:rsidR="001A658B" w:rsidRDefault="001A658B" w:rsidP="00377722">
            <w:pPr>
              <w:textAlignment w:val="top"/>
              <w:rPr>
                <w:rFonts w:ascii="Verdana" w:hAnsi="Verdana"/>
              </w:rPr>
            </w:pPr>
          </w:p>
          <w:p w14:paraId="6B3A14E3" w14:textId="77777777" w:rsidR="001A658B" w:rsidRDefault="00B610FB" w:rsidP="00377722">
            <w:pPr>
              <w:jc w:val="center"/>
              <w:textAlignment w:val="top"/>
              <w:rPr>
                <w:rFonts w:ascii="Verdana" w:hAnsi="Verdana"/>
              </w:rPr>
            </w:pPr>
            <w:r w:rsidRPr="00515A08">
              <w:rPr>
                <w:rFonts w:ascii="Verdana" w:hAnsi="Verdana"/>
                <w:noProof/>
              </w:rPr>
              <w:drawing>
                <wp:inline distT="0" distB="0" distL="0" distR="0" wp14:anchorId="76D6D522" wp14:editId="2ABB70A4">
                  <wp:extent cx="5648325" cy="2333625"/>
                  <wp:effectExtent l="19050" t="19050" r="9525" b="9525"/>
                  <wp:docPr id="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8325" cy="2333625"/>
                          </a:xfrm>
                          <a:prstGeom prst="rect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E403988" w14:textId="77777777" w:rsidR="001A658B" w:rsidRPr="00B7166A" w:rsidRDefault="001A658B" w:rsidP="00377722">
            <w:pPr>
              <w:textAlignment w:val="top"/>
              <w:rPr>
                <w:rFonts w:ascii="Verdana" w:hAnsi="Verdana"/>
                <w:b/>
              </w:rPr>
            </w:pPr>
          </w:p>
          <w:p w14:paraId="70EBF3FD" w14:textId="77777777" w:rsidR="001A658B" w:rsidRDefault="000C118A" w:rsidP="00377722">
            <w:pPr>
              <w:textAlignment w:val="top"/>
              <w:rPr>
                <w:rFonts w:ascii="Verdana" w:hAnsi="Verdana"/>
              </w:rPr>
            </w:pPr>
            <w:r w:rsidRPr="00B7166A">
              <w:rPr>
                <w:rFonts w:ascii="Verdana" w:hAnsi="Verdana"/>
                <w:b/>
              </w:rPr>
              <w:t>Note</w:t>
            </w:r>
            <w:proofErr w:type="gramStart"/>
            <w:r w:rsidR="001A658B" w:rsidRPr="006552C0">
              <w:rPr>
                <w:rFonts w:ascii="Verdana" w:hAnsi="Verdana"/>
                <w:b/>
              </w:rPr>
              <w:t>:</w:t>
            </w:r>
            <w:r w:rsidR="001A658B" w:rsidRPr="00B7166A">
              <w:rPr>
                <w:rFonts w:ascii="Verdana" w:hAnsi="Verdana"/>
              </w:rPr>
              <w:t xml:space="preserve"> </w:t>
            </w:r>
            <w:r w:rsidR="00CA55AB">
              <w:rPr>
                <w:rFonts w:ascii="Verdana" w:hAnsi="Verdana"/>
              </w:rPr>
              <w:t xml:space="preserve"> </w:t>
            </w:r>
            <w:r w:rsidR="001A658B" w:rsidRPr="00B7166A">
              <w:rPr>
                <w:rFonts w:ascii="Verdana" w:hAnsi="Verdana"/>
                <w:b/>
              </w:rPr>
              <w:t>Letter</w:t>
            </w:r>
            <w:proofErr w:type="gramEnd"/>
            <w:r w:rsidR="001A658B" w:rsidRPr="00B7166A">
              <w:rPr>
                <w:rFonts w:ascii="Verdana" w:hAnsi="Verdana"/>
                <w:b/>
              </w:rPr>
              <w:t xml:space="preserve"> </w:t>
            </w:r>
            <w:r w:rsidR="001A658B">
              <w:rPr>
                <w:rFonts w:ascii="Verdana" w:hAnsi="Verdana"/>
                <w:b/>
              </w:rPr>
              <w:t xml:space="preserve">Section </w:t>
            </w:r>
            <w:r w:rsidR="001A658B">
              <w:rPr>
                <w:rFonts w:ascii="Verdana" w:hAnsi="Verdana"/>
              </w:rPr>
              <w:t>screen</w:t>
            </w:r>
            <w:r w:rsidR="001A658B" w:rsidRPr="00B7166A">
              <w:rPr>
                <w:rFonts w:ascii="Verdana" w:hAnsi="Verdana"/>
              </w:rPr>
              <w:t xml:space="preserve"> is a read-only screen. </w:t>
            </w:r>
          </w:p>
          <w:p w14:paraId="26FC2C18" w14:textId="77777777" w:rsidR="001A658B" w:rsidRPr="00B7166A" w:rsidRDefault="001A658B" w:rsidP="00B312A9">
            <w:pPr>
              <w:numPr>
                <w:ilvl w:val="0"/>
                <w:numId w:val="18"/>
              </w:numPr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 the </w:t>
            </w:r>
            <w:r w:rsidRPr="00B7166A">
              <w:rPr>
                <w:rFonts w:ascii="Verdana" w:hAnsi="Verdana"/>
                <w:b/>
              </w:rPr>
              <w:t>Letter History</w:t>
            </w:r>
            <w:r>
              <w:rPr>
                <w:rFonts w:ascii="Verdana" w:hAnsi="Verdana"/>
              </w:rPr>
              <w:t xml:space="preserve"> section, the CCR can </w:t>
            </w:r>
            <w:r w:rsidRPr="00406636">
              <w:rPr>
                <w:rFonts w:ascii="Verdana" w:hAnsi="Verdana"/>
                <w:b/>
              </w:rPr>
              <w:t>ONLY</w:t>
            </w:r>
            <w:r>
              <w:rPr>
                <w:rFonts w:ascii="Verdana" w:hAnsi="Verdana"/>
              </w:rPr>
              <w:t xml:space="preserve"> view the types of enrollment letters sent to the beneficiary. The </w:t>
            </w:r>
            <w:r w:rsidRPr="00B7166A">
              <w:rPr>
                <w:rFonts w:ascii="Verdana" w:hAnsi="Verdana"/>
              </w:rPr>
              <w:t xml:space="preserve">CCR will </w:t>
            </w:r>
            <w:r w:rsidRPr="006135B6">
              <w:rPr>
                <w:rFonts w:ascii="Verdana" w:hAnsi="Verdana"/>
                <w:b/>
              </w:rPr>
              <w:t>NOT</w:t>
            </w:r>
            <w:r w:rsidRPr="00B7166A">
              <w:rPr>
                <w:rFonts w:ascii="Verdana" w:hAnsi="Verdana"/>
              </w:rPr>
              <w:t xml:space="preserve"> be able to </w:t>
            </w:r>
            <w:r w:rsidR="006135B6">
              <w:rPr>
                <w:rFonts w:ascii="Verdana" w:hAnsi="Verdana"/>
              </w:rPr>
              <w:t>view</w:t>
            </w:r>
            <w:r w:rsidR="006135B6" w:rsidRPr="00B7166A">
              <w:rPr>
                <w:rFonts w:ascii="Verdana" w:hAnsi="Verdana"/>
              </w:rPr>
              <w:t xml:space="preserve"> </w:t>
            </w:r>
            <w:r w:rsidRPr="00B7166A">
              <w:rPr>
                <w:rFonts w:ascii="Verdana" w:hAnsi="Verdana"/>
              </w:rPr>
              <w:t>the actual letter sent.</w:t>
            </w:r>
          </w:p>
          <w:p w14:paraId="33345FDF" w14:textId="77777777" w:rsidR="000E447C" w:rsidRDefault="001A658B" w:rsidP="00B312A9">
            <w:pPr>
              <w:numPr>
                <w:ilvl w:val="0"/>
                <w:numId w:val="18"/>
              </w:numPr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</w:t>
            </w:r>
            <w:r w:rsidRPr="00B7166A">
              <w:rPr>
                <w:rFonts w:ascii="Verdana" w:hAnsi="Verdana"/>
                <w:b/>
              </w:rPr>
              <w:t>Select Letters</w:t>
            </w:r>
            <w:r>
              <w:rPr>
                <w:rFonts w:ascii="Verdana" w:hAnsi="Verdana"/>
              </w:rPr>
              <w:t xml:space="preserve"> section will </w:t>
            </w:r>
            <w:r w:rsidRPr="000E447C">
              <w:rPr>
                <w:rFonts w:ascii="Verdana" w:hAnsi="Verdana"/>
                <w:b/>
              </w:rPr>
              <w:t>NOT</w:t>
            </w:r>
            <w:r>
              <w:rPr>
                <w:rFonts w:ascii="Verdana" w:hAnsi="Verdana"/>
              </w:rPr>
              <w:t xml:space="preserve"> be active for the CCR. </w:t>
            </w:r>
            <w:r w:rsidRPr="00B7166A">
              <w:rPr>
                <w:rFonts w:ascii="Verdana" w:hAnsi="Verdana"/>
              </w:rPr>
              <w:t xml:space="preserve">The CCR will </w:t>
            </w:r>
            <w:r w:rsidRPr="000E447C">
              <w:rPr>
                <w:rFonts w:ascii="Verdana" w:hAnsi="Verdana"/>
                <w:b/>
              </w:rPr>
              <w:t>NOT</w:t>
            </w:r>
            <w:r w:rsidRPr="00B7166A">
              <w:rPr>
                <w:rFonts w:ascii="Verdana" w:hAnsi="Verdana"/>
              </w:rPr>
              <w:t xml:space="preserve"> be able to send letters </w:t>
            </w:r>
            <w:proofErr w:type="gramStart"/>
            <w:r w:rsidRPr="00B7166A">
              <w:rPr>
                <w:rFonts w:ascii="Verdana" w:hAnsi="Verdana"/>
              </w:rPr>
              <w:t>in</w:t>
            </w:r>
            <w:proofErr w:type="gramEnd"/>
            <w:r w:rsidRPr="00B7166A">
              <w:rPr>
                <w:rFonts w:ascii="Verdana" w:hAnsi="Verdana"/>
              </w:rPr>
              <w:t xml:space="preserve"> </w:t>
            </w:r>
            <w:r w:rsidRPr="00406636">
              <w:rPr>
                <w:rFonts w:ascii="Verdana" w:hAnsi="Verdana"/>
                <w:b/>
              </w:rPr>
              <w:t>FAZAL</w:t>
            </w:r>
            <w:r w:rsidRPr="00B7166A">
              <w:rPr>
                <w:rFonts w:ascii="Verdana" w:hAnsi="Verdana"/>
              </w:rPr>
              <w:t xml:space="preserve">. </w:t>
            </w:r>
          </w:p>
          <w:p w14:paraId="7B4ECEF7" w14:textId="7613BE8B" w:rsidR="00604255" w:rsidRPr="005D2C55" w:rsidRDefault="001A658B" w:rsidP="00B312A9">
            <w:pPr>
              <w:numPr>
                <w:ilvl w:val="0"/>
                <w:numId w:val="18"/>
              </w:numPr>
              <w:rPr>
                <w:rFonts w:ascii="Verdana" w:hAnsi="Verdana"/>
              </w:rPr>
            </w:pPr>
            <w:r w:rsidRPr="00B7166A">
              <w:rPr>
                <w:rFonts w:ascii="Verdana" w:hAnsi="Verdana"/>
              </w:rPr>
              <w:t>To submit a request for another copy of an enrollment letter</w:t>
            </w:r>
            <w:r w:rsidR="00466633">
              <w:rPr>
                <w:rFonts w:ascii="Verdana" w:hAnsi="Verdana"/>
              </w:rPr>
              <w:t xml:space="preserve"> previously sent</w:t>
            </w:r>
            <w:r w:rsidRPr="00B7166A">
              <w:rPr>
                <w:rFonts w:ascii="Verdana" w:hAnsi="Verdana"/>
              </w:rPr>
              <w:t xml:space="preserve">, refer to </w:t>
            </w:r>
            <w:r w:rsidRPr="005E6F00">
              <w:rPr>
                <w:rFonts w:ascii="Verdana" w:hAnsi="Verdana"/>
              </w:rPr>
              <w:t>the</w:t>
            </w:r>
            <w:r w:rsidR="00604255" w:rsidRPr="005E6F00">
              <w:rPr>
                <w:rFonts w:ascii="Verdana" w:hAnsi="Verdana"/>
              </w:rPr>
              <w:t xml:space="preserve"> </w:t>
            </w:r>
            <w:hyperlink r:id="rId34" w:anchor="!/view?docid=39a75bb6-425d-4eb7-a436-036f5da9d31a" w:history="1">
              <w:r w:rsidR="00D91469" w:rsidRPr="005E6F00">
                <w:rPr>
                  <w:rStyle w:val="Hyperlink"/>
                  <w:rFonts w:ascii="Verdana" w:hAnsi="Verdana"/>
                </w:rPr>
                <w:t>Compass MED D - SilverScript and Blue MedicareRx (NEJE) - Enrollment Related Support Tasks</w:t>
              </w:r>
            </w:hyperlink>
            <w:r w:rsidR="005E6F00">
              <w:rPr>
                <w:rFonts w:ascii="Verdana" w:hAnsi="Verdana"/>
              </w:rPr>
              <w:t>.</w:t>
            </w:r>
          </w:p>
          <w:p w14:paraId="1966DB95" w14:textId="77777777" w:rsidR="001A658B" w:rsidRPr="00B7166A" w:rsidRDefault="001A658B" w:rsidP="00604255">
            <w:pPr>
              <w:textAlignment w:val="top"/>
              <w:rPr>
                <w:rFonts w:ascii="Verdana" w:hAnsi="Verdana"/>
              </w:rPr>
            </w:pPr>
          </w:p>
        </w:tc>
      </w:tr>
      <w:tr w:rsidR="00436050" w:rsidRPr="008A14FD" w14:paraId="787EB272" w14:textId="77777777" w:rsidTr="00D91469">
        <w:tc>
          <w:tcPr>
            <w:tcW w:w="835" w:type="dxa"/>
            <w:vMerge w:val="restart"/>
          </w:tcPr>
          <w:p w14:paraId="74DC15FD" w14:textId="77777777" w:rsidR="00436050" w:rsidRDefault="006552C0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6</w:t>
            </w:r>
          </w:p>
        </w:tc>
        <w:tc>
          <w:tcPr>
            <w:tcW w:w="13515" w:type="dxa"/>
            <w:gridSpan w:val="2"/>
            <w:tcBorders>
              <w:bottom w:val="single" w:sz="4" w:space="0" w:color="auto"/>
            </w:tcBorders>
          </w:tcPr>
          <w:p w14:paraId="3A44839F" w14:textId="77777777" w:rsidR="00436050" w:rsidRDefault="00436050" w:rsidP="00377722">
            <w:pPr>
              <w:tabs>
                <w:tab w:val="left" w:pos="990"/>
              </w:tabs>
              <w:textAlignment w:val="top"/>
              <w:rPr>
                <w:rFonts w:ascii="Verdana" w:hAnsi="Verdana" w:cs="Arial"/>
                <w:bCs/>
              </w:rPr>
            </w:pPr>
            <w:r w:rsidRPr="000B3711">
              <w:rPr>
                <w:rFonts w:ascii="Verdana" w:hAnsi="Verdana" w:cs="Arial"/>
                <w:bCs/>
              </w:rPr>
              <w:t xml:space="preserve">Ask </w:t>
            </w:r>
            <w:r>
              <w:rPr>
                <w:rFonts w:ascii="Verdana" w:hAnsi="Verdana" w:cs="Arial"/>
                <w:bCs/>
              </w:rPr>
              <w:t>if there are</w:t>
            </w:r>
            <w:r w:rsidRPr="000B3711">
              <w:rPr>
                <w:rFonts w:ascii="Verdana" w:hAnsi="Verdana" w:cs="Arial"/>
                <w:bCs/>
              </w:rPr>
              <w:t xml:space="preserve"> any </w:t>
            </w:r>
            <w:r>
              <w:rPr>
                <w:rFonts w:ascii="Verdana" w:hAnsi="Verdana" w:cs="Arial"/>
                <w:bCs/>
              </w:rPr>
              <w:t xml:space="preserve">other </w:t>
            </w:r>
            <w:r w:rsidRPr="000B3711">
              <w:rPr>
                <w:rFonts w:ascii="Verdana" w:hAnsi="Verdana" w:cs="Arial"/>
                <w:bCs/>
              </w:rPr>
              <w:t>questions.</w:t>
            </w:r>
          </w:p>
          <w:p w14:paraId="717A3636" w14:textId="77777777" w:rsidR="00436050" w:rsidRDefault="00436050" w:rsidP="00377722">
            <w:pPr>
              <w:tabs>
                <w:tab w:val="left" w:pos="990"/>
              </w:tabs>
              <w:textAlignment w:val="top"/>
              <w:rPr>
                <w:rFonts w:ascii="Verdana" w:hAnsi="Verdana"/>
                <w:b/>
              </w:rPr>
            </w:pPr>
          </w:p>
        </w:tc>
      </w:tr>
      <w:tr w:rsidR="00436050" w:rsidRPr="008A14FD" w14:paraId="18C76BD6" w14:textId="77777777" w:rsidTr="00D91469">
        <w:trPr>
          <w:trHeight w:val="90"/>
        </w:trPr>
        <w:tc>
          <w:tcPr>
            <w:tcW w:w="835" w:type="dxa"/>
            <w:vMerge/>
          </w:tcPr>
          <w:p w14:paraId="2F90B0EF" w14:textId="77777777" w:rsidR="00436050" w:rsidRDefault="00436050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358" w:type="dxa"/>
            <w:shd w:val="pct10" w:color="auto" w:fill="auto"/>
          </w:tcPr>
          <w:p w14:paraId="5CE07B7E" w14:textId="77777777" w:rsidR="00436050" w:rsidRPr="000B3711" w:rsidRDefault="00436050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0B3711">
              <w:rPr>
                <w:rFonts w:ascii="Verdana" w:hAnsi="Verdana" w:cs="Arial"/>
                <w:b/>
                <w:bCs/>
              </w:rPr>
              <w:t>If…</w:t>
            </w:r>
          </w:p>
        </w:tc>
        <w:tc>
          <w:tcPr>
            <w:tcW w:w="11157" w:type="dxa"/>
            <w:shd w:val="pct10" w:color="auto" w:fill="auto"/>
          </w:tcPr>
          <w:p w14:paraId="2AEE733B" w14:textId="77777777" w:rsidR="00436050" w:rsidRPr="000B3711" w:rsidRDefault="00436050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0B3711">
              <w:rPr>
                <w:rFonts w:ascii="Verdana" w:hAnsi="Verdana" w:cs="Arial"/>
                <w:b/>
                <w:bCs/>
              </w:rPr>
              <w:t>Then…</w:t>
            </w:r>
          </w:p>
        </w:tc>
      </w:tr>
      <w:tr w:rsidR="00436050" w:rsidRPr="008A14FD" w14:paraId="5D9E536A" w14:textId="77777777" w:rsidTr="00D91469">
        <w:trPr>
          <w:trHeight w:val="90"/>
        </w:trPr>
        <w:tc>
          <w:tcPr>
            <w:tcW w:w="835" w:type="dxa"/>
            <w:vMerge/>
          </w:tcPr>
          <w:p w14:paraId="3580BC92" w14:textId="77777777" w:rsidR="00436050" w:rsidRDefault="00436050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358" w:type="dxa"/>
          </w:tcPr>
          <w:p w14:paraId="26CEFFFD" w14:textId="77777777" w:rsidR="00436050" w:rsidRPr="00EC6A77" w:rsidRDefault="00436050" w:rsidP="00377722">
            <w:p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Yes</w:t>
            </w:r>
          </w:p>
        </w:tc>
        <w:tc>
          <w:tcPr>
            <w:tcW w:w="11157" w:type="dxa"/>
          </w:tcPr>
          <w:p w14:paraId="6E3F434E" w14:textId="77777777" w:rsidR="00436050" w:rsidRDefault="00436050" w:rsidP="00377722">
            <w:p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Address any issues.</w:t>
            </w:r>
          </w:p>
          <w:p w14:paraId="0C060299" w14:textId="77777777" w:rsidR="009A1FC1" w:rsidRPr="000B3711" w:rsidRDefault="009A1FC1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436050" w:rsidRPr="008A14FD" w14:paraId="1ADBAD0D" w14:textId="77777777" w:rsidTr="00D91469">
        <w:trPr>
          <w:trHeight w:val="90"/>
        </w:trPr>
        <w:tc>
          <w:tcPr>
            <w:tcW w:w="835" w:type="dxa"/>
            <w:vMerge/>
          </w:tcPr>
          <w:p w14:paraId="1DF2ED51" w14:textId="77777777" w:rsidR="00436050" w:rsidRDefault="00436050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358" w:type="dxa"/>
          </w:tcPr>
          <w:p w14:paraId="0B86EDCF" w14:textId="77777777" w:rsidR="00436050" w:rsidRPr="0042113A" w:rsidRDefault="00436050" w:rsidP="00377722">
            <w:p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No</w:t>
            </w:r>
          </w:p>
        </w:tc>
        <w:tc>
          <w:tcPr>
            <w:tcW w:w="11157" w:type="dxa"/>
          </w:tcPr>
          <w:p w14:paraId="525DC636" w14:textId="77777777" w:rsidR="00E86931" w:rsidRPr="00103AFC" w:rsidRDefault="00E86931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606F96">
              <w:rPr>
                <w:rFonts w:ascii="Verdana" w:hAnsi="Verdana" w:cs="Arial"/>
                <w:bCs/>
              </w:rPr>
              <w:t>Document</w:t>
            </w:r>
            <w:r w:rsidRPr="00103AFC">
              <w:rPr>
                <w:rFonts w:ascii="Verdana" w:hAnsi="Verdana" w:cs="Arial"/>
                <w:bCs/>
              </w:rPr>
              <w:t xml:space="preserve"> and close the call using cu</w:t>
            </w:r>
            <w:r w:rsidR="006552C0">
              <w:rPr>
                <w:rFonts w:ascii="Verdana" w:hAnsi="Verdana" w:cs="Arial"/>
                <w:bCs/>
              </w:rPr>
              <w:t>rrent policies and procedures.</w:t>
            </w:r>
          </w:p>
          <w:p w14:paraId="7289DF4E" w14:textId="77777777" w:rsidR="00E86931" w:rsidRDefault="00E86931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2E489D70" w14:textId="14398E1D" w:rsidR="00E86931" w:rsidRPr="00630794" w:rsidRDefault="00E86931" w:rsidP="00F204C0">
            <w:pPr>
              <w:textAlignment w:val="top"/>
              <w:rPr>
                <w:rFonts w:ascii="Verdana" w:hAnsi="Verdana" w:cs="Arial"/>
                <w:bCs/>
              </w:rPr>
            </w:pPr>
            <w:r w:rsidRPr="00606F96">
              <w:rPr>
                <w:rFonts w:ascii="Verdana" w:hAnsi="Verdana" w:cs="Arial"/>
                <w:bCs/>
              </w:rPr>
              <w:t>Refer</w:t>
            </w:r>
            <w:r w:rsidRPr="00103AFC">
              <w:rPr>
                <w:rFonts w:ascii="Verdana" w:hAnsi="Verdana" w:cs="Arial"/>
                <w:bCs/>
              </w:rPr>
              <w:t xml:space="preserve"> to </w:t>
            </w:r>
            <w:r w:rsidR="00F204C0">
              <w:rPr>
                <w:rFonts w:ascii="Verdana" w:hAnsi="Verdana" w:cs="Arial"/>
                <w:bCs/>
              </w:rPr>
              <w:t xml:space="preserve"> </w:t>
            </w:r>
            <w:r>
              <w:fldChar w:fldCharType="begin"/>
            </w:r>
            <w:ins w:id="35" w:author="Kristoff, Angel T" w:date="2025-07-15T13:42:00Z" w16du:dateUtc="2025-07-15T17:42:00Z">
              <w:r w:rsidR="00DF00EE">
                <w:instrText>HYPERLINK "C:\\Users\\C337799\\AppData\\Local\\Microsoft\\Windows\\INetCache\\Content.Outlook\\40ZZSJWS\\CMS-PRD1-067665"</w:instrText>
              </w:r>
            </w:ins>
            <w:del w:id="36" w:author="Kristoff, Angel T" w:date="2025-07-15T13:42:00Z" w16du:dateUtc="2025-07-15T17:42:00Z">
              <w:r w:rsidDel="00DF00EE">
                <w:delInstrText>HYPERLINK "../AppData/Local/Microsoft/Windows/INetCache/Content.Outlook/40ZZSJWS/CMS-PRD1-067665"</w:delInstrText>
              </w:r>
            </w:del>
            <w:ins w:id="37" w:author="Kristoff, Angel T" w:date="2025-07-15T13:42:00Z" w16du:dateUtc="2025-07-15T17:42:00Z"/>
            <w:r>
              <w:fldChar w:fldCharType="separate"/>
            </w:r>
            <w:r w:rsidRPr="00630794">
              <w:rPr>
                <w:rStyle w:val="Hyperlink"/>
                <w:rFonts w:ascii="Verdana" w:hAnsi="Verdana"/>
                <w:bCs/>
              </w:rPr>
              <w:t>MED D - Call Documentation</w:t>
            </w:r>
            <w:r>
              <w:fldChar w:fldCharType="end"/>
            </w:r>
          </w:p>
          <w:p w14:paraId="32CC8CF5" w14:textId="77777777" w:rsidR="0052769F" w:rsidRDefault="0052769F" w:rsidP="00377722">
            <w:pPr>
              <w:textAlignment w:val="top"/>
              <w:rPr>
                <w:rFonts w:ascii="Verdana" w:hAnsi="Verdana"/>
                <w:b/>
                <w:color w:val="333333"/>
              </w:rPr>
            </w:pPr>
          </w:p>
          <w:p w14:paraId="6C48607A" w14:textId="77777777" w:rsidR="0052769F" w:rsidRDefault="0052769F" w:rsidP="00377722">
            <w:pPr>
              <w:textAlignment w:val="top"/>
              <w:rPr>
                <w:rFonts w:ascii="Verdana" w:hAnsi="Verdana"/>
                <w:b/>
                <w:color w:val="333333"/>
              </w:rPr>
            </w:pPr>
            <w:r>
              <w:rPr>
                <w:rFonts w:ascii="Verdana" w:hAnsi="Verdana"/>
                <w:b/>
                <w:color w:val="333333"/>
              </w:rPr>
              <w:t>Log Activity</w:t>
            </w:r>
          </w:p>
          <w:p w14:paraId="2FAA217B" w14:textId="77777777" w:rsidR="0052769F" w:rsidRDefault="0052769F" w:rsidP="00377722">
            <w:p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701</w:t>
            </w:r>
            <w:r>
              <w:rPr>
                <w:rFonts w:ascii="Verdana" w:hAnsi="Verdana"/>
                <w:b/>
                <w:color w:val="333333"/>
              </w:rPr>
              <w:t xml:space="preserve"> = </w:t>
            </w:r>
            <w:r>
              <w:rPr>
                <w:rFonts w:ascii="Verdana" w:hAnsi="Verdana" w:cs="Arial"/>
                <w:bCs/>
              </w:rPr>
              <w:t>Eligibility</w:t>
            </w:r>
            <w:r w:rsidRPr="00DE791C">
              <w:rPr>
                <w:rFonts w:ascii="Verdana" w:hAnsi="Verdana" w:cs="Arial"/>
                <w:bCs/>
              </w:rPr>
              <w:t xml:space="preserve"> Verification</w:t>
            </w:r>
          </w:p>
          <w:p w14:paraId="2CD33A96" w14:textId="77777777" w:rsidR="0052769F" w:rsidRDefault="0052769F" w:rsidP="00377722">
            <w:p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1306 = Enrollment/Disenrollment</w:t>
            </w:r>
          </w:p>
          <w:p w14:paraId="3E7B4A3C" w14:textId="77777777" w:rsidR="009A1FC1" w:rsidRPr="00E131E2" w:rsidRDefault="009A1FC1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</w:tbl>
    <w:p w14:paraId="788A899C" w14:textId="77777777" w:rsidR="001A658B" w:rsidRDefault="001A658B" w:rsidP="00377722">
      <w:pPr>
        <w:jc w:val="right"/>
      </w:pPr>
    </w:p>
    <w:p w14:paraId="75CE2738" w14:textId="77777777" w:rsidR="00CA55AB" w:rsidRDefault="00CA55AB" w:rsidP="00CA55AB">
      <w:pPr>
        <w:jc w:val="right"/>
        <w:rPr>
          <w:rFonts w:ascii="Verdana" w:hAnsi="Verdana"/>
        </w:rPr>
      </w:pPr>
      <w:hyperlink w:anchor="_top" w:history="1">
        <w:r w:rsidRPr="00CA55A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374CD" w:rsidRPr="00BF74E9" w14:paraId="69BCFBB9" w14:textId="77777777" w:rsidTr="00DD4CED">
        <w:tc>
          <w:tcPr>
            <w:tcW w:w="5000" w:type="pct"/>
            <w:shd w:val="clear" w:color="auto" w:fill="C0C0C0"/>
          </w:tcPr>
          <w:p w14:paraId="00C391CC" w14:textId="77777777" w:rsidR="00F374CD" w:rsidRPr="00BC0C79" w:rsidRDefault="00F374CD" w:rsidP="00BC0C79">
            <w:pPr>
              <w:pStyle w:val="Heading2"/>
              <w:rPr>
                <w:rFonts w:ascii="Verdana" w:hAnsi="Verdana"/>
                <w:i w:val="0"/>
              </w:rPr>
            </w:pPr>
            <w:bookmarkStart w:id="38" w:name="_Enrollment_Audit_Trail"/>
            <w:bookmarkStart w:id="39" w:name="_Toc92350059"/>
            <w:bookmarkStart w:id="40" w:name="OLE_LINK6"/>
            <w:bookmarkEnd w:id="38"/>
            <w:r w:rsidRPr="00BC0C79">
              <w:rPr>
                <w:rFonts w:ascii="Verdana" w:hAnsi="Verdana"/>
                <w:i w:val="0"/>
              </w:rPr>
              <w:t>Enrollment Audit Trail in FAZAL</w:t>
            </w:r>
            <w:bookmarkEnd w:id="39"/>
            <w:bookmarkEnd w:id="40"/>
          </w:p>
        </w:tc>
      </w:tr>
    </w:tbl>
    <w:p w14:paraId="1211E664" w14:textId="77777777" w:rsidR="00F374CD" w:rsidRDefault="00085138" w:rsidP="00377722">
      <w:pPr>
        <w:textAlignment w:val="top"/>
        <w:rPr>
          <w:rFonts w:ascii="Verdana" w:hAnsi="Verdana"/>
        </w:rPr>
      </w:pPr>
      <w:r w:rsidRPr="001F4671">
        <w:rPr>
          <w:rFonts w:ascii="Verdana" w:hAnsi="Verdana"/>
        </w:rPr>
        <w:t xml:space="preserve">The </w:t>
      </w:r>
      <w:r w:rsidRPr="00F374CD">
        <w:rPr>
          <w:rFonts w:ascii="Verdana" w:hAnsi="Verdana"/>
          <w:b/>
        </w:rPr>
        <w:t>Audit Trail</w:t>
      </w:r>
      <w:r w:rsidR="00F374CD" w:rsidRPr="00F374CD">
        <w:rPr>
          <w:rFonts w:ascii="Verdana" w:hAnsi="Verdana"/>
        </w:rPr>
        <w:t xml:space="preserve"> </w:t>
      </w:r>
      <w:proofErr w:type="gramStart"/>
      <w:r w:rsidR="00F374CD" w:rsidRPr="00F374CD">
        <w:rPr>
          <w:rFonts w:ascii="Verdana" w:hAnsi="Verdana"/>
        </w:rPr>
        <w:t>located</w:t>
      </w:r>
      <w:proofErr w:type="gramEnd"/>
      <w:r w:rsidR="00F374CD" w:rsidRPr="00F374CD">
        <w:rPr>
          <w:rFonts w:ascii="Verdana" w:hAnsi="Verdana"/>
        </w:rPr>
        <w:t xml:space="preserve"> under</w:t>
      </w:r>
      <w:r w:rsidR="00F374CD" w:rsidRPr="001A658B">
        <w:rPr>
          <w:rFonts w:ascii="Verdana" w:hAnsi="Verdana"/>
        </w:rPr>
        <w:t xml:space="preserve"> </w:t>
      </w:r>
      <w:r w:rsidR="00F374CD" w:rsidRPr="00B7166A">
        <w:rPr>
          <w:rFonts w:ascii="Verdana" w:hAnsi="Verdana"/>
          <w:b/>
        </w:rPr>
        <w:t>Section 1</w:t>
      </w:r>
      <w:r w:rsidR="009D4D60">
        <w:rPr>
          <w:rFonts w:ascii="Verdana" w:hAnsi="Verdana"/>
        </w:rPr>
        <w:t xml:space="preserve">. This </w:t>
      </w:r>
      <w:r w:rsidR="00F374CD" w:rsidRPr="00B7166A">
        <w:rPr>
          <w:rFonts w:ascii="Verdana" w:hAnsi="Verdana"/>
        </w:rPr>
        <w:t>screen</w:t>
      </w:r>
      <w:r w:rsidR="00F374CD" w:rsidRPr="00F374CD">
        <w:rPr>
          <w:rFonts w:ascii="Verdana" w:hAnsi="Verdana"/>
        </w:rPr>
        <w:t xml:space="preserve"> </w:t>
      </w:r>
      <w:r w:rsidR="00F374CD">
        <w:rPr>
          <w:rFonts w:ascii="Verdana" w:hAnsi="Verdana"/>
        </w:rPr>
        <w:t xml:space="preserve">shows the progress of a submitted application through the enrollment process. </w:t>
      </w:r>
      <w:r w:rsidR="00F374CD" w:rsidRPr="001F4671">
        <w:rPr>
          <w:rFonts w:ascii="Verdana" w:hAnsi="Verdana"/>
        </w:rPr>
        <w:t xml:space="preserve">It includes dates as well as the user </w:t>
      </w:r>
      <w:r w:rsidR="00F374CD">
        <w:rPr>
          <w:rFonts w:ascii="Verdana" w:hAnsi="Verdana"/>
        </w:rPr>
        <w:t>ID</w:t>
      </w:r>
      <w:r w:rsidR="00F374CD" w:rsidRPr="001F4671">
        <w:rPr>
          <w:rFonts w:ascii="Verdana" w:hAnsi="Verdana"/>
        </w:rPr>
        <w:t xml:space="preserve"> of the individual </w:t>
      </w:r>
      <w:r w:rsidR="00F374CD">
        <w:rPr>
          <w:rFonts w:ascii="Verdana" w:hAnsi="Verdana"/>
        </w:rPr>
        <w:t>entering or making notation</w:t>
      </w:r>
      <w:r w:rsidR="009577D8">
        <w:rPr>
          <w:rFonts w:ascii="Verdana" w:hAnsi="Verdana"/>
        </w:rPr>
        <w:t>s</w:t>
      </w:r>
      <w:r w:rsidR="00F374CD">
        <w:rPr>
          <w:rFonts w:ascii="Verdana" w:hAnsi="Verdana"/>
        </w:rPr>
        <w:t xml:space="preserve"> </w:t>
      </w:r>
      <w:r w:rsidR="009577D8">
        <w:rPr>
          <w:rFonts w:ascii="Verdana" w:hAnsi="Verdana"/>
        </w:rPr>
        <w:t xml:space="preserve">on </w:t>
      </w:r>
      <w:r w:rsidR="00F374CD">
        <w:rPr>
          <w:rFonts w:ascii="Verdana" w:hAnsi="Verdana"/>
        </w:rPr>
        <w:t xml:space="preserve">the submitted enrollment application. </w:t>
      </w:r>
    </w:p>
    <w:p w14:paraId="53C044C5" w14:textId="77777777" w:rsidR="00F374CD" w:rsidRPr="00B7166A" w:rsidRDefault="00F374CD" w:rsidP="00377722">
      <w:pPr>
        <w:textAlignment w:val="top"/>
        <w:rPr>
          <w:rFonts w:ascii="Verdana" w:hAnsi="Verdana"/>
        </w:rPr>
      </w:pPr>
    </w:p>
    <w:p w14:paraId="121B2D7C" w14:textId="77777777" w:rsidR="00F374CD" w:rsidRPr="0018151A" w:rsidRDefault="00F374CD" w:rsidP="00377722">
      <w:pPr>
        <w:textAlignment w:val="top"/>
        <w:rPr>
          <w:rFonts w:ascii="Verdana" w:hAnsi="Verdana"/>
        </w:rPr>
      </w:pPr>
      <w:r w:rsidRPr="00B7166A">
        <w:rPr>
          <w:rFonts w:ascii="Verdana" w:hAnsi="Verdana"/>
        </w:rPr>
        <w:t xml:space="preserve">To </w:t>
      </w:r>
      <w:r>
        <w:rPr>
          <w:rFonts w:ascii="Verdana" w:hAnsi="Verdana"/>
        </w:rPr>
        <w:t xml:space="preserve">view the audit trail for a beneficiary’s enrollment application, </w:t>
      </w:r>
      <w:r w:rsidRPr="00B7166A">
        <w:rPr>
          <w:rFonts w:ascii="Verdana" w:hAnsi="Verdana"/>
        </w:rPr>
        <w:t>the CCR will: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2"/>
        <w:gridCol w:w="12158"/>
      </w:tblGrid>
      <w:tr w:rsidR="00F374CD" w:rsidRPr="002767CE" w14:paraId="3252E332" w14:textId="77777777" w:rsidTr="009A1FC1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7ACA173" w14:textId="77777777" w:rsidR="00F374CD" w:rsidRPr="002767CE" w:rsidRDefault="00F374CD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2767CE">
              <w:rPr>
                <w:rFonts w:ascii="Verdana" w:hAnsi="Verdana" w:cs="Arial"/>
                <w:b/>
                <w:bCs/>
              </w:rPr>
              <w:t>Step</w:t>
            </w:r>
          </w:p>
        </w:tc>
        <w:tc>
          <w:tcPr>
            <w:tcW w:w="1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4BA837A" w14:textId="77777777" w:rsidR="00F374CD" w:rsidRPr="002767CE" w:rsidRDefault="00F374CD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2767CE">
              <w:rPr>
                <w:rFonts w:ascii="Verdana" w:hAnsi="Verdana" w:cs="Arial"/>
                <w:b/>
                <w:bCs/>
              </w:rPr>
              <w:t>Action…</w:t>
            </w:r>
          </w:p>
        </w:tc>
      </w:tr>
      <w:tr w:rsidR="00F374CD" w:rsidRPr="002767CE" w14:paraId="631E83E6" w14:textId="77777777" w:rsidTr="009A1FC1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C304" w14:textId="77777777" w:rsidR="00F374CD" w:rsidRPr="002767CE" w:rsidRDefault="00F374CD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2767CE">
              <w:rPr>
                <w:rFonts w:ascii="Verdana" w:hAnsi="Verdana" w:cs="Arial"/>
                <w:b/>
                <w:bCs/>
              </w:rPr>
              <w:t>1</w:t>
            </w:r>
          </w:p>
        </w:tc>
        <w:tc>
          <w:tcPr>
            <w:tcW w:w="1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3FBB" w14:textId="77777777" w:rsidR="00F374CD" w:rsidRPr="00B96BDF" w:rsidRDefault="00F374CD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B96BDF">
              <w:rPr>
                <w:rFonts w:ascii="Verdana" w:hAnsi="Verdana" w:cs="Arial"/>
                <w:b/>
                <w:bCs/>
              </w:rPr>
              <w:t>Log</w:t>
            </w:r>
            <w:r w:rsidRPr="00B96BDF">
              <w:rPr>
                <w:rFonts w:ascii="Verdana" w:hAnsi="Verdana" w:cs="Arial"/>
                <w:bCs/>
              </w:rPr>
              <w:t xml:space="preserve"> into </w:t>
            </w:r>
            <w:r w:rsidRPr="00B96BDF">
              <w:rPr>
                <w:rFonts w:ascii="Verdana" w:hAnsi="Verdana" w:cs="Arial"/>
                <w:b/>
                <w:bCs/>
              </w:rPr>
              <w:t>FAZAL</w:t>
            </w:r>
            <w:r w:rsidRPr="00B96BDF">
              <w:rPr>
                <w:rFonts w:ascii="Verdana" w:hAnsi="Verdana" w:cs="Arial"/>
                <w:bCs/>
              </w:rPr>
              <w:t>.</w:t>
            </w:r>
          </w:p>
          <w:p w14:paraId="3579A327" w14:textId="77777777" w:rsidR="00F374CD" w:rsidRPr="00B96BDF" w:rsidRDefault="00F374CD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1674EE2E" w14:textId="77777777" w:rsidR="00F374CD" w:rsidRDefault="00F374CD" w:rsidP="00F204C0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B021C0">
              <w:rPr>
                <w:rFonts w:ascii="Verdana" w:hAnsi="Verdana" w:cs="Arial"/>
                <w:bCs/>
              </w:rPr>
              <w:t>Refer</w:t>
            </w:r>
            <w:r w:rsidRPr="00B96BDF">
              <w:rPr>
                <w:rFonts w:ascii="Verdana" w:hAnsi="Verdana" w:cs="Arial"/>
                <w:bCs/>
              </w:rPr>
              <w:t xml:space="preserve"> to the</w:t>
            </w:r>
            <w:r w:rsidRPr="00B96BDF">
              <w:rPr>
                <w:rFonts w:ascii="Verdana" w:hAnsi="Verdana" w:cs="Arial"/>
                <w:b/>
                <w:bCs/>
              </w:rPr>
              <w:t xml:space="preserve"> </w:t>
            </w:r>
            <w:hyperlink w:anchor="_Logging_into_FAZAL" w:history="1">
              <w:r w:rsidRPr="00630794">
                <w:rPr>
                  <w:rStyle w:val="Hyperlink"/>
                  <w:rFonts w:ascii="Verdana" w:hAnsi="Verdana" w:cs="Arial"/>
                  <w:bCs/>
                </w:rPr>
                <w:t>Logging into FAZAL</w:t>
              </w:r>
            </w:hyperlink>
            <w:r w:rsidRPr="00B96BDF">
              <w:rPr>
                <w:rFonts w:ascii="Verdana" w:hAnsi="Verdana" w:cs="Arial"/>
                <w:b/>
                <w:bCs/>
              </w:rPr>
              <w:t xml:space="preserve"> </w:t>
            </w:r>
            <w:r w:rsidRPr="00B96BDF">
              <w:rPr>
                <w:rFonts w:ascii="Verdana" w:hAnsi="Verdana" w:cs="Arial"/>
                <w:bCs/>
              </w:rPr>
              <w:t>section of this work instruction.</w:t>
            </w:r>
            <w:r w:rsidRPr="00B96BDF">
              <w:rPr>
                <w:rFonts w:ascii="Verdana" w:hAnsi="Verdana" w:cs="Arial"/>
                <w:b/>
                <w:bCs/>
              </w:rPr>
              <w:t xml:space="preserve"> </w:t>
            </w:r>
          </w:p>
          <w:p w14:paraId="1EE21A7A" w14:textId="77777777" w:rsidR="009A1FC1" w:rsidRPr="00B96BDF" w:rsidRDefault="009A1FC1" w:rsidP="00F204C0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F374CD" w:rsidRPr="002767CE" w14:paraId="02E6EEBD" w14:textId="77777777" w:rsidTr="009A1FC1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F6A2" w14:textId="77777777" w:rsidR="00F374CD" w:rsidRPr="002767CE" w:rsidRDefault="00F374CD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2767CE">
              <w:rPr>
                <w:rFonts w:ascii="Verdana" w:hAnsi="Verdana" w:cs="Arial"/>
                <w:b/>
                <w:bCs/>
              </w:rPr>
              <w:t>2</w:t>
            </w:r>
          </w:p>
        </w:tc>
        <w:tc>
          <w:tcPr>
            <w:tcW w:w="1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63CB" w14:textId="77777777" w:rsidR="00F374CD" w:rsidRPr="00B96BDF" w:rsidRDefault="00F374CD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B96BDF">
              <w:rPr>
                <w:rFonts w:ascii="Verdana" w:hAnsi="Verdana" w:cs="Arial"/>
                <w:b/>
                <w:bCs/>
              </w:rPr>
              <w:t>Search</w:t>
            </w:r>
            <w:r w:rsidRPr="00B96BDF">
              <w:rPr>
                <w:rFonts w:ascii="Verdana" w:hAnsi="Verdana" w:cs="Arial"/>
                <w:bCs/>
              </w:rPr>
              <w:t xml:space="preserve"> for enrollment information specific to the beneficiary. </w:t>
            </w:r>
          </w:p>
          <w:p w14:paraId="67A12C66" w14:textId="77777777" w:rsidR="00F374CD" w:rsidRPr="00B96BDF" w:rsidRDefault="00F374CD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2D31341A" w14:textId="77777777" w:rsidR="00F374CD" w:rsidRDefault="00F374CD" w:rsidP="00F204C0">
            <w:pPr>
              <w:textAlignment w:val="top"/>
              <w:rPr>
                <w:rFonts w:ascii="Verdana" w:hAnsi="Verdana" w:cs="Arial"/>
                <w:bCs/>
              </w:rPr>
            </w:pPr>
            <w:r w:rsidRPr="00B021C0">
              <w:rPr>
                <w:rFonts w:ascii="Verdana" w:hAnsi="Verdana" w:cs="Arial"/>
                <w:bCs/>
              </w:rPr>
              <w:t>Refer</w:t>
            </w:r>
            <w:r w:rsidRPr="00B96BDF">
              <w:rPr>
                <w:rFonts w:ascii="Verdana" w:hAnsi="Verdana" w:cs="Arial"/>
                <w:bCs/>
              </w:rPr>
              <w:t xml:space="preserve"> to the</w:t>
            </w:r>
            <w:r w:rsidRPr="00B96BDF">
              <w:rPr>
                <w:rFonts w:ascii="Verdana" w:hAnsi="Verdana" w:cs="Arial"/>
                <w:b/>
                <w:bCs/>
              </w:rPr>
              <w:t xml:space="preserve"> </w:t>
            </w:r>
            <w:hyperlink w:anchor="_Searching_for_Enrollment" w:history="1">
              <w:r w:rsidRPr="00630794">
                <w:rPr>
                  <w:rStyle w:val="Hyperlink"/>
                  <w:rFonts w:ascii="Verdana" w:hAnsi="Verdana" w:cs="Arial"/>
                  <w:bCs/>
                </w:rPr>
                <w:t>Searching for Enrollment Information in FAZAL</w:t>
              </w:r>
            </w:hyperlink>
            <w:r w:rsidRPr="00B96BDF">
              <w:rPr>
                <w:rFonts w:ascii="Verdana" w:hAnsi="Verdana" w:cs="Arial"/>
                <w:b/>
                <w:bCs/>
              </w:rPr>
              <w:t xml:space="preserve"> </w:t>
            </w:r>
            <w:r w:rsidRPr="00B96BDF">
              <w:rPr>
                <w:rFonts w:ascii="Verdana" w:hAnsi="Verdana" w:cs="Arial"/>
                <w:bCs/>
              </w:rPr>
              <w:t>section of this work instruction.</w:t>
            </w:r>
          </w:p>
          <w:p w14:paraId="53A88443" w14:textId="77777777" w:rsidR="009A1FC1" w:rsidRPr="00B96BDF" w:rsidRDefault="009A1FC1" w:rsidP="00F204C0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F374CD" w:rsidRPr="002767CE" w14:paraId="2B1FF1AF" w14:textId="77777777" w:rsidTr="009A1FC1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6774" w14:textId="77777777" w:rsidR="00F374CD" w:rsidRPr="002767CE" w:rsidRDefault="00F374CD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3</w:t>
            </w:r>
          </w:p>
        </w:tc>
        <w:tc>
          <w:tcPr>
            <w:tcW w:w="1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C015" w14:textId="77777777" w:rsidR="00F374CD" w:rsidRPr="00B96BDF" w:rsidRDefault="00F374CD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B96BDF">
              <w:rPr>
                <w:rFonts w:ascii="Verdana" w:hAnsi="Verdana" w:cs="Arial"/>
                <w:bCs/>
              </w:rPr>
              <w:t xml:space="preserve">On the </w:t>
            </w:r>
            <w:r w:rsidRPr="009577D8">
              <w:rPr>
                <w:rFonts w:ascii="Verdana" w:hAnsi="Verdana" w:cs="Arial"/>
                <w:b/>
                <w:bCs/>
              </w:rPr>
              <w:t>Search Results</w:t>
            </w:r>
            <w:r w:rsidRPr="00B96BDF">
              <w:rPr>
                <w:rFonts w:ascii="Verdana" w:hAnsi="Verdana" w:cs="Arial"/>
                <w:bCs/>
              </w:rPr>
              <w:t xml:space="preserve"> screen, </w:t>
            </w:r>
            <w:r w:rsidRPr="009577D8">
              <w:rPr>
                <w:rFonts w:ascii="Verdana" w:hAnsi="Verdana" w:cs="Arial"/>
                <w:bCs/>
              </w:rPr>
              <w:t>Click</w:t>
            </w:r>
            <w:r w:rsidRPr="00B96BDF">
              <w:rPr>
                <w:rFonts w:ascii="Verdana" w:hAnsi="Verdana" w:cs="Arial"/>
                <w:b/>
                <w:bCs/>
              </w:rPr>
              <w:t xml:space="preserve"> </w:t>
            </w:r>
            <w:r w:rsidRPr="00B96BDF">
              <w:rPr>
                <w:rFonts w:ascii="Verdana" w:hAnsi="Verdana" w:cs="Arial"/>
                <w:bCs/>
              </w:rPr>
              <w:t xml:space="preserve">on the </w:t>
            </w:r>
            <w:r w:rsidRPr="00B96BDF">
              <w:rPr>
                <w:rFonts w:ascii="Verdana" w:hAnsi="Verdana" w:cs="Arial"/>
                <w:b/>
                <w:bCs/>
              </w:rPr>
              <w:t>SubId</w:t>
            </w:r>
            <w:r w:rsidRPr="00B96BDF">
              <w:rPr>
                <w:rFonts w:ascii="Verdana" w:hAnsi="Verdana" w:cs="Arial"/>
                <w:bCs/>
              </w:rPr>
              <w:t xml:space="preserve"> hyperlink.</w:t>
            </w:r>
          </w:p>
          <w:p w14:paraId="7437C89B" w14:textId="77777777" w:rsidR="00F374CD" w:rsidRPr="00B96BDF" w:rsidRDefault="00F374CD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1B17E07E" w14:textId="77777777" w:rsidR="00F374CD" w:rsidRDefault="000C118A" w:rsidP="006552C0">
            <w:pPr>
              <w:textAlignment w:val="top"/>
              <w:rPr>
                <w:rFonts w:ascii="Verdana" w:hAnsi="Verdana" w:cs="Arial"/>
                <w:bCs/>
              </w:rPr>
            </w:pPr>
            <w:r w:rsidRPr="00B96BDF">
              <w:rPr>
                <w:rFonts w:ascii="Verdana" w:hAnsi="Verdana" w:cs="Arial"/>
                <w:b/>
                <w:bCs/>
              </w:rPr>
              <w:t>Result</w:t>
            </w:r>
            <w:proofErr w:type="gramStart"/>
            <w:r w:rsidR="00F374CD" w:rsidRPr="006552C0">
              <w:rPr>
                <w:rFonts w:ascii="Verdana" w:hAnsi="Verdana" w:cs="Arial"/>
                <w:b/>
                <w:bCs/>
              </w:rPr>
              <w:t>:</w:t>
            </w:r>
            <w:r w:rsidR="00F374CD" w:rsidRPr="00B96BDF">
              <w:rPr>
                <w:rFonts w:ascii="Verdana" w:hAnsi="Verdana" w:cs="Arial"/>
                <w:bCs/>
              </w:rPr>
              <w:t xml:space="preserve"> </w:t>
            </w:r>
            <w:r w:rsidR="00CA55AB">
              <w:rPr>
                <w:rFonts w:ascii="Verdana" w:hAnsi="Verdana" w:cs="Arial"/>
                <w:bCs/>
              </w:rPr>
              <w:t xml:space="preserve"> </w:t>
            </w:r>
            <w:r w:rsidR="00F374CD" w:rsidRPr="00B96BDF">
              <w:rPr>
                <w:rFonts w:ascii="Verdana" w:hAnsi="Verdana" w:cs="Arial"/>
                <w:b/>
                <w:bCs/>
              </w:rPr>
              <w:t>Section</w:t>
            </w:r>
            <w:proofErr w:type="gramEnd"/>
            <w:r w:rsidR="00F374CD" w:rsidRPr="00B96BDF">
              <w:rPr>
                <w:rFonts w:ascii="Verdana" w:hAnsi="Verdana" w:cs="Arial"/>
                <w:b/>
                <w:bCs/>
              </w:rPr>
              <w:t xml:space="preserve"> 1</w:t>
            </w:r>
            <w:r w:rsidR="00F374CD" w:rsidRPr="00B96BDF">
              <w:rPr>
                <w:rFonts w:ascii="Verdana" w:hAnsi="Verdana" w:cs="Arial"/>
                <w:bCs/>
              </w:rPr>
              <w:t xml:space="preserve"> of the </w:t>
            </w:r>
            <w:r w:rsidR="00F374CD" w:rsidRPr="00B96BDF">
              <w:rPr>
                <w:rFonts w:ascii="Verdana" w:hAnsi="Verdana" w:cs="Arial"/>
                <w:b/>
                <w:bCs/>
              </w:rPr>
              <w:t>Enrollment Form View</w:t>
            </w:r>
            <w:r w:rsidR="00F374CD" w:rsidRPr="00B96BDF">
              <w:rPr>
                <w:rFonts w:ascii="Verdana" w:hAnsi="Verdana" w:cs="Arial"/>
                <w:bCs/>
              </w:rPr>
              <w:t xml:space="preserve"> screen will display</w:t>
            </w:r>
            <w:r w:rsidR="00F374CD">
              <w:rPr>
                <w:rFonts w:ascii="Verdana" w:hAnsi="Verdana" w:cs="Arial"/>
                <w:bCs/>
              </w:rPr>
              <w:t xml:space="preserve"> to include the </w:t>
            </w:r>
            <w:r w:rsidR="00F374CD">
              <w:rPr>
                <w:rFonts w:ascii="Verdana" w:hAnsi="Verdana" w:cs="Arial"/>
                <w:b/>
                <w:bCs/>
              </w:rPr>
              <w:t xml:space="preserve">Audit Trail </w:t>
            </w:r>
            <w:r w:rsidR="006A07CC">
              <w:rPr>
                <w:rFonts w:ascii="Verdana" w:hAnsi="Verdana" w:cs="Arial"/>
                <w:bCs/>
              </w:rPr>
              <w:t>hyperlink</w:t>
            </w:r>
            <w:r w:rsidR="00F374CD" w:rsidRPr="00B7166A">
              <w:rPr>
                <w:rFonts w:ascii="Verdana" w:hAnsi="Verdana" w:cs="Arial"/>
                <w:bCs/>
              </w:rPr>
              <w:t>.</w:t>
            </w:r>
          </w:p>
          <w:p w14:paraId="7E0BF0C0" w14:textId="77777777" w:rsidR="009A1FC1" w:rsidRPr="00B96BDF" w:rsidRDefault="009A1FC1" w:rsidP="006552C0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F374CD" w:rsidRPr="008A14FD" w14:paraId="2BEBE31B" w14:textId="77777777" w:rsidTr="009A1FC1">
        <w:tc>
          <w:tcPr>
            <w:tcW w:w="835" w:type="dxa"/>
          </w:tcPr>
          <w:p w14:paraId="03878AD7" w14:textId="77777777" w:rsidR="00F374CD" w:rsidRPr="002767CE" w:rsidRDefault="00F374CD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4</w:t>
            </w:r>
          </w:p>
        </w:tc>
        <w:tc>
          <w:tcPr>
            <w:tcW w:w="13515" w:type="dxa"/>
          </w:tcPr>
          <w:p w14:paraId="01E5F96E" w14:textId="77777777" w:rsidR="00F374CD" w:rsidRPr="00F374CD" w:rsidRDefault="00F374CD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F374CD">
              <w:rPr>
                <w:rFonts w:ascii="Verdana" w:hAnsi="Verdana" w:cs="Arial"/>
                <w:b/>
                <w:bCs/>
              </w:rPr>
              <w:t>Click</w:t>
            </w:r>
            <w:r w:rsidRPr="00F374CD">
              <w:rPr>
                <w:rFonts w:ascii="Verdana" w:hAnsi="Verdana" w:cs="Arial"/>
                <w:bCs/>
              </w:rPr>
              <w:t xml:space="preserve"> on the </w:t>
            </w:r>
            <w:r w:rsidRPr="00F374CD">
              <w:rPr>
                <w:rFonts w:ascii="Verdana" w:hAnsi="Verdana" w:cs="Arial"/>
                <w:b/>
                <w:bCs/>
              </w:rPr>
              <w:t>Audit Trail</w:t>
            </w:r>
            <w:r w:rsidRPr="00F374CD">
              <w:rPr>
                <w:rFonts w:ascii="Verdana" w:hAnsi="Verdana" w:cs="Arial"/>
                <w:bCs/>
              </w:rPr>
              <w:t xml:space="preserve"> hyperlink </w:t>
            </w:r>
            <w:r w:rsidRPr="003C791C">
              <w:rPr>
                <w:rFonts w:ascii="Verdana" w:hAnsi="Verdana" w:cs="Arial"/>
                <w:bCs/>
              </w:rPr>
              <w:t>on the</w:t>
            </w:r>
            <w:r w:rsidRPr="003C791C">
              <w:rPr>
                <w:rFonts w:ascii="Verdana" w:hAnsi="Verdana" w:cs="Arial"/>
                <w:b/>
                <w:bCs/>
              </w:rPr>
              <w:t xml:space="preserve"> right</w:t>
            </w:r>
            <w:r w:rsidRPr="003C791C">
              <w:rPr>
                <w:rFonts w:ascii="Verdana" w:hAnsi="Verdana" w:cs="Arial"/>
                <w:bCs/>
              </w:rPr>
              <w:t xml:space="preserve"> side</w:t>
            </w:r>
            <w:r w:rsidRPr="00F374CD">
              <w:rPr>
                <w:rFonts w:ascii="Verdana" w:hAnsi="Verdana" w:cs="Arial"/>
                <w:bCs/>
              </w:rPr>
              <w:t xml:space="preserve"> of the </w:t>
            </w:r>
            <w:r w:rsidRPr="00F374CD">
              <w:rPr>
                <w:rFonts w:ascii="Verdana" w:hAnsi="Verdana" w:cs="Arial"/>
                <w:b/>
                <w:bCs/>
              </w:rPr>
              <w:t>Section 1</w:t>
            </w:r>
            <w:r w:rsidRPr="00F374CD">
              <w:rPr>
                <w:rFonts w:ascii="Verdana" w:hAnsi="Verdana" w:cs="Arial"/>
                <w:bCs/>
              </w:rPr>
              <w:t xml:space="preserve"> screen.</w:t>
            </w:r>
          </w:p>
          <w:p w14:paraId="6E9EA196" w14:textId="77777777" w:rsidR="00F374CD" w:rsidRPr="00F374CD" w:rsidRDefault="00F374CD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56A9F346" w14:textId="77777777" w:rsidR="00F374CD" w:rsidRPr="00F374CD" w:rsidRDefault="00B610FB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73DCFDA5" wp14:editId="7FFB9A60">
                  <wp:extent cx="6867525" cy="876300"/>
                  <wp:effectExtent l="0" t="0" r="0" b="0"/>
                  <wp:docPr id="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752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E6B80B" w14:textId="77777777" w:rsidR="00F374CD" w:rsidRPr="00F374CD" w:rsidRDefault="00F374CD" w:rsidP="00377722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3E2F6240" w14:textId="77777777" w:rsidR="009A1FC1" w:rsidRDefault="009A1FC1" w:rsidP="009A1FC1">
            <w:pPr>
              <w:numPr>
                <w:ilvl w:val="0"/>
                <w:numId w:val="26"/>
              </w:numPr>
              <w:rPr>
                <w:rFonts w:ascii="Verdana" w:hAnsi="Verdana"/>
              </w:rPr>
            </w:pPr>
            <w:bookmarkStart w:id="41" w:name="OLE_LINK11"/>
            <w:bookmarkStart w:id="42" w:name="OLE_LINK12"/>
            <w:r>
              <w:rPr>
                <w:rFonts w:ascii="Verdana" w:hAnsi="Verdana"/>
              </w:rPr>
              <w:t xml:space="preserve">Review the Audit Trail in the Fazal Application to see the Election type being used for the enrollment by clicking </w:t>
            </w:r>
            <w:r w:rsidRPr="009A1FC1">
              <w:rPr>
                <w:rFonts w:ascii="Verdana" w:hAnsi="Verdana"/>
                <w:b/>
                <w:bCs/>
              </w:rPr>
              <w:t>show all</w:t>
            </w:r>
            <w:r>
              <w:rPr>
                <w:rFonts w:ascii="Verdana" w:hAnsi="Verdana"/>
              </w:rPr>
              <w:t xml:space="preserve">. </w:t>
            </w:r>
            <w:bookmarkEnd w:id="41"/>
            <w:bookmarkEnd w:id="42"/>
          </w:p>
          <w:p w14:paraId="3AD90C70" w14:textId="77777777" w:rsidR="009A1FC1" w:rsidRDefault="009A1FC1" w:rsidP="009A1FC1">
            <w:pPr>
              <w:jc w:val="center"/>
              <w:textAlignment w:val="top"/>
              <w:rPr>
                <w:b/>
                <w:noProof/>
              </w:rPr>
            </w:pPr>
          </w:p>
          <w:p w14:paraId="33BF00B3" w14:textId="77777777" w:rsidR="009A1FC1" w:rsidRDefault="00B610FB" w:rsidP="009A1FC1">
            <w:pPr>
              <w:jc w:val="center"/>
              <w:textAlignment w:val="top"/>
              <w:rPr>
                <w:rFonts w:ascii="Verdana" w:hAnsi="Verdana" w:cs="Arial"/>
                <w:b/>
                <w:bCs/>
                <w:sz w:val="32"/>
              </w:rPr>
            </w:pPr>
            <w:bookmarkStart w:id="43" w:name="_Hlk90527226"/>
            <w:r>
              <w:rPr>
                <w:noProof/>
              </w:rPr>
              <w:drawing>
                <wp:inline distT="0" distB="0" distL="0" distR="0" wp14:anchorId="725E4364" wp14:editId="254C5089">
                  <wp:extent cx="8001000" cy="361950"/>
                  <wp:effectExtent l="0" t="0" r="0" b="0"/>
                  <wp:docPr id="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r:link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 w14:paraId="418AAEF7" w14:textId="77777777" w:rsidR="009A1FC1" w:rsidRDefault="009A1FC1" w:rsidP="009A1FC1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00670EB4" w14:textId="77777777" w:rsidR="009A1FC1" w:rsidRDefault="009A1FC1" w:rsidP="009A1FC1">
            <w:pPr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/>
                <w:bCs/>
              </w:rPr>
              <w:t>Result</w:t>
            </w:r>
            <w:proofErr w:type="gramStart"/>
            <w:r>
              <w:rPr>
                <w:rFonts w:ascii="Verdana" w:hAnsi="Verdana" w:cs="Arial"/>
                <w:b/>
                <w:bCs/>
              </w:rPr>
              <w:t>:</w:t>
            </w:r>
            <w:r>
              <w:rPr>
                <w:rFonts w:ascii="Verdana" w:hAnsi="Verdana" w:cs="Arial"/>
                <w:bCs/>
              </w:rPr>
              <w:t xml:space="preserve">  The</w:t>
            </w:r>
            <w:proofErr w:type="gramEnd"/>
            <w:r>
              <w:rPr>
                <w:rFonts w:ascii="Verdana" w:hAnsi="Verdana" w:cs="Arial"/>
                <w:bCs/>
              </w:rPr>
              <w:t xml:space="preserve"> </w:t>
            </w:r>
            <w:r>
              <w:rPr>
                <w:rFonts w:ascii="Verdana" w:hAnsi="Verdana" w:cs="Arial"/>
                <w:b/>
                <w:bCs/>
              </w:rPr>
              <w:t>Audit History</w:t>
            </w:r>
            <w:r>
              <w:rPr>
                <w:rFonts w:ascii="Verdana" w:hAnsi="Verdana" w:cs="Arial"/>
                <w:bCs/>
              </w:rPr>
              <w:t xml:space="preserve"> screen will </w:t>
            </w:r>
            <w:proofErr w:type="gramStart"/>
            <w:r>
              <w:rPr>
                <w:rFonts w:ascii="Verdana" w:hAnsi="Verdana" w:cs="Arial"/>
                <w:bCs/>
              </w:rPr>
              <w:t>display</w:t>
            </w:r>
            <w:proofErr w:type="gramEnd"/>
            <w:r>
              <w:rPr>
                <w:rFonts w:ascii="Verdana" w:hAnsi="Verdana" w:cs="Arial"/>
                <w:bCs/>
              </w:rPr>
              <w:t>.</w:t>
            </w:r>
          </w:p>
          <w:p w14:paraId="0CABC21F" w14:textId="77777777" w:rsidR="009A1FC1" w:rsidRDefault="009A1FC1" w:rsidP="009A1FC1">
            <w:pPr>
              <w:rPr>
                <w:rFonts w:ascii="Verdana" w:hAnsi="Verdana" w:cs="Arial"/>
                <w:b/>
                <w:bCs/>
              </w:rPr>
            </w:pPr>
          </w:p>
          <w:p w14:paraId="3442D19E" w14:textId="77777777" w:rsidR="009A1FC1" w:rsidRDefault="00B610FB" w:rsidP="009A1FC1">
            <w:pPr>
              <w:jc w:val="center"/>
            </w:pPr>
            <w:bookmarkStart w:id="44" w:name="_Hlk90524727"/>
            <w:r>
              <w:rPr>
                <w:noProof/>
              </w:rPr>
              <w:drawing>
                <wp:inline distT="0" distB="0" distL="0" distR="0" wp14:anchorId="7BBA5F53" wp14:editId="37E7DEE6">
                  <wp:extent cx="7829550" cy="3505200"/>
                  <wp:effectExtent l="0" t="0" r="0" b="0"/>
                  <wp:docPr id="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r:link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0" cy="350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4"/>
          </w:p>
          <w:p w14:paraId="02705EA7" w14:textId="77777777" w:rsidR="009A1FC1" w:rsidRPr="002767CE" w:rsidRDefault="009A1FC1" w:rsidP="00377722">
            <w:pPr>
              <w:rPr>
                <w:rFonts w:ascii="Verdana" w:hAnsi="Verdana" w:cs="Arial"/>
                <w:b/>
                <w:bCs/>
              </w:rPr>
            </w:pPr>
          </w:p>
        </w:tc>
      </w:tr>
      <w:tr w:rsidR="00F374CD" w:rsidRPr="008A14FD" w14:paraId="60881B2E" w14:textId="77777777" w:rsidTr="009A1FC1">
        <w:tc>
          <w:tcPr>
            <w:tcW w:w="835" w:type="dxa"/>
          </w:tcPr>
          <w:p w14:paraId="13744803" w14:textId="77777777" w:rsidR="00F374CD" w:rsidRDefault="00F374CD" w:rsidP="0037772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5</w:t>
            </w:r>
          </w:p>
        </w:tc>
        <w:tc>
          <w:tcPr>
            <w:tcW w:w="13515" w:type="dxa"/>
          </w:tcPr>
          <w:p w14:paraId="6EFB489B" w14:textId="77777777" w:rsidR="00F374CD" w:rsidRPr="00F374CD" w:rsidRDefault="00F374CD" w:rsidP="00377722">
            <w:pPr>
              <w:textAlignment w:val="top"/>
              <w:rPr>
                <w:rFonts w:ascii="Verdana" w:hAnsi="Verdana" w:cs="Arial"/>
                <w:bCs/>
              </w:rPr>
            </w:pPr>
            <w:r w:rsidRPr="00F374CD">
              <w:rPr>
                <w:rFonts w:ascii="Verdana" w:hAnsi="Verdana" w:cs="Arial"/>
                <w:b/>
                <w:bCs/>
              </w:rPr>
              <w:t>View</w:t>
            </w:r>
            <w:r w:rsidRPr="00F374CD">
              <w:rPr>
                <w:rFonts w:ascii="Verdana" w:hAnsi="Verdana" w:cs="Arial"/>
                <w:bCs/>
              </w:rPr>
              <w:t xml:space="preserve"> </w:t>
            </w:r>
            <w:r w:rsidR="00BD2D02">
              <w:rPr>
                <w:rFonts w:ascii="Verdana" w:hAnsi="Verdana" w:cs="Arial"/>
                <w:bCs/>
              </w:rPr>
              <w:t xml:space="preserve">the </w:t>
            </w:r>
            <w:r w:rsidR="00BD2D02" w:rsidRPr="00BD2D02">
              <w:rPr>
                <w:rFonts w:ascii="Verdana" w:hAnsi="Verdana" w:cs="Arial"/>
                <w:b/>
                <w:bCs/>
              </w:rPr>
              <w:t>Modified Date</w:t>
            </w:r>
            <w:r w:rsidR="00BD2D02">
              <w:rPr>
                <w:rFonts w:ascii="Verdana" w:hAnsi="Verdana" w:cs="Arial"/>
                <w:bCs/>
              </w:rPr>
              <w:t xml:space="preserve"> and </w:t>
            </w:r>
            <w:r w:rsidR="00BD2D02" w:rsidRPr="00BD2D02">
              <w:rPr>
                <w:rFonts w:ascii="Verdana" w:hAnsi="Verdana" w:cs="Arial"/>
                <w:b/>
                <w:bCs/>
              </w:rPr>
              <w:t>Modified By</w:t>
            </w:r>
            <w:r w:rsidR="00BD2D02">
              <w:rPr>
                <w:rFonts w:ascii="Verdana" w:hAnsi="Verdana" w:cs="Arial"/>
                <w:bCs/>
              </w:rPr>
              <w:t xml:space="preserve"> fields on </w:t>
            </w:r>
            <w:r w:rsidR="00BD2D02" w:rsidRPr="00F374CD">
              <w:rPr>
                <w:rFonts w:ascii="Verdana" w:hAnsi="Verdana" w:cs="Arial"/>
                <w:bCs/>
              </w:rPr>
              <w:t xml:space="preserve">the </w:t>
            </w:r>
            <w:r w:rsidR="00BD2D02" w:rsidRPr="00F374CD">
              <w:rPr>
                <w:rFonts w:ascii="Verdana" w:hAnsi="Verdana" w:cs="Arial"/>
                <w:b/>
                <w:bCs/>
              </w:rPr>
              <w:t>Audit History</w:t>
            </w:r>
            <w:r w:rsidR="00BD2D02" w:rsidRPr="00F374CD">
              <w:rPr>
                <w:rFonts w:ascii="Verdana" w:hAnsi="Verdana" w:cs="Arial"/>
                <w:bCs/>
              </w:rPr>
              <w:t xml:space="preserve"> screen</w:t>
            </w:r>
            <w:r w:rsidR="00BD2D02">
              <w:rPr>
                <w:rFonts w:ascii="Verdana" w:hAnsi="Verdana" w:cs="Arial"/>
                <w:bCs/>
              </w:rPr>
              <w:t xml:space="preserve"> to determine who made changes to the enrollment application and when</w:t>
            </w:r>
            <w:r w:rsidRPr="00F374CD">
              <w:rPr>
                <w:rFonts w:ascii="Verdana" w:hAnsi="Verdana" w:cs="Arial"/>
                <w:bCs/>
              </w:rPr>
              <w:t>.</w:t>
            </w:r>
          </w:p>
          <w:p w14:paraId="391D5CA1" w14:textId="77777777" w:rsidR="00F374CD" w:rsidRDefault="00F374CD" w:rsidP="00377722">
            <w:pPr>
              <w:jc w:val="center"/>
              <w:textAlignment w:val="top"/>
              <w:rPr>
                <w:rFonts w:ascii="Verdana" w:hAnsi="Verdana" w:cs="Arial"/>
                <w:noProof/>
              </w:rPr>
            </w:pPr>
          </w:p>
          <w:p w14:paraId="36776787" w14:textId="77777777" w:rsidR="00F374CD" w:rsidRPr="00F374CD" w:rsidRDefault="00B610FB" w:rsidP="00377722">
            <w:pPr>
              <w:jc w:val="center"/>
              <w:textAlignment w:val="top"/>
              <w:rPr>
                <w:rFonts w:ascii="Verdana" w:hAnsi="Verdana" w:cs="Arial"/>
                <w:bCs/>
              </w:rPr>
            </w:pPr>
            <w:r w:rsidRPr="00F374CD">
              <w:rPr>
                <w:rFonts w:ascii="Verdana" w:hAnsi="Verdana" w:cs="Arial"/>
                <w:noProof/>
              </w:rPr>
              <w:drawing>
                <wp:inline distT="0" distB="0" distL="0" distR="0" wp14:anchorId="555EFF2F" wp14:editId="3870A1EA">
                  <wp:extent cx="5505450" cy="2552700"/>
                  <wp:effectExtent l="0" t="0" r="0" b="0"/>
                  <wp:docPr id="2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545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CB741F" w14:textId="77777777" w:rsidR="00F374CD" w:rsidRPr="00F374CD" w:rsidRDefault="00F374CD" w:rsidP="00377722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  <w:p w14:paraId="21328714" w14:textId="77777777" w:rsidR="00F374CD" w:rsidRDefault="000C118A" w:rsidP="00377722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F374CD">
              <w:rPr>
                <w:rFonts w:ascii="Verdana" w:hAnsi="Verdana" w:cs="Arial"/>
                <w:b/>
                <w:bCs/>
              </w:rPr>
              <w:t>Note</w:t>
            </w:r>
            <w:proofErr w:type="gramStart"/>
            <w:r w:rsidR="00F374CD" w:rsidRPr="00C92BB3">
              <w:rPr>
                <w:rFonts w:ascii="Verdana" w:hAnsi="Verdana" w:cs="Arial"/>
                <w:b/>
                <w:bCs/>
              </w:rPr>
              <w:t>:</w:t>
            </w:r>
            <w:r w:rsidR="00F374CD" w:rsidRPr="00F374CD">
              <w:rPr>
                <w:rFonts w:ascii="Verdana" w:hAnsi="Verdana" w:cs="Arial"/>
                <w:bCs/>
              </w:rPr>
              <w:t xml:space="preserve"> </w:t>
            </w:r>
            <w:r w:rsidR="00CA55AB">
              <w:rPr>
                <w:rFonts w:ascii="Verdana" w:hAnsi="Verdana" w:cs="Arial"/>
                <w:bCs/>
              </w:rPr>
              <w:t xml:space="preserve"> </w:t>
            </w:r>
            <w:r w:rsidR="00F374CD" w:rsidRPr="00F374CD">
              <w:rPr>
                <w:rFonts w:ascii="Verdana" w:hAnsi="Verdana" w:cs="Arial"/>
                <w:bCs/>
              </w:rPr>
              <w:t>This</w:t>
            </w:r>
            <w:proofErr w:type="gramEnd"/>
            <w:r w:rsidR="00F374CD" w:rsidRPr="00F374CD">
              <w:rPr>
                <w:rFonts w:ascii="Verdana" w:hAnsi="Verdana" w:cs="Arial"/>
                <w:bCs/>
              </w:rPr>
              <w:t xml:space="preserve"> screen </w:t>
            </w:r>
            <w:r w:rsidR="009577D8">
              <w:rPr>
                <w:rFonts w:ascii="Verdana" w:hAnsi="Verdana" w:cs="Arial"/>
                <w:bCs/>
              </w:rPr>
              <w:t xml:space="preserve">also </w:t>
            </w:r>
            <w:r w:rsidR="00F374CD" w:rsidRPr="00F374CD">
              <w:rPr>
                <w:rFonts w:ascii="Verdana" w:hAnsi="Verdana" w:cs="Arial"/>
                <w:bCs/>
              </w:rPr>
              <w:t xml:space="preserve">will help the CCR identify </w:t>
            </w:r>
            <w:r w:rsidR="009577D8">
              <w:rPr>
                <w:rFonts w:ascii="Verdana" w:hAnsi="Verdana" w:cs="Arial"/>
                <w:bCs/>
              </w:rPr>
              <w:t xml:space="preserve">an enrollment application’s current </w:t>
            </w:r>
            <w:r w:rsidR="009577D8" w:rsidRPr="00BD2D02">
              <w:rPr>
                <w:rFonts w:ascii="Verdana" w:hAnsi="Verdana" w:cs="Arial"/>
                <w:b/>
                <w:bCs/>
              </w:rPr>
              <w:t>Record S</w:t>
            </w:r>
            <w:r w:rsidR="00F374CD" w:rsidRPr="00BD2D02">
              <w:rPr>
                <w:rFonts w:ascii="Verdana" w:hAnsi="Verdana" w:cs="Arial"/>
                <w:b/>
                <w:bCs/>
              </w:rPr>
              <w:t>tage</w:t>
            </w:r>
            <w:r w:rsidR="00F374CD" w:rsidRPr="00F374CD">
              <w:rPr>
                <w:rFonts w:ascii="Verdana" w:hAnsi="Verdana" w:cs="Arial"/>
                <w:bCs/>
              </w:rPr>
              <w:t xml:space="preserve"> </w:t>
            </w:r>
            <w:r w:rsidR="009577D8">
              <w:rPr>
                <w:rFonts w:ascii="Verdana" w:hAnsi="Verdana" w:cs="Arial"/>
                <w:bCs/>
              </w:rPr>
              <w:t>or status in processing</w:t>
            </w:r>
            <w:r w:rsidR="00F374CD" w:rsidRPr="00F374CD">
              <w:rPr>
                <w:rFonts w:ascii="Verdana" w:hAnsi="Verdana" w:cs="Arial"/>
                <w:bCs/>
              </w:rPr>
              <w:t>.</w:t>
            </w:r>
            <w:r w:rsidR="00F374CD">
              <w:rPr>
                <w:rFonts w:ascii="Verdana" w:hAnsi="Verdana" w:cs="Arial"/>
                <w:bCs/>
                <w:color w:val="333333"/>
              </w:rPr>
              <w:t xml:space="preserve"> </w:t>
            </w:r>
          </w:p>
          <w:p w14:paraId="2A74DE7D" w14:textId="77777777" w:rsidR="009A1FC1" w:rsidRPr="00F374CD" w:rsidRDefault="009A1FC1" w:rsidP="00377722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</w:tr>
    </w:tbl>
    <w:p w14:paraId="60878F46" w14:textId="77777777" w:rsidR="00F374CD" w:rsidRDefault="00F374CD" w:rsidP="00377722">
      <w:pPr>
        <w:jc w:val="right"/>
      </w:pPr>
    </w:p>
    <w:p w14:paraId="4B9048EB" w14:textId="77777777" w:rsidR="00CA55AB" w:rsidRDefault="00CA55AB" w:rsidP="00CA55AB">
      <w:pPr>
        <w:jc w:val="right"/>
        <w:rPr>
          <w:rFonts w:ascii="Verdana" w:hAnsi="Verdana"/>
        </w:rPr>
      </w:pPr>
      <w:hyperlink w:anchor="_top" w:history="1">
        <w:r w:rsidRPr="00CA55A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04186" w:rsidRPr="00BF74E9" w14:paraId="327B5C05" w14:textId="77777777" w:rsidTr="00EB3EA1">
        <w:tc>
          <w:tcPr>
            <w:tcW w:w="5000" w:type="pct"/>
            <w:shd w:val="clear" w:color="auto" w:fill="C0C0C0"/>
          </w:tcPr>
          <w:p w14:paraId="794A4D10" w14:textId="77777777" w:rsidR="00904186" w:rsidRPr="00BC0C79" w:rsidRDefault="00904186" w:rsidP="00BC0C79">
            <w:pPr>
              <w:pStyle w:val="Heading2"/>
              <w:rPr>
                <w:rFonts w:ascii="Verdana" w:hAnsi="Verdana"/>
                <w:i w:val="0"/>
              </w:rPr>
            </w:pPr>
            <w:bookmarkStart w:id="45" w:name="_Resolution_Time"/>
            <w:bookmarkStart w:id="46" w:name="_Toc92350060"/>
            <w:bookmarkEnd w:id="45"/>
            <w:r w:rsidRPr="00BC0C79">
              <w:rPr>
                <w:rFonts w:ascii="Verdana" w:hAnsi="Verdana"/>
                <w:i w:val="0"/>
              </w:rPr>
              <w:t>Resolution Time</w:t>
            </w:r>
            <w:bookmarkEnd w:id="46"/>
          </w:p>
        </w:tc>
      </w:tr>
    </w:tbl>
    <w:p w14:paraId="4185F360" w14:textId="77777777" w:rsidR="00904186" w:rsidRPr="004E15B6" w:rsidRDefault="004E15B6" w:rsidP="00377722">
      <w:pPr>
        <w:rPr>
          <w:rFonts w:ascii="Verdana" w:hAnsi="Verdana" w:cs="Arial"/>
          <w:bCs/>
        </w:rPr>
      </w:pPr>
      <w:r w:rsidRPr="004E15B6">
        <w:rPr>
          <w:rFonts w:ascii="Verdana" w:hAnsi="Verdana" w:cs="Arial"/>
          <w:bCs/>
        </w:rPr>
        <w:t>Varies by process</w:t>
      </w:r>
    </w:p>
    <w:p w14:paraId="4AD66F42" w14:textId="77777777" w:rsidR="00CA55AB" w:rsidRDefault="00CA55AB" w:rsidP="00CA55AB">
      <w:pPr>
        <w:jc w:val="right"/>
        <w:rPr>
          <w:rFonts w:ascii="Verdana" w:hAnsi="Verdana"/>
        </w:rPr>
      </w:pPr>
      <w:hyperlink w:anchor="_top" w:history="1">
        <w:r w:rsidRPr="00CA55A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04F99" w:rsidRPr="00BF74E9" w14:paraId="36F22668" w14:textId="77777777" w:rsidTr="00DD4CED">
        <w:tc>
          <w:tcPr>
            <w:tcW w:w="5000" w:type="pct"/>
            <w:shd w:val="clear" w:color="auto" w:fill="C0C0C0"/>
          </w:tcPr>
          <w:p w14:paraId="1F771876" w14:textId="77777777" w:rsidR="00E04F99" w:rsidRPr="00BC0C79" w:rsidRDefault="00E04F99" w:rsidP="00BC0C79">
            <w:pPr>
              <w:pStyle w:val="Heading2"/>
              <w:rPr>
                <w:rFonts w:ascii="Verdana" w:hAnsi="Verdana"/>
                <w:i w:val="0"/>
              </w:rPr>
            </w:pPr>
            <w:bookmarkStart w:id="47" w:name="_Toc92350061"/>
            <w:r w:rsidRPr="00BC0C79">
              <w:rPr>
                <w:rFonts w:ascii="Verdana" w:hAnsi="Verdana"/>
                <w:i w:val="0"/>
              </w:rPr>
              <w:t>FAQs</w:t>
            </w:r>
            <w:bookmarkEnd w:id="47"/>
          </w:p>
        </w:tc>
      </w:tr>
    </w:tbl>
    <w:p w14:paraId="02B83ED3" w14:textId="77777777" w:rsidR="00381DEE" w:rsidRDefault="00381DEE" w:rsidP="00377722">
      <w:pPr>
        <w:rPr>
          <w:rFonts w:ascii="Verdana" w:hAnsi="Verdana"/>
        </w:rPr>
      </w:pPr>
    </w:p>
    <w:p w14:paraId="714ECC5D" w14:textId="77777777" w:rsidR="00436050" w:rsidRPr="0018151A" w:rsidRDefault="00436050" w:rsidP="00377722">
      <w:pPr>
        <w:rPr>
          <w:rFonts w:ascii="Verdana" w:hAnsi="Verdana"/>
        </w:rPr>
      </w:pPr>
      <w:r w:rsidRPr="00436050">
        <w:rPr>
          <w:rFonts w:ascii="Verdana" w:hAnsi="Verdana"/>
        </w:rPr>
        <w:t>The following</w:t>
      </w:r>
      <w:r>
        <w:rPr>
          <w:rFonts w:ascii="Verdana" w:hAnsi="Verdana"/>
        </w:rPr>
        <w:t xml:space="preserve"> FAQ will assist the CCR in addressing questions regarding enrollment</w:t>
      </w:r>
      <w:r w:rsidR="0018151A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3"/>
        <w:gridCol w:w="4887"/>
        <w:gridCol w:w="4890"/>
      </w:tblGrid>
      <w:tr w:rsidR="00E04F99" w14:paraId="526984C8" w14:textId="77777777" w:rsidTr="009A1261">
        <w:tc>
          <w:tcPr>
            <w:tcW w:w="1225" w:type="pct"/>
            <w:shd w:val="pct10" w:color="auto" w:fill="auto"/>
          </w:tcPr>
          <w:p w14:paraId="7702EFF7" w14:textId="77777777" w:rsidR="00E04F99" w:rsidRPr="00583B43" w:rsidRDefault="00436050" w:rsidP="0037772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Question</w:t>
            </w:r>
          </w:p>
        </w:tc>
        <w:tc>
          <w:tcPr>
            <w:tcW w:w="3775" w:type="pct"/>
            <w:gridSpan w:val="2"/>
            <w:shd w:val="pct10" w:color="auto" w:fill="auto"/>
          </w:tcPr>
          <w:p w14:paraId="46BCC1F4" w14:textId="77777777" w:rsidR="00E04F99" w:rsidRPr="00583B43" w:rsidRDefault="00436050" w:rsidP="0037772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Answer</w:t>
            </w:r>
          </w:p>
        </w:tc>
      </w:tr>
      <w:tr w:rsidR="006671B5" w14:paraId="0E312DB3" w14:textId="77777777" w:rsidTr="009A1261">
        <w:trPr>
          <w:trHeight w:val="381"/>
        </w:trPr>
        <w:tc>
          <w:tcPr>
            <w:tcW w:w="1225" w:type="pct"/>
            <w:vMerge w:val="restart"/>
          </w:tcPr>
          <w:p w14:paraId="3517D003" w14:textId="77777777" w:rsidR="006671B5" w:rsidRPr="00436050" w:rsidRDefault="006671B5" w:rsidP="00377722">
            <w:pPr>
              <w:rPr>
                <w:rFonts w:ascii="Verdana" w:hAnsi="Verdana"/>
                <w:b/>
              </w:rPr>
            </w:pPr>
            <w:r w:rsidRPr="00436050">
              <w:rPr>
                <w:rFonts w:ascii="Verdana" w:hAnsi="Verdana"/>
                <w:b/>
              </w:rPr>
              <w:t>Who enrolled me in this plan?</w:t>
            </w:r>
          </w:p>
        </w:tc>
        <w:tc>
          <w:tcPr>
            <w:tcW w:w="3775" w:type="pct"/>
            <w:gridSpan w:val="2"/>
            <w:tcBorders>
              <w:bottom w:val="single" w:sz="4" w:space="0" w:color="auto"/>
            </w:tcBorders>
          </w:tcPr>
          <w:p w14:paraId="6D93D762" w14:textId="77777777" w:rsidR="006671B5" w:rsidRPr="00583B43" w:rsidRDefault="00B610FB" w:rsidP="00FD1FA2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540060CD" wp14:editId="2D8E8DA9">
                  <wp:extent cx="238125" cy="209550"/>
                  <wp:effectExtent l="0" t="0" r="0" b="0"/>
                  <wp:docPr id="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D1FA2">
              <w:rPr>
                <w:rFonts w:ascii="Verdana" w:hAnsi="Verdana"/>
                <w:b/>
              </w:rPr>
              <w:t xml:space="preserve">  </w:t>
            </w:r>
            <w:r w:rsidR="006671B5" w:rsidRPr="00583B43">
              <w:rPr>
                <w:rFonts w:ascii="Verdana" w:hAnsi="Verdana"/>
              </w:rPr>
              <w:t>When there are multiple enrollment requests, the most recent enrollment submitted to any MED D plan cancels all previous enrollment requests.</w:t>
            </w:r>
          </w:p>
          <w:p w14:paraId="5BBAB1B4" w14:textId="77777777" w:rsidR="006671B5" w:rsidRPr="00583B43" w:rsidRDefault="006671B5" w:rsidP="00377722">
            <w:pPr>
              <w:rPr>
                <w:rFonts w:ascii="Verdana" w:hAnsi="Verdana"/>
              </w:rPr>
            </w:pPr>
          </w:p>
          <w:p w14:paraId="24401DD5" w14:textId="77777777" w:rsidR="006671B5" w:rsidRDefault="006671B5" w:rsidP="00377722">
            <w:pPr>
              <w:rPr>
                <w:rFonts w:ascii="Verdana" w:hAnsi="Verdana"/>
              </w:rPr>
            </w:pPr>
            <w:r w:rsidRPr="00583B43">
              <w:rPr>
                <w:rFonts w:ascii="Verdana" w:hAnsi="Verdana"/>
              </w:rPr>
              <w:t xml:space="preserve">Refer to the </w:t>
            </w:r>
            <w:hyperlink w:anchor="_Determining_the_Enrollment" w:history="1">
              <w:r w:rsidRPr="004C12A6">
                <w:rPr>
                  <w:rStyle w:val="Hyperlink"/>
                  <w:rFonts w:ascii="Verdana" w:hAnsi="Verdana"/>
                </w:rPr>
                <w:t xml:space="preserve">Determining </w:t>
              </w:r>
              <w:proofErr w:type="gramStart"/>
              <w:r w:rsidRPr="004C12A6">
                <w:rPr>
                  <w:rStyle w:val="Hyperlink"/>
                  <w:rFonts w:ascii="Verdana" w:hAnsi="Verdana"/>
                </w:rPr>
                <w:t>the Enrollment</w:t>
              </w:r>
              <w:proofErr w:type="gramEnd"/>
              <w:r w:rsidRPr="004C12A6">
                <w:rPr>
                  <w:rStyle w:val="Hyperlink"/>
                  <w:rFonts w:ascii="Verdana" w:hAnsi="Verdana"/>
                </w:rPr>
                <w:t xml:space="preserve"> Source in FAZAL</w:t>
              </w:r>
            </w:hyperlink>
            <w:r w:rsidRPr="00583B43">
              <w:rPr>
                <w:rFonts w:ascii="Verdana" w:hAnsi="Verdana"/>
              </w:rPr>
              <w:t xml:space="preserve"> section of this work instruction.</w:t>
            </w:r>
          </w:p>
          <w:p w14:paraId="4AC54D3E" w14:textId="77777777" w:rsidR="009A1FC1" w:rsidRPr="00583B43" w:rsidRDefault="009A1FC1" w:rsidP="00377722">
            <w:pPr>
              <w:rPr>
                <w:rFonts w:ascii="Verdana" w:hAnsi="Verdana"/>
              </w:rPr>
            </w:pPr>
          </w:p>
        </w:tc>
      </w:tr>
      <w:tr w:rsidR="006671B5" w14:paraId="30551911" w14:textId="77777777" w:rsidTr="009A1261">
        <w:trPr>
          <w:trHeight w:val="305"/>
        </w:trPr>
        <w:tc>
          <w:tcPr>
            <w:tcW w:w="1225" w:type="pct"/>
            <w:vMerge/>
          </w:tcPr>
          <w:p w14:paraId="0FB2EE44" w14:textId="77777777" w:rsidR="006671B5" w:rsidRPr="00436050" w:rsidRDefault="006671B5" w:rsidP="00377722">
            <w:pPr>
              <w:rPr>
                <w:rFonts w:ascii="Verdana" w:hAnsi="Verdana"/>
                <w:b/>
              </w:rPr>
            </w:pPr>
          </w:p>
        </w:tc>
        <w:tc>
          <w:tcPr>
            <w:tcW w:w="1887" w:type="pct"/>
            <w:shd w:val="pct10" w:color="auto" w:fill="auto"/>
          </w:tcPr>
          <w:p w14:paraId="5E6B700E" w14:textId="77777777" w:rsidR="006671B5" w:rsidRPr="00583B43" w:rsidRDefault="00705378" w:rsidP="0037772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 the beneficiary…</w:t>
            </w:r>
          </w:p>
        </w:tc>
        <w:tc>
          <w:tcPr>
            <w:tcW w:w="1888" w:type="pct"/>
            <w:shd w:val="pct10" w:color="auto" w:fill="auto"/>
          </w:tcPr>
          <w:p w14:paraId="5AB6C29E" w14:textId="77777777" w:rsidR="006671B5" w:rsidRPr="00583B43" w:rsidRDefault="00705378" w:rsidP="0037772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6671B5" w14:paraId="2D43FEF6" w14:textId="77777777" w:rsidTr="009A1261">
        <w:trPr>
          <w:trHeight w:val="170"/>
        </w:trPr>
        <w:tc>
          <w:tcPr>
            <w:tcW w:w="1225" w:type="pct"/>
            <w:vMerge/>
          </w:tcPr>
          <w:p w14:paraId="4BAF69B5" w14:textId="77777777" w:rsidR="006671B5" w:rsidRPr="00436050" w:rsidRDefault="006671B5" w:rsidP="00377722">
            <w:pPr>
              <w:rPr>
                <w:rFonts w:ascii="Verdana" w:hAnsi="Verdana"/>
                <w:b/>
              </w:rPr>
            </w:pPr>
          </w:p>
        </w:tc>
        <w:tc>
          <w:tcPr>
            <w:tcW w:w="1887" w:type="pct"/>
          </w:tcPr>
          <w:p w14:paraId="23771800" w14:textId="77777777" w:rsidR="006671B5" w:rsidRPr="006671B5" w:rsidRDefault="00705378" w:rsidP="0037772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Pr="006671B5">
              <w:rPr>
                <w:rFonts w:ascii="Verdana" w:hAnsi="Verdana"/>
              </w:rPr>
              <w:t>oes not agree and wants to be disenrolled.</w:t>
            </w:r>
          </w:p>
        </w:tc>
        <w:tc>
          <w:tcPr>
            <w:tcW w:w="1888" w:type="pct"/>
          </w:tcPr>
          <w:p w14:paraId="2AE08A46" w14:textId="77777777" w:rsidR="003D59F9" w:rsidRDefault="00705378" w:rsidP="00C4650B">
            <w:pPr>
              <w:rPr>
                <w:rFonts w:ascii="Verdana" w:hAnsi="Verdana"/>
              </w:rPr>
            </w:pPr>
            <w:r w:rsidRPr="006671B5">
              <w:rPr>
                <w:rFonts w:ascii="Verdana" w:hAnsi="Verdana"/>
              </w:rPr>
              <w:t>Refer t</w:t>
            </w:r>
            <w:r w:rsidR="009A1FC1">
              <w:rPr>
                <w:rFonts w:ascii="Verdana" w:hAnsi="Verdana"/>
              </w:rPr>
              <w:t>o</w:t>
            </w:r>
            <w:r w:rsidR="003D59F9">
              <w:rPr>
                <w:rFonts w:ascii="Verdana" w:hAnsi="Verdana"/>
              </w:rPr>
              <w:t>:</w:t>
            </w:r>
          </w:p>
          <w:p w14:paraId="032563D8" w14:textId="61A724C4" w:rsidR="00B41D0D" w:rsidRPr="00DD0C68" w:rsidRDefault="009E1D26" w:rsidP="003D59F9">
            <w:pPr>
              <w:numPr>
                <w:ilvl w:val="0"/>
                <w:numId w:val="21"/>
              </w:numPr>
              <w:rPr>
                <w:rFonts w:ascii="Verdana" w:hAnsi="Verdana"/>
                <w:bCs/>
              </w:rPr>
            </w:pPr>
            <w:hyperlink r:id="rId41" w:anchor="!/view?docid=f91cc8b2-7c71-411c-af04-187b729ec322" w:history="1">
              <w:r w:rsidR="00DD0C68" w:rsidRPr="009E1D26">
                <w:rPr>
                  <w:rStyle w:val="Hyperlink"/>
                  <w:rFonts w:ascii="Verdana" w:hAnsi="Verdana"/>
                  <w:bCs/>
                </w:rPr>
                <w:t>Compass MED D - Specialized Member Services Team (SMST) - Cancellation of Voluntary Disenrollment</w:t>
              </w:r>
            </w:hyperlink>
          </w:p>
          <w:p w14:paraId="4C7402BA" w14:textId="0008985B" w:rsidR="003D59F9" w:rsidRPr="00A346C8" w:rsidRDefault="00A346C8" w:rsidP="003D59F9">
            <w:pPr>
              <w:numPr>
                <w:ilvl w:val="0"/>
                <w:numId w:val="21"/>
              </w:numPr>
              <w:rPr>
                <w:rFonts w:ascii="Verdana" w:hAnsi="Verdana"/>
                <w:b/>
              </w:rPr>
            </w:pPr>
            <w:hyperlink r:id="rId42" w:anchor="!/view?docid=88243c36-3de2-40d1-8069-a8f149c9d260" w:history="1">
              <w:r w:rsidRPr="00A346C8">
                <w:rPr>
                  <w:rStyle w:val="Hyperlink"/>
                  <w:rFonts w:ascii="Verdana" w:hAnsi="Verdana"/>
                </w:rPr>
                <w:t>Compass MED D - Blue MedicareRx (NEJE) Voluntary Disenrollment</w:t>
              </w:r>
            </w:hyperlink>
          </w:p>
          <w:p w14:paraId="19996853" w14:textId="77777777" w:rsidR="009A1FC1" w:rsidRPr="00583B43" w:rsidRDefault="009A1FC1" w:rsidP="00F27FA1">
            <w:pPr>
              <w:ind w:left="720"/>
              <w:rPr>
                <w:rFonts w:ascii="Verdana" w:hAnsi="Verdana"/>
                <w:b/>
              </w:rPr>
            </w:pPr>
          </w:p>
        </w:tc>
      </w:tr>
      <w:tr w:rsidR="006671B5" w14:paraId="2C2A6485" w14:textId="77777777" w:rsidTr="009A1261">
        <w:trPr>
          <w:trHeight w:val="782"/>
        </w:trPr>
        <w:tc>
          <w:tcPr>
            <w:tcW w:w="1225" w:type="pct"/>
            <w:vMerge/>
          </w:tcPr>
          <w:p w14:paraId="2498EFCC" w14:textId="77777777" w:rsidR="006671B5" w:rsidRPr="00436050" w:rsidRDefault="006671B5" w:rsidP="00377722">
            <w:pPr>
              <w:rPr>
                <w:rFonts w:ascii="Verdana" w:hAnsi="Verdana"/>
                <w:b/>
              </w:rPr>
            </w:pPr>
          </w:p>
        </w:tc>
        <w:tc>
          <w:tcPr>
            <w:tcW w:w="1887" w:type="pct"/>
          </w:tcPr>
          <w:p w14:paraId="1A342314" w14:textId="77777777" w:rsidR="006671B5" w:rsidRPr="004C12A6" w:rsidRDefault="00705378" w:rsidP="0037772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Asks </w:t>
            </w:r>
            <w:r w:rsidRPr="004C12A6">
              <w:rPr>
                <w:rFonts w:ascii="Verdana" w:hAnsi="Verdana"/>
              </w:rPr>
              <w:t>specific questions about the plan</w:t>
            </w:r>
          </w:p>
        </w:tc>
        <w:tc>
          <w:tcPr>
            <w:tcW w:w="1888" w:type="pct"/>
          </w:tcPr>
          <w:p w14:paraId="5D32720F" w14:textId="77777777" w:rsidR="00E0533E" w:rsidRDefault="00705378" w:rsidP="00377722">
            <w:pPr>
              <w:rPr>
                <w:rFonts w:ascii="Verdana" w:hAnsi="Verdana"/>
                <w:bCs/>
              </w:rPr>
            </w:pPr>
            <w:bookmarkStart w:id="48" w:name="P6_11"/>
            <w:bookmarkEnd w:id="48"/>
            <w:r w:rsidRPr="004C12A6">
              <w:rPr>
                <w:rFonts w:ascii="Verdana" w:hAnsi="Verdana"/>
                <w:bCs/>
              </w:rPr>
              <w:t xml:space="preserve">Refer to </w:t>
            </w:r>
          </w:p>
          <w:p w14:paraId="5AB9EFDA" w14:textId="33C59724" w:rsidR="00A346C8" w:rsidRPr="00A346C8" w:rsidRDefault="009A1261" w:rsidP="00E31939">
            <w:pPr>
              <w:numPr>
                <w:ilvl w:val="0"/>
                <w:numId w:val="19"/>
              </w:numPr>
              <w:rPr>
                <w:rFonts w:ascii="Verdana" w:hAnsi="Verdana"/>
                <w:bCs/>
                <w:u w:val="single"/>
              </w:rPr>
            </w:pPr>
            <w:hyperlink r:id="rId43" w:anchor="!/view?docid=2b21522b-c27b-4b5a-a6c0-fc8805816fcc" w:history="1">
              <w:r w:rsidRPr="009A1261">
                <w:rPr>
                  <w:rStyle w:val="Hyperlink"/>
                  <w:rFonts w:ascii="Verdana" w:hAnsi="Verdana"/>
                  <w:bCs/>
                </w:rPr>
                <w:t>MED D - 2025 SilverScript PDP Readiness Plan Design Reference</w:t>
              </w:r>
            </w:hyperlink>
          </w:p>
          <w:p w14:paraId="734E8156" w14:textId="6D330E56" w:rsidR="00E31939" w:rsidRPr="00E31939" w:rsidRDefault="00E31939" w:rsidP="00E31939">
            <w:pPr>
              <w:numPr>
                <w:ilvl w:val="0"/>
                <w:numId w:val="19"/>
              </w:numPr>
              <w:rPr>
                <w:rFonts w:ascii="Verdana" w:hAnsi="Verdana"/>
                <w:bCs/>
                <w:u w:val="single"/>
              </w:rPr>
            </w:pPr>
            <w:hyperlink r:id="rId44" w:anchor="!/view?docid=e1c2210e-ca58-4dc6-8cd7-63e4d2340c4a" w:history="1">
              <w:r w:rsidRPr="00E31939">
                <w:rPr>
                  <w:rStyle w:val="Hyperlink"/>
                  <w:rFonts w:ascii="Verdana" w:hAnsi="Verdana"/>
                  <w:bCs/>
                </w:rPr>
                <w:t>MED D - 2024 Readiness Plan Design Reference</w:t>
              </w:r>
            </w:hyperlink>
          </w:p>
          <w:p w14:paraId="087682D2" w14:textId="77777777" w:rsidR="00C419C0" w:rsidRDefault="00C419C0" w:rsidP="00E31939">
            <w:pPr>
              <w:ind w:left="720"/>
              <w:rPr>
                <w:rFonts w:ascii="Verdana" w:hAnsi="Verdana"/>
                <w:bCs/>
              </w:rPr>
            </w:pPr>
          </w:p>
          <w:p w14:paraId="458576C6" w14:textId="77777777" w:rsidR="009A1FC1" w:rsidRPr="00630794" w:rsidRDefault="009A1FC1" w:rsidP="0018151A">
            <w:pPr>
              <w:ind w:left="720"/>
              <w:rPr>
                <w:rFonts w:ascii="Verdana" w:hAnsi="Verdana"/>
                <w:bCs/>
              </w:rPr>
            </w:pPr>
          </w:p>
        </w:tc>
      </w:tr>
    </w:tbl>
    <w:p w14:paraId="715F0CF1" w14:textId="77777777" w:rsidR="00435B83" w:rsidRDefault="00435B83" w:rsidP="00CA55AB">
      <w:pPr>
        <w:jc w:val="right"/>
        <w:rPr>
          <w:rFonts w:ascii="Verdana" w:hAnsi="Verdana"/>
        </w:rPr>
      </w:pPr>
    </w:p>
    <w:p w14:paraId="66807674" w14:textId="77777777" w:rsidR="00435B83" w:rsidRDefault="00435B83" w:rsidP="00435B83">
      <w:pPr>
        <w:jc w:val="right"/>
        <w:rPr>
          <w:rFonts w:ascii="Verdana" w:hAnsi="Verdana"/>
        </w:rPr>
      </w:pPr>
      <w:hyperlink w:anchor="_top" w:history="1">
        <w:r w:rsidRPr="0077725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435B83" w:rsidRPr="0064267B" w14:paraId="527F4F17" w14:textId="77777777" w:rsidTr="003C791C">
        <w:tc>
          <w:tcPr>
            <w:tcW w:w="5000" w:type="pct"/>
            <w:shd w:val="clear" w:color="auto" w:fill="C0C0C0"/>
          </w:tcPr>
          <w:p w14:paraId="694D388C" w14:textId="77777777" w:rsidR="00435B83" w:rsidRPr="0064267B" w:rsidRDefault="00435B83" w:rsidP="00ED485E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49" w:name="_Toc525825645"/>
            <w:bookmarkStart w:id="50" w:name="_Toc92350062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49"/>
            <w:bookmarkEnd w:id="50"/>
          </w:p>
        </w:tc>
      </w:tr>
    </w:tbl>
    <w:p w14:paraId="790A0556" w14:textId="04ADE43E" w:rsidR="003C791C" w:rsidRPr="000D4BA2" w:rsidRDefault="003C791C" w:rsidP="003C791C">
      <w:pPr>
        <w:rPr>
          <w:rFonts w:ascii="Verdana" w:hAnsi="Verdana"/>
        </w:rPr>
      </w:pPr>
      <w:r>
        <w:rPr>
          <w:rFonts w:ascii="Verdana" w:hAnsi="Verdana" w:cs="Verdana"/>
        </w:rPr>
        <w:t xml:space="preserve">Grievance Standard Verbiage (for use in Discussion with Beneficiary) section in </w:t>
      </w:r>
      <w:r w:rsidR="00013F21">
        <w:fldChar w:fldCharType="begin"/>
      </w:r>
      <w:ins w:id="51" w:author="Kristoff, Angel T" w:date="2025-07-15T13:42:00Z" w16du:dateUtc="2025-07-15T17:42:00Z">
        <w:r w:rsidR="00DF00EE">
          <w:instrText>HYPERLINK "C:\\Users\\C337799\\AppData\\Local\\Microsoft\\Windows\\INetCache\\Content.Outlook\\40ZZSJWS\\TSRC-PROD-007931"</w:instrText>
        </w:r>
      </w:ins>
      <w:del w:id="52" w:author="Kristoff, Angel T" w:date="2025-07-15T13:42:00Z" w16du:dateUtc="2025-07-15T17:42:00Z">
        <w:r w:rsidR="00013F21" w:rsidDel="00DF00EE">
          <w:delInstrText>HYPERLINK "../AppData/Local/Microsoft/Windows/INetCache/Content.Outlook/40ZZSJWS/TSRC-PROD-007931"</w:delInstrText>
        </w:r>
      </w:del>
      <w:ins w:id="53" w:author="Kristoff, Angel T" w:date="2025-07-15T13:42:00Z" w16du:dateUtc="2025-07-15T17:42:00Z"/>
      <w:r w:rsidR="00013F21">
        <w:fldChar w:fldCharType="separate"/>
      </w:r>
      <w:r w:rsidR="00013F21">
        <w:rPr>
          <w:rFonts w:ascii="Verdana" w:hAnsi="Verdana" w:cs="Verdana"/>
          <w:color w:val="0000FF"/>
          <w:u w:val="single"/>
        </w:rPr>
        <w:t>MED D - Grievances Index</w:t>
      </w:r>
      <w:r w:rsidR="00013F21">
        <w:fldChar w:fldCharType="end"/>
      </w:r>
    </w:p>
    <w:p w14:paraId="107BA83C" w14:textId="77777777" w:rsidR="003C791C" w:rsidRDefault="003C791C" w:rsidP="003C791C">
      <w:pPr>
        <w:rPr>
          <w:rFonts w:ascii="Verdana" w:hAnsi="Verdana"/>
          <w:b/>
        </w:rPr>
      </w:pPr>
    </w:p>
    <w:p w14:paraId="72F1C02A" w14:textId="77777777" w:rsidR="003C791C" w:rsidRPr="00DB4BE5" w:rsidRDefault="003C791C" w:rsidP="003C791C">
      <w:pPr>
        <w:rPr>
          <w:rFonts w:ascii="Verdana" w:hAnsi="Verdana"/>
          <w:color w:val="FF0000"/>
        </w:rPr>
      </w:pPr>
      <w:r>
        <w:rPr>
          <w:rFonts w:ascii="Verdana" w:hAnsi="Verdana"/>
          <w:b/>
        </w:rPr>
        <w:t xml:space="preserve">Parent SOP:  </w:t>
      </w:r>
      <w:r w:rsidRPr="00DB4BE5">
        <w:rPr>
          <w:rFonts w:ascii="Verdana" w:hAnsi="Verdana"/>
          <w:bCs/>
        </w:rPr>
        <w:t>CALL-0048:</w:t>
      </w:r>
      <w:r w:rsidR="006552C0">
        <w:rPr>
          <w:rFonts w:ascii="Verdana" w:hAnsi="Verdana"/>
          <w:bCs/>
        </w:rPr>
        <w:t xml:space="preserve"> </w:t>
      </w:r>
      <w:r w:rsidRPr="00DB4BE5">
        <w:rPr>
          <w:rFonts w:ascii="Verdana" w:hAnsi="Verdana"/>
          <w:bCs/>
          <w:color w:val="333333"/>
        </w:rPr>
        <w:t xml:space="preserve"> </w:t>
      </w:r>
      <w:hyperlink r:id="rId45" w:tgtFrame="_blank" w:history="1">
        <w:r w:rsidRPr="00DB4BE5"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3F65F834" w14:textId="0832A64E" w:rsidR="003C791C" w:rsidRDefault="003C791C" w:rsidP="003C791C">
      <w:pPr>
        <w:rPr>
          <w:rFonts w:ascii="Verdana" w:hAnsi="Verdana"/>
        </w:rPr>
      </w:pPr>
      <w:r>
        <w:rPr>
          <w:rFonts w:ascii="Verdana" w:hAnsi="Verdana"/>
          <w:b/>
        </w:rPr>
        <w:t xml:space="preserve">Abbreviations/Definitions:  </w:t>
      </w:r>
      <w:r>
        <w:fldChar w:fldCharType="begin"/>
      </w:r>
      <w:ins w:id="54" w:author="Kristoff, Angel T" w:date="2025-07-15T13:42:00Z" w16du:dateUtc="2025-07-15T17:42:00Z">
        <w:r w:rsidR="00DF00EE">
          <w:instrText>HYPERLINK "C:\\Users\\C337799\\AppData\\Local\\Microsoft\\Windows\\INetCache\\Content.Outlook\\40ZZSJWS\\CMS-2-017428"</w:instrText>
        </w:r>
      </w:ins>
      <w:del w:id="55" w:author="Kristoff, Angel T" w:date="2025-07-15T13:42:00Z" w16du:dateUtc="2025-07-15T17:42:00Z">
        <w:r w:rsidDel="00DF00EE">
          <w:delInstrText>HYPERLINK "../AppData/Local/Microsoft/Windows/INetCache/Content.Outlook/40ZZSJWS/CMS-2-017428"</w:delInstrText>
        </w:r>
      </w:del>
      <w:ins w:id="56" w:author="Kristoff, Angel T" w:date="2025-07-15T13:42:00Z" w16du:dateUtc="2025-07-15T17:42:00Z"/>
      <w:r>
        <w:fldChar w:fldCharType="separate"/>
      </w:r>
      <w:r>
        <w:rPr>
          <w:rStyle w:val="Hyperlink"/>
          <w:rFonts w:ascii="Verdana" w:hAnsi="Verdana"/>
        </w:rPr>
        <w:t>Abbreviations / Definitions</w:t>
      </w:r>
      <w:r>
        <w:fldChar w:fldCharType="end"/>
      </w:r>
    </w:p>
    <w:p w14:paraId="45EFC0ED" w14:textId="77777777" w:rsidR="00435B83" w:rsidRDefault="00435B83" w:rsidP="00CA55AB">
      <w:pPr>
        <w:jc w:val="right"/>
        <w:rPr>
          <w:rFonts w:ascii="Verdana" w:hAnsi="Verdana"/>
        </w:rPr>
      </w:pPr>
      <w:bookmarkStart w:id="57" w:name="_Parent_SOP"/>
      <w:bookmarkEnd w:id="57"/>
    </w:p>
    <w:p w14:paraId="19C91C5E" w14:textId="77777777" w:rsidR="00CA55AB" w:rsidRDefault="00CA55AB" w:rsidP="00CA55AB">
      <w:pPr>
        <w:jc w:val="right"/>
        <w:rPr>
          <w:rFonts w:ascii="Verdana" w:hAnsi="Verdana"/>
        </w:rPr>
      </w:pPr>
      <w:hyperlink w:anchor="_top" w:history="1">
        <w:r w:rsidRPr="00CA55AB">
          <w:rPr>
            <w:rStyle w:val="Hyperlink"/>
            <w:rFonts w:ascii="Verdana" w:hAnsi="Verdana"/>
          </w:rPr>
          <w:t>Top of the Document</w:t>
        </w:r>
      </w:hyperlink>
    </w:p>
    <w:p w14:paraId="5351F493" w14:textId="77777777" w:rsidR="00381DEE" w:rsidRDefault="00381DEE" w:rsidP="00CA55AB">
      <w:pPr>
        <w:jc w:val="right"/>
        <w:rPr>
          <w:rFonts w:ascii="Verdana" w:hAnsi="Verdana"/>
        </w:rPr>
      </w:pPr>
    </w:p>
    <w:p w14:paraId="0A208E9C" w14:textId="77777777" w:rsidR="00710E68" w:rsidRPr="00C247CB" w:rsidRDefault="00710E68" w:rsidP="00377722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2524A6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2524A6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2524A6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1E0BBD08" w14:textId="77777777" w:rsidR="005A64DA" w:rsidRPr="00C247CB" w:rsidRDefault="00710E68" w:rsidP="00377722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377722">
        <w:rPr>
          <w:rFonts w:ascii="Verdana" w:hAnsi="Verdana"/>
          <w:b/>
          <w:color w:val="000000"/>
          <w:sz w:val="16"/>
          <w:szCs w:val="16"/>
        </w:rPr>
        <w:t>-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18151A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C247CB" w:rsidSect="008825E7">
      <w:footerReference w:type="default" r:id="rId46"/>
      <w:headerReference w:type="first" r:id="rId47"/>
      <w:footerReference w:type="first" r:id="rId4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B14D2" w14:textId="77777777" w:rsidR="00AD343B" w:rsidRDefault="00AD343B">
      <w:r>
        <w:separator/>
      </w:r>
    </w:p>
  </w:endnote>
  <w:endnote w:type="continuationSeparator" w:id="0">
    <w:p w14:paraId="3A975DA7" w14:textId="77777777" w:rsidR="00AD343B" w:rsidRDefault="00AD3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E6EC9" w14:textId="77777777" w:rsidR="00435B83" w:rsidRDefault="00435B8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73A26">
      <w:rPr>
        <w:noProof/>
      </w:rPr>
      <w:t>25</w:t>
    </w:r>
    <w:r>
      <w:rPr>
        <w:noProof/>
      </w:rPr>
      <w:fldChar w:fldCharType="end"/>
    </w:r>
  </w:p>
  <w:p w14:paraId="073CC9EC" w14:textId="77777777" w:rsidR="00851E7B" w:rsidRPr="00401D86" w:rsidRDefault="00851E7B">
    <w:pPr>
      <w:pStyle w:val="Footer"/>
      <w:rPr>
        <w:rFonts w:ascii="Arial" w:hAnsi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F1365" w14:textId="77777777" w:rsidR="00851E7B" w:rsidRPr="00CD2229" w:rsidRDefault="00851E7B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8004C" w14:textId="77777777" w:rsidR="00AD343B" w:rsidRDefault="00AD343B">
      <w:r>
        <w:separator/>
      </w:r>
    </w:p>
  </w:footnote>
  <w:footnote w:type="continuationSeparator" w:id="0">
    <w:p w14:paraId="7948305A" w14:textId="77777777" w:rsidR="00AD343B" w:rsidRDefault="00AD3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E9783" w14:textId="77777777" w:rsidR="00851E7B" w:rsidRDefault="00851E7B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121106952" o:spid="_x0000_i1040" type="#_x0000_t75" style="width:22.4pt;height:14.25pt;visibility:visible;mso-wrap-style:square" o:bullet="t">
        <v:imagedata r:id="rId1" o:title=""/>
      </v:shape>
    </w:pict>
  </w:numPicBullet>
  <w:abstractNum w:abstractNumId="0" w15:restartNumberingAfterBreak="0">
    <w:nsid w:val="05DA28FB"/>
    <w:multiLevelType w:val="hybridMultilevel"/>
    <w:tmpl w:val="D6C4988E"/>
    <w:lvl w:ilvl="0" w:tplc="35765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623786"/>
    <w:multiLevelType w:val="hybridMultilevel"/>
    <w:tmpl w:val="8CA28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BE5415"/>
    <w:multiLevelType w:val="hybridMultilevel"/>
    <w:tmpl w:val="CA6C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844A5"/>
    <w:multiLevelType w:val="hybridMultilevel"/>
    <w:tmpl w:val="3FA4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A2807"/>
    <w:multiLevelType w:val="hybridMultilevel"/>
    <w:tmpl w:val="7E1A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A1B92"/>
    <w:multiLevelType w:val="hybridMultilevel"/>
    <w:tmpl w:val="CB5AC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00622"/>
    <w:multiLevelType w:val="hybridMultilevel"/>
    <w:tmpl w:val="FE0CA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4A0F1A"/>
    <w:multiLevelType w:val="hybridMultilevel"/>
    <w:tmpl w:val="2796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2D6E"/>
    <w:multiLevelType w:val="hybridMultilevel"/>
    <w:tmpl w:val="459C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73CD5"/>
    <w:multiLevelType w:val="hybridMultilevel"/>
    <w:tmpl w:val="D9E4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45E33"/>
    <w:multiLevelType w:val="hybridMultilevel"/>
    <w:tmpl w:val="2C2C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24E8F"/>
    <w:multiLevelType w:val="hybridMultilevel"/>
    <w:tmpl w:val="FDCAC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431CD"/>
    <w:multiLevelType w:val="hybridMultilevel"/>
    <w:tmpl w:val="8AE28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428FF"/>
    <w:multiLevelType w:val="hybridMultilevel"/>
    <w:tmpl w:val="EFF6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148A0"/>
    <w:multiLevelType w:val="hybridMultilevel"/>
    <w:tmpl w:val="EF36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8781A"/>
    <w:multiLevelType w:val="hybridMultilevel"/>
    <w:tmpl w:val="86A0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83870"/>
    <w:multiLevelType w:val="hybridMultilevel"/>
    <w:tmpl w:val="BBFE9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10C3F"/>
    <w:multiLevelType w:val="hybridMultilevel"/>
    <w:tmpl w:val="F1AE2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A646B"/>
    <w:multiLevelType w:val="hybridMultilevel"/>
    <w:tmpl w:val="65222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961E44"/>
    <w:multiLevelType w:val="hybridMultilevel"/>
    <w:tmpl w:val="90DE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825C5"/>
    <w:multiLevelType w:val="hybridMultilevel"/>
    <w:tmpl w:val="6042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715506"/>
    <w:multiLevelType w:val="hybridMultilevel"/>
    <w:tmpl w:val="2F9E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64549"/>
    <w:multiLevelType w:val="hybridMultilevel"/>
    <w:tmpl w:val="9674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9079CE"/>
    <w:multiLevelType w:val="hybridMultilevel"/>
    <w:tmpl w:val="2AB84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395329"/>
    <w:multiLevelType w:val="hybridMultilevel"/>
    <w:tmpl w:val="2930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9774E"/>
    <w:multiLevelType w:val="hybridMultilevel"/>
    <w:tmpl w:val="708E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566344">
    <w:abstractNumId w:val="2"/>
  </w:num>
  <w:num w:numId="2" w16cid:durableId="1649438226">
    <w:abstractNumId w:val="5"/>
  </w:num>
  <w:num w:numId="3" w16cid:durableId="1946381299">
    <w:abstractNumId w:val="3"/>
  </w:num>
  <w:num w:numId="4" w16cid:durableId="227113154">
    <w:abstractNumId w:val="9"/>
  </w:num>
  <w:num w:numId="5" w16cid:durableId="1994406194">
    <w:abstractNumId w:val="15"/>
  </w:num>
  <w:num w:numId="6" w16cid:durableId="1721056620">
    <w:abstractNumId w:val="4"/>
  </w:num>
  <w:num w:numId="7" w16cid:durableId="406850336">
    <w:abstractNumId w:val="6"/>
  </w:num>
  <w:num w:numId="8" w16cid:durableId="68306105">
    <w:abstractNumId w:val="24"/>
  </w:num>
  <w:num w:numId="9" w16cid:durableId="783574934">
    <w:abstractNumId w:val="21"/>
  </w:num>
  <w:num w:numId="10" w16cid:durableId="849368462">
    <w:abstractNumId w:val="23"/>
  </w:num>
  <w:num w:numId="11" w16cid:durableId="29840022">
    <w:abstractNumId w:val="19"/>
  </w:num>
  <w:num w:numId="12" w16cid:durableId="7951917">
    <w:abstractNumId w:val="11"/>
  </w:num>
  <w:num w:numId="13" w16cid:durableId="990911682">
    <w:abstractNumId w:val="10"/>
  </w:num>
  <w:num w:numId="14" w16cid:durableId="1936740219">
    <w:abstractNumId w:val="1"/>
  </w:num>
  <w:num w:numId="15" w16cid:durableId="1619219196">
    <w:abstractNumId w:val="17"/>
  </w:num>
  <w:num w:numId="16" w16cid:durableId="1180968449">
    <w:abstractNumId w:val="26"/>
  </w:num>
  <w:num w:numId="17" w16cid:durableId="727537800">
    <w:abstractNumId w:val="22"/>
  </w:num>
  <w:num w:numId="18" w16cid:durableId="781607316">
    <w:abstractNumId w:val="20"/>
  </w:num>
  <w:num w:numId="19" w16cid:durableId="956792057">
    <w:abstractNumId w:val="25"/>
  </w:num>
  <w:num w:numId="20" w16cid:durableId="731081834">
    <w:abstractNumId w:val="8"/>
  </w:num>
  <w:num w:numId="21" w16cid:durableId="2020158006">
    <w:abstractNumId w:val="16"/>
  </w:num>
  <w:num w:numId="22" w16cid:durableId="175460580">
    <w:abstractNumId w:val="14"/>
  </w:num>
  <w:num w:numId="23" w16cid:durableId="2084907796">
    <w:abstractNumId w:val="4"/>
  </w:num>
  <w:num w:numId="24" w16cid:durableId="1449425593">
    <w:abstractNumId w:val="0"/>
  </w:num>
  <w:num w:numId="25" w16cid:durableId="1510294100">
    <w:abstractNumId w:val="0"/>
  </w:num>
  <w:num w:numId="26" w16cid:durableId="1241796824">
    <w:abstractNumId w:val="13"/>
  </w:num>
  <w:num w:numId="27" w16cid:durableId="629241972">
    <w:abstractNumId w:val="12"/>
  </w:num>
  <w:num w:numId="28" w16cid:durableId="1094545578">
    <w:abstractNumId w:val="12"/>
  </w:num>
  <w:num w:numId="29" w16cid:durableId="129521468">
    <w:abstractNumId w:val="7"/>
  </w:num>
  <w:num w:numId="30" w16cid:durableId="1384408001">
    <w:abstractNumId w:val="18"/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ristoff, Angel T">
    <w15:presenceInfo w15:providerId="AD" w15:userId="S::Angel.Kristoff@CVSHealth.com::bc65650c-00d0-420e-ac5f-4c2534df4c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1E7D"/>
    <w:rsid w:val="000026CA"/>
    <w:rsid w:val="00002E7C"/>
    <w:rsid w:val="0000624F"/>
    <w:rsid w:val="0001278A"/>
    <w:rsid w:val="00013CEA"/>
    <w:rsid w:val="00013F21"/>
    <w:rsid w:val="00015A2E"/>
    <w:rsid w:val="00020E3E"/>
    <w:rsid w:val="00024547"/>
    <w:rsid w:val="00026688"/>
    <w:rsid w:val="00035BED"/>
    <w:rsid w:val="00036F2D"/>
    <w:rsid w:val="00053C61"/>
    <w:rsid w:val="00061AD2"/>
    <w:rsid w:val="00065BBB"/>
    <w:rsid w:val="00076876"/>
    <w:rsid w:val="00085138"/>
    <w:rsid w:val="000863D4"/>
    <w:rsid w:val="0008665F"/>
    <w:rsid w:val="000908C4"/>
    <w:rsid w:val="00092CB9"/>
    <w:rsid w:val="00095AB5"/>
    <w:rsid w:val="000A6B08"/>
    <w:rsid w:val="000A6B88"/>
    <w:rsid w:val="000B3C4C"/>
    <w:rsid w:val="000B656F"/>
    <w:rsid w:val="000B72DF"/>
    <w:rsid w:val="000C118A"/>
    <w:rsid w:val="000D0F74"/>
    <w:rsid w:val="000D1182"/>
    <w:rsid w:val="000D1870"/>
    <w:rsid w:val="000D27C7"/>
    <w:rsid w:val="000D3C89"/>
    <w:rsid w:val="000D4BA2"/>
    <w:rsid w:val="000D6714"/>
    <w:rsid w:val="000E447C"/>
    <w:rsid w:val="000F0D1B"/>
    <w:rsid w:val="000F0EFA"/>
    <w:rsid w:val="000F54AF"/>
    <w:rsid w:val="00103AFC"/>
    <w:rsid w:val="00104CDE"/>
    <w:rsid w:val="00111E95"/>
    <w:rsid w:val="0011326E"/>
    <w:rsid w:val="00115944"/>
    <w:rsid w:val="0012373E"/>
    <w:rsid w:val="00124493"/>
    <w:rsid w:val="00125D99"/>
    <w:rsid w:val="001300AA"/>
    <w:rsid w:val="00133C7B"/>
    <w:rsid w:val="00134C35"/>
    <w:rsid w:val="001360A5"/>
    <w:rsid w:val="00150BE3"/>
    <w:rsid w:val="00160C3C"/>
    <w:rsid w:val="00162537"/>
    <w:rsid w:val="0016273A"/>
    <w:rsid w:val="00175145"/>
    <w:rsid w:val="0018151A"/>
    <w:rsid w:val="00181B1A"/>
    <w:rsid w:val="0018784E"/>
    <w:rsid w:val="0019109E"/>
    <w:rsid w:val="0019130B"/>
    <w:rsid w:val="00191BA8"/>
    <w:rsid w:val="001A3280"/>
    <w:rsid w:val="001A34A2"/>
    <w:rsid w:val="001A5256"/>
    <w:rsid w:val="001A658B"/>
    <w:rsid w:val="001B3879"/>
    <w:rsid w:val="001C0734"/>
    <w:rsid w:val="001C0FE9"/>
    <w:rsid w:val="001D64BC"/>
    <w:rsid w:val="001E029D"/>
    <w:rsid w:val="001E5CA5"/>
    <w:rsid w:val="001E5D1F"/>
    <w:rsid w:val="001E675F"/>
    <w:rsid w:val="001E7746"/>
    <w:rsid w:val="001F0774"/>
    <w:rsid w:val="001F1218"/>
    <w:rsid w:val="001F5947"/>
    <w:rsid w:val="00201313"/>
    <w:rsid w:val="002016B4"/>
    <w:rsid w:val="002055CF"/>
    <w:rsid w:val="00205B0C"/>
    <w:rsid w:val="00213D62"/>
    <w:rsid w:val="00216E3F"/>
    <w:rsid w:val="00221C4F"/>
    <w:rsid w:val="002237E7"/>
    <w:rsid w:val="002240AB"/>
    <w:rsid w:val="00234364"/>
    <w:rsid w:val="00242D8D"/>
    <w:rsid w:val="00243EBB"/>
    <w:rsid w:val="002524A6"/>
    <w:rsid w:val="00255C6B"/>
    <w:rsid w:val="00262AD1"/>
    <w:rsid w:val="00265D86"/>
    <w:rsid w:val="002750DC"/>
    <w:rsid w:val="002767CE"/>
    <w:rsid w:val="0028638B"/>
    <w:rsid w:val="00291CE8"/>
    <w:rsid w:val="00294F7F"/>
    <w:rsid w:val="00296127"/>
    <w:rsid w:val="00296765"/>
    <w:rsid w:val="002B5156"/>
    <w:rsid w:val="002B593E"/>
    <w:rsid w:val="002E5000"/>
    <w:rsid w:val="002E6E58"/>
    <w:rsid w:val="002F1F92"/>
    <w:rsid w:val="002F2F25"/>
    <w:rsid w:val="002F6F9E"/>
    <w:rsid w:val="00304FD9"/>
    <w:rsid w:val="0030681D"/>
    <w:rsid w:val="00310F47"/>
    <w:rsid w:val="00327360"/>
    <w:rsid w:val="0033143E"/>
    <w:rsid w:val="0034318F"/>
    <w:rsid w:val="0034552B"/>
    <w:rsid w:val="003524AC"/>
    <w:rsid w:val="00353189"/>
    <w:rsid w:val="00354D73"/>
    <w:rsid w:val="00362164"/>
    <w:rsid w:val="00364C43"/>
    <w:rsid w:val="00371B79"/>
    <w:rsid w:val="003725A1"/>
    <w:rsid w:val="00377722"/>
    <w:rsid w:val="00381DEE"/>
    <w:rsid w:val="00384BE1"/>
    <w:rsid w:val="003868A2"/>
    <w:rsid w:val="00392A5B"/>
    <w:rsid w:val="00397749"/>
    <w:rsid w:val="003A6D70"/>
    <w:rsid w:val="003B1F86"/>
    <w:rsid w:val="003C329E"/>
    <w:rsid w:val="003C4627"/>
    <w:rsid w:val="003C5898"/>
    <w:rsid w:val="003C791C"/>
    <w:rsid w:val="003D59F9"/>
    <w:rsid w:val="003E180F"/>
    <w:rsid w:val="003E221C"/>
    <w:rsid w:val="003E6C1A"/>
    <w:rsid w:val="003F5852"/>
    <w:rsid w:val="003F6E0C"/>
    <w:rsid w:val="003F778E"/>
    <w:rsid w:val="00400700"/>
    <w:rsid w:val="00404C4C"/>
    <w:rsid w:val="0040640A"/>
    <w:rsid w:val="00406636"/>
    <w:rsid w:val="00406DB5"/>
    <w:rsid w:val="00410123"/>
    <w:rsid w:val="004105C6"/>
    <w:rsid w:val="00414A52"/>
    <w:rsid w:val="0042336D"/>
    <w:rsid w:val="00424B1D"/>
    <w:rsid w:val="00433E35"/>
    <w:rsid w:val="00435B83"/>
    <w:rsid w:val="00436050"/>
    <w:rsid w:val="004364AD"/>
    <w:rsid w:val="00440136"/>
    <w:rsid w:val="004415C0"/>
    <w:rsid w:val="004416C5"/>
    <w:rsid w:val="00444EA0"/>
    <w:rsid w:val="00447BF4"/>
    <w:rsid w:val="00450F86"/>
    <w:rsid w:val="00451F39"/>
    <w:rsid w:val="00457EAE"/>
    <w:rsid w:val="00466633"/>
    <w:rsid w:val="00467177"/>
    <w:rsid w:val="00467D3F"/>
    <w:rsid w:val="0047513D"/>
    <w:rsid w:val="004768BE"/>
    <w:rsid w:val="004774F6"/>
    <w:rsid w:val="00477F73"/>
    <w:rsid w:val="0048355A"/>
    <w:rsid w:val="00484781"/>
    <w:rsid w:val="00486108"/>
    <w:rsid w:val="004B7215"/>
    <w:rsid w:val="004C0396"/>
    <w:rsid w:val="004C12A6"/>
    <w:rsid w:val="004D0AF2"/>
    <w:rsid w:val="004D3C53"/>
    <w:rsid w:val="004D3CC5"/>
    <w:rsid w:val="004D56D7"/>
    <w:rsid w:val="004E15B6"/>
    <w:rsid w:val="004E272A"/>
    <w:rsid w:val="004F21F8"/>
    <w:rsid w:val="004F37CC"/>
    <w:rsid w:val="004F6C50"/>
    <w:rsid w:val="004F7BA3"/>
    <w:rsid w:val="004F7F34"/>
    <w:rsid w:val="00505588"/>
    <w:rsid w:val="00512486"/>
    <w:rsid w:val="00521128"/>
    <w:rsid w:val="0052465B"/>
    <w:rsid w:val="00524CDD"/>
    <w:rsid w:val="00525809"/>
    <w:rsid w:val="0052769F"/>
    <w:rsid w:val="00543F8A"/>
    <w:rsid w:val="00547C68"/>
    <w:rsid w:val="00550018"/>
    <w:rsid w:val="00565A58"/>
    <w:rsid w:val="00577639"/>
    <w:rsid w:val="005776E2"/>
    <w:rsid w:val="00577909"/>
    <w:rsid w:val="00582E85"/>
    <w:rsid w:val="00583B43"/>
    <w:rsid w:val="00586424"/>
    <w:rsid w:val="00587EE4"/>
    <w:rsid w:val="00590A7F"/>
    <w:rsid w:val="005910B5"/>
    <w:rsid w:val="00591D0B"/>
    <w:rsid w:val="005A4DEA"/>
    <w:rsid w:val="005A6118"/>
    <w:rsid w:val="005A64DA"/>
    <w:rsid w:val="005B208D"/>
    <w:rsid w:val="005B26EF"/>
    <w:rsid w:val="005B2918"/>
    <w:rsid w:val="005B32F0"/>
    <w:rsid w:val="005B3B9E"/>
    <w:rsid w:val="005B446E"/>
    <w:rsid w:val="005C1D83"/>
    <w:rsid w:val="005C3CC2"/>
    <w:rsid w:val="005D0179"/>
    <w:rsid w:val="005E650E"/>
    <w:rsid w:val="005E6F00"/>
    <w:rsid w:val="005F5362"/>
    <w:rsid w:val="00602302"/>
    <w:rsid w:val="00604255"/>
    <w:rsid w:val="00607AC9"/>
    <w:rsid w:val="006135B6"/>
    <w:rsid w:val="00614FD5"/>
    <w:rsid w:val="006201AD"/>
    <w:rsid w:val="00622D77"/>
    <w:rsid w:val="006248F5"/>
    <w:rsid w:val="00627F34"/>
    <w:rsid w:val="0063035E"/>
    <w:rsid w:val="00630473"/>
    <w:rsid w:val="00630794"/>
    <w:rsid w:val="00630AA0"/>
    <w:rsid w:val="00632006"/>
    <w:rsid w:val="006323FE"/>
    <w:rsid w:val="00633AEA"/>
    <w:rsid w:val="0063579D"/>
    <w:rsid w:val="00636B18"/>
    <w:rsid w:val="00637CA1"/>
    <w:rsid w:val="00646460"/>
    <w:rsid w:val="00647CDD"/>
    <w:rsid w:val="006518E1"/>
    <w:rsid w:val="00652BBA"/>
    <w:rsid w:val="006552C0"/>
    <w:rsid w:val="00655A9B"/>
    <w:rsid w:val="00662334"/>
    <w:rsid w:val="0066617F"/>
    <w:rsid w:val="006671B5"/>
    <w:rsid w:val="0067152A"/>
    <w:rsid w:val="00674A16"/>
    <w:rsid w:val="00674D20"/>
    <w:rsid w:val="006809BC"/>
    <w:rsid w:val="00680C12"/>
    <w:rsid w:val="00691E10"/>
    <w:rsid w:val="006A0481"/>
    <w:rsid w:val="006A07CC"/>
    <w:rsid w:val="006B2F91"/>
    <w:rsid w:val="006B6EE0"/>
    <w:rsid w:val="006C653F"/>
    <w:rsid w:val="006D2F5F"/>
    <w:rsid w:val="006E2402"/>
    <w:rsid w:val="006E6D59"/>
    <w:rsid w:val="006E7C8A"/>
    <w:rsid w:val="006F7DFC"/>
    <w:rsid w:val="00704AF2"/>
    <w:rsid w:val="00705378"/>
    <w:rsid w:val="00706C6C"/>
    <w:rsid w:val="0070776C"/>
    <w:rsid w:val="00710E68"/>
    <w:rsid w:val="00714BA0"/>
    <w:rsid w:val="00721BB1"/>
    <w:rsid w:val="0072227F"/>
    <w:rsid w:val="00725B82"/>
    <w:rsid w:val="007269B6"/>
    <w:rsid w:val="00726E7A"/>
    <w:rsid w:val="0073092C"/>
    <w:rsid w:val="00730ACF"/>
    <w:rsid w:val="0073294A"/>
    <w:rsid w:val="00732E52"/>
    <w:rsid w:val="00736607"/>
    <w:rsid w:val="0075110A"/>
    <w:rsid w:val="00752801"/>
    <w:rsid w:val="0075332B"/>
    <w:rsid w:val="00773A26"/>
    <w:rsid w:val="00773F10"/>
    <w:rsid w:val="0078355B"/>
    <w:rsid w:val="00785118"/>
    <w:rsid w:val="00785C47"/>
    <w:rsid w:val="00786BEB"/>
    <w:rsid w:val="00787839"/>
    <w:rsid w:val="007A1EFC"/>
    <w:rsid w:val="007A403E"/>
    <w:rsid w:val="007A63F5"/>
    <w:rsid w:val="007A75EA"/>
    <w:rsid w:val="007C1378"/>
    <w:rsid w:val="007C31E9"/>
    <w:rsid w:val="007C77DD"/>
    <w:rsid w:val="007D7E4E"/>
    <w:rsid w:val="007E23A4"/>
    <w:rsid w:val="007E3EA6"/>
    <w:rsid w:val="007E753A"/>
    <w:rsid w:val="007F04AB"/>
    <w:rsid w:val="00803AE3"/>
    <w:rsid w:val="008042E1"/>
    <w:rsid w:val="00804D63"/>
    <w:rsid w:val="00806B9D"/>
    <w:rsid w:val="00812777"/>
    <w:rsid w:val="00812F40"/>
    <w:rsid w:val="00821E57"/>
    <w:rsid w:val="008230FA"/>
    <w:rsid w:val="008254A5"/>
    <w:rsid w:val="0083099B"/>
    <w:rsid w:val="00831570"/>
    <w:rsid w:val="00836FB8"/>
    <w:rsid w:val="0084129E"/>
    <w:rsid w:val="00843390"/>
    <w:rsid w:val="008441E2"/>
    <w:rsid w:val="0084588E"/>
    <w:rsid w:val="00846373"/>
    <w:rsid w:val="00846ECB"/>
    <w:rsid w:val="00847A92"/>
    <w:rsid w:val="00851E7B"/>
    <w:rsid w:val="008561D5"/>
    <w:rsid w:val="00856570"/>
    <w:rsid w:val="008568AE"/>
    <w:rsid w:val="00856B98"/>
    <w:rsid w:val="00860590"/>
    <w:rsid w:val="008607D1"/>
    <w:rsid w:val="008614E8"/>
    <w:rsid w:val="00867EDF"/>
    <w:rsid w:val="008734D7"/>
    <w:rsid w:val="00875F0D"/>
    <w:rsid w:val="00877414"/>
    <w:rsid w:val="008825E7"/>
    <w:rsid w:val="008A03B7"/>
    <w:rsid w:val="008A14FD"/>
    <w:rsid w:val="008B457A"/>
    <w:rsid w:val="008C2197"/>
    <w:rsid w:val="008C3493"/>
    <w:rsid w:val="008C4F42"/>
    <w:rsid w:val="008C73B4"/>
    <w:rsid w:val="008D11A6"/>
    <w:rsid w:val="008D1F7B"/>
    <w:rsid w:val="008D2D64"/>
    <w:rsid w:val="008E21BE"/>
    <w:rsid w:val="008E5C59"/>
    <w:rsid w:val="008E6B3C"/>
    <w:rsid w:val="008F0A23"/>
    <w:rsid w:val="00902E07"/>
    <w:rsid w:val="00904186"/>
    <w:rsid w:val="00911967"/>
    <w:rsid w:val="00913B1B"/>
    <w:rsid w:val="00921FC9"/>
    <w:rsid w:val="00927861"/>
    <w:rsid w:val="0093600F"/>
    <w:rsid w:val="00937488"/>
    <w:rsid w:val="0094148C"/>
    <w:rsid w:val="0094635B"/>
    <w:rsid w:val="00946706"/>
    <w:rsid w:val="00947783"/>
    <w:rsid w:val="00954FE8"/>
    <w:rsid w:val="009577D8"/>
    <w:rsid w:val="00962061"/>
    <w:rsid w:val="009638F4"/>
    <w:rsid w:val="00967CD3"/>
    <w:rsid w:val="009726E0"/>
    <w:rsid w:val="00972AC5"/>
    <w:rsid w:val="00982206"/>
    <w:rsid w:val="00982EDD"/>
    <w:rsid w:val="00990822"/>
    <w:rsid w:val="009A1261"/>
    <w:rsid w:val="009A1FC1"/>
    <w:rsid w:val="009A2C8E"/>
    <w:rsid w:val="009A2DA9"/>
    <w:rsid w:val="009A2E0F"/>
    <w:rsid w:val="009B0546"/>
    <w:rsid w:val="009B22F3"/>
    <w:rsid w:val="009B527E"/>
    <w:rsid w:val="009C4A31"/>
    <w:rsid w:val="009D213A"/>
    <w:rsid w:val="009D4D60"/>
    <w:rsid w:val="009E00C2"/>
    <w:rsid w:val="009E1D26"/>
    <w:rsid w:val="009E1DF6"/>
    <w:rsid w:val="009E2178"/>
    <w:rsid w:val="009F6FD2"/>
    <w:rsid w:val="009F78D3"/>
    <w:rsid w:val="00A11D39"/>
    <w:rsid w:val="00A15207"/>
    <w:rsid w:val="00A16188"/>
    <w:rsid w:val="00A22E97"/>
    <w:rsid w:val="00A32A55"/>
    <w:rsid w:val="00A333AC"/>
    <w:rsid w:val="00A346C8"/>
    <w:rsid w:val="00A368DF"/>
    <w:rsid w:val="00A46830"/>
    <w:rsid w:val="00A4732A"/>
    <w:rsid w:val="00A50C3A"/>
    <w:rsid w:val="00A57D26"/>
    <w:rsid w:val="00A650DE"/>
    <w:rsid w:val="00A7166B"/>
    <w:rsid w:val="00A71D35"/>
    <w:rsid w:val="00A72DEB"/>
    <w:rsid w:val="00A80CB9"/>
    <w:rsid w:val="00A816B8"/>
    <w:rsid w:val="00A83BA0"/>
    <w:rsid w:val="00A84F18"/>
    <w:rsid w:val="00A85045"/>
    <w:rsid w:val="00A85472"/>
    <w:rsid w:val="00A8657C"/>
    <w:rsid w:val="00A86E2C"/>
    <w:rsid w:val="00A95738"/>
    <w:rsid w:val="00A97B7D"/>
    <w:rsid w:val="00AA0187"/>
    <w:rsid w:val="00AA1536"/>
    <w:rsid w:val="00AA4825"/>
    <w:rsid w:val="00AA5BDB"/>
    <w:rsid w:val="00AB33E1"/>
    <w:rsid w:val="00AB59E0"/>
    <w:rsid w:val="00AC4214"/>
    <w:rsid w:val="00AC6096"/>
    <w:rsid w:val="00AC6E70"/>
    <w:rsid w:val="00AC7407"/>
    <w:rsid w:val="00AD1646"/>
    <w:rsid w:val="00AD343B"/>
    <w:rsid w:val="00AD3BEA"/>
    <w:rsid w:val="00AD7AB4"/>
    <w:rsid w:val="00AE06D2"/>
    <w:rsid w:val="00AE09BB"/>
    <w:rsid w:val="00AE1434"/>
    <w:rsid w:val="00AE2515"/>
    <w:rsid w:val="00AF038B"/>
    <w:rsid w:val="00AF3C60"/>
    <w:rsid w:val="00AF78FA"/>
    <w:rsid w:val="00B02129"/>
    <w:rsid w:val="00B021C0"/>
    <w:rsid w:val="00B078F6"/>
    <w:rsid w:val="00B104D2"/>
    <w:rsid w:val="00B11FD8"/>
    <w:rsid w:val="00B13321"/>
    <w:rsid w:val="00B20343"/>
    <w:rsid w:val="00B26045"/>
    <w:rsid w:val="00B266F2"/>
    <w:rsid w:val="00B312A9"/>
    <w:rsid w:val="00B41B12"/>
    <w:rsid w:val="00B41D0D"/>
    <w:rsid w:val="00B44C55"/>
    <w:rsid w:val="00B46985"/>
    <w:rsid w:val="00B46A95"/>
    <w:rsid w:val="00B472EB"/>
    <w:rsid w:val="00B5114C"/>
    <w:rsid w:val="00B5123C"/>
    <w:rsid w:val="00B544C2"/>
    <w:rsid w:val="00B54CB0"/>
    <w:rsid w:val="00B5566F"/>
    <w:rsid w:val="00B5753D"/>
    <w:rsid w:val="00B610FB"/>
    <w:rsid w:val="00B630A6"/>
    <w:rsid w:val="00B63CAF"/>
    <w:rsid w:val="00B663D6"/>
    <w:rsid w:val="00B70CC4"/>
    <w:rsid w:val="00B71E03"/>
    <w:rsid w:val="00B75E39"/>
    <w:rsid w:val="00B83793"/>
    <w:rsid w:val="00B91947"/>
    <w:rsid w:val="00B95F5E"/>
    <w:rsid w:val="00B96BDF"/>
    <w:rsid w:val="00BA3A76"/>
    <w:rsid w:val="00BB02DE"/>
    <w:rsid w:val="00BB1EFD"/>
    <w:rsid w:val="00BB371A"/>
    <w:rsid w:val="00BC0271"/>
    <w:rsid w:val="00BC0C79"/>
    <w:rsid w:val="00BC42C8"/>
    <w:rsid w:val="00BC4CE1"/>
    <w:rsid w:val="00BD2D02"/>
    <w:rsid w:val="00BD5E06"/>
    <w:rsid w:val="00BD6AB4"/>
    <w:rsid w:val="00BD7B25"/>
    <w:rsid w:val="00BE0095"/>
    <w:rsid w:val="00BE029C"/>
    <w:rsid w:val="00BE14BD"/>
    <w:rsid w:val="00BE1AFF"/>
    <w:rsid w:val="00BF64A9"/>
    <w:rsid w:val="00BF74E9"/>
    <w:rsid w:val="00C01F7F"/>
    <w:rsid w:val="00C10E47"/>
    <w:rsid w:val="00C22514"/>
    <w:rsid w:val="00C247CB"/>
    <w:rsid w:val="00C264C1"/>
    <w:rsid w:val="00C338B8"/>
    <w:rsid w:val="00C360BD"/>
    <w:rsid w:val="00C419C0"/>
    <w:rsid w:val="00C4650B"/>
    <w:rsid w:val="00C476E1"/>
    <w:rsid w:val="00C52E77"/>
    <w:rsid w:val="00C53878"/>
    <w:rsid w:val="00C566B3"/>
    <w:rsid w:val="00C65249"/>
    <w:rsid w:val="00C67B32"/>
    <w:rsid w:val="00C72007"/>
    <w:rsid w:val="00C7434B"/>
    <w:rsid w:val="00C75C83"/>
    <w:rsid w:val="00C837BA"/>
    <w:rsid w:val="00C92BB3"/>
    <w:rsid w:val="00C93B06"/>
    <w:rsid w:val="00C95346"/>
    <w:rsid w:val="00CA3B23"/>
    <w:rsid w:val="00CA55AB"/>
    <w:rsid w:val="00CA62F6"/>
    <w:rsid w:val="00CB0C1D"/>
    <w:rsid w:val="00CB5277"/>
    <w:rsid w:val="00CC5AA2"/>
    <w:rsid w:val="00CC721A"/>
    <w:rsid w:val="00CD0963"/>
    <w:rsid w:val="00CD45B7"/>
    <w:rsid w:val="00CD5C71"/>
    <w:rsid w:val="00CE312A"/>
    <w:rsid w:val="00CE3D42"/>
    <w:rsid w:val="00CE4749"/>
    <w:rsid w:val="00CE53E6"/>
    <w:rsid w:val="00CE66B6"/>
    <w:rsid w:val="00CF539A"/>
    <w:rsid w:val="00CF6131"/>
    <w:rsid w:val="00D06EAA"/>
    <w:rsid w:val="00D207BC"/>
    <w:rsid w:val="00D36733"/>
    <w:rsid w:val="00D44FA3"/>
    <w:rsid w:val="00D471B5"/>
    <w:rsid w:val="00D47E20"/>
    <w:rsid w:val="00D571DB"/>
    <w:rsid w:val="00D57EA9"/>
    <w:rsid w:val="00D6774D"/>
    <w:rsid w:val="00D75191"/>
    <w:rsid w:val="00D80929"/>
    <w:rsid w:val="00D82B62"/>
    <w:rsid w:val="00D83BE0"/>
    <w:rsid w:val="00D85254"/>
    <w:rsid w:val="00D91469"/>
    <w:rsid w:val="00D92113"/>
    <w:rsid w:val="00D92FCF"/>
    <w:rsid w:val="00DA2B9A"/>
    <w:rsid w:val="00DA3CF6"/>
    <w:rsid w:val="00DA7487"/>
    <w:rsid w:val="00DB6141"/>
    <w:rsid w:val="00DC431B"/>
    <w:rsid w:val="00DC4FFC"/>
    <w:rsid w:val="00DD0C68"/>
    <w:rsid w:val="00DD4CED"/>
    <w:rsid w:val="00DE74B4"/>
    <w:rsid w:val="00DE79F7"/>
    <w:rsid w:val="00DF00EE"/>
    <w:rsid w:val="00DF0E71"/>
    <w:rsid w:val="00DF15A8"/>
    <w:rsid w:val="00DF6BE4"/>
    <w:rsid w:val="00E04F99"/>
    <w:rsid w:val="00E0533E"/>
    <w:rsid w:val="00E06D95"/>
    <w:rsid w:val="00E07CDC"/>
    <w:rsid w:val="00E129BB"/>
    <w:rsid w:val="00E131E2"/>
    <w:rsid w:val="00E1330C"/>
    <w:rsid w:val="00E157BC"/>
    <w:rsid w:val="00E15BD0"/>
    <w:rsid w:val="00E20A3F"/>
    <w:rsid w:val="00E31939"/>
    <w:rsid w:val="00E31F5F"/>
    <w:rsid w:val="00E34091"/>
    <w:rsid w:val="00E414EC"/>
    <w:rsid w:val="00E50E4A"/>
    <w:rsid w:val="00E541F2"/>
    <w:rsid w:val="00E56C1C"/>
    <w:rsid w:val="00E650D0"/>
    <w:rsid w:val="00E65E9F"/>
    <w:rsid w:val="00E70E96"/>
    <w:rsid w:val="00E82726"/>
    <w:rsid w:val="00E86931"/>
    <w:rsid w:val="00E91F5F"/>
    <w:rsid w:val="00EA2425"/>
    <w:rsid w:val="00EA412D"/>
    <w:rsid w:val="00EA7726"/>
    <w:rsid w:val="00EB12DD"/>
    <w:rsid w:val="00EB153E"/>
    <w:rsid w:val="00EB3EA1"/>
    <w:rsid w:val="00EB4298"/>
    <w:rsid w:val="00EB4DD1"/>
    <w:rsid w:val="00EB57EB"/>
    <w:rsid w:val="00EC4687"/>
    <w:rsid w:val="00EC5773"/>
    <w:rsid w:val="00ED0B3C"/>
    <w:rsid w:val="00ED1CCF"/>
    <w:rsid w:val="00ED485E"/>
    <w:rsid w:val="00ED50CF"/>
    <w:rsid w:val="00ED7E81"/>
    <w:rsid w:val="00EE3047"/>
    <w:rsid w:val="00EE5075"/>
    <w:rsid w:val="00EE551A"/>
    <w:rsid w:val="00F061CC"/>
    <w:rsid w:val="00F07BD9"/>
    <w:rsid w:val="00F1152F"/>
    <w:rsid w:val="00F204C0"/>
    <w:rsid w:val="00F207B3"/>
    <w:rsid w:val="00F27FA1"/>
    <w:rsid w:val="00F36002"/>
    <w:rsid w:val="00F374CD"/>
    <w:rsid w:val="00F4525B"/>
    <w:rsid w:val="00F50D3D"/>
    <w:rsid w:val="00F5486B"/>
    <w:rsid w:val="00F62113"/>
    <w:rsid w:val="00F625A0"/>
    <w:rsid w:val="00F62BC4"/>
    <w:rsid w:val="00F658E0"/>
    <w:rsid w:val="00F81783"/>
    <w:rsid w:val="00F859B7"/>
    <w:rsid w:val="00F877B4"/>
    <w:rsid w:val="00F91A3A"/>
    <w:rsid w:val="00F96094"/>
    <w:rsid w:val="00FB0924"/>
    <w:rsid w:val="00FB2652"/>
    <w:rsid w:val="00FB2D67"/>
    <w:rsid w:val="00FB3DBC"/>
    <w:rsid w:val="00FB7D8E"/>
    <w:rsid w:val="00FC1C44"/>
    <w:rsid w:val="00FC6E8D"/>
    <w:rsid w:val="00FD1FA2"/>
    <w:rsid w:val="00FE5ADE"/>
    <w:rsid w:val="00FE78C9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287C1275"/>
  <w15:chartTrackingRefBased/>
  <w15:docId w15:val="{776F49B4-A9E0-4784-B1A4-10205907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  <w:lang w:eastAsia="en-US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link w:val="HeaderChar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767CE"/>
    <w:pPr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rsid w:val="001244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24493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3273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73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7360"/>
  </w:style>
  <w:style w:type="paragraph" w:styleId="CommentSubject">
    <w:name w:val="annotation subject"/>
    <w:basedOn w:val="CommentText"/>
    <w:next w:val="CommentText"/>
    <w:link w:val="CommentSubjectChar"/>
    <w:rsid w:val="00327360"/>
    <w:rPr>
      <w:b/>
      <w:bCs/>
    </w:rPr>
  </w:style>
  <w:style w:type="character" w:customStyle="1" w:styleId="CommentSubjectChar">
    <w:name w:val="Comment Subject Char"/>
    <w:link w:val="CommentSubject"/>
    <w:rsid w:val="00327360"/>
    <w:rPr>
      <w:b/>
      <w:bCs/>
    </w:rPr>
  </w:style>
  <w:style w:type="paragraph" w:styleId="Revision">
    <w:name w:val="Revision"/>
    <w:hidden/>
    <w:uiPriority w:val="99"/>
    <w:semiHidden/>
    <w:rsid w:val="006201AD"/>
    <w:rPr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rsid w:val="003F6E0C"/>
  </w:style>
  <w:style w:type="paragraph" w:styleId="TOC2">
    <w:name w:val="toc 2"/>
    <w:basedOn w:val="Normal"/>
    <w:next w:val="Normal"/>
    <w:autoRedefine/>
    <w:uiPriority w:val="39"/>
    <w:rsid w:val="00435B83"/>
    <w:pPr>
      <w:tabs>
        <w:tab w:val="right" w:leader="dot" w:pos="12950"/>
      </w:tabs>
      <w:ind w:left="240"/>
    </w:pPr>
    <w:rPr>
      <w:rFonts w:ascii="Verdana" w:hAnsi="Verdana"/>
      <w:color w:val="000000"/>
      <w:szCs w:val="36"/>
    </w:rPr>
  </w:style>
  <w:style w:type="character" w:customStyle="1" w:styleId="HeaderChar">
    <w:name w:val="Header Char"/>
    <w:link w:val="Header"/>
    <w:locked/>
    <w:rsid w:val="006E2402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435B83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3D59F9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rsid w:val="00435B83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file:///C:\Users\z123351\AppData\Local\Microsoft\Windows\INetCache\AppData\Local\Temp\SNAGHTML9fdaf45.PNG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thesource.cvshealth.com/nuxeo/thesource/" TargetMode="External"/><Relationship Id="rId42" Type="http://schemas.openxmlformats.org/officeDocument/2006/relationships/hyperlink" Target="https://thesource.cvshealth.com/nuxeo/thesource/" TargetMode="External"/><Relationship Id="rId47" Type="http://schemas.openxmlformats.org/officeDocument/2006/relationships/header" Target="header1.xml"/><Relationship Id="rId50" Type="http://schemas.microsoft.com/office/2011/relationships/people" Target="peop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hyperlink" Target="https://thesource.cvshealth.com/nuxeo/thesource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image" Target="media/image14.png"/><Relationship Id="rId37" Type="http://schemas.openxmlformats.org/officeDocument/2006/relationships/image" Target="file:///C:\Users\z123351\AppData\Local\Microsoft\Windows\INetCache\AppData\Local\Temp\SNAGHTMLa0cd226.PNG" TargetMode="External"/><Relationship Id="rId40" Type="http://schemas.openxmlformats.org/officeDocument/2006/relationships/image" Target="media/image19.png"/><Relationship Id="rId45" Type="http://schemas.openxmlformats.org/officeDocument/2006/relationships/hyperlink" Target="https://policy.corp.cvscaremark.com/pnp/faces/SecureDocRenderer?documentId=CALL-0048&amp;uid=pnpdev1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image" Target="media/image17.png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://www.medicare.gov" TargetMode="External"/><Relationship Id="rId44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43" Type="http://schemas.openxmlformats.org/officeDocument/2006/relationships/hyperlink" Target="https://thesource.cvshealth.com/nuxeo/thesource/" TargetMode="External"/><Relationship Id="rId48" Type="http://schemas.openxmlformats.org/officeDocument/2006/relationships/footer" Target="footer2.xml"/><Relationship Id="rId8" Type="http://schemas.openxmlformats.org/officeDocument/2006/relationships/webSettings" Target="webSetting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cid:image001.png@01DA8CCB.60D93BB0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footer" Target="footer1.xml"/><Relationship Id="rId20" Type="http://schemas.openxmlformats.org/officeDocument/2006/relationships/hyperlink" Target="https://www.silverscriptagentportal.com" TargetMode="External"/><Relationship Id="rId41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onsultatnt xmlns="d19e0082-693e-45ae-8f74-da0dd659fa03" xsi:nil="true"/>
    <ProjectAnalyst xmlns="d19e0082-693e-45ae-8f74-da0dd659fa03" xsi:nil="true"/>
    <LifelineQuickChat xmlns="d19e0082-693e-45ae-8f74-da0dd659fa03" xsi:nil="true"/>
    <lcf76f155ced4ddcb4097134ff3c332f xmlns="d19e0082-693e-45ae-8f74-da0dd659fa03">
      <Terms xmlns="http://schemas.microsoft.com/office/infopath/2007/PartnerControls"/>
    </lcf76f155ced4ddcb4097134ff3c332f>
    <TaxCatchAll xmlns="2fe6fb3c-ae69-4363-9eac-f91567448a6f" xsi:nil="true"/>
    <Status xmlns="d19e0082-693e-45ae-8f74-da0dd659fa03" xsi:nil="true"/>
    <BPO xmlns="d19e0082-693e-45ae-8f74-da0dd659fa0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6" ma:contentTypeDescription="Create a new document." ma:contentTypeScope="" ma:versionID="8cbfdf9938d5a7e828d63efa7b8345b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aadf9c7215df00c41f9cb7cc20fd6177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t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8456A5-A7DC-4AAD-8B87-DE596C1579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F4D85D-0871-45C3-8677-173973C12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33B937-9EDF-4471-ADEF-85BD7A27DD54}">
  <ds:schemaRefs>
    <ds:schemaRef ds:uri="http://schemas.microsoft.com/office/2006/metadata/properties"/>
    <ds:schemaRef ds:uri="http://schemas.microsoft.com/office/infopath/2007/PartnerControls"/>
    <ds:schemaRef ds:uri="d19e0082-693e-45ae-8f74-da0dd659fa03"/>
    <ds:schemaRef ds:uri="2fe6fb3c-ae69-4363-9eac-f91567448a6f"/>
  </ds:schemaRefs>
</ds:datastoreItem>
</file>

<file path=customXml/itemProps4.xml><?xml version="1.0" encoding="utf-8"?>
<ds:datastoreItem xmlns:ds="http://schemas.openxmlformats.org/officeDocument/2006/customXml" ds:itemID="{308AE1B7-3F7C-491E-BBB8-AA7897E3EB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3175</Words>
  <Characters>18101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21234</CharactersWithSpaces>
  <SharedDoc>false</SharedDoc>
  <HLinks>
    <vt:vector size="318" baseType="variant">
      <vt:variant>
        <vt:i4>262192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8126561</vt:i4>
      </vt:variant>
      <vt:variant>
        <vt:i4>159</vt:i4>
      </vt:variant>
      <vt:variant>
        <vt:i4>0</vt:i4>
      </vt:variant>
      <vt:variant>
        <vt:i4>5</vt:i4>
      </vt:variant>
      <vt:variant>
        <vt:lpwstr>../AppData/Local/Microsoft/Windows/INetCache/Content.Outlook/40ZZSJWS/CMS-2-017428</vt:lpwstr>
      </vt:variant>
      <vt:variant>
        <vt:lpwstr/>
      </vt:variant>
      <vt:variant>
        <vt:i4>1310811</vt:i4>
      </vt:variant>
      <vt:variant>
        <vt:i4>156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3539071</vt:i4>
      </vt:variant>
      <vt:variant>
        <vt:i4>153</vt:i4>
      </vt:variant>
      <vt:variant>
        <vt:i4>0</vt:i4>
      </vt:variant>
      <vt:variant>
        <vt:i4>5</vt:i4>
      </vt:variant>
      <vt:variant>
        <vt:lpwstr>../AppData/Local/Microsoft/Windows/INetCache/Content.Outlook/40ZZSJWS/TSRC-PROD-007931</vt:lpwstr>
      </vt:variant>
      <vt:variant>
        <vt:lpwstr/>
      </vt:variant>
      <vt:variant>
        <vt:i4>262192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1310798</vt:i4>
      </vt:variant>
      <vt:variant>
        <vt:i4>147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!/view?docid=38b5f465-9bde-4beb-affb-8348709c90d6</vt:lpwstr>
      </vt:variant>
      <vt:variant>
        <vt:i4>4587549</vt:i4>
      </vt:variant>
      <vt:variant>
        <vt:i4>144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!/view?docid=e1c2210e-ca58-4dc6-8cd7-63e4d2340c4a</vt:lpwstr>
      </vt:variant>
      <vt:variant>
        <vt:i4>3801208</vt:i4>
      </vt:variant>
      <vt:variant>
        <vt:i4>141</vt:i4>
      </vt:variant>
      <vt:variant>
        <vt:i4>0</vt:i4>
      </vt:variant>
      <vt:variant>
        <vt:i4>5</vt:i4>
      </vt:variant>
      <vt:variant>
        <vt:lpwstr>../AppData/Local/Microsoft/Windows/INetCache/Content.Outlook/40ZZSJWS/TSRC-PROD-045464</vt:lpwstr>
      </vt:variant>
      <vt:variant>
        <vt:lpwstr/>
      </vt:variant>
      <vt:variant>
        <vt:i4>1048606</vt:i4>
      </vt:variant>
      <vt:variant>
        <vt:i4>138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!/view?docid=bf9254b7-8395-48c8-b026-ad3b5a76a9ba</vt:lpwstr>
      </vt:variant>
      <vt:variant>
        <vt:i4>7077970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_Determining_the_Enrollment</vt:lpwstr>
      </vt:variant>
      <vt:variant>
        <vt:i4>262192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1245225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_Searching_for_Enrollment</vt:lpwstr>
      </vt:variant>
      <vt:variant>
        <vt:i4>4653179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_Logging_into_FAZAL</vt:lpwstr>
      </vt:variant>
      <vt:variant>
        <vt:i4>262192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1966175</vt:i4>
      </vt:variant>
      <vt:variant>
        <vt:i4>111</vt:i4>
      </vt:variant>
      <vt:variant>
        <vt:i4>0</vt:i4>
      </vt:variant>
      <vt:variant>
        <vt:i4>5</vt:i4>
      </vt:variant>
      <vt:variant>
        <vt:lpwstr>../AppData/Local/Microsoft/Windows/INetCache/Content.Outlook/40ZZSJWS/CMS-PRD1-067665</vt:lpwstr>
      </vt:variant>
      <vt:variant>
        <vt:lpwstr/>
      </vt:variant>
      <vt:variant>
        <vt:i4>3211376</vt:i4>
      </vt:variant>
      <vt:variant>
        <vt:i4>108</vt:i4>
      </vt:variant>
      <vt:variant>
        <vt:i4>0</vt:i4>
      </vt:variant>
      <vt:variant>
        <vt:i4>5</vt:i4>
      </vt:variant>
      <vt:variant>
        <vt:lpwstr>../AppData/Local/Microsoft/Windows/INetCache/Content.Outlook/40ZZSJWS/TSRC-PROD-002996</vt:lpwstr>
      </vt:variant>
      <vt:variant>
        <vt:lpwstr/>
      </vt:variant>
      <vt:variant>
        <vt:i4>1245225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_Searching_for_Enrollment</vt:lpwstr>
      </vt:variant>
      <vt:variant>
        <vt:i4>4653179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_Logging_into_FAZAL</vt:lpwstr>
      </vt:variant>
      <vt:variant>
        <vt:i4>262192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4128885</vt:i4>
      </vt:variant>
      <vt:variant>
        <vt:i4>96</vt:i4>
      </vt:variant>
      <vt:variant>
        <vt:i4>0</vt:i4>
      </vt:variant>
      <vt:variant>
        <vt:i4>5</vt:i4>
      </vt:variant>
      <vt:variant>
        <vt:lpwstr>../AppData/Local/Microsoft/Windows/INetCache/Content.Outlook/40ZZSJWS/TSRC-PROD-018060</vt:lpwstr>
      </vt:variant>
      <vt:variant>
        <vt:lpwstr/>
      </vt:variant>
      <vt:variant>
        <vt:i4>6094921</vt:i4>
      </vt:variant>
      <vt:variant>
        <vt:i4>93</vt:i4>
      </vt:variant>
      <vt:variant>
        <vt:i4>0</vt:i4>
      </vt:variant>
      <vt:variant>
        <vt:i4>5</vt:i4>
      </vt:variant>
      <vt:variant>
        <vt:lpwstr>http://www.medicare.gov/</vt:lpwstr>
      </vt:variant>
      <vt:variant>
        <vt:lpwstr/>
      </vt:variant>
      <vt:variant>
        <vt:i4>1245225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_Searching_for_Enrollment</vt:lpwstr>
      </vt:variant>
      <vt:variant>
        <vt:i4>4653179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_Logging_into_FAZAL</vt:lpwstr>
      </vt:variant>
      <vt:variant>
        <vt:i4>262192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1966175</vt:i4>
      </vt:variant>
      <vt:variant>
        <vt:i4>81</vt:i4>
      </vt:variant>
      <vt:variant>
        <vt:i4>0</vt:i4>
      </vt:variant>
      <vt:variant>
        <vt:i4>5</vt:i4>
      </vt:variant>
      <vt:variant>
        <vt:lpwstr>../AppData/Local/Microsoft/Windows/INetCache/Content.Outlook/40ZZSJWS/CMS-PRD1-067665</vt:lpwstr>
      </vt:variant>
      <vt:variant>
        <vt:lpwstr/>
      </vt:variant>
      <vt:variant>
        <vt:i4>3801208</vt:i4>
      </vt:variant>
      <vt:variant>
        <vt:i4>78</vt:i4>
      </vt:variant>
      <vt:variant>
        <vt:i4>0</vt:i4>
      </vt:variant>
      <vt:variant>
        <vt:i4>5</vt:i4>
      </vt:variant>
      <vt:variant>
        <vt:lpwstr>../AppData/Local/Microsoft/Windows/INetCache/Content.Outlook/40ZZSJWS/TSRC-PROD-045464</vt:lpwstr>
      </vt:variant>
      <vt:variant>
        <vt:lpwstr/>
      </vt:variant>
      <vt:variant>
        <vt:i4>1048606</vt:i4>
      </vt:variant>
      <vt:variant>
        <vt:i4>75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!/view?docid=bf9254b7-8395-48c8-b026-ad3b5a76a9ba</vt:lpwstr>
      </vt:variant>
      <vt:variant>
        <vt:i4>3670143</vt:i4>
      </vt:variant>
      <vt:variant>
        <vt:i4>72</vt:i4>
      </vt:variant>
      <vt:variant>
        <vt:i4>0</vt:i4>
      </vt:variant>
      <vt:variant>
        <vt:i4>5</vt:i4>
      </vt:variant>
      <vt:variant>
        <vt:lpwstr>../AppData/Local/Microsoft/Windows/INetCache/Content.Outlook/40ZZSJWS/TSRC-PROD-030144</vt:lpwstr>
      </vt:variant>
      <vt:variant>
        <vt:lpwstr/>
      </vt:variant>
      <vt:variant>
        <vt:i4>1507408</vt:i4>
      </vt:variant>
      <vt:variant>
        <vt:i4>69</vt:i4>
      </vt:variant>
      <vt:variant>
        <vt:i4>0</vt:i4>
      </vt:variant>
      <vt:variant>
        <vt:i4>5</vt:i4>
      </vt:variant>
      <vt:variant>
        <vt:lpwstr>../AppData/Local/Microsoft/Windows/INetCache/Content.Outlook/40ZZSJWS/CMS-PRD1-078801</vt:lpwstr>
      </vt:variant>
      <vt:variant>
        <vt:lpwstr/>
      </vt:variant>
      <vt:variant>
        <vt:i4>393287</vt:i4>
      </vt:variant>
      <vt:variant>
        <vt:i4>66</vt:i4>
      </vt:variant>
      <vt:variant>
        <vt:i4>0</vt:i4>
      </vt:variant>
      <vt:variant>
        <vt:i4>5</vt:i4>
      </vt:variant>
      <vt:variant>
        <vt:lpwstr>../AppData/Local/Microsoft/Windows/INetCache/Content.Outlook/40ZZSJWS/CMS-PCP1-040885</vt:lpwstr>
      </vt:variant>
      <vt:variant>
        <vt:lpwstr/>
      </vt:variant>
      <vt:variant>
        <vt:i4>2031705</vt:i4>
      </vt:variant>
      <vt:variant>
        <vt:i4>63</vt:i4>
      </vt:variant>
      <vt:variant>
        <vt:i4>0</vt:i4>
      </vt:variant>
      <vt:variant>
        <vt:i4>5</vt:i4>
      </vt:variant>
      <vt:variant>
        <vt:lpwstr>../AppData/Local/Microsoft/Windows/INetCache/Content.Outlook/40ZZSJWS/CMS-PRD1-076166</vt:lpwstr>
      </vt:variant>
      <vt:variant>
        <vt:lpwstr/>
      </vt:variant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1966175</vt:i4>
      </vt:variant>
      <vt:variant>
        <vt:i4>57</vt:i4>
      </vt:variant>
      <vt:variant>
        <vt:i4>0</vt:i4>
      </vt:variant>
      <vt:variant>
        <vt:i4>5</vt:i4>
      </vt:variant>
      <vt:variant>
        <vt:lpwstr>../AppData/Local/Microsoft/Windows/INetCache/Content.Outlook/40ZZSJWS/CMS-PRD1-067665</vt:lpwstr>
      </vt:variant>
      <vt:variant>
        <vt:lpwstr/>
      </vt:variant>
      <vt:variant>
        <vt:i4>6225986</vt:i4>
      </vt:variant>
      <vt:variant>
        <vt:i4>54</vt:i4>
      </vt:variant>
      <vt:variant>
        <vt:i4>0</vt:i4>
      </vt:variant>
      <vt:variant>
        <vt:i4>5</vt:i4>
      </vt:variant>
      <vt:variant>
        <vt:lpwstr>https://www.silverscriptagentportal.com/</vt:lpwstr>
      </vt:variant>
      <vt:variant>
        <vt:lpwstr/>
      </vt:variant>
      <vt:variant>
        <vt:i4>1507408</vt:i4>
      </vt:variant>
      <vt:variant>
        <vt:i4>51</vt:i4>
      </vt:variant>
      <vt:variant>
        <vt:i4>0</vt:i4>
      </vt:variant>
      <vt:variant>
        <vt:i4>5</vt:i4>
      </vt:variant>
      <vt:variant>
        <vt:lpwstr>../AppData/Local/Microsoft/Windows/INetCache/Content.Outlook/40ZZSJWS/CMS-PRD1-078801</vt:lpwstr>
      </vt:variant>
      <vt:variant>
        <vt:lpwstr/>
      </vt:variant>
      <vt:variant>
        <vt:i4>5046393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_Viewing_Enrollment_Information</vt:lpwstr>
      </vt:variant>
      <vt:variant>
        <vt:i4>5046393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_Viewing_Enrollment_Information</vt:lpwstr>
      </vt:variant>
      <vt:variant>
        <vt:i4>4653179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_Logging_into_FAZAL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4456534</vt:i4>
      </vt:variant>
      <vt:variant>
        <vt:i4>30</vt:i4>
      </vt:variant>
      <vt:variant>
        <vt:i4>0</vt:i4>
      </vt:variant>
      <vt:variant>
        <vt:i4>5</vt:i4>
      </vt:variant>
      <vt:variant>
        <vt:lpwstr>https://rxenroll.caremark.com/FAZAL/Code/Admin/StartPage.htm</vt:lpwstr>
      </vt:variant>
      <vt:variant>
        <vt:lpwstr/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_Toc92350062</vt:lpwstr>
      </vt:variant>
      <vt:variant>
        <vt:i4>1114172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_Toc92350061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_Toc92350060</vt:lpwstr>
      </vt:variant>
      <vt:variant>
        <vt:i4>1638463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_Toc92350059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_Toc92350058</vt:lpwstr>
      </vt:variant>
      <vt:variant>
        <vt:i4>1507391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_Toc92350057</vt:lpwstr>
      </vt:variant>
      <vt:variant>
        <vt:i4>1441855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_Toc92350056</vt:lpwstr>
      </vt:variant>
      <vt:variant>
        <vt:i4>1376319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_Toc92350055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_Toc92350054</vt:lpwstr>
      </vt:variant>
      <vt:variant>
        <vt:i4>3473416</vt:i4>
      </vt:variant>
      <vt:variant>
        <vt:i4>3990</vt:i4>
      </vt:variant>
      <vt:variant>
        <vt:i4>1026</vt:i4>
      </vt:variant>
      <vt:variant>
        <vt:i4>1</vt:i4>
      </vt:variant>
      <vt:variant>
        <vt:lpwstr>cid:image001.png@01DA8CCB.60D93BB0</vt:lpwstr>
      </vt:variant>
      <vt:variant>
        <vt:lpwstr/>
      </vt:variant>
      <vt:variant>
        <vt:i4>7798854</vt:i4>
      </vt:variant>
      <vt:variant>
        <vt:i4>20197</vt:i4>
      </vt:variant>
      <vt:variant>
        <vt:i4>1046</vt:i4>
      </vt:variant>
      <vt:variant>
        <vt:i4>1</vt:i4>
      </vt:variant>
      <vt:variant>
        <vt:lpwstr>C:\Users\z123351\AppData\Local\Microsoft\Windows\INetCache\AppData\Local\Temp\SNAGHTMLa0cd226.PNG</vt:lpwstr>
      </vt:variant>
      <vt:variant>
        <vt:lpwstr/>
      </vt:variant>
      <vt:variant>
        <vt:i4>2228302</vt:i4>
      </vt:variant>
      <vt:variant>
        <vt:i4>20419</vt:i4>
      </vt:variant>
      <vt:variant>
        <vt:i4>1047</vt:i4>
      </vt:variant>
      <vt:variant>
        <vt:i4>1</vt:i4>
      </vt:variant>
      <vt:variant>
        <vt:lpwstr>C:\Users\z123351\AppData\Local\Microsoft\Windows\INetCache\AppData\Local\Temp\SNAGHTML9fdaf45.PNG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2</cp:revision>
  <cp:lastPrinted>2007-01-03T19:56:00Z</cp:lastPrinted>
  <dcterms:created xsi:type="dcterms:W3CDTF">2025-07-15T17:53:00Z</dcterms:created>
  <dcterms:modified xsi:type="dcterms:W3CDTF">2025-07-15T17:53:00Z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2022-01-06T13:26:57Z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6912a90d-ae47-4594-a252-3ff8b031e023</vt:lpwstr>
  </property>
  <property fmtid="{D5CDD505-2E9C-101B-9397-08002B2CF9AE}" pid="8" name="MSIP_Label_67599526-06ca-49cc-9fa9-5307800a949a_ContentBits">
    <vt:lpwstr>0</vt:lpwstr>
  </property>
  <property fmtid="{D5CDD505-2E9C-101B-9397-08002B2CF9AE}" pid="9" name="TaxCatchAll">
    <vt:lpwstr/>
  </property>
  <property fmtid="{D5CDD505-2E9C-101B-9397-08002B2CF9AE}" pid="10" name="lcf76f155ced4ddcb4097134ff3c332f">
    <vt:lpwstr/>
  </property>
  <property fmtid="{D5CDD505-2E9C-101B-9397-08002B2CF9AE}" pid="11" name="BPO">
    <vt:lpwstr/>
  </property>
  <property fmtid="{D5CDD505-2E9C-101B-9397-08002B2CF9AE}" pid="12" name="ProjectAnalyst">
    <vt:lpwstr/>
  </property>
  <property fmtid="{D5CDD505-2E9C-101B-9397-08002B2CF9AE}" pid="13" name="DocumentConsultatnt">
    <vt:lpwstr/>
  </property>
  <property fmtid="{D5CDD505-2E9C-101B-9397-08002B2CF9AE}" pid="14" name="LifelineQuickChat">
    <vt:lpwstr/>
  </property>
  <property fmtid="{D5CDD505-2E9C-101B-9397-08002B2CF9AE}" pid="15" name="Status">
    <vt:lpwstr/>
  </property>
  <property fmtid="{D5CDD505-2E9C-101B-9397-08002B2CF9AE}" pid="16" name="MediaServiceImageTags">
    <vt:lpwstr/>
  </property>
  <property fmtid="{D5CDD505-2E9C-101B-9397-08002B2CF9AE}" pid="17" name="ContentTypeId">
    <vt:lpwstr>0x010100EB57E074260378499F7E81CCDE102D50</vt:lpwstr>
  </property>
</Properties>
</file>