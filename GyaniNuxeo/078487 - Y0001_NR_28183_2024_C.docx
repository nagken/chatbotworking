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3B02" w14:textId="77777777" w:rsidR="005919BF" w:rsidRPr="004661D5" w:rsidRDefault="005919BF" w:rsidP="005919BF">
      <w:pPr>
        <w:rPr>
          <w:rFonts w:ascii="CVS Health Sans" w:hAnsi="CVS Health Sans" w:cs="Arial"/>
          <w:sz w:val="22"/>
          <w:szCs w:val="22"/>
        </w:rPr>
      </w:pPr>
    </w:p>
    <w:p w14:paraId="69398202" w14:textId="77777777" w:rsidR="005919BF" w:rsidRPr="004661D5" w:rsidRDefault="001658FF" w:rsidP="005919BF">
      <w:pPr>
        <w:jc w:val="right"/>
        <w:rPr>
          <w:rFonts w:ascii="CVS Health Sans" w:hAnsi="CVS Health Sans" w:cs="Arial"/>
          <w:sz w:val="22"/>
          <w:szCs w:val="22"/>
        </w:rPr>
      </w:pPr>
      <w:r w:rsidRPr="004661D5">
        <w:rPr>
          <w:rFonts w:ascii="CVS Health Sans" w:hAnsi="CVS Health Sans" w:cs="Arial"/>
          <w:color w:val="000000"/>
          <w:sz w:val="22"/>
          <w:szCs w:val="22"/>
          <w:highlight w:val="green"/>
        </w:rPr>
        <w:t>[DATE]</w:t>
      </w:r>
    </w:p>
    <w:p w14:paraId="5E3D6F1A" w14:textId="77777777" w:rsidR="005919BF" w:rsidRPr="004661D5" w:rsidRDefault="005919BF" w:rsidP="005919BF">
      <w:pPr>
        <w:rPr>
          <w:rFonts w:ascii="CVS Health Sans" w:hAnsi="CVS Health Sans" w:cs="Arial"/>
          <w:sz w:val="22"/>
          <w:szCs w:val="22"/>
        </w:rPr>
      </w:pPr>
    </w:p>
    <w:p w14:paraId="75DC1341" w14:textId="1C16F548" w:rsidR="00C675A2" w:rsidRPr="004661D5" w:rsidRDefault="001658FF" w:rsidP="00C675A2">
      <w:pPr>
        <w:tabs>
          <w:tab w:val="left" w:pos="6500"/>
          <w:tab w:val="left" w:pos="7700"/>
          <w:tab w:val="center" w:pos="7800"/>
        </w:tabs>
        <w:rPr>
          <w:rFonts w:ascii="CVS Health Sans" w:eastAsia="SimSun" w:hAnsi="CVS Health Sans" w:cs="Arial"/>
          <w:color w:val="000000"/>
          <w:sz w:val="22"/>
          <w:szCs w:val="22"/>
          <w:highlight w:val="cyan"/>
        </w:rPr>
      </w:pPr>
      <w:r w:rsidRPr="004661D5">
        <w:rPr>
          <w:rFonts w:ascii="CVS Health Sans" w:eastAsia="SimSun" w:hAnsi="CVS Health Sans" w:cs="Arial"/>
          <w:color w:val="000000"/>
          <w:sz w:val="22"/>
          <w:szCs w:val="22"/>
          <w:highlight w:val="cyan"/>
        </w:rPr>
        <w:t>[</w:t>
      </w:r>
      <w:r w:rsidRPr="004661D5">
        <w:rPr>
          <w:rFonts w:ascii="CVS Health Sans" w:eastAsia="SimSun" w:hAnsi="CVS Health Sans" w:cs="Arial"/>
          <w:iCs/>
          <w:color w:val="000000"/>
          <w:sz w:val="22"/>
          <w:szCs w:val="22"/>
          <w:highlight w:val="cyan"/>
        </w:rPr>
        <w:t xml:space="preserve">(if F108=M, </w:t>
      </w:r>
      <w:proofErr w:type="gramStart"/>
      <w:r w:rsidRPr="004661D5">
        <w:rPr>
          <w:rFonts w:ascii="CVS Health Sans" w:eastAsia="SimSun" w:hAnsi="CVS Health Sans" w:cs="Arial"/>
          <w:iCs/>
          <w:color w:val="000000"/>
          <w:sz w:val="22"/>
          <w:szCs w:val="22"/>
          <w:highlight w:val="cyan"/>
        </w:rPr>
        <w:t>populate)</w:t>
      </w:r>
      <w:r w:rsidRPr="004661D5">
        <w:rPr>
          <w:rFonts w:ascii="CVS Health Sans" w:eastAsia="SimSun" w:hAnsi="CVS Health Sans" w:cs="Arial"/>
          <w:color w:val="000000"/>
          <w:sz w:val="22"/>
          <w:szCs w:val="22"/>
          <w:highlight w:val="cyan"/>
        </w:rPr>
        <w:t>[</w:t>
      </w:r>
      <w:proofErr w:type="gramEnd"/>
      <w:r w:rsidRPr="004661D5">
        <w:rPr>
          <w:rFonts w:ascii="CVS Health Sans" w:eastAsia="SimSun" w:hAnsi="CVS Health Sans" w:cs="Arial"/>
          <w:color w:val="000000"/>
          <w:sz w:val="22"/>
          <w:szCs w:val="22"/>
          <w:highlight w:val="cyan"/>
        </w:rPr>
        <w:t>F101]]</w:t>
      </w:r>
    </w:p>
    <w:p w14:paraId="16DBAA83" w14:textId="37CC7B69" w:rsidR="00C675A2" w:rsidRPr="004661D5" w:rsidRDefault="001658FF" w:rsidP="00C675A2">
      <w:pPr>
        <w:tabs>
          <w:tab w:val="left" w:pos="6500"/>
          <w:tab w:val="left" w:pos="7700"/>
          <w:tab w:val="center" w:pos="7800"/>
        </w:tabs>
        <w:rPr>
          <w:rFonts w:ascii="CVS Health Sans" w:hAnsi="CVS Health Sans" w:cs="Arial"/>
          <w:b/>
          <w:color w:val="000000"/>
          <w:sz w:val="22"/>
          <w:szCs w:val="22"/>
          <w:highlight w:val="cyan"/>
        </w:rPr>
      </w:pPr>
      <w:r w:rsidRPr="004661D5">
        <w:rPr>
          <w:rFonts w:ascii="CVS Health Sans" w:eastAsia="SimSun" w:hAnsi="CVS Health Sans" w:cs="Arial"/>
          <w:color w:val="000000"/>
          <w:sz w:val="22"/>
          <w:szCs w:val="22"/>
          <w:highlight w:val="cyan"/>
        </w:rPr>
        <w:t>[</w:t>
      </w:r>
      <w:r w:rsidRPr="004661D5">
        <w:rPr>
          <w:rFonts w:ascii="CVS Health Sans" w:eastAsia="SimSun" w:hAnsi="CVS Health Sans" w:cs="Arial"/>
          <w:iCs/>
          <w:color w:val="000000"/>
          <w:sz w:val="22"/>
          <w:szCs w:val="22"/>
          <w:highlight w:val="cyan"/>
        </w:rPr>
        <w:t xml:space="preserve">(if F108=L, </w:t>
      </w:r>
      <w:proofErr w:type="gramStart"/>
      <w:r w:rsidRPr="004661D5">
        <w:rPr>
          <w:rFonts w:ascii="CVS Health Sans" w:eastAsia="SimSun" w:hAnsi="CVS Health Sans" w:cs="Arial"/>
          <w:iCs/>
          <w:color w:val="000000"/>
          <w:sz w:val="22"/>
          <w:szCs w:val="22"/>
          <w:highlight w:val="cyan"/>
        </w:rPr>
        <w:t>populate)</w:t>
      </w:r>
      <w:r w:rsidRPr="004661D5">
        <w:rPr>
          <w:rFonts w:ascii="CVS Health Sans" w:eastAsia="SimSun" w:hAnsi="CVS Health Sans" w:cs="Arial"/>
          <w:color w:val="000000"/>
          <w:sz w:val="22"/>
          <w:szCs w:val="22"/>
          <w:highlight w:val="cyan"/>
        </w:rPr>
        <w:t>[</w:t>
      </w:r>
      <w:proofErr w:type="gramEnd"/>
      <w:r w:rsidRPr="004661D5">
        <w:rPr>
          <w:rFonts w:ascii="CVS Health Sans" w:eastAsia="SimSun" w:hAnsi="CVS Health Sans" w:cs="Arial"/>
          <w:color w:val="000000"/>
          <w:sz w:val="22"/>
          <w:szCs w:val="22"/>
          <w:highlight w:val="cyan"/>
        </w:rPr>
        <w:t>F109]]</w:t>
      </w:r>
    </w:p>
    <w:p w14:paraId="04292DD9" w14:textId="491719F1" w:rsidR="00C675A2" w:rsidRPr="004661D5" w:rsidRDefault="001658FF" w:rsidP="00C675A2">
      <w:pPr>
        <w:tabs>
          <w:tab w:val="left" w:pos="6500"/>
          <w:tab w:val="left" w:pos="7650"/>
        </w:tabs>
        <w:rPr>
          <w:rStyle w:val="LogoportMarkup"/>
          <w:rFonts w:ascii="CVS Health Sans" w:eastAsia="Calibri" w:hAnsi="CVS Health Sans" w:cs="Arial"/>
          <w:sz w:val="22"/>
          <w:szCs w:val="22"/>
          <w:highlight w:val="cyan"/>
        </w:rPr>
      </w:pP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  <w:highlight w:val="cyan"/>
        </w:rPr>
        <w:t>[F8]</w:t>
      </w: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</w:rPr>
        <w:t xml:space="preserve"> </w:t>
      </w:r>
      <w:r w:rsidR="00716F2D"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  <w:highlight w:val="cyan"/>
        </w:rPr>
        <w:t>[F9]</w:t>
      </w:r>
      <w:r w:rsidR="00716F2D"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</w:rPr>
        <w:t xml:space="preserve"> </w:t>
      </w: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  <w:highlight w:val="cyan"/>
        </w:rPr>
        <w:t>[F10]</w:t>
      </w:r>
    </w:p>
    <w:p w14:paraId="3AD09188" w14:textId="77777777" w:rsidR="00C675A2" w:rsidRPr="004661D5" w:rsidRDefault="001658FF" w:rsidP="00C675A2">
      <w:pPr>
        <w:tabs>
          <w:tab w:val="left" w:pos="6500"/>
          <w:tab w:val="left" w:pos="7650"/>
        </w:tabs>
        <w:rPr>
          <w:rStyle w:val="LogoportMarkup"/>
          <w:rFonts w:ascii="CVS Health Sans" w:eastAsia="Calibri" w:hAnsi="CVS Health Sans" w:cs="Arial"/>
          <w:b/>
          <w:bCs/>
          <w:color w:val="000000"/>
          <w:sz w:val="22"/>
          <w:szCs w:val="22"/>
          <w:highlight w:val="cyan"/>
        </w:rPr>
      </w:pP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  <w:highlight w:val="cyan"/>
        </w:rPr>
        <w:t>[F102]</w:t>
      </w:r>
    </w:p>
    <w:p w14:paraId="6E6BF4FB" w14:textId="77777777" w:rsidR="00C675A2" w:rsidRPr="004661D5" w:rsidRDefault="001658FF" w:rsidP="00C675A2">
      <w:pPr>
        <w:tabs>
          <w:tab w:val="left" w:pos="6500"/>
          <w:tab w:val="left" w:pos="7650"/>
        </w:tabs>
        <w:rPr>
          <w:rStyle w:val="LogoportMarkup"/>
          <w:rFonts w:ascii="CVS Health Sans" w:eastAsia="Calibri" w:hAnsi="CVS Health Sans" w:cs="Arial"/>
          <w:b/>
          <w:bCs/>
          <w:color w:val="000000"/>
          <w:sz w:val="22"/>
          <w:szCs w:val="22"/>
          <w:highlight w:val="cyan"/>
        </w:rPr>
      </w:pP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  <w:highlight w:val="cyan"/>
        </w:rPr>
        <w:t>[F103]</w:t>
      </w:r>
    </w:p>
    <w:p w14:paraId="3EA23493" w14:textId="77777777" w:rsidR="00C675A2" w:rsidRPr="004661D5" w:rsidRDefault="001658FF" w:rsidP="00C675A2">
      <w:pPr>
        <w:autoSpaceDE w:val="0"/>
        <w:autoSpaceDN w:val="0"/>
        <w:adjustRightInd w:val="0"/>
        <w:rPr>
          <w:rStyle w:val="LogoportMarkup"/>
          <w:rFonts w:ascii="CVS Health Sans" w:eastAsia="Calibri" w:hAnsi="CVS Health Sans" w:cs="Arial"/>
          <w:color w:val="000000"/>
          <w:sz w:val="22"/>
          <w:szCs w:val="22"/>
        </w:rPr>
      </w:pP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  <w:highlight w:val="cyan"/>
        </w:rPr>
        <w:t>[F104]</w:t>
      </w: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</w:rPr>
        <w:t xml:space="preserve">, </w:t>
      </w: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  <w:highlight w:val="cyan"/>
        </w:rPr>
        <w:t>[F105</w:t>
      </w:r>
      <w:proofErr w:type="gramStart"/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  <w:highlight w:val="cyan"/>
        </w:rPr>
        <w:t>]</w:t>
      </w: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</w:rPr>
        <w:t xml:space="preserve">  </w:t>
      </w: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  <w:highlight w:val="cyan"/>
        </w:rPr>
        <w:t>[</w:t>
      </w:r>
      <w:proofErr w:type="gramEnd"/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  <w:highlight w:val="cyan"/>
        </w:rPr>
        <w:t>F106]</w:t>
      </w: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</w:rPr>
        <w:t>-</w:t>
      </w: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  <w:highlight w:val="cyan"/>
        </w:rPr>
        <w:t>[F107]</w:t>
      </w:r>
    </w:p>
    <w:p w14:paraId="6FC7BAC0" w14:textId="77777777" w:rsidR="00C675A2" w:rsidRPr="004661D5" w:rsidRDefault="00C675A2" w:rsidP="00C675A2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5C543F4D" w14:textId="77777777" w:rsidR="00C675A2" w:rsidRPr="004661D5" w:rsidRDefault="00C675A2" w:rsidP="00C675A2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270D4803" w14:textId="77777777" w:rsidR="00B93DBB" w:rsidRPr="004661D5" w:rsidRDefault="001658FF" w:rsidP="00B93DBB">
      <w:pPr>
        <w:rPr>
          <w:rFonts w:ascii="CVS Health Sans" w:hAnsi="CVS Health Sans" w:cs="Arial"/>
          <w:sz w:val="22"/>
          <w:szCs w:val="22"/>
        </w:rPr>
      </w:pPr>
      <w:r w:rsidRPr="004661D5">
        <w:rPr>
          <w:rFonts w:ascii="CVS Health Sans" w:hAnsi="CVS Health Sans" w:cs="Arial"/>
          <w:sz w:val="22"/>
          <w:szCs w:val="22"/>
        </w:rPr>
        <w:t xml:space="preserve">Dear </w:t>
      </w:r>
      <w:r w:rsidRPr="004661D5">
        <w:rPr>
          <w:rFonts w:ascii="CVS Health Sans" w:hAnsi="CVS Health Sans" w:cs="Arial"/>
          <w:sz w:val="22"/>
          <w:szCs w:val="22"/>
          <w:highlight w:val="cyan"/>
        </w:rPr>
        <w:t>[</w:t>
      </w: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  <w:highlight w:val="cyan"/>
        </w:rPr>
        <w:t>F8]</w:t>
      </w: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</w:rPr>
        <w:t xml:space="preserve"> </w:t>
      </w:r>
      <w:r w:rsidRPr="004661D5">
        <w:rPr>
          <w:rStyle w:val="LogoportMarkup"/>
          <w:rFonts w:ascii="CVS Health Sans" w:eastAsia="Calibri" w:hAnsi="CVS Health Sans" w:cs="Arial"/>
          <w:color w:val="000000"/>
          <w:sz w:val="22"/>
          <w:szCs w:val="22"/>
          <w:highlight w:val="cyan"/>
        </w:rPr>
        <w:t>[F10</w:t>
      </w:r>
      <w:r w:rsidRPr="004661D5">
        <w:rPr>
          <w:rFonts w:ascii="CVS Health Sans" w:hAnsi="CVS Health Sans" w:cs="Arial"/>
          <w:sz w:val="22"/>
          <w:szCs w:val="22"/>
          <w:highlight w:val="cyan"/>
        </w:rPr>
        <w:t>]</w:t>
      </w:r>
      <w:r w:rsidRPr="004661D5">
        <w:rPr>
          <w:rStyle w:val="LogoportMarkup"/>
          <w:rFonts w:ascii="CVS Health Sans" w:hAnsi="CVS Health Sans" w:cs="Arial"/>
          <w:color w:val="000000"/>
          <w:sz w:val="22"/>
          <w:szCs w:val="22"/>
        </w:rPr>
        <w:t>:</w:t>
      </w:r>
    </w:p>
    <w:p w14:paraId="4390692A" w14:textId="77777777" w:rsidR="008762B6" w:rsidRPr="004661D5" w:rsidRDefault="008762B6" w:rsidP="008762B6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161F5471" w14:textId="10BB7098" w:rsidR="005919BF" w:rsidRPr="004661D5" w:rsidRDefault="001658FF" w:rsidP="000C7966">
      <w:pPr>
        <w:autoSpaceDE w:val="0"/>
        <w:autoSpaceDN w:val="0"/>
        <w:adjustRightInd w:val="0"/>
        <w:ind w:right="-540"/>
        <w:rPr>
          <w:rFonts w:ascii="CVS Health Sans" w:hAnsi="CVS Health Sans" w:cs="Arial"/>
          <w:sz w:val="22"/>
          <w:szCs w:val="22"/>
        </w:rPr>
      </w:pPr>
      <w:bookmarkStart w:id="0" w:name="OLE_LINK21"/>
      <w:r w:rsidRPr="004661D5">
        <w:rPr>
          <w:rFonts w:ascii="CVS Health Sans" w:hAnsi="CVS Health Sans" w:cs="Arial"/>
          <w:b/>
          <w:bCs/>
          <w:sz w:val="22"/>
          <w:szCs w:val="22"/>
        </w:rPr>
        <w:t xml:space="preserve">This is an important reminder that you need to apply as soon as possible for </w:t>
      </w:r>
      <w:r w:rsidR="00B559AF" w:rsidRPr="004661D5">
        <w:rPr>
          <w:rFonts w:ascii="CVS Health Sans" w:hAnsi="CVS Health Sans" w:cs="Arial"/>
          <w:b/>
          <w:bCs/>
          <w:sz w:val="22"/>
          <w:szCs w:val="22"/>
        </w:rPr>
        <w:t>E</w:t>
      </w:r>
      <w:r w:rsidRPr="004661D5">
        <w:rPr>
          <w:rFonts w:ascii="CVS Health Sans" w:hAnsi="CVS Health Sans" w:cs="Arial"/>
          <w:b/>
          <w:bCs/>
          <w:sz w:val="22"/>
          <w:szCs w:val="22"/>
        </w:rPr>
        <w:t xml:space="preserve">xtra </w:t>
      </w:r>
      <w:r w:rsidR="00B559AF" w:rsidRPr="004661D5">
        <w:rPr>
          <w:rFonts w:ascii="CVS Health Sans" w:hAnsi="CVS Health Sans" w:cs="Arial"/>
          <w:b/>
          <w:bCs/>
          <w:sz w:val="22"/>
          <w:szCs w:val="22"/>
        </w:rPr>
        <w:t>H</w:t>
      </w:r>
      <w:r w:rsidRPr="004661D5">
        <w:rPr>
          <w:rFonts w:ascii="CVS Health Sans" w:hAnsi="CVS Health Sans" w:cs="Arial"/>
          <w:b/>
          <w:bCs/>
          <w:sz w:val="22"/>
          <w:szCs w:val="22"/>
        </w:rPr>
        <w:t>elp</w:t>
      </w:r>
      <w:r w:rsidR="001A3CE7" w:rsidRPr="004661D5">
        <w:rPr>
          <w:rFonts w:ascii="CVS Health Sans" w:hAnsi="CVS Health Sans" w:cs="Arial"/>
          <w:b/>
          <w:bCs/>
          <w:sz w:val="22"/>
          <w:szCs w:val="22"/>
        </w:rPr>
        <w:t xml:space="preserve"> </w:t>
      </w:r>
      <w:r w:rsidRPr="004661D5">
        <w:rPr>
          <w:rFonts w:ascii="CVS Health Sans" w:hAnsi="CVS Health Sans" w:cs="Arial"/>
          <w:b/>
          <w:bCs/>
          <w:sz w:val="22"/>
          <w:szCs w:val="22"/>
        </w:rPr>
        <w:t xml:space="preserve">with </w:t>
      </w:r>
      <w:bookmarkEnd w:id="0"/>
      <w:r w:rsidRPr="004661D5">
        <w:rPr>
          <w:rFonts w:ascii="CVS Health Sans" w:hAnsi="CVS Health Sans" w:cs="Arial"/>
          <w:b/>
          <w:bCs/>
          <w:sz w:val="22"/>
          <w:szCs w:val="22"/>
        </w:rPr>
        <w:t>your prescription drug</w:t>
      </w:r>
      <w:r w:rsidR="00760D0D" w:rsidRPr="004661D5">
        <w:rPr>
          <w:rFonts w:ascii="CVS Health Sans" w:hAnsi="CVS Health Sans" w:cs="Arial"/>
          <w:b/>
          <w:bCs/>
          <w:sz w:val="22"/>
          <w:szCs w:val="22"/>
        </w:rPr>
        <w:t xml:space="preserve"> </w:t>
      </w:r>
      <w:r w:rsidRPr="004661D5">
        <w:rPr>
          <w:rFonts w:ascii="CVS Health Sans" w:hAnsi="CVS Health Sans" w:cs="Arial"/>
          <w:b/>
          <w:bCs/>
          <w:sz w:val="22"/>
          <w:szCs w:val="22"/>
        </w:rPr>
        <w:t xml:space="preserve">costs in </w:t>
      </w:r>
      <w:r w:rsidRPr="004661D5">
        <w:rPr>
          <w:rFonts w:ascii="CVS Health Sans" w:hAnsi="CVS Health Sans" w:cs="Arial"/>
          <w:b/>
          <w:color w:val="000000"/>
          <w:sz w:val="22"/>
          <w:szCs w:val="22"/>
          <w:highlight w:val="yellow"/>
        </w:rPr>
        <w:t>[</w:t>
      </w:r>
      <w:proofErr w:type="spellStart"/>
      <w:r w:rsidRPr="004661D5">
        <w:rPr>
          <w:rFonts w:ascii="CVS Health Sans" w:hAnsi="CVS Health Sans" w:cs="Arial"/>
          <w:b/>
          <w:color w:val="000000"/>
          <w:sz w:val="22"/>
          <w:szCs w:val="22"/>
          <w:highlight w:val="yellow"/>
        </w:rPr>
        <w:t>PlanYear</w:t>
      </w:r>
      <w:proofErr w:type="spellEnd"/>
      <w:r w:rsidRPr="004661D5">
        <w:rPr>
          <w:rFonts w:ascii="CVS Health Sans" w:hAnsi="CVS Health Sans" w:cs="Arial"/>
          <w:b/>
          <w:color w:val="000000"/>
          <w:sz w:val="22"/>
          <w:szCs w:val="22"/>
          <w:highlight w:val="yellow"/>
        </w:rPr>
        <w:t>]</w:t>
      </w:r>
      <w:r w:rsidRPr="004661D5">
        <w:rPr>
          <w:rFonts w:ascii="CVS Health Sans" w:hAnsi="CVS Health Sans" w:cs="Arial"/>
          <w:b/>
          <w:bCs/>
          <w:sz w:val="22"/>
          <w:szCs w:val="22"/>
        </w:rPr>
        <w:t>.</w:t>
      </w:r>
      <w:r w:rsidRPr="004661D5">
        <w:rPr>
          <w:rFonts w:ascii="CVS Health Sans" w:hAnsi="CVS Health Sans" w:cs="Arial"/>
          <w:bCs/>
          <w:sz w:val="22"/>
          <w:szCs w:val="22"/>
        </w:rPr>
        <w:t xml:space="preserve"> </w:t>
      </w:r>
      <w:r w:rsidRPr="004661D5">
        <w:rPr>
          <w:rFonts w:ascii="CVS Health Sans" w:hAnsi="CVS Health Sans" w:cs="Arial"/>
          <w:sz w:val="22"/>
          <w:szCs w:val="22"/>
        </w:rPr>
        <w:t xml:space="preserve">You recently received a grey letter from Medicare telling you that although you received this help automatically in </w:t>
      </w:r>
      <w:r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PriorPlanYear</w:t>
      </w:r>
      <w:proofErr w:type="spellEnd"/>
      <w:r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Pr="004661D5">
        <w:rPr>
          <w:rFonts w:ascii="CVS Health Sans" w:hAnsi="CVS Health Sans" w:cs="Arial"/>
          <w:sz w:val="22"/>
          <w:szCs w:val="22"/>
        </w:rPr>
        <w:t xml:space="preserve">, you will no longer automatically qualify to receive it beginning </w:t>
      </w:r>
      <w:r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PlanEffectiveDate</w:t>
      </w:r>
      <w:proofErr w:type="spellEnd"/>
      <w:r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Pr="004661D5">
        <w:rPr>
          <w:rFonts w:ascii="CVS Health Sans" w:hAnsi="CVS Health Sans" w:cs="Arial"/>
          <w:sz w:val="22"/>
          <w:szCs w:val="22"/>
        </w:rPr>
        <w:t>.</w:t>
      </w:r>
    </w:p>
    <w:p w14:paraId="4AF720E8" w14:textId="77777777" w:rsidR="00A11065" w:rsidRPr="004661D5" w:rsidRDefault="00A11065" w:rsidP="000C7966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</w:p>
    <w:p w14:paraId="05B6446B" w14:textId="2415C035" w:rsidR="00C07042" w:rsidRPr="004661D5" w:rsidRDefault="001658FF" w:rsidP="000C7966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You won’t automatically qualify for </w:t>
      </w:r>
      <w:r w:rsidR="00B559AF" w:rsidRPr="004661D5">
        <w:rPr>
          <w:rFonts w:ascii="CVS Health Sans" w:hAnsi="CVS Health Sans" w:cs="Arial"/>
          <w:color w:val="000000"/>
          <w:sz w:val="22"/>
          <w:szCs w:val="22"/>
        </w:rPr>
        <w:t>E</w:t>
      </w: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xtra </w:t>
      </w:r>
      <w:r w:rsidR="00B559AF" w:rsidRPr="004661D5">
        <w:rPr>
          <w:rFonts w:ascii="CVS Health Sans" w:hAnsi="CVS Health Sans" w:cs="Arial"/>
          <w:color w:val="000000"/>
          <w:sz w:val="22"/>
          <w:szCs w:val="22"/>
        </w:rPr>
        <w:t>H</w:t>
      </w:r>
      <w:r w:rsidRPr="004661D5">
        <w:rPr>
          <w:rFonts w:ascii="CVS Health Sans" w:hAnsi="CVS Health Sans" w:cs="Arial"/>
          <w:color w:val="000000"/>
          <w:sz w:val="22"/>
          <w:szCs w:val="22"/>
        </w:rPr>
        <w:t>elp next year because you:</w:t>
      </w:r>
    </w:p>
    <w:p w14:paraId="3C6B7212" w14:textId="717B7835" w:rsidR="008762B6" w:rsidRPr="004661D5" w:rsidRDefault="000B0427" w:rsidP="000C7966">
      <w:pPr>
        <w:numPr>
          <w:ilvl w:val="0"/>
          <w:numId w:val="16"/>
        </w:numPr>
        <w:autoSpaceDE w:val="0"/>
        <w:autoSpaceDN w:val="0"/>
        <w:adjustRightInd w:val="0"/>
        <w:spacing w:before="12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No longer qualify </w:t>
      </w:r>
      <w:r w:rsidR="001658FF" w:rsidRPr="004661D5">
        <w:rPr>
          <w:rFonts w:ascii="CVS Health Sans" w:hAnsi="CVS Health Sans" w:cs="Arial"/>
          <w:color w:val="000000"/>
          <w:sz w:val="22"/>
          <w:szCs w:val="22"/>
        </w:rPr>
        <w:t xml:space="preserve">for </w:t>
      </w:r>
      <w:proofErr w:type="gramStart"/>
      <w:r w:rsidR="001658FF" w:rsidRPr="004661D5">
        <w:rPr>
          <w:rFonts w:ascii="CVS Health Sans" w:hAnsi="CVS Health Sans" w:cs="Arial"/>
          <w:color w:val="000000"/>
          <w:sz w:val="22"/>
          <w:szCs w:val="22"/>
        </w:rPr>
        <w:t>Medicaid;</w:t>
      </w:r>
      <w:proofErr w:type="gramEnd"/>
    </w:p>
    <w:p w14:paraId="0103F509" w14:textId="28BF89FC" w:rsidR="008762B6" w:rsidRPr="004661D5" w:rsidRDefault="000B0427" w:rsidP="000C7966">
      <w:pPr>
        <w:numPr>
          <w:ilvl w:val="0"/>
          <w:numId w:val="17"/>
        </w:numPr>
        <w:autoSpaceDE w:val="0"/>
        <w:autoSpaceDN w:val="0"/>
        <w:adjustRightInd w:val="0"/>
        <w:spacing w:before="12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No longer get </w:t>
      </w:r>
      <w:r w:rsidR="001658FF" w:rsidRPr="004661D5">
        <w:rPr>
          <w:rFonts w:ascii="CVS Health Sans" w:hAnsi="CVS Health Sans" w:cs="Arial"/>
          <w:color w:val="000000"/>
          <w:sz w:val="22"/>
          <w:szCs w:val="22"/>
        </w:rPr>
        <w:t>help from your state Medicaid program to pay your Medicare Part A and/or Part B premiums (belong to a Medicare Savings Program</w:t>
      </w:r>
      <w:proofErr w:type="gramStart"/>
      <w:r w:rsidR="001658FF" w:rsidRPr="004661D5">
        <w:rPr>
          <w:rFonts w:ascii="CVS Health Sans" w:hAnsi="CVS Health Sans" w:cs="Arial"/>
          <w:color w:val="000000"/>
          <w:sz w:val="22"/>
          <w:szCs w:val="22"/>
        </w:rPr>
        <w:t>);</w:t>
      </w:r>
      <w:proofErr w:type="gramEnd"/>
      <w:r w:rsidR="001658FF" w:rsidRPr="004661D5">
        <w:rPr>
          <w:rFonts w:ascii="CVS Health Sans" w:hAnsi="CVS Health Sans" w:cs="Arial"/>
          <w:color w:val="000000"/>
          <w:sz w:val="22"/>
          <w:szCs w:val="22"/>
        </w:rPr>
        <w:t xml:space="preserve"> OR</w:t>
      </w:r>
    </w:p>
    <w:p w14:paraId="0FDBFB3E" w14:textId="571D3E6B" w:rsidR="008762B6" w:rsidRPr="004661D5" w:rsidRDefault="000B0427" w:rsidP="000C7966">
      <w:pPr>
        <w:numPr>
          <w:ilvl w:val="0"/>
          <w:numId w:val="18"/>
        </w:numPr>
        <w:autoSpaceDE w:val="0"/>
        <w:autoSpaceDN w:val="0"/>
        <w:adjustRightInd w:val="0"/>
        <w:spacing w:before="12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No longer get </w:t>
      </w:r>
      <w:r w:rsidR="001658FF" w:rsidRPr="004661D5">
        <w:rPr>
          <w:rFonts w:ascii="CVS Health Sans" w:hAnsi="CVS Health Sans" w:cs="Arial"/>
          <w:color w:val="000000"/>
          <w:sz w:val="22"/>
          <w:szCs w:val="22"/>
        </w:rPr>
        <w:t>Supplemental Security Income (SSI) benefits, but not Medicaid.</w:t>
      </w:r>
    </w:p>
    <w:p w14:paraId="05422A02" w14:textId="77777777" w:rsidR="008762B6" w:rsidRPr="004661D5" w:rsidRDefault="008762B6" w:rsidP="000C7966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</w:p>
    <w:p w14:paraId="56523B58" w14:textId="0D3292EF" w:rsidR="00C07042" w:rsidRPr="004661D5" w:rsidRDefault="001658FF" w:rsidP="000C7966">
      <w:pPr>
        <w:autoSpaceDE w:val="0"/>
        <w:autoSpaceDN w:val="0"/>
        <w:adjustRightInd w:val="0"/>
        <w:ind w:right="-540"/>
        <w:rPr>
          <w:rFonts w:ascii="CVS Health Sans" w:hAnsi="CVS Health Sans" w:cs="Arial"/>
          <w:b/>
          <w:bCs/>
          <w:color w:val="000000"/>
          <w:sz w:val="22"/>
          <w:szCs w:val="22"/>
        </w:rPr>
      </w:pP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You may still qualify for </w:t>
      </w:r>
      <w:r w:rsidR="00B559AF" w:rsidRPr="004661D5">
        <w:rPr>
          <w:rFonts w:ascii="CVS Health Sans" w:hAnsi="CVS Health Sans" w:cs="Arial"/>
          <w:color w:val="000000"/>
          <w:sz w:val="22"/>
          <w:szCs w:val="22"/>
        </w:rPr>
        <w:t>E</w:t>
      </w: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xtra </w:t>
      </w:r>
      <w:r w:rsidR="00B559AF" w:rsidRPr="004661D5">
        <w:rPr>
          <w:rFonts w:ascii="CVS Health Sans" w:hAnsi="CVS Health Sans" w:cs="Arial"/>
          <w:color w:val="000000"/>
          <w:sz w:val="22"/>
          <w:szCs w:val="22"/>
        </w:rPr>
        <w:t>H</w:t>
      </w: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elp, but you must apply to find out. </w:t>
      </w:r>
      <w:r w:rsidRPr="004661D5">
        <w:rPr>
          <w:rFonts w:ascii="CVS Health Sans" w:hAnsi="CVS Health Sans" w:cs="Arial"/>
          <w:b/>
          <w:bCs/>
          <w:color w:val="000000"/>
          <w:sz w:val="22"/>
          <w:szCs w:val="22"/>
        </w:rPr>
        <w:t xml:space="preserve">So, we are contacting you to encourage you to apply for the </w:t>
      </w:r>
      <w:r w:rsidR="00B559AF" w:rsidRPr="004661D5">
        <w:rPr>
          <w:rFonts w:ascii="CVS Health Sans" w:hAnsi="CVS Health Sans" w:cs="Arial"/>
          <w:b/>
          <w:bCs/>
          <w:color w:val="000000"/>
          <w:sz w:val="22"/>
          <w:szCs w:val="22"/>
        </w:rPr>
        <w:t>E</w:t>
      </w:r>
      <w:r w:rsidRPr="004661D5">
        <w:rPr>
          <w:rFonts w:ascii="CVS Health Sans" w:hAnsi="CVS Health Sans" w:cs="Arial"/>
          <w:b/>
          <w:bCs/>
          <w:color w:val="000000"/>
          <w:sz w:val="22"/>
          <w:szCs w:val="22"/>
        </w:rPr>
        <w:t xml:space="preserve">xtra </w:t>
      </w:r>
      <w:r w:rsidR="00B559AF" w:rsidRPr="004661D5">
        <w:rPr>
          <w:rFonts w:ascii="CVS Health Sans" w:hAnsi="CVS Health Sans" w:cs="Arial"/>
          <w:b/>
          <w:bCs/>
          <w:color w:val="000000"/>
          <w:sz w:val="22"/>
          <w:szCs w:val="22"/>
        </w:rPr>
        <w:t>H</w:t>
      </w:r>
      <w:r w:rsidRPr="004661D5">
        <w:rPr>
          <w:rFonts w:ascii="CVS Health Sans" w:hAnsi="CVS Health Sans" w:cs="Arial"/>
          <w:b/>
          <w:bCs/>
          <w:color w:val="000000"/>
          <w:sz w:val="22"/>
          <w:szCs w:val="22"/>
        </w:rPr>
        <w:t>elp now.</w:t>
      </w:r>
    </w:p>
    <w:p w14:paraId="2BBB9266" w14:textId="7637A548" w:rsidR="008762B6" w:rsidRPr="004661D5" w:rsidRDefault="008762B6" w:rsidP="000C7966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</w:p>
    <w:p w14:paraId="55EC12BE" w14:textId="77777777" w:rsidR="008762B6" w:rsidRPr="004661D5" w:rsidRDefault="001658FF" w:rsidP="00157A22">
      <w:pPr>
        <w:autoSpaceDE w:val="0"/>
        <w:autoSpaceDN w:val="0"/>
        <w:adjustRightInd w:val="0"/>
        <w:ind w:right="-810"/>
        <w:rPr>
          <w:rFonts w:ascii="CVS Health Sans" w:hAnsi="CVS Health Sans" w:cs="Arial"/>
          <w:color w:val="000000"/>
          <w:sz w:val="22"/>
          <w:szCs w:val="22"/>
        </w:rPr>
      </w:pPr>
      <w:r w:rsidRPr="004661D5">
        <w:rPr>
          <w:rFonts w:ascii="CVS Health Sans" w:hAnsi="CVS Health Sans" w:cs="Arial"/>
          <w:color w:val="000000"/>
          <w:sz w:val="22"/>
          <w:szCs w:val="22"/>
        </w:rPr>
        <w:t>The easiest way to apply is by filling out and mailing the application that was included in your grey letter from Medicare. Other steps you can take are:</w:t>
      </w:r>
    </w:p>
    <w:p w14:paraId="5C97EBFF" w14:textId="4FC0924A" w:rsidR="001E3609" w:rsidRPr="004661D5" w:rsidRDefault="001658FF" w:rsidP="000C7966">
      <w:pPr>
        <w:numPr>
          <w:ilvl w:val="0"/>
          <w:numId w:val="26"/>
        </w:numPr>
        <w:autoSpaceDE w:val="0"/>
        <w:autoSpaceDN w:val="0"/>
        <w:adjustRightInd w:val="0"/>
        <w:spacing w:before="12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For questions about </w:t>
      </w:r>
      <w:r w:rsidR="00B559AF" w:rsidRPr="004661D5">
        <w:rPr>
          <w:rFonts w:ascii="CVS Health Sans" w:hAnsi="CVS Health Sans" w:cs="Arial"/>
          <w:color w:val="000000"/>
          <w:sz w:val="22"/>
          <w:szCs w:val="22"/>
        </w:rPr>
        <w:t>E</w:t>
      </w: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xtra </w:t>
      </w:r>
      <w:r w:rsidR="00B559AF" w:rsidRPr="004661D5">
        <w:rPr>
          <w:rFonts w:ascii="CVS Health Sans" w:hAnsi="CVS Health Sans" w:cs="Arial"/>
          <w:color w:val="000000"/>
          <w:sz w:val="22"/>
          <w:szCs w:val="22"/>
        </w:rPr>
        <w:t>H</w:t>
      </w:r>
      <w:r w:rsidRPr="004661D5">
        <w:rPr>
          <w:rFonts w:ascii="CVS Health Sans" w:hAnsi="CVS Health Sans" w:cs="Arial"/>
          <w:color w:val="000000"/>
          <w:sz w:val="22"/>
          <w:szCs w:val="22"/>
        </w:rPr>
        <w:t>elp with your prescription drug costs or if you need assistance completing the application:</w:t>
      </w:r>
    </w:p>
    <w:p w14:paraId="4B4581D5" w14:textId="77777777" w:rsidR="005919BF" w:rsidRPr="004661D5" w:rsidRDefault="001658FF" w:rsidP="004D51DA">
      <w:pPr>
        <w:numPr>
          <w:ilvl w:val="1"/>
          <w:numId w:val="27"/>
        </w:numPr>
        <w:tabs>
          <w:tab w:val="clear" w:pos="1440"/>
          <w:tab w:val="num" w:pos="1200"/>
        </w:tabs>
        <w:autoSpaceDE w:val="0"/>
        <w:autoSpaceDN w:val="0"/>
        <w:adjustRightInd w:val="0"/>
        <w:spacing w:before="120"/>
        <w:ind w:left="1200" w:hanging="400"/>
        <w:rPr>
          <w:rFonts w:ascii="CVS Health Sans" w:hAnsi="CVS Health Sans" w:cs="Arial"/>
          <w:color w:val="000000"/>
          <w:sz w:val="22"/>
          <w:szCs w:val="22"/>
        </w:rPr>
      </w:pP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Call the Social Security Administration (SSA) at </w:t>
      </w:r>
      <w:r w:rsidRPr="004661D5">
        <w:rPr>
          <w:rFonts w:ascii="CVS Health Sans" w:hAnsi="CVS Health Sans" w:cs="Arial"/>
          <w:snapToGrid w:val="0"/>
          <w:sz w:val="22"/>
          <w:szCs w:val="22"/>
          <w:highlight w:val="yellow"/>
        </w:rPr>
        <w:t>[</w:t>
      </w:r>
      <w:proofErr w:type="spellStart"/>
      <w:r w:rsidRPr="004661D5">
        <w:rPr>
          <w:rFonts w:ascii="CVS Health Sans" w:hAnsi="CVS Health Sans" w:cs="Arial"/>
          <w:snapToGrid w:val="0"/>
          <w:sz w:val="22"/>
          <w:szCs w:val="22"/>
          <w:highlight w:val="yellow"/>
        </w:rPr>
        <w:t>SSNPhone</w:t>
      </w:r>
      <w:proofErr w:type="spellEnd"/>
      <w:r w:rsidRPr="004661D5">
        <w:rPr>
          <w:rFonts w:ascii="CVS Health Sans" w:hAnsi="CVS Health Sans" w:cs="Arial"/>
          <w:snapToGrid w:val="0"/>
          <w:sz w:val="22"/>
          <w:szCs w:val="22"/>
          <w:highlight w:val="yellow"/>
        </w:rPr>
        <w:t>]</w:t>
      </w: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 (TTY users call </w:t>
      </w:r>
    </w:p>
    <w:p w14:paraId="6EB32477" w14:textId="33EE4E49" w:rsidR="00AC6ACF" w:rsidRPr="004661D5" w:rsidRDefault="001658FF" w:rsidP="00AC6ACF">
      <w:pPr>
        <w:autoSpaceDE w:val="0"/>
        <w:autoSpaceDN w:val="0"/>
        <w:adjustRightInd w:val="0"/>
        <w:ind w:left="1195"/>
        <w:rPr>
          <w:rFonts w:ascii="CVS Health Sans" w:hAnsi="CVS Health Sans" w:cs="Arial"/>
          <w:color w:val="000000"/>
          <w:sz w:val="22"/>
          <w:szCs w:val="22"/>
        </w:rPr>
      </w:pPr>
      <w:r w:rsidRPr="004661D5">
        <w:rPr>
          <w:rFonts w:ascii="CVS Health Sans" w:hAnsi="CVS Health Sans" w:cs="Arial"/>
          <w:snapToGrid w:val="0"/>
          <w:sz w:val="22"/>
          <w:szCs w:val="22"/>
          <w:highlight w:val="yellow"/>
        </w:rPr>
        <w:t>[SSNTTY]</w:t>
      </w: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) between </w:t>
      </w:r>
      <w:r w:rsidR="00154375">
        <w:rPr>
          <w:rFonts w:ascii="CVS Health Sans" w:hAnsi="CVS Health Sans" w:cs="CVS Health Sans"/>
          <w:color w:val="000000"/>
          <w:sz w:val="22"/>
          <w:szCs w:val="22"/>
          <w:highlight w:val="yellow"/>
          <w:lang w:val="es-ES_tradnl"/>
        </w:rPr>
        <w:t>[</w:t>
      </w:r>
      <w:proofErr w:type="spellStart"/>
      <w:r w:rsidR="00154375">
        <w:rPr>
          <w:rFonts w:ascii="CVS Health Sans" w:hAnsi="CVS Health Sans" w:cs="CVS Health Sans"/>
          <w:color w:val="000000"/>
          <w:sz w:val="22"/>
          <w:szCs w:val="22"/>
          <w:highlight w:val="yellow"/>
          <w:lang w:val="es-ES_tradnl"/>
        </w:rPr>
        <w:t>SSNHours</w:t>
      </w:r>
      <w:proofErr w:type="spellEnd"/>
      <w:r w:rsidR="00154375">
        <w:rPr>
          <w:rFonts w:ascii="CVS Health Sans" w:hAnsi="CVS Health Sans" w:cs="CVS Health Sans"/>
          <w:color w:val="000000"/>
          <w:sz w:val="22"/>
          <w:szCs w:val="22"/>
          <w:highlight w:val="yellow"/>
          <w:lang w:val="es-ES_tradnl"/>
        </w:rPr>
        <w:t>]</w:t>
      </w: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 Monday through Friday.</w:t>
      </w:r>
    </w:p>
    <w:p w14:paraId="0FCC4DFF" w14:textId="02E16939" w:rsidR="00AC6ACF" w:rsidRPr="004661D5" w:rsidRDefault="00AC6ACF" w:rsidP="004178B2">
      <w:pPr>
        <w:numPr>
          <w:ilvl w:val="1"/>
          <w:numId w:val="27"/>
        </w:numPr>
        <w:tabs>
          <w:tab w:val="clear" w:pos="1440"/>
        </w:tabs>
        <w:autoSpaceDE w:val="0"/>
        <w:autoSpaceDN w:val="0"/>
        <w:adjustRightInd w:val="0"/>
        <w:spacing w:before="120"/>
        <w:ind w:left="1170"/>
        <w:rPr>
          <w:rFonts w:ascii="CVS Health Sans" w:hAnsi="CVS Health Sans" w:cs="Arial"/>
          <w:color w:val="000000"/>
          <w:sz w:val="22"/>
          <w:szCs w:val="22"/>
        </w:rPr>
      </w:pP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You can also fill out the application at </w:t>
      </w:r>
      <w:r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[SSURL]</w:t>
      </w: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 on the web</w:t>
      </w:r>
      <w:r w:rsidR="001658FF" w:rsidRPr="004661D5">
        <w:rPr>
          <w:rFonts w:ascii="CVS Health Sans" w:hAnsi="CVS Health Sans" w:cs="Arial"/>
          <w:color w:val="000000"/>
          <w:sz w:val="22"/>
          <w:szCs w:val="22"/>
        </w:rPr>
        <w:t>.</w:t>
      </w:r>
    </w:p>
    <w:p w14:paraId="4F367AA9" w14:textId="363041B8" w:rsidR="008762B6" w:rsidRPr="004661D5" w:rsidRDefault="001658FF" w:rsidP="000C7966">
      <w:pPr>
        <w:numPr>
          <w:ilvl w:val="0"/>
          <w:numId w:val="18"/>
        </w:numPr>
        <w:autoSpaceDE w:val="0"/>
        <w:autoSpaceDN w:val="0"/>
        <w:adjustRightInd w:val="0"/>
        <w:spacing w:before="12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To get another copy of the application by mail, call 1-800-MEDICARE </w:t>
      </w:r>
      <w:r w:rsidRPr="004661D5">
        <w:rPr>
          <w:rFonts w:ascii="CVS Health Sans" w:hAnsi="CVS Health Sans" w:cs="Arial"/>
          <w:bCs/>
          <w:sz w:val="22"/>
          <w:szCs w:val="22"/>
        </w:rPr>
        <w:t>(</w:t>
      </w:r>
      <w:r w:rsidR="00B559AF"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B559AF"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MedicareNumber</w:t>
      </w:r>
      <w:proofErr w:type="spellEnd"/>
      <w:r w:rsidR="00B559AF"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Pr="004661D5">
        <w:rPr>
          <w:rFonts w:ascii="CVS Health Sans" w:hAnsi="CVS Health Sans" w:cs="Arial"/>
          <w:bCs/>
          <w:sz w:val="22"/>
          <w:szCs w:val="22"/>
        </w:rPr>
        <w:t>)</w:t>
      </w:r>
      <w:r w:rsidR="00EF3F1C" w:rsidRPr="004661D5">
        <w:rPr>
          <w:rFonts w:ascii="CVS Health Sans" w:hAnsi="CVS Health Sans" w:cs="Arial"/>
          <w:color w:val="000000"/>
          <w:sz w:val="22"/>
          <w:szCs w:val="22"/>
        </w:rPr>
        <w:t xml:space="preserve">, </w:t>
      </w:r>
      <w:r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MedicareHours</w:t>
      </w:r>
      <w:proofErr w:type="spellEnd"/>
      <w:r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. </w:t>
      </w:r>
      <w:bookmarkStart w:id="1" w:name="OLE_LINK18"/>
      <w:r w:rsidRPr="004661D5">
        <w:rPr>
          <w:rFonts w:ascii="CVS Health Sans" w:hAnsi="CVS Health Sans" w:cs="Arial"/>
          <w:color w:val="000000"/>
          <w:sz w:val="22"/>
          <w:szCs w:val="22"/>
        </w:rPr>
        <w:t xml:space="preserve">TTY users should call </w:t>
      </w:r>
      <w:r w:rsidRPr="004661D5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4661D5">
        <w:rPr>
          <w:rFonts w:ascii="CVS Health Sans" w:hAnsi="CVS Health Sans" w:cs="Arial"/>
          <w:sz w:val="22"/>
          <w:szCs w:val="22"/>
          <w:highlight w:val="yellow"/>
        </w:rPr>
        <w:t>MedicareTTY</w:t>
      </w:r>
      <w:proofErr w:type="spellEnd"/>
      <w:r w:rsidRPr="004661D5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4661D5">
        <w:rPr>
          <w:rFonts w:ascii="CVS Health Sans" w:hAnsi="CVS Health Sans" w:cs="Arial"/>
          <w:color w:val="000000"/>
          <w:sz w:val="22"/>
          <w:szCs w:val="22"/>
        </w:rPr>
        <w:t>.</w:t>
      </w:r>
      <w:bookmarkEnd w:id="1"/>
    </w:p>
    <w:p w14:paraId="780C84B3" w14:textId="0D4D61B7" w:rsidR="008762B6" w:rsidRPr="004661D5" w:rsidRDefault="001658FF" w:rsidP="000C7966">
      <w:pPr>
        <w:numPr>
          <w:ilvl w:val="0"/>
          <w:numId w:val="18"/>
        </w:numPr>
        <w:autoSpaceDE w:val="0"/>
        <w:autoSpaceDN w:val="0"/>
        <w:adjustRightInd w:val="0"/>
        <w:spacing w:before="120"/>
        <w:ind w:right="-450"/>
        <w:rPr>
          <w:rFonts w:ascii="CVS Health Sans" w:hAnsi="CVS Health Sans" w:cs="Arial"/>
          <w:color w:val="000000"/>
          <w:sz w:val="22"/>
          <w:szCs w:val="22"/>
        </w:rPr>
      </w:pPr>
      <w:r w:rsidRPr="004661D5">
        <w:rPr>
          <w:rFonts w:ascii="CVS Health Sans" w:hAnsi="CVS Health Sans" w:cs="Arial"/>
          <w:color w:val="000000"/>
          <w:sz w:val="22"/>
          <w:szCs w:val="22"/>
        </w:rPr>
        <w:t>Call a State Health Insurance Program (SHIP) in your area for free personalized health insurance counseling. See your “Medicare &amp; You” handbook or call 1-800-MEDICARE for their telephone number.</w:t>
      </w:r>
      <w:r w:rsidR="00E14D2C" w:rsidRPr="004661D5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bookmarkStart w:id="2" w:name="OLE_LINK19"/>
      <w:r w:rsidR="00E14D2C" w:rsidRPr="004661D5">
        <w:rPr>
          <w:rFonts w:ascii="CVS Health Sans" w:hAnsi="CVS Health Sans" w:cs="Arial"/>
          <w:color w:val="000000"/>
          <w:sz w:val="22"/>
          <w:szCs w:val="22"/>
        </w:rPr>
        <w:t xml:space="preserve">TTY users should call </w:t>
      </w:r>
      <w:r w:rsidR="00E14D2C"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E14D2C"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MedicareTTY</w:t>
      </w:r>
      <w:proofErr w:type="spellEnd"/>
      <w:r w:rsidR="00E14D2C"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="00E14D2C" w:rsidRPr="004661D5">
        <w:rPr>
          <w:rFonts w:ascii="CVS Health Sans" w:hAnsi="CVS Health Sans" w:cs="Arial"/>
          <w:color w:val="000000"/>
          <w:sz w:val="22"/>
          <w:szCs w:val="22"/>
        </w:rPr>
        <w:t>.</w:t>
      </w:r>
      <w:bookmarkEnd w:id="2"/>
    </w:p>
    <w:p w14:paraId="42C3DBCA" w14:textId="5A6127D0" w:rsidR="00850F5C" w:rsidRPr="004661D5" w:rsidRDefault="00850F5C" w:rsidP="00AF6441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50B1B056" w14:textId="77777777" w:rsidR="00E14D2C" w:rsidRPr="004661D5" w:rsidRDefault="00E14D2C" w:rsidP="00E14D2C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  <w:bookmarkStart w:id="3" w:name="OLE_LINK20"/>
      <w:r w:rsidRPr="004661D5">
        <w:rPr>
          <w:rFonts w:ascii="CVS Health Sans" w:hAnsi="CVS Health Sans" w:cs="Arial"/>
          <w:color w:val="000000"/>
          <w:sz w:val="22"/>
          <w:szCs w:val="22"/>
        </w:rPr>
        <w:t>In addition, we can:</w:t>
      </w:r>
    </w:p>
    <w:p w14:paraId="5C4137BE" w14:textId="4B2D630D" w:rsidR="00E14D2C" w:rsidRPr="004661D5" w:rsidRDefault="00E14D2C" w:rsidP="004661D5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CVS Health Sans" w:hAnsi="CVS Health Sans" w:cs="Arial"/>
          <w:color w:val="000000"/>
        </w:rPr>
      </w:pPr>
      <w:r w:rsidRPr="004661D5">
        <w:rPr>
          <w:rFonts w:ascii="CVS Health Sans" w:hAnsi="CVS Health Sans" w:cs="Arial"/>
          <w:color w:val="000000"/>
        </w:rPr>
        <w:t>Provide help filling out the form.</w:t>
      </w:r>
    </w:p>
    <w:bookmarkEnd w:id="3"/>
    <w:p w14:paraId="66AFB08D" w14:textId="77777777" w:rsidR="000C7966" w:rsidRPr="004661D5" w:rsidRDefault="000C7966" w:rsidP="0029674F">
      <w:pPr>
        <w:autoSpaceDE w:val="0"/>
        <w:autoSpaceDN w:val="0"/>
        <w:adjustRightInd w:val="0"/>
        <w:rPr>
          <w:rFonts w:ascii="CVS Health Sans" w:hAnsi="CVS Health Sans" w:cs="Arial"/>
          <w:sz w:val="22"/>
          <w:szCs w:val="22"/>
        </w:rPr>
      </w:pPr>
    </w:p>
    <w:p w14:paraId="7D1510AC" w14:textId="1FDBBCFF" w:rsidR="0029674F" w:rsidRPr="004661D5" w:rsidRDefault="001658FF" w:rsidP="000C7966">
      <w:pPr>
        <w:autoSpaceDE w:val="0"/>
        <w:autoSpaceDN w:val="0"/>
        <w:adjustRightInd w:val="0"/>
        <w:ind w:right="-270"/>
        <w:rPr>
          <w:rFonts w:ascii="CVS Health Sans" w:hAnsi="CVS Health Sans" w:cs="Arial"/>
          <w:sz w:val="22"/>
          <w:szCs w:val="22"/>
        </w:rPr>
      </w:pPr>
      <w:r w:rsidRPr="004661D5">
        <w:rPr>
          <w:rFonts w:ascii="CVS Health Sans" w:hAnsi="CVS Health Sans" w:cs="Arial"/>
          <w:sz w:val="22"/>
          <w:szCs w:val="22"/>
        </w:rPr>
        <w:t xml:space="preserve">If you don’t qualify for </w:t>
      </w:r>
      <w:r w:rsidR="008860F8" w:rsidRPr="004661D5">
        <w:rPr>
          <w:rFonts w:ascii="CVS Health Sans" w:hAnsi="CVS Health Sans" w:cs="Arial"/>
          <w:sz w:val="22"/>
          <w:szCs w:val="22"/>
        </w:rPr>
        <w:t>E</w:t>
      </w:r>
      <w:r w:rsidRPr="004661D5">
        <w:rPr>
          <w:rFonts w:ascii="CVS Health Sans" w:hAnsi="CVS Health Sans" w:cs="Arial"/>
          <w:sz w:val="22"/>
          <w:szCs w:val="22"/>
        </w:rPr>
        <w:t xml:space="preserve">xtra </w:t>
      </w:r>
      <w:r w:rsidR="008860F8" w:rsidRPr="004661D5">
        <w:rPr>
          <w:rFonts w:ascii="CVS Health Sans" w:hAnsi="CVS Health Sans" w:cs="Arial"/>
          <w:sz w:val="22"/>
          <w:szCs w:val="22"/>
        </w:rPr>
        <w:t>H</w:t>
      </w:r>
      <w:r w:rsidRPr="004661D5">
        <w:rPr>
          <w:rFonts w:ascii="CVS Health Sans" w:hAnsi="CVS Health Sans" w:cs="Arial"/>
          <w:sz w:val="22"/>
          <w:szCs w:val="22"/>
        </w:rPr>
        <w:t>elp, there are still ways you might be able to save on your drug costs.</w:t>
      </w:r>
    </w:p>
    <w:p w14:paraId="2C2D9590" w14:textId="6080B32F" w:rsidR="005919BF" w:rsidRPr="004661D5" w:rsidRDefault="001658FF" w:rsidP="000C7966">
      <w:pPr>
        <w:numPr>
          <w:ilvl w:val="0"/>
          <w:numId w:val="21"/>
        </w:numPr>
        <w:autoSpaceDE w:val="0"/>
        <w:autoSpaceDN w:val="0"/>
        <w:adjustRightInd w:val="0"/>
        <w:spacing w:before="120"/>
        <w:ind w:right="-540"/>
        <w:rPr>
          <w:rFonts w:ascii="CVS Health Sans" w:hAnsi="CVS Health Sans" w:cs="Arial"/>
          <w:sz w:val="22"/>
          <w:szCs w:val="22"/>
        </w:rPr>
      </w:pPr>
      <w:r w:rsidRPr="004661D5">
        <w:rPr>
          <w:rFonts w:ascii="CVS Health Sans" w:hAnsi="CVS Health Sans" w:cs="Arial"/>
          <w:sz w:val="22"/>
          <w:szCs w:val="22"/>
        </w:rPr>
        <w:t>Your state may have programs that provide help paying your prescription drug costs. Contact your State Medical Assistance (Medicaid) office for more information. Call 1-800-MEDICARE (</w:t>
      </w:r>
      <w:r w:rsidR="00C412EE"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C412EE"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MedicareNumber</w:t>
      </w:r>
      <w:proofErr w:type="spellEnd"/>
      <w:r w:rsidR="00C412EE"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Pr="004661D5">
        <w:rPr>
          <w:rFonts w:ascii="CVS Health Sans" w:hAnsi="CVS Health Sans" w:cs="Arial"/>
          <w:sz w:val="22"/>
          <w:szCs w:val="22"/>
        </w:rPr>
        <w:t xml:space="preserve">) or visit </w:t>
      </w:r>
      <w:r w:rsidR="00E7246A"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E7246A"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MedicareURL</w:t>
      </w:r>
      <w:proofErr w:type="spellEnd"/>
      <w:r w:rsidR="00E7246A" w:rsidRPr="004661D5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="00E7246A" w:rsidRPr="004661D5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4661D5">
        <w:rPr>
          <w:rFonts w:ascii="CVS Health Sans" w:hAnsi="CVS Health Sans" w:cs="Arial"/>
          <w:sz w:val="22"/>
          <w:szCs w:val="22"/>
        </w:rPr>
        <w:t xml:space="preserve">on the web for their telephone number. TTY users should call </w:t>
      </w:r>
      <w:r w:rsidRPr="004661D5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4661D5">
        <w:rPr>
          <w:rFonts w:ascii="CVS Health Sans" w:hAnsi="CVS Health Sans" w:cs="Arial"/>
          <w:sz w:val="22"/>
          <w:szCs w:val="22"/>
          <w:highlight w:val="yellow"/>
        </w:rPr>
        <w:t>MedicareTTY</w:t>
      </w:r>
      <w:proofErr w:type="spellEnd"/>
      <w:r w:rsidRPr="004661D5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4661D5">
        <w:rPr>
          <w:rFonts w:ascii="CVS Health Sans" w:hAnsi="CVS Health Sans" w:cs="Arial"/>
          <w:color w:val="000000"/>
          <w:sz w:val="22"/>
          <w:szCs w:val="22"/>
        </w:rPr>
        <w:t>.</w:t>
      </w:r>
    </w:p>
    <w:p w14:paraId="046617F6" w14:textId="77777777" w:rsidR="00577672" w:rsidRPr="004661D5" w:rsidRDefault="00577672" w:rsidP="00577672">
      <w:pPr>
        <w:pStyle w:val="Default"/>
        <w:rPr>
          <w:rFonts w:ascii="CVS Health Sans" w:hAnsi="CVS Health Sans" w:cs="Arial"/>
          <w:sz w:val="22"/>
          <w:szCs w:val="22"/>
        </w:rPr>
      </w:pPr>
    </w:p>
    <w:p w14:paraId="5BB1EDCA" w14:textId="6DDF4FE5" w:rsidR="00577672" w:rsidRPr="004661D5" w:rsidRDefault="001658FF" w:rsidP="00577672">
      <w:pPr>
        <w:pStyle w:val="Default"/>
        <w:rPr>
          <w:rFonts w:ascii="CVS Health Sans" w:hAnsi="CVS Health Sans" w:cs="Arial"/>
          <w:sz w:val="22"/>
          <w:szCs w:val="22"/>
        </w:rPr>
      </w:pPr>
      <w:r w:rsidRPr="004661D5">
        <w:rPr>
          <w:rFonts w:ascii="CVS Health Sans" w:hAnsi="CVS Health Sans" w:cs="Arial"/>
          <w:sz w:val="22"/>
          <w:szCs w:val="22"/>
        </w:rPr>
        <w:t xml:space="preserve">If you </w:t>
      </w:r>
      <w:r w:rsidR="00B63FA9" w:rsidRPr="004661D5">
        <w:rPr>
          <w:rFonts w:ascii="CVS Health Sans" w:hAnsi="CVS Health Sans" w:cs="Arial"/>
          <w:sz w:val="22"/>
          <w:szCs w:val="22"/>
        </w:rPr>
        <w:t>have any questions</w:t>
      </w:r>
      <w:r w:rsidRPr="004661D5">
        <w:rPr>
          <w:rFonts w:ascii="CVS Health Sans" w:hAnsi="CVS Health Sans" w:cs="Arial"/>
          <w:sz w:val="22"/>
          <w:szCs w:val="22"/>
        </w:rPr>
        <w:t xml:space="preserve">, </w:t>
      </w:r>
      <w:r w:rsidR="00B63FA9" w:rsidRPr="004661D5">
        <w:rPr>
          <w:rFonts w:ascii="CVS Health Sans" w:hAnsi="CVS Health Sans" w:cs="Arial"/>
          <w:sz w:val="22"/>
          <w:szCs w:val="22"/>
        </w:rPr>
        <w:t xml:space="preserve">please </w:t>
      </w:r>
      <w:r w:rsidRPr="004661D5">
        <w:rPr>
          <w:rFonts w:ascii="CVS Health Sans" w:hAnsi="CVS Health Sans" w:cs="Arial"/>
          <w:sz w:val="22"/>
          <w:szCs w:val="22"/>
        </w:rPr>
        <w:t xml:space="preserve">call us at </w:t>
      </w:r>
      <w:r w:rsidRPr="004661D5">
        <w:rPr>
          <w:rFonts w:ascii="CVS Health Sans" w:hAnsi="CVS Health Sans" w:cs="Arial"/>
          <w:b/>
          <w:bCs/>
          <w:sz w:val="22"/>
          <w:szCs w:val="22"/>
        </w:rPr>
        <w:t>1-866-808-7463</w:t>
      </w:r>
      <w:r w:rsidRPr="004661D5">
        <w:rPr>
          <w:rFonts w:ascii="CVS Health Sans" w:hAnsi="CVS Health Sans" w:cs="Arial"/>
          <w:sz w:val="22"/>
          <w:szCs w:val="22"/>
        </w:rPr>
        <w:t xml:space="preserve">, </w:t>
      </w:r>
      <w:r w:rsidRPr="004661D5">
        <w:rPr>
          <w:rFonts w:ascii="CVS Health Sans" w:hAnsi="CVS Health Sans" w:cs="Arial"/>
          <w:sz w:val="22"/>
          <w:szCs w:val="22"/>
          <w:highlight w:val="yellow"/>
        </w:rPr>
        <w:t>[</w:t>
      </w:r>
      <w:proofErr w:type="spellStart"/>
      <w:r w:rsidRPr="004661D5">
        <w:rPr>
          <w:rFonts w:ascii="CVS Health Sans" w:hAnsi="CVS Health Sans" w:cs="Arial"/>
          <w:sz w:val="22"/>
          <w:szCs w:val="22"/>
          <w:highlight w:val="yellow"/>
        </w:rPr>
        <w:t>CustomerCareHours</w:t>
      </w:r>
      <w:proofErr w:type="spellEnd"/>
      <w:r w:rsidRPr="004661D5">
        <w:rPr>
          <w:rFonts w:ascii="CVS Health Sans" w:hAnsi="CVS Health Sans" w:cs="Arial"/>
          <w:sz w:val="22"/>
          <w:szCs w:val="22"/>
          <w:highlight w:val="yellow"/>
        </w:rPr>
        <w:t>]</w:t>
      </w:r>
      <w:r w:rsidRPr="004661D5">
        <w:rPr>
          <w:rFonts w:ascii="CVS Health Sans" w:hAnsi="CVS Health Sans" w:cs="Arial"/>
          <w:sz w:val="22"/>
          <w:szCs w:val="22"/>
        </w:rPr>
        <w:t xml:space="preserve">. TTY users should call </w:t>
      </w:r>
      <w:r w:rsidRPr="004661D5">
        <w:rPr>
          <w:rFonts w:ascii="CVS Health Sans" w:hAnsi="CVS Health Sans" w:cs="Arial"/>
          <w:b/>
          <w:bCs/>
          <w:sz w:val="22"/>
          <w:szCs w:val="22"/>
          <w:highlight w:val="yellow"/>
        </w:rPr>
        <w:t>[</w:t>
      </w:r>
      <w:proofErr w:type="spellStart"/>
      <w:r w:rsidRPr="004661D5">
        <w:rPr>
          <w:rFonts w:ascii="CVS Health Sans" w:hAnsi="CVS Health Sans" w:cs="Arial"/>
          <w:b/>
          <w:bCs/>
          <w:sz w:val="22"/>
          <w:szCs w:val="22"/>
          <w:highlight w:val="yellow"/>
        </w:rPr>
        <w:t>CustomerCareTTY</w:t>
      </w:r>
      <w:proofErr w:type="spellEnd"/>
      <w:r w:rsidRPr="004661D5">
        <w:rPr>
          <w:rFonts w:ascii="CVS Health Sans" w:hAnsi="CVS Health Sans" w:cs="Arial"/>
          <w:b/>
          <w:bCs/>
          <w:sz w:val="22"/>
          <w:szCs w:val="22"/>
          <w:highlight w:val="yellow"/>
        </w:rPr>
        <w:t>]</w:t>
      </w:r>
      <w:r w:rsidRPr="004661D5">
        <w:rPr>
          <w:rFonts w:ascii="CVS Health Sans" w:hAnsi="CVS Health Sans" w:cs="Arial"/>
          <w:sz w:val="22"/>
          <w:szCs w:val="22"/>
        </w:rPr>
        <w:t>.</w:t>
      </w:r>
    </w:p>
    <w:p w14:paraId="53FC4BC7" w14:textId="77777777" w:rsidR="005919BF" w:rsidRPr="004661D5" w:rsidRDefault="005919BF" w:rsidP="00A11065">
      <w:pPr>
        <w:autoSpaceDE w:val="0"/>
        <w:autoSpaceDN w:val="0"/>
        <w:adjustRightInd w:val="0"/>
        <w:rPr>
          <w:rFonts w:ascii="CVS Health Sans" w:hAnsi="CVS Health Sans" w:cs="Arial"/>
          <w:sz w:val="22"/>
          <w:szCs w:val="22"/>
        </w:rPr>
      </w:pPr>
    </w:p>
    <w:p w14:paraId="23A3FC20" w14:textId="35601CB8" w:rsidR="00F776C6" w:rsidRDefault="001658FF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  <w:r w:rsidRPr="004661D5">
        <w:rPr>
          <w:rFonts w:ascii="CVS Health Sans" w:hAnsi="CVS Health Sans" w:cs="Arial"/>
          <w:sz w:val="22"/>
          <w:szCs w:val="22"/>
        </w:rPr>
        <w:t>Thank you</w:t>
      </w:r>
      <w:r w:rsidR="00E14D2C" w:rsidRPr="004661D5">
        <w:rPr>
          <w:rFonts w:ascii="CVS Health Sans" w:hAnsi="CVS Health Sans" w:cs="Arial"/>
          <w:sz w:val="22"/>
          <w:szCs w:val="22"/>
        </w:rPr>
        <w:t>.</w:t>
      </w:r>
    </w:p>
    <w:p w14:paraId="650C1C7C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1CADA39E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4C6AA908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32E3806F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5CC2E4B6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3BCCF169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40561413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414CE8F4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3E91C07E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7892722B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2532D801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2A9565EC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4073D41E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369D6462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4F20C324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36EB171E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73E2A7F9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5952DFA3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5B5A4482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31031654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5E7C6BF5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66466EDE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371824D3" w14:textId="77777777" w:rsidR="00F776C6" w:rsidRDefault="00F776C6" w:rsidP="00F776C6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344974E4" w14:textId="77777777" w:rsidR="00F776C6" w:rsidRDefault="00F776C6" w:rsidP="00F776C6">
      <w:pPr>
        <w:pStyle w:val="paragraph"/>
        <w:spacing w:before="0" w:beforeAutospacing="0" w:after="0" w:afterAutospacing="0"/>
        <w:textAlignment w:val="baseline"/>
        <w:rPr>
          <w:rStyle w:val="normaltextrun"/>
          <w:rFonts w:cs="Segoe UI"/>
          <w:color w:val="414141"/>
        </w:rPr>
      </w:pPr>
    </w:p>
    <w:p w14:paraId="01161830" w14:textId="77777777" w:rsidR="00F776C6" w:rsidRDefault="00F776C6" w:rsidP="00F776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VS Health Sans" w:hAnsi="CVS Health Sans" w:cs="Segoe UI"/>
          <w:color w:val="414141"/>
          <w:sz w:val="22"/>
          <w:szCs w:val="22"/>
        </w:rPr>
      </w:pPr>
    </w:p>
    <w:p w14:paraId="47AA963F" w14:textId="77777777" w:rsidR="00F776C6" w:rsidRDefault="00F776C6" w:rsidP="00F776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VS Health Sans" w:hAnsi="CVS Health Sans" w:cs="Segoe UI"/>
          <w:color w:val="414141"/>
          <w:sz w:val="22"/>
          <w:szCs w:val="22"/>
        </w:rPr>
      </w:pPr>
    </w:p>
    <w:p w14:paraId="7652BA30" w14:textId="77777777" w:rsidR="00F776C6" w:rsidRDefault="00F776C6" w:rsidP="00F776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VS Health Sans" w:hAnsi="CVS Health Sans" w:cs="Segoe UI"/>
          <w:color w:val="414141"/>
          <w:sz w:val="22"/>
          <w:szCs w:val="22"/>
        </w:rPr>
      </w:pPr>
    </w:p>
    <w:p w14:paraId="5EBDBDCB" w14:textId="77777777" w:rsidR="00F776C6" w:rsidRDefault="00F776C6" w:rsidP="00F776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VS Health Sans" w:hAnsi="CVS Health Sans" w:cs="Segoe UI"/>
          <w:color w:val="414141"/>
          <w:sz w:val="22"/>
          <w:szCs w:val="22"/>
        </w:rPr>
      </w:pPr>
    </w:p>
    <w:p w14:paraId="3027066A" w14:textId="77777777" w:rsidR="00F776C6" w:rsidRDefault="00F776C6" w:rsidP="00F776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VS Health Sans" w:hAnsi="CVS Health Sans" w:cs="Segoe UI"/>
          <w:color w:val="414141"/>
          <w:sz w:val="22"/>
          <w:szCs w:val="22"/>
        </w:rPr>
      </w:pPr>
    </w:p>
    <w:p w14:paraId="642DD909" w14:textId="3639B6D6" w:rsidR="00F776C6" w:rsidRDefault="00F776C6" w:rsidP="00F776C6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  <w:r>
        <w:rPr>
          <w:rStyle w:val="normaltextrun"/>
          <w:rFonts w:ascii="CVS Health Sans" w:hAnsi="CVS Health Sans" w:cs="Segoe UI"/>
          <w:color w:val="414141"/>
          <w:sz w:val="22"/>
          <w:szCs w:val="22"/>
        </w:rPr>
        <w:t>©</w:t>
      </w:r>
      <w:r w:rsidR="00520082">
        <w:rPr>
          <w:rStyle w:val="normaltextrun"/>
          <w:rFonts w:ascii="CVS Health Sans" w:hAnsi="CVS Health Sans" w:cs="Segoe UI"/>
          <w:color w:val="414141"/>
          <w:sz w:val="22"/>
          <w:szCs w:val="22"/>
        </w:rPr>
        <w:t>202</w:t>
      </w:r>
      <w:ins w:id="4" w:author="Nguyen, Thinh" w:date="2023-08-03T09:36:00Z">
        <w:r w:rsidR="00AA5420">
          <w:rPr>
            <w:rStyle w:val="normaltextrun"/>
            <w:rFonts w:ascii="CVS Health Sans" w:hAnsi="CVS Health Sans" w:cs="Segoe UI"/>
            <w:color w:val="414141"/>
            <w:sz w:val="22"/>
            <w:szCs w:val="22"/>
          </w:rPr>
          <w:t>4</w:t>
        </w:r>
      </w:ins>
      <w:del w:id="5" w:author="Nguyen, Thinh" w:date="2023-08-03T09:36:00Z">
        <w:r w:rsidR="00520082" w:rsidDel="00AA5420">
          <w:rPr>
            <w:rStyle w:val="normaltextrun"/>
            <w:rFonts w:ascii="CVS Health Sans" w:hAnsi="CVS Health Sans" w:cs="Segoe UI"/>
            <w:color w:val="414141"/>
            <w:sz w:val="22"/>
            <w:szCs w:val="22"/>
          </w:rPr>
          <w:delText>3</w:delText>
        </w:r>
      </w:del>
      <w:r w:rsidR="00520082">
        <w:rPr>
          <w:rStyle w:val="normaltextrun"/>
          <w:rFonts w:ascii="CVS Health Sans" w:hAnsi="CVS Health Sans" w:cs="Segoe UI"/>
          <w:color w:val="414141"/>
          <w:sz w:val="22"/>
          <w:szCs w:val="22"/>
        </w:rPr>
        <w:t> </w:t>
      </w:r>
      <w:r>
        <w:rPr>
          <w:rStyle w:val="normaltextrun"/>
          <w:rFonts w:ascii="CVS Health Sans" w:hAnsi="CVS Health Sans" w:cs="Segoe UI"/>
          <w:color w:val="414141"/>
          <w:sz w:val="22"/>
          <w:szCs w:val="22"/>
        </w:rPr>
        <w:t>Aetna Inc.</w:t>
      </w:r>
      <w:r>
        <w:rPr>
          <w:rStyle w:val="eop"/>
          <w:rFonts w:ascii="CVS Health Sans" w:hAnsi="CVS Health Sans" w:cs="Segoe UI"/>
          <w:color w:val="414141"/>
          <w:sz w:val="22"/>
          <w:szCs w:val="22"/>
        </w:rPr>
        <w:t> </w:t>
      </w:r>
    </w:p>
    <w:p w14:paraId="4DEC27E1" w14:textId="3A146257" w:rsidR="00F776C6" w:rsidRDefault="004C67E0" w:rsidP="00F776C6">
      <w:pPr>
        <w:pStyle w:val="paragraph"/>
        <w:spacing w:before="0" w:beforeAutospacing="0" w:after="0" w:afterAutospacing="0"/>
        <w:textAlignment w:val="baseline"/>
        <w:rPr>
          <w:rFonts w:ascii="CVS Health Sans" w:hAnsi="CVS Health Sans"/>
        </w:rPr>
      </w:pPr>
      <w:bookmarkStart w:id="6" w:name="OLE_LINK200"/>
      <w:r>
        <w:rPr>
          <w:rStyle w:val="normaltextrun"/>
          <w:rFonts w:ascii="CVS Health Sans" w:hAnsi="CVS Health Sans" w:cs="Segoe UI"/>
          <w:color w:val="414141"/>
          <w:sz w:val="22"/>
          <w:szCs w:val="22"/>
        </w:rPr>
        <w:t>1A.32.390.1</w:t>
      </w:r>
    </w:p>
    <w:bookmarkEnd w:id="6"/>
    <w:p w14:paraId="564B18B5" w14:textId="5A99A77D" w:rsidR="008C5B7F" w:rsidRPr="004661D5" w:rsidRDefault="00F776C6" w:rsidP="004661D5">
      <w:pPr>
        <w:pStyle w:val="paragraph"/>
        <w:spacing w:before="0" w:beforeAutospacing="0" w:after="0" w:afterAutospacing="0"/>
        <w:rPr>
          <w:rFonts w:cs="Segoe UI"/>
          <w:color w:val="414141"/>
        </w:rPr>
      </w:pPr>
      <w:r>
        <w:rPr>
          <w:rStyle w:val="eop"/>
          <w:rFonts w:ascii="CVS Health Sans" w:hAnsi="CVS Health Sans" w:cs="Segoe UI"/>
          <w:color w:val="414141"/>
          <w:sz w:val="22"/>
          <w:szCs w:val="22"/>
        </w:rPr>
        <w:t>Y0001_NR_28183_</w:t>
      </w:r>
      <w:r w:rsidR="00520082">
        <w:rPr>
          <w:rStyle w:val="eop"/>
          <w:rFonts w:ascii="CVS Health Sans" w:hAnsi="CVS Health Sans" w:cs="Segoe UI"/>
          <w:color w:val="414141"/>
          <w:sz w:val="22"/>
          <w:szCs w:val="22"/>
        </w:rPr>
        <w:t>202</w:t>
      </w:r>
      <w:ins w:id="7" w:author="Nguyen, Thinh" w:date="2023-08-03T09:36:00Z">
        <w:r w:rsidR="00AA5420">
          <w:rPr>
            <w:rStyle w:val="eop"/>
            <w:rFonts w:ascii="CVS Health Sans" w:hAnsi="CVS Health Sans" w:cs="Segoe UI"/>
            <w:color w:val="414141"/>
            <w:sz w:val="22"/>
            <w:szCs w:val="22"/>
          </w:rPr>
          <w:t>4</w:t>
        </w:r>
      </w:ins>
      <w:del w:id="8" w:author="Nguyen, Thinh" w:date="2023-08-03T09:36:00Z">
        <w:r w:rsidR="00520082" w:rsidDel="00AA5420">
          <w:rPr>
            <w:rStyle w:val="eop"/>
            <w:rFonts w:ascii="CVS Health Sans" w:hAnsi="CVS Health Sans" w:cs="Segoe UI"/>
            <w:color w:val="414141"/>
            <w:sz w:val="22"/>
            <w:szCs w:val="22"/>
          </w:rPr>
          <w:delText>3</w:delText>
        </w:r>
      </w:del>
      <w:r>
        <w:rPr>
          <w:rStyle w:val="eop"/>
          <w:rFonts w:ascii="CVS Health Sans" w:hAnsi="CVS Health Sans" w:cs="Segoe UI"/>
          <w:color w:val="414141"/>
          <w:sz w:val="22"/>
          <w:szCs w:val="22"/>
        </w:rPr>
        <w:t>_C</w:t>
      </w:r>
    </w:p>
    <w:sectPr w:rsidR="008C5B7F" w:rsidRPr="004661D5" w:rsidSect="00D539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1440" w:bottom="180" w:left="1440" w:header="72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A9BA" w14:textId="77777777" w:rsidR="00B26392" w:rsidRDefault="00B26392">
      <w:r>
        <w:separator/>
      </w:r>
    </w:p>
  </w:endnote>
  <w:endnote w:type="continuationSeparator" w:id="0">
    <w:p w14:paraId="69C48559" w14:textId="77777777" w:rsidR="00B26392" w:rsidRDefault="00B26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EAF2" w14:textId="77777777" w:rsidR="0083694B" w:rsidRDefault="00836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083C" w14:textId="77777777" w:rsidR="0083694B" w:rsidRDefault="008369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309BE" w14:textId="4FE96AA4" w:rsidR="004661D5" w:rsidRPr="00520082" w:rsidRDefault="004661D5">
    <w:pPr>
      <w:pStyle w:val="Footer"/>
      <w:rPr>
        <w:rFonts w:ascii="CVS Health Sans" w:hAnsi="CVS Health Sans"/>
        <w:sz w:val="22"/>
      </w:rPr>
    </w:pPr>
    <w:bookmarkStart w:id="9" w:name="OLE_LINK1"/>
    <w:bookmarkStart w:id="10" w:name="OLE_LINK2"/>
    <w:r w:rsidRPr="00520082">
      <w:rPr>
        <w:rFonts w:ascii="CVS Health Sans" w:hAnsi="CVS Health Sans"/>
        <w:sz w:val="22"/>
      </w:rPr>
      <w:t>1A.32.390.1</w:t>
    </w:r>
  </w:p>
  <w:p w14:paraId="6514251D" w14:textId="77CFC563" w:rsidR="001A3CE7" w:rsidRPr="004661D5" w:rsidRDefault="002E4549">
    <w:pPr>
      <w:pStyle w:val="Footer"/>
      <w:rPr>
        <w:rFonts w:ascii="CVS Health Sans" w:hAnsi="CVS Health Sans"/>
        <w:sz w:val="22"/>
      </w:rPr>
    </w:pPr>
    <w:r w:rsidRPr="00520082">
      <w:rPr>
        <w:rFonts w:ascii="CVS Health Sans" w:hAnsi="CVS Health Sans"/>
        <w:sz w:val="22"/>
      </w:rPr>
      <w:t>Y0001_NR_28183_</w:t>
    </w:r>
    <w:r w:rsidR="000A74DA">
      <w:rPr>
        <w:rFonts w:ascii="CVS Health Sans" w:hAnsi="CVS Health Sans"/>
        <w:sz w:val="22"/>
      </w:rPr>
      <w:t>202</w:t>
    </w:r>
    <w:ins w:id="11" w:author="Nguyen, Thinh" w:date="2023-08-03T09:35:00Z">
      <w:r w:rsidR="00AA5420">
        <w:rPr>
          <w:rFonts w:ascii="CVS Health Sans" w:hAnsi="CVS Health Sans"/>
          <w:sz w:val="22"/>
        </w:rPr>
        <w:t>4</w:t>
      </w:r>
    </w:ins>
    <w:del w:id="12" w:author="Nguyen, Thinh" w:date="2023-08-03T09:35:00Z">
      <w:r w:rsidR="000A74DA" w:rsidDel="00AA5420">
        <w:rPr>
          <w:rFonts w:ascii="CVS Health Sans" w:hAnsi="CVS Health Sans"/>
          <w:sz w:val="22"/>
        </w:rPr>
        <w:delText>3</w:delText>
      </w:r>
    </w:del>
    <w:r w:rsidRPr="00520082">
      <w:rPr>
        <w:rFonts w:ascii="CVS Health Sans" w:hAnsi="CVS Health Sans"/>
        <w:sz w:val="22"/>
      </w:rPr>
      <w:t>_C</w:t>
    </w:r>
    <w:r w:rsidR="00514BD5" w:rsidRPr="004661D5">
      <w:rPr>
        <w:rFonts w:ascii="CVS Health Sans" w:hAnsi="CVS Health Sans"/>
        <w:sz w:val="22"/>
      </w:rPr>
      <w:t xml:space="preserve"> </w:t>
    </w:r>
    <w:bookmarkEnd w:id="9"/>
    <w:bookmarkEnd w:id="10"/>
    <w:r w:rsidR="00514BD5" w:rsidRPr="004661D5">
      <w:rPr>
        <w:rFonts w:ascii="CVS Health Sans" w:hAnsi="CVS Health Sans" w:cs="Arial"/>
        <w:sz w:val="22"/>
        <w:szCs w:val="22"/>
        <w:highlight w:val="yellow"/>
        <w:lang w:val="es-ES_tradnl"/>
      </w:rPr>
      <w:t>[Carrier]</w:t>
    </w:r>
    <w:r w:rsidR="00514BD5" w:rsidRPr="004661D5">
      <w:rPr>
        <w:rFonts w:ascii="CVS Health Sans" w:hAnsi="CVS Health Sans" w:cs="Arial"/>
        <w:sz w:val="22"/>
        <w:szCs w:val="22"/>
        <w:lang w:val="es-ES_tradnl"/>
      </w:rPr>
      <w:t>_</w:t>
    </w:r>
    <w:r w:rsidR="00514BD5" w:rsidRPr="004661D5">
      <w:rPr>
        <w:rFonts w:ascii="CVS Health Sans" w:hAnsi="CVS Health Sans" w:cs="Arial"/>
        <w:sz w:val="22"/>
        <w:szCs w:val="22"/>
        <w:highlight w:val="yellow"/>
        <w:lang w:val="es-ES_tradnl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5AF1" w14:textId="77777777" w:rsidR="00B26392" w:rsidRDefault="00B26392">
      <w:r>
        <w:separator/>
      </w:r>
    </w:p>
  </w:footnote>
  <w:footnote w:type="continuationSeparator" w:id="0">
    <w:p w14:paraId="28369DBC" w14:textId="77777777" w:rsidR="00B26392" w:rsidRDefault="00B26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D4050" w14:textId="77777777" w:rsidR="0083694B" w:rsidRDefault="008369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9E47" w14:textId="77777777" w:rsidR="001A3CE7" w:rsidRDefault="001A3CE7" w:rsidP="005919BF">
    <w:pPr>
      <w:spacing w:after="200" w:line="276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2223" w14:textId="582F8A64" w:rsidR="00881D35" w:rsidRPr="004661D5" w:rsidRDefault="00881D35" w:rsidP="003D4E75">
    <w:pPr>
      <w:pStyle w:val="Header"/>
      <w:ind w:hanging="180"/>
      <w:rPr>
        <w:rFonts w:ascii="CVS Health Sans" w:hAnsi="CVS Health Sans"/>
        <w:noProof/>
        <w:sz w:val="22"/>
        <w:szCs w:val="22"/>
      </w:rPr>
    </w:pPr>
  </w:p>
  <w:p w14:paraId="43313644" w14:textId="7D16626A" w:rsidR="001A3CE7" w:rsidRPr="004661D5" w:rsidRDefault="00F776C6" w:rsidP="003D4E75">
    <w:pPr>
      <w:pStyle w:val="Header"/>
      <w:ind w:hanging="180"/>
      <w:rPr>
        <w:rFonts w:ascii="CVS Health Sans" w:hAnsi="CVS Health Sans"/>
        <w:sz w:val="22"/>
        <w:szCs w:val="22"/>
      </w:rPr>
    </w:pPr>
    <w:r w:rsidRPr="004661D5">
      <w:rPr>
        <w:rFonts w:ascii="CVS Health Sans" w:hAnsi="CVS Health Sans"/>
        <w:noProof/>
        <w:sz w:val="22"/>
        <w:szCs w:val="22"/>
      </w:rPr>
      <w:drawing>
        <wp:inline distT="0" distB="0" distL="0" distR="0" wp14:anchorId="3960AB18" wp14:editId="4C909AB3">
          <wp:extent cx="2152650" cy="426085"/>
          <wp:effectExtent l="0" t="0" r="0" b="0"/>
          <wp:docPr id="1" name="Picture 1" descr="Shape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650" cy="426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ADDC0A" w14:textId="77777777" w:rsidR="00F776C6" w:rsidRPr="004661D5" w:rsidRDefault="00F776C6" w:rsidP="00A273A8">
    <w:pPr>
      <w:pStyle w:val="Header"/>
      <w:rPr>
        <w:rFonts w:ascii="CVS Health Sans" w:eastAsia="Calibri" w:hAnsi="CVS Health Sans" w:cs="Arial"/>
        <w:sz w:val="22"/>
        <w:szCs w:val="22"/>
        <w:highlight w:val="yellow"/>
      </w:rPr>
    </w:pPr>
  </w:p>
  <w:p w14:paraId="126A79C5" w14:textId="77777777" w:rsidR="00F776C6" w:rsidRPr="004661D5" w:rsidRDefault="00F776C6" w:rsidP="00A273A8">
    <w:pPr>
      <w:pStyle w:val="Header"/>
      <w:rPr>
        <w:rFonts w:ascii="CVS Health Sans" w:eastAsia="Calibri" w:hAnsi="CVS Health Sans" w:cs="Arial"/>
        <w:sz w:val="22"/>
        <w:szCs w:val="22"/>
        <w:highlight w:val="yellow"/>
      </w:rPr>
    </w:pPr>
  </w:p>
  <w:p w14:paraId="51FB9EE0" w14:textId="75DF4BC3" w:rsidR="00A273A8" w:rsidRPr="004661D5" w:rsidRDefault="001A3CE7" w:rsidP="00A273A8">
    <w:pPr>
      <w:pStyle w:val="Header"/>
      <w:rPr>
        <w:rFonts w:ascii="CVS Health Sans" w:hAnsi="CVS Health Sans" w:cs="Arial"/>
        <w:sz w:val="22"/>
        <w:szCs w:val="22"/>
      </w:rPr>
    </w:pPr>
    <w:r w:rsidRPr="004661D5">
      <w:rPr>
        <w:rFonts w:ascii="CVS Health Sans" w:eastAsia="Calibri" w:hAnsi="CVS Health Sans" w:cs="Arial"/>
        <w:sz w:val="22"/>
        <w:szCs w:val="22"/>
        <w:highlight w:val="yellow"/>
      </w:rPr>
      <w:t>[ReturnStandardAddress2]</w:t>
    </w:r>
    <w:r w:rsidRPr="004661D5">
      <w:rPr>
        <w:rFonts w:ascii="CVS Health Sans" w:eastAsia="Calibri" w:hAnsi="CVS Health Sans" w:cs="Arial"/>
        <w:sz w:val="22"/>
        <w:szCs w:val="22"/>
      </w:rPr>
      <w:t xml:space="preserve">, </w:t>
    </w:r>
    <w:r w:rsidRPr="004661D5">
      <w:rPr>
        <w:rFonts w:ascii="CVS Health Sans" w:eastAsia="Calibri" w:hAnsi="CVS Health Sans" w:cs="Arial"/>
        <w:sz w:val="22"/>
        <w:szCs w:val="22"/>
        <w:highlight w:val="yellow"/>
      </w:rPr>
      <w:t>[</w:t>
    </w:r>
    <w:r w:rsidRPr="004661D5">
      <w:rPr>
        <w:rFonts w:ascii="CVS Health Sans" w:eastAsia="Calibri" w:hAnsi="CVS Health Sans" w:cs="Arial"/>
        <w:sz w:val="22"/>
        <w:szCs w:val="22"/>
        <w:highlight w:val="yellow"/>
      </w:rPr>
      <w:t>ReturnStandardCity]</w:t>
    </w:r>
    <w:r w:rsidRPr="004661D5">
      <w:rPr>
        <w:rFonts w:ascii="CVS Health Sans" w:eastAsia="Calibri" w:hAnsi="CVS Health Sans" w:cs="Arial"/>
        <w:sz w:val="22"/>
        <w:szCs w:val="22"/>
      </w:rPr>
      <w:t xml:space="preserve">, </w:t>
    </w:r>
    <w:r w:rsidRPr="004661D5">
      <w:rPr>
        <w:rFonts w:ascii="CVS Health Sans" w:eastAsia="Calibri" w:hAnsi="CVS Health Sans" w:cs="Arial"/>
        <w:sz w:val="22"/>
        <w:szCs w:val="22"/>
        <w:highlight w:val="yellow"/>
      </w:rPr>
      <w:t>[</w:t>
    </w:r>
    <w:r w:rsidRPr="004661D5">
      <w:rPr>
        <w:rFonts w:ascii="CVS Health Sans" w:eastAsia="Calibri" w:hAnsi="CVS Health Sans" w:cs="Arial"/>
        <w:sz w:val="22"/>
        <w:szCs w:val="22"/>
        <w:highlight w:val="yellow"/>
      </w:rPr>
      <w:t>ReturnStandardState]</w:t>
    </w:r>
    <w:r w:rsidRPr="004661D5">
      <w:rPr>
        <w:rFonts w:ascii="CVS Health Sans" w:eastAsia="Calibri" w:hAnsi="CVS Health Sans" w:cs="Arial"/>
        <w:sz w:val="22"/>
        <w:szCs w:val="22"/>
      </w:rPr>
      <w:t xml:space="preserve">  </w:t>
    </w:r>
    <w:r w:rsidRPr="004661D5">
      <w:rPr>
        <w:rFonts w:ascii="CVS Health Sans" w:eastAsia="Calibri" w:hAnsi="CVS Health Sans" w:cs="Arial"/>
        <w:sz w:val="22"/>
        <w:szCs w:val="22"/>
        <w:highlight w:val="yellow"/>
      </w:rPr>
      <w:t>[ReturnStandardZip]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26E25"/>
    <w:multiLevelType w:val="hybridMultilevel"/>
    <w:tmpl w:val="1D18CFF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604186C"/>
    <w:multiLevelType w:val="hybridMultilevel"/>
    <w:tmpl w:val="2A4859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796B279"/>
    <w:multiLevelType w:val="hybridMultilevel"/>
    <w:tmpl w:val="6C1AA9D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2294D4"/>
    <w:multiLevelType w:val="hybridMultilevel"/>
    <w:tmpl w:val="3A6DA4A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D3E27CF"/>
    <w:multiLevelType w:val="hybridMultilevel"/>
    <w:tmpl w:val="CB8C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7" w:tplc="FFFFFFFF">
      <w:numFmt w:val="decimal"/>
      <w:lvlText w:val=""/>
      <w:lvlJc w:val="left"/>
    </w:lvl>
    <w:lvl w:ilvl="8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3740EAB"/>
    <w:multiLevelType w:val="hybridMultilevel"/>
    <w:tmpl w:val="71BCB65E"/>
    <w:lvl w:ilvl="0" w:tplc="2A126BAE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D0D30AF"/>
    <w:multiLevelType w:val="hybridMultilevel"/>
    <w:tmpl w:val="5080C4C8"/>
    <w:lvl w:ilvl="0" w:tplc="BCA45E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133BE"/>
    <w:multiLevelType w:val="hybridMultilevel"/>
    <w:tmpl w:val="8952B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5D21CC8"/>
    <w:multiLevelType w:val="hybridMultilevel"/>
    <w:tmpl w:val="AD56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C5B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B161BB6"/>
    <w:multiLevelType w:val="hybridMultilevel"/>
    <w:tmpl w:val="A79EE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E327C45"/>
    <w:multiLevelType w:val="hybridMultilevel"/>
    <w:tmpl w:val="7B748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67709"/>
    <w:multiLevelType w:val="hybridMultilevel"/>
    <w:tmpl w:val="C160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F0367"/>
    <w:multiLevelType w:val="hybridMultilevel"/>
    <w:tmpl w:val="6674D5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B4F87"/>
    <w:multiLevelType w:val="hybridMultilevel"/>
    <w:tmpl w:val="45A66D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7B3CC7"/>
    <w:multiLevelType w:val="hybridMultilevel"/>
    <w:tmpl w:val="D940E562"/>
    <w:lvl w:ilvl="0" w:tplc="6C1C002C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77004F"/>
    <w:multiLevelType w:val="hybridMultilevel"/>
    <w:tmpl w:val="0A30106C"/>
    <w:lvl w:ilvl="0" w:tplc="898E844C">
      <w:start w:val="1"/>
      <w:numFmt w:val="bullet"/>
      <w:lvlText w:val="†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A5312E"/>
    <w:multiLevelType w:val="hybridMultilevel"/>
    <w:tmpl w:val="ED628BCE"/>
    <w:lvl w:ilvl="0" w:tplc="898E844C">
      <w:start w:val="1"/>
      <w:numFmt w:val="bullet"/>
      <w:lvlText w:val="†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74B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D376DC7"/>
    <w:multiLevelType w:val="hybridMultilevel"/>
    <w:tmpl w:val="54D27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75E0AEE"/>
    <w:multiLevelType w:val="hybridMultilevel"/>
    <w:tmpl w:val="D712540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60336110"/>
    <w:multiLevelType w:val="multilevel"/>
    <w:tmpl w:val="CB8C3998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numFmt w:val="decimal"/>
      <w:lvlText w:val=""/>
      <w:lvlJc w:val="left"/>
    </w:lvl>
    <w:lvl w:ilvl="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63AB7152"/>
    <w:multiLevelType w:val="hybridMultilevel"/>
    <w:tmpl w:val="44468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47672"/>
    <w:multiLevelType w:val="multilevel"/>
    <w:tmpl w:val="D940E562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1B4F2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6C3F789F"/>
    <w:multiLevelType w:val="hybridMultilevel"/>
    <w:tmpl w:val="CBAC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8AEA4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80A7B"/>
    <w:multiLevelType w:val="multilevel"/>
    <w:tmpl w:val="DB82AA86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6D5F1E48"/>
    <w:multiLevelType w:val="hybridMultilevel"/>
    <w:tmpl w:val="DB82AA86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5301259">
    <w:abstractNumId w:val="1"/>
  </w:num>
  <w:num w:numId="2" w16cid:durableId="534779455">
    <w:abstractNumId w:val="29"/>
  </w:num>
  <w:num w:numId="3" w16cid:durableId="368772464">
    <w:abstractNumId w:val="6"/>
  </w:num>
  <w:num w:numId="4" w16cid:durableId="225998585">
    <w:abstractNumId w:val="21"/>
  </w:num>
  <w:num w:numId="5" w16cid:durableId="1741561557">
    <w:abstractNumId w:val="28"/>
  </w:num>
  <w:num w:numId="6" w16cid:durableId="1279339336">
    <w:abstractNumId w:val="27"/>
  </w:num>
  <w:num w:numId="7" w16cid:durableId="12999076">
    <w:abstractNumId w:val="16"/>
  </w:num>
  <w:num w:numId="8" w16cid:durableId="1990092195">
    <w:abstractNumId w:val="24"/>
  </w:num>
  <w:num w:numId="9" w16cid:durableId="1463228049">
    <w:abstractNumId w:val="17"/>
  </w:num>
  <w:num w:numId="10" w16cid:durableId="2057116951">
    <w:abstractNumId w:val="18"/>
  </w:num>
  <w:num w:numId="11" w16cid:durableId="539981277">
    <w:abstractNumId w:val="7"/>
  </w:num>
  <w:num w:numId="12" w16cid:durableId="1673724633">
    <w:abstractNumId w:val="3"/>
  </w:num>
  <w:num w:numId="13" w16cid:durableId="1658925210">
    <w:abstractNumId w:val="4"/>
  </w:num>
  <w:num w:numId="14" w16cid:durableId="342318601">
    <w:abstractNumId w:val="2"/>
  </w:num>
  <w:num w:numId="15" w16cid:durableId="1230531431">
    <w:abstractNumId w:val="0"/>
  </w:num>
  <w:num w:numId="16" w16cid:durableId="1849054700">
    <w:abstractNumId w:val="23"/>
  </w:num>
  <w:num w:numId="17" w16cid:durableId="792015750">
    <w:abstractNumId w:val="20"/>
  </w:num>
  <w:num w:numId="18" w16cid:durableId="538594195">
    <w:abstractNumId w:val="5"/>
  </w:num>
  <w:num w:numId="19" w16cid:durableId="1737245099">
    <w:abstractNumId w:val="15"/>
  </w:num>
  <w:num w:numId="20" w16cid:durableId="2078016520">
    <w:abstractNumId w:val="8"/>
  </w:num>
  <w:num w:numId="21" w16cid:durableId="386341573">
    <w:abstractNumId w:val="11"/>
  </w:num>
  <w:num w:numId="22" w16cid:durableId="1014309383">
    <w:abstractNumId w:val="22"/>
  </w:num>
  <w:num w:numId="23" w16cid:durableId="55059013">
    <w:abstractNumId w:val="25"/>
  </w:num>
  <w:num w:numId="24" w16cid:durableId="743800487">
    <w:abstractNumId w:val="10"/>
  </w:num>
  <w:num w:numId="25" w16cid:durableId="1160803029">
    <w:abstractNumId w:val="19"/>
  </w:num>
  <w:num w:numId="26" w16cid:durableId="1241522236">
    <w:abstractNumId w:val="14"/>
  </w:num>
  <w:num w:numId="27" w16cid:durableId="780339309">
    <w:abstractNumId w:val="12"/>
  </w:num>
  <w:num w:numId="28" w16cid:durableId="534733844">
    <w:abstractNumId w:val="13"/>
  </w:num>
  <w:num w:numId="29" w16cid:durableId="559368621">
    <w:abstractNumId w:val="26"/>
  </w:num>
  <w:num w:numId="30" w16cid:durableId="19211012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en, Thinh">
    <w15:presenceInfo w15:providerId="AD" w15:userId="S::Thinh.Nguyen@CVSHealth.com::beb00361-475a-47aa-92eb-55a217b30a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trackRevisions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292E"/>
    <w:rsid w:val="00006CE4"/>
    <w:rsid w:val="00007F4B"/>
    <w:rsid w:val="00013932"/>
    <w:rsid w:val="000144EC"/>
    <w:rsid w:val="000167E0"/>
    <w:rsid w:val="0001771C"/>
    <w:rsid w:val="00026216"/>
    <w:rsid w:val="00030060"/>
    <w:rsid w:val="00035E9C"/>
    <w:rsid w:val="00036B9A"/>
    <w:rsid w:val="00036EB3"/>
    <w:rsid w:val="00042D19"/>
    <w:rsid w:val="00043FF2"/>
    <w:rsid w:val="00046B14"/>
    <w:rsid w:val="00047039"/>
    <w:rsid w:val="000471CC"/>
    <w:rsid w:val="00054DDF"/>
    <w:rsid w:val="0005594F"/>
    <w:rsid w:val="00056563"/>
    <w:rsid w:val="00067FD5"/>
    <w:rsid w:val="00071607"/>
    <w:rsid w:val="00075550"/>
    <w:rsid w:val="00083894"/>
    <w:rsid w:val="00085277"/>
    <w:rsid w:val="000872FB"/>
    <w:rsid w:val="00090140"/>
    <w:rsid w:val="000948BA"/>
    <w:rsid w:val="000A2CB4"/>
    <w:rsid w:val="000A41A7"/>
    <w:rsid w:val="000A74DA"/>
    <w:rsid w:val="000B0427"/>
    <w:rsid w:val="000B701F"/>
    <w:rsid w:val="000C2189"/>
    <w:rsid w:val="000C2F93"/>
    <w:rsid w:val="000C42A4"/>
    <w:rsid w:val="000C7966"/>
    <w:rsid w:val="000C7E45"/>
    <w:rsid w:val="000E29CF"/>
    <w:rsid w:val="000E3BA5"/>
    <w:rsid w:val="000E6936"/>
    <w:rsid w:val="000F396C"/>
    <w:rsid w:val="0010027C"/>
    <w:rsid w:val="0010182C"/>
    <w:rsid w:val="00105230"/>
    <w:rsid w:val="00106B63"/>
    <w:rsid w:val="00121A96"/>
    <w:rsid w:val="0013137D"/>
    <w:rsid w:val="00134BCE"/>
    <w:rsid w:val="001506A5"/>
    <w:rsid w:val="001524F6"/>
    <w:rsid w:val="00154375"/>
    <w:rsid w:val="00154D41"/>
    <w:rsid w:val="001567DC"/>
    <w:rsid w:val="00157A22"/>
    <w:rsid w:val="0016177A"/>
    <w:rsid w:val="00164DE4"/>
    <w:rsid w:val="001658FF"/>
    <w:rsid w:val="001666A4"/>
    <w:rsid w:val="00173F4C"/>
    <w:rsid w:val="0018290E"/>
    <w:rsid w:val="001831DF"/>
    <w:rsid w:val="00183BFE"/>
    <w:rsid w:val="00185995"/>
    <w:rsid w:val="00186C75"/>
    <w:rsid w:val="001919BD"/>
    <w:rsid w:val="001937C7"/>
    <w:rsid w:val="00193ABF"/>
    <w:rsid w:val="00193FBE"/>
    <w:rsid w:val="001A3CE7"/>
    <w:rsid w:val="001A587E"/>
    <w:rsid w:val="001B450B"/>
    <w:rsid w:val="001C065C"/>
    <w:rsid w:val="001C34EB"/>
    <w:rsid w:val="001C50DD"/>
    <w:rsid w:val="001C68F0"/>
    <w:rsid w:val="001D23C9"/>
    <w:rsid w:val="001D42C6"/>
    <w:rsid w:val="001E3609"/>
    <w:rsid w:val="001E7755"/>
    <w:rsid w:val="001E7C59"/>
    <w:rsid w:val="001F66C9"/>
    <w:rsid w:val="001F7D82"/>
    <w:rsid w:val="002000E0"/>
    <w:rsid w:val="002006C2"/>
    <w:rsid w:val="002012FC"/>
    <w:rsid w:val="00201F09"/>
    <w:rsid w:val="00212C8D"/>
    <w:rsid w:val="0022308F"/>
    <w:rsid w:val="00230BA0"/>
    <w:rsid w:val="00232790"/>
    <w:rsid w:val="002358C2"/>
    <w:rsid w:val="00237581"/>
    <w:rsid w:val="00237B54"/>
    <w:rsid w:val="00242F26"/>
    <w:rsid w:val="00244C5A"/>
    <w:rsid w:val="002454BE"/>
    <w:rsid w:val="0025188F"/>
    <w:rsid w:val="00254607"/>
    <w:rsid w:val="00254617"/>
    <w:rsid w:val="00257B30"/>
    <w:rsid w:val="002654C2"/>
    <w:rsid w:val="002702B8"/>
    <w:rsid w:val="002707CD"/>
    <w:rsid w:val="002724E7"/>
    <w:rsid w:val="002766E6"/>
    <w:rsid w:val="002804CF"/>
    <w:rsid w:val="00281871"/>
    <w:rsid w:val="00283922"/>
    <w:rsid w:val="00283D2B"/>
    <w:rsid w:val="00285549"/>
    <w:rsid w:val="002858F8"/>
    <w:rsid w:val="002862C8"/>
    <w:rsid w:val="00286C75"/>
    <w:rsid w:val="00291ABB"/>
    <w:rsid w:val="002922D5"/>
    <w:rsid w:val="00292440"/>
    <w:rsid w:val="0029674F"/>
    <w:rsid w:val="002A2691"/>
    <w:rsid w:val="002B5D84"/>
    <w:rsid w:val="002B5E31"/>
    <w:rsid w:val="002C4C17"/>
    <w:rsid w:val="002D36FD"/>
    <w:rsid w:val="002E0969"/>
    <w:rsid w:val="002E4549"/>
    <w:rsid w:val="002E6DC3"/>
    <w:rsid w:val="002F0CAE"/>
    <w:rsid w:val="002F7BB5"/>
    <w:rsid w:val="00301F70"/>
    <w:rsid w:val="003024DC"/>
    <w:rsid w:val="00303FBB"/>
    <w:rsid w:val="00307053"/>
    <w:rsid w:val="0031315A"/>
    <w:rsid w:val="00313D7C"/>
    <w:rsid w:val="0031729E"/>
    <w:rsid w:val="00320053"/>
    <w:rsid w:val="00321820"/>
    <w:rsid w:val="00330ECA"/>
    <w:rsid w:val="003319D1"/>
    <w:rsid w:val="00334C5B"/>
    <w:rsid w:val="00343802"/>
    <w:rsid w:val="003446FB"/>
    <w:rsid w:val="00345727"/>
    <w:rsid w:val="00347FAC"/>
    <w:rsid w:val="00357090"/>
    <w:rsid w:val="003650B4"/>
    <w:rsid w:val="00367D19"/>
    <w:rsid w:val="00372AAF"/>
    <w:rsid w:val="00373B0B"/>
    <w:rsid w:val="00375CF1"/>
    <w:rsid w:val="003816B2"/>
    <w:rsid w:val="003847DF"/>
    <w:rsid w:val="0038579B"/>
    <w:rsid w:val="00385F64"/>
    <w:rsid w:val="00387D69"/>
    <w:rsid w:val="00387F51"/>
    <w:rsid w:val="00393F65"/>
    <w:rsid w:val="003952EB"/>
    <w:rsid w:val="00396376"/>
    <w:rsid w:val="00396D90"/>
    <w:rsid w:val="003A1F0A"/>
    <w:rsid w:val="003A3F2C"/>
    <w:rsid w:val="003A458E"/>
    <w:rsid w:val="003A5C62"/>
    <w:rsid w:val="003B2536"/>
    <w:rsid w:val="003B3A59"/>
    <w:rsid w:val="003B43FB"/>
    <w:rsid w:val="003C4AD6"/>
    <w:rsid w:val="003D2A98"/>
    <w:rsid w:val="003D4E75"/>
    <w:rsid w:val="003E1E73"/>
    <w:rsid w:val="003E3A40"/>
    <w:rsid w:val="003F1848"/>
    <w:rsid w:val="003F74FA"/>
    <w:rsid w:val="0040000B"/>
    <w:rsid w:val="00406E67"/>
    <w:rsid w:val="0041273C"/>
    <w:rsid w:val="004138A2"/>
    <w:rsid w:val="004174E9"/>
    <w:rsid w:val="004178B2"/>
    <w:rsid w:val="00422E15"/>
    <w:rsid w:val="004233A9"/>
    <w:rsid w:val="00430D30"/>
    <w:rsid w:val="00430FF5"/>
    <w:rsid w:val="00434ADC"/>
    <w:rsid w:val="00435812"/>
    <w:rsid w:val="00440315"/>
    <w:rsid w:val="004520AE"/>
    <w:rsid w:val="00452542"/>
    <w:rsid w:val="004532DC"/>
    <w:rsid w:val="0045586E"/>
    <w:rsid w:val="004573EB"/>
    <w:rsid w:val="00462853"/>
    <w:rsid w:val="004661D5"/>
    <w:rsid w:val="004770E1"/>
    <w:rsid w:val="00480DB0"/>
    <w:rsid w:val="00483CA9"/>
    <w:rsid w:val="00485966"/>
    <w:rsid w:val="00494AB9"/>
    <w:rsid w:val="00496B4A"/>
    <w:rsid w:val="00496CEB"/>
    <w:rsid w:val="004A1DC6"/>
    <w:rsid w:val="004A469B"/>
    <w:rsid w:val="004A5862"/>
    <w:rsid w:val="004B2638"/>
    <w:rsid w:val="004B42F7"/>
    <w:rsid w:val="004B732B"/>
    <w:rsid w:val="004C0F24"/>
    <w:rsid w:val="004C236C"/>
    <w:rsid w:val="004C399F"/>
    <w:rsid w:val="004C5ABB"/>
    <w:rsid w:val="004C5EF6"/>
    <w:rsid w:val="004C67E0"/>
    <w:rsid w:val="004D265E"/>
    <w:rsid w:val="004D51DA"/>
    <w:rsid w:val="004D56C2"/>
    <w:rsid w:val="004E2238"/>
    <w:rsid w:val="004E40A0"/>
    <w:rsid w:val="004F0F27"/>
    <w:rsid w:val="004F182C"/>
    <w:rsid w:val="004F2549"/>
    <w:rsid w:val="004F7CEC"/>
    <w:rsid w:val="00502E49"/>
    <w:rsid w:val="005051FA"/>
    <w:rsid w:val="00513A5B"/>
    <w:rsid w:val="00514BD5"/>
    <w:rsid w:val="00514D5F"/>
    <w:rsid w:val="00520082"/>
    <w:rsid w:val="00522796"/>
    <w:rsid w:val="0052352E"/>
    <w:rsid w:val="00531370"/>
    <w:rsid w:val="005340A7"/>
    <w:rsid w:val="00540ED4"/>
    <w:rsid w:val="0055248D"/>
    <w:rsid w:val="00552ABD"/>
    <w:rsid w:val="005700B9"/>
    <w:rsid w:val="00570FD6"/>
    <w:rsid w:val="005743F2"/>
    <w:rsid w:val="00577672"/>
    <w:rsid w:val="00580858"/>
    <w:rsid w:val="005808B6"/>
    <w:rsid w:val="005816D9"/>
    <w:rsid w:val="005871CF"/>
    <w:rsid w:val="005919BF"/>
    <w:rsid w:val="00592992"/>
    <w:rsid w:val="00593489"/>
    <w:rsid w:val="005C0DD6"/>
    <w:rsid w:val="005C2322"/>
    <w:rsid w:val="005C29F9"/>
    <w:rsid w:val="005D5190"/>
    <w:rsid w:val="005E0EB1"/>
    <w:rsid w:val="005E280C"/>
    <w:rsid w:val="005E4D38"/>
    <w:rsid w:val="005E63A1"/>
    <w:rsid w:val="005E74E7"/>
    <w:rsid w:val="005F719E"/>
    <w:rsid w:val="00602E5A"/>
    <w:rsid w:val="00606AFA"/>
    <w:rsid w:val="006078B3"/>
    <w:rsid w:val="0061238E"/>
    <w:rsid w:val="0061312B"/>
    <w:rsid w:val="00621F84"/>
    <w:rsid w:val="00625DE9"/>
    <w:rsid w:val="0063034C"/>
    <w:rsid w:val="00633DEE"/>
    <w:rsid w:val="00640114"/>
    <w:rsid w:val="0064070C"/>
    <w:rsid w:val="0064277E"/>
    <w:rsid w:val="00643FFF"/>
    <w:rsid w:val="00646F9D"/>
    <w:rsid w:val="00647C34"/>
    <w:rsid w:val="006520EA"/>
    <w:rsid w:val="006521DE"/>
    <w:rsid w:val="00653AC4"/>
    <w:rsid w:val="00654EC7"/>
    <w:rsid w:val="006550A9"/>
    <w:rsid w:val="00655812"/>
    <w:rsid w:val="006621BC"/>
    <w:rsid w:val="00663151"/>
    <w:rsid w:val="00676F46"/>
    <w:rsid w:val="0068157D"/>
    <w:rsid w:val="00684BD4"/>
    <w:rsid w:val="00684FA1"/>
    <w:rsid w:val="006906BF"/>
    <w:rsid w:val="00690D5E"/>
    <w:rsid w:val="006915C7"/>
    <w:rsid w:val="00695274"/>
    <w:rsid w:val="006973F0"/>
    <w:rsid w:val="006A01FD"/>
    <w:rsid w:val="006A15CE"/>
    <w:rsid w:val="006A1E03"/>
    <w:rsid w:val="006A3080"/>
    <w:rsid w:val="006A3FEB"/>
    <w:rsid w:val="006B3608"/>
    <w:rsid w:val="006B6C7E"/>
    <w:rsid w:val="006C16B6"/>
    <w:rsid w:val="006C43CB"/>
    <w:rsid w:val="006C46B9"/>
    <w:rsid w:val="006D0B36"/>
    <w:rsid w:val="006D1AC3"/>
    <w:rsid w:val="006D7F01"/>
    <w:rsid w:val="006E258E"/>
    <w:rsid w:val="006E5622"/>
    <w:rsid w:val="006E6B19"/>
    <w:rsid w:val="006F0D0F"/>
    <w:rsid w:val="006F1AB2"/>
    <w:rsid w:val="006F29FD"/>
    <w:rsid w:val="006F7131"/>
    <w:rsid w:val="00701EB4"/>
    <w:rsid w:val="00706497"/>
    <w:rsid w:val="00707F50"/>
    <w:rsid w:val="00711B35"/>
    <w:rsid w:val="00716F2D"/>
    <w:rsid w:val="00717D1B"/>
    <w:rsid w:val="007304A2"/>
    <w:rsid w:val="00731289"/>
    <w:rsid w:val="00732BDF"/>
    <w:rsid w:val="00733C47"/>
    <w:rsid w:val="00734109"/>
    <w:rsid w:val="00735BB4"/>
    <w:rsid w:val="00735DB9"/>
    <w:rsid w:val="00736260"/>
    <w:rsid w:val="00736860"/>
    <w:rsid w:val="00737C8D"/>
    <w:rsid w:val="00741874"/>
    <w:rsid w:val="00741A68"/>
    <w:rsid w:val="0074668D"/>
    <w:rsid w:val="00751BE0"/>
    <w:rsid w:val="00752AFC"/>
    <w:rsid w:val="00756401"/>
    <w:rsid w:val="00760D0D"/>
    <w:rsid w:val="007647B6"/>
    <w:rsid w:val="0076521D"/>
    <w:rsid w:val="00766E8B"/>
    <w:rsid w:val="00767E86"/>
    <w:rsid w:val="00770D1C"/>
    <w:rsid w:val="007729FC"/>
    <w:rsid w:val="00776658"/>
    <w:rsid w:val="0078021A"/>
    <w:rsid w:val="00780EDF"/>
    <w:rsid w:val="007818C2"/>
    <w:rsid w:val="007A335A"/>
    <w:rsid w:val="007A5FC5"/>
    <w:rsid w:val="007A6162"/>
    <w:rsid w:val="007A6B3D"/>
    <w:rsid w:val="007B53D8"/>
    <w:rsid w:val="007B605F"/>
    <w:rsid w:val="007B6699"/>
    <w:rsid w:val="007B7128"/>
    <w:rsid w:val="007B752E"/>
    <w:rsid w:val="007C0872"/>
    <w:rsid w:val="007C1995"/>
    <w:rsid w:val="007C22B4"/>
    <w:rsid w:val="007C2ABC"/>
    <w:rsid w:val="007C7E3F"/>
    <w:rsid w:val="007D3499"/>
    <w:rsid w:val="007D57E8"/>
    <w:rsid w:val="007D65D1"/>
    <w:rsid w:val="007D6C72"/>
    <w:rsid w:val="007E105F"/>
    <w:rsid w:val="00801A7F"/>
    <w:rsid w:val="00807D05"/>
    <w:rsid w:val="0081209C"/>
    <w:rsid w:val="00813969"/>
    <w:rsid w:val="00816ECD"/>
    <w:rsid w:val="008179A5"/>
    <w:rsid w:val="00822763"/>
    <w:rsid w:val="00822887"/>
    <w:rsid w:val="00822C84"/>
    <w:rsid w:val="00826786"/>
    <w:rsid w:val="00830665"/>
    <w:rsid w:val="008321E2"/>
    <w:rsid w:val="00832BAF"/>
    <w:rsid w:val="0083694B"/>
    <w:rsid w:val="00847566"/>
    <w:rsid w:val="00850C7E"/>
    <w:rsid w:val="00850E84"/>
    <w:rsid w:val="00850F5C"/>
    <w:rsid w:val="00854CCB"/>
    <w:rsid w:val="00855C0A"/>
    <w:rsid w:val="00862801"/>
    <w:rsid w:val="00864503"/>
    <w:rsid w:val="008762B6"/>
    <w:rsid w:val="008775D1"/>
    <w:rsid w:val="00881D35"/>
    <w:rsid w:val="00884795"/>
    <w:rsid w:val="008860F8"/>
    <w:rsid w:val="0088789D"/>
    <w:rsid w:val="00890CA3"/>
    <w:rsid w:val="00893254"/>
    <w:rsid w:val="00893368"/>
    <w:rsid w:val="00896272"/>
    <w:rsid w:val="008B0872"/>
    <w:rsid w:val="008B6E42"/>
    <w:rsid w:val="008C19C9"/>
    <w:rsid w:val="008C30D0"/>
    <w:rsid w:val="008C425B"/>
    <w:rsid w:val="008C5B7F"/>
    <w:rsid w:val="008C7B6A"/>
    <w:rsid w:val="008D090F"/>
    <w:rsid w:val="008D2AB1"/>
    <w:rsid w:val="008D49E2"/>
    <w:rsid w:val="008E57B0"/>
    <w:rsid w:val="008E5C2D"/>
    <w:rsid w:val="008E6C1A"/>
    <w:rsid w:val="008F0252"/>
    <w:rsid w:val="008F131D"/>
    <w:rsid w:val="008F2077"/>
    <w:rsid w:val="008F40B4"/>
    <w:rsid w:val="008F443F"/>
    <w:rsid w:val="008F74D2"/>
    <w:rsid w:val="00903832"/>
    <w:rsid w:val="00903EF4"/>
    <w:rsid w:val="0091012F"/>
    <w:rsid w:val="009101BF"/>
    <w:rsid w:val="0091425B"/>
    <w:rsid w:val="0091475F"/>
    <w:rsid w:val="00915D9F"/>
    <w:rsid w:val="009226E1"/>
    <w:rsid w:val="00924BC7"/>
    <w:rsid w:val="00944809"/>
    <w:rsid w:val="00946727"/>
    <w:rsid w:val="00952087"/>
    <w:rsid w:val="00962DC5"/>
    <w:rsid w:val="00965B8A"/>
    <w:rsid w:val="009678AD"/>
    <w:rsid w:val="00973D38"/>
    <w:rsid w:val="009868B7"/>
    <w:rsid w:val="00993C02"/>
    <w:rsid w:val="009A431A"/>
    <w:rsid w:val="009A7539"/>
    <w:rsid w:val="009B0679"/>
    <w:rsid w:val="009B5519"/>
    <w:rsid w:val="009B64D1"/>
    <w:rsid w:val="009C2941"/>
    <w:rsid w:val="009C2CA3"/>
    <w:rsid w:val="009C4D6D"/>
    <w:rsid w:val="009C58AD"/>
    <w:rsid w:val="009C69DB"/>
    <w:rsid w:val="009D00B3"/>
    <w:rsid w:val="009D02CD"/>
    <w:rsid w:val="009D276D"/>
    <w:rsid w:val="009D3886"/>
    <w:rsid w:val="009E7181"/>
    <w:rsid w:val="009F0732"/>
    <w:rsid w:val="009F5B7C"/>
    <w:rsid w:val="00A025DD"/>
    <w:rsid w:val="00A04E78"/>
    <w:rsid w:val="00A0700A"/>
    <w:rsid w:val="00A11065"/>
    <w:rsid w:val="00A122CD"/>
    <w:rsid w:val="00A16B18"/>
    <w:rsid w:val="00A22CB9"/>
    <w:rsid w:val="00A23BF3"/>
    <w:rsid w:val="00A273A8"/>
    <w:rsid w:val="00A27876"/>
    <w:rsid w:val="00A32194"/>
    <w:rsid w:val="00A42099"/>
    <w:rsid w:val="00A452A2"/>
    <w:rsid w:val="00A4554C"/>
    <w:rsid w:val="00A567D8"/>
    <w:rsid w:val="00A65E00"/>
    <w:rsid w:val="00A679EC"/>
    <w:rsid w:val="00A70487"/>
    <w:rsid w:val="00A70C25"/>
    <w:rsid w:val="00A818DF"/>
    <w:rsid w:val="00A829BE"/>
    <w:rsid w:val="00A8391A"/>
    <w:rsid w:val="00A83AA5"/>
    <w:rsid w:val="00A93385"/>
    <w:rsid w:val="00A964CA"/>
    <w:rsid w:val="00AA104D"/>
    <w:rsid w:val="00AA5420"/>
    <w:rsid w:val="00AB63FE"/>
    <w:rsid w:val="00AB6AE8"/>
    <w:rsid w:val="00AB6B3A"/>
    <w:rsid w:val="00AC4A8F"/>
    <w:rsid w:val="00AC6ACF"/>
    <w:rsid w:val="00AC7823"/>
    <w:rsid w:val="00AD0009"/>
    <w:rsid w:val="00AD4A6A"/>
    <w:rsid w:val="00AD7256"/>
    <w:rsid w:val="00AE023A"/>
    <w:rsid w:val="00AF6441"/>
    <w:rsid w:val="00AF767B"/>
    <w:rsid w:val="00B02EBA"/>
    <w:rsid w:val="00B03960"/>
    <w:rsid w:val="00B04A50"/>
    <w:rsid w:val="00B1475C"/>
    <w:rsid w:val="00B26392"/>
    <w:rsid w:val="00B2744C"/>
    <w:rsid w:val="00B278F5"/>
    <w:rsid w:val="00B30FC7"/>
    <w:rsid w:val="00B35478"/>
    <w:rsid w:val="00B35BCA"/>
    <w:rsid w:val="00B411B0"/>
    <w:rsid w:val="00B45CD1"/>
    <w:rsid w:val="00B467DF"/>
    <w:rsid w:val="00B54C8B"/>
    <w:rsid w:val="00B559AF"/>
    <w:rsid w:val="00B61360"/>
    <w:rsid w:val="00B63AB1"/>
    <w:rsid w:val="00B63FA9"/>
    <w:rsid w:val="00B647E8"/>
    <w:rsid w:val="00B64C27"/>
    <w:rsid w:val="00B64D26"/>
    <w:rsid w:val="00B72370"/>
    <w:rsid w:val="00B82BFD"/>
    <w:rsid w:val="00B838E2"/>
    <w:rsid w:val="00B84610"/>
    <w:rsid w:val="00B85D18"/>
    <w:rsid w:val="00B9004C"/>
    <w:rsid w:val="00B91624"/>
    <w:rsid w:val="00B91DDC"/>
    <w:rsid w:val="00B92DF1"/>
    <w:rsid w:val="00B93DBB"/>
    <w:rsid w:val="00B94CE7"/>
    <w:rsid w:val="00B95D4F"/>
    <w:rsid w:val="00BA3CA0"/>
    <w:rsid w:val="00BA3F77"/>
    <w:rsid w:val="00BB1D91"/>
    <w:rsid w:val="00BB2A01"/>
    <w:rsid w:val="00BB3BFA"/>
    <w:rsid w:val="00BB6515"/>
    <w:rsid w:val="00BC1981"/>
    <w:rsid w:val="00BC3A07"/>
    <w:rsid w:val="00BD137B"/>
    <w:rsid w:val="00BD3836"/>
    <w:rsid w:val="00BD7C0F"/>
    <w:rsid w:val="00BF147D"/>
    <w:rsid w:val="00BF2B2A"/>
    <w:rsid w:val="00BF41EE"/>
    <w:rsid w:val="00C07042"/>
    <w:rsid w:val="00C078A7"/>
    <w:rsid w:val="00C11F8C"/>
    <w:rsid w:val="00C12BFE"/>
    <w:rsid w:val="00C22330"/>
    <w:rsid w:val="00C24D43"/>
    <w:rsid w:val="00C27FE7"/>
    <w:rsid w:val="00C329B7"/>
    <w:rsid w:val="00C412EE"/>
    <w:rsid w:val="00C41565"/>
    <w:rsid w:val="00C54778"/>
    <w:rsid w:val="00C563ED"/>
    <w:rsid w:val="00C579B4"/>
    <w:rsid w:val="00C6130D"/>
    <w:rsid w:val="00C6310A"/>
    <w:rsid w:val="00C65E21"/>
    <w:rsid w:val="00C67485"/>
    <w:rsid w:val="00C675A2"/>
    <w:rsid w:val="00C7226D"/>
    <w:rsid w:val="00C72892"/>
    <w:rsid w:val="00C80A01"/>
    <w:rsid w:val="00C939DA"/>
    <w:rsid w:val="00C97525"/>
    <w:rsid w:val="00CA0E8F"/>
    <w:rsid w:val="00CA661E"/>
    <w:rsid w:val="00CB38D2"/>
    <w:rsid w:val="00CB5C99"/>
    <w:rsid w:val="00CB66F4"/>
    <w:rsid w:val="00CB6F3B"/>
    <w:rsid w:val="00CC3D19"/>
    <w:rsid w:val="00CC49F5"/>
    <w:rsid w:val="00CD7E56"/>
    <w:rsid w:val="00CE1807"/>
    <w:rsid w:val="00D013D0"/>
    <w:rsid w:val="00D04529"/>
    <w:rsid w:val="00D0614D"/>
    <w:rsid w:val="00D13FF3"/>
    <w:rsid w:val="00D1552A"/>
    <w:rsid w:val="00D2019C"/>
    <w:rsid w:val="00D2614E"/>
    <w:rsid w:val="00D2647F"/>
    <w:rsid w:val="00D50994"/>
    <w:rsid w:val="00D53930"/>
    <w:rsid w:val="00D5714D"/>
    <w:rsid w:val="00D607E2"/>
    <w:rsid w:val="00D61186"/>
    <w:rsid w:val="00D61214"/>
    <w:rsid w:val="00D65257"/>
    <w:rsid w:val="00D70B12"/>
    <w:rsid w:val="00D72244"/>
    <w:rsid w:val="00D72AED"/>
    <w:rsid w:val="00D74FC3"/>
    <w:rsid w:val="00D77738"/>
    <w:rsid w:val="00D83C4B"/>
    <w:rsid w:val="00D848B3"/>
    <w:rsid w:val="00D92E8D"/>
    <w:rsid w:val="00D9364C"/>
    <w:rsid w:val="00D93BC5"/>
    <w:rsid w:val="00D9603D"/>
    <w:rsid w:val="00D969E7"/>
    <w:rsid w:val="00D97BAC"/>
    <w:rsid w:val="00D97D66"/>
    <w:rsid w:val="00DA06DB"/>
    <w:rsid w:val="00DA5761"/>
    <w:rsid w:val="00DB23EE"/>
    <w:rsid w:val="00DB4AC9"/>
    <w:rsid w:val="00DB4DCD"/>
    <w:rsid w:val="00DB61AB"/>
    <w:rsid w:val="00DC0692"/>
    <w:rsid w:val="00DC7161"/>
    <w:rsid w:val="00DD0B61"/>
    <w:rsid w:val="00DD33A8"/>
    <w:rsid w:val="00DE3855"/>
    <w:rsid w:val="00DE3AF3"/>
    <w:rsid w:val="00DE54F0"/>
    <w:rsid w:val="00DF5859"/>
    <w:rsid w:val="00E0331D"/>
    <w:rsid w:val="00E040C2"/>
    <w:rsid w:val="00E1176B"/>
    <w:rsid w:val="00E14D2C"/>
    <w:rsid w:val="00E16241"/>
    <w:rsid w:val="00E1738F"/>
    <w:rsid w:val="00E22AAF"/>
    <w:rsid w:val="00E23F48"/>
    <w:rsid w:val="00E26AC7"/>
    <w:rsid w:val="00E3302D"/>
    <w:rsid w:val="00E46B66"/>
    <w:rsid w:val="00E50BC7"/>
    <w:rsid w:val="00E52865"/>
    <w:rsid w:val="00E52E4A"/>
    <w:rsid w:val="00E530F0"/>
    <w:rsid w:val="00E53A68"/>
    <w:rsid w:val="00E56E3B"/>
    <w:rsid w:val="00E57435"/>
    <w:rsid w:val="00E63914"/>
    <w:rsid w:val="00E63DC7"/>
    <w:rsid w:val="00E709AF"/>
    <w:rsid w:val="00E7246A"/>
    <w:rsid w:val="00E72F53"/>
    <w:rsid w:val="00E8589C"/>
    <w:rsid w:val="00E9424E"/>
    <w:rsid w:val="00E96391"/>
    <w:rsid w:val="00EA7334"/>
    <w:rsid w:val="00EB1D68"/>
    <w:rsid w:val="00EB31DA"/>
    <w:rsid w:val="00EB4E90"/>
    <w:rsid w:val="00EC2942"/>
    <w:rsid w:val="00EC3D41"/>
    <w:rsid w:val="00EC44CC"/>
    <w:rsid w:val="00EC5511"/>
    <w:rsid w:val="00EC58C2"/>
    <w:rsid w:val="00EC6DA0"/>
    <w:rsid w:val="00ED12EB"/>
    <w:rsid w:val="00ED325D"/>
    <w:rsid w:val="00ED3CE9"/>
    <w:rsid w:val="00ED4820"/>
    <w:rsid w:val="00ED4C89"/>
    <w:rsid w:val="00EE29F4"/>
    <w:rsid w:val="00EE70BB"/>
    <w:rsid w:val="00EF3F1C"/>
    <w:rsid w:val="00EF7B1A"/>
    <w:rsid w:val="00F020C8"/>
    <w:rsid w:val="00F0791B"/>
    <w:rsid w:val="00F07D27"/>
    <w:rsid w:val="00F103D4"/>
    <w:rsid w:val="00F11FBC"/>
    <w:rsid w:val="00F13F7D"/>
    <w:rsid w:val="00F2298D"/>
    <w:rsid w:val="00F232FC"/>
    <w:rsid w:val="00F23C04"/>
    <w:rsid w:val="00F3253F"/>
    <w:rsid w:val="00F36752"/>
    <w:rsid w:val="00F400E2"/>
    <w:rsid w:val="00F4162C"/>
    <w:rsid w:val="00F43756"/>
    <w:rsid w:val="00F45118"/>
    <w:rsid w:val="00F452A6"/>
    <w:rsid w:val="00F4701B"/>
    <w:rsid w:val="00F502BC"/>
    <w:rsid w:val="00F520F4"/>
    <w:rsid w:val="00F521A8"/>
    <w:rsid w:val="00F537D9"/>
    <w:rsid w:val="00F56DE2"/>
    <w:rsid w:val="00F61E59"/>
    <w:rsid w:val="00F645ED"/>
    <w:rsid w:val="00F711DC"/>
    <w:rsid w:val="00F7499C"/>
    <w:rsid w:val="00F776C6"/>
    <w:rsid w:val="00F81C40"/>
    <w:rsid w:val="00F81D92"/>
    <w:rsid w:val="00F86832"/>
    <w:rsid w:val="00F931CB"/>
    <w:rsid w:val="00F94314"/>
    <w:rsid w:val="00F951F3"/>
    <w:rsid w:val="00F971CE"/>
    <w:rsid w:val="00FA0382"/>
    <w:rsid w:val="00FA3C6C"/>
    <w:rsid w:val="00FA3F59"/>
    <w:rsid w:val="00FA7A7E"/>
    <w:rsid w:val="00FB09C3"/>
    <w:rsid w:val="00FC16D8"/>
    <w:rsid w:val="00FC2E9A"/>
    <w:rsid w:val="00FC4ECC"/>
    <w:rsid w:val="00FD18F2"/>
    <w:rsid w:val="00FD19ED"/>
    <w:rsid w:val="00FD4B07"/>
    <w:rsid w:val="00FE0A5D"/>
    <w:rsid w:val="00FE38F7"/>
    <w:rsid w:val="00FE54BC"/>
    <w:rsid w:val="00FE5A7D"/>
    <w:rsid w:val="00FF0DE0"/>
    <w:rsid w:val="00FF3415"/>
    <w:rsid w:val="00F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oNotEmbedSmartTags/>
  <w:decimalSymbol w:val="."/>
  <w:listSeparator w:val=","/>
  <w14:docId w14:val="7A083FFE"/>
  <w15:docId w15:val="{9437D300-6312-49CD-B702-C1481E9F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10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05F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7E105F"/>
  </w:style>
  <w:style w:type="paragraph" w:styleId="Date">
    <w:name w:val="Date"/>
    <w:basedOn w:val="Normal"/>
    <w:next w:val="Normal"/>
    <w:rsid w:val="007E105F"/>
  </w:style>
  <w:style w:type="paragraph" w:styleId="Closing">
    <w:name w:val="Closing"/>
    <w:basedOn w:val="Normal"/>
    <w:rsid w:val="007E105F"/>
  </w:style>
  <w:style w:type="paragraph" w:styleId="Signature">
    <w:name w:val="Signature"/>
    <w:basedOn w:val="Normal"/>
    <w:rsid w:val="007E105F"/>
  </w:style>
  <w:style w:type="paragraph" w:styleId="BodyText">
    <w:name w:val="Body Text"/>
    <w:basedOn w:val="Normal"/>
    <w:rsid w:val="007E105F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6F29FD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F4701B"/>
    <w:rPr>
      <w:color w:val="0000FF"/>
      <w:u w:val="single"/>
    </w:rPr>
  </w:style>
  <w:style w:type="paragraph" w:customStyle="1" w:styleId="Default">
    <w:name w:val="Default"/>
    <w:rsid w:val="00B467D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DocumentMap">
    <w:name w:val="Document Map"/>
    <w:basedOn w:val="Normal"/>
    <w:semiHidden/>
    <w:rsid w:val="001E7C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semiHidden/>
    <w:rsid w:val="00DF5859"/>
    <w:rPr>
      <w:sz w:val="16"/>
      <w:szCs w:val="16"/>
    </w:rPr>
  </w:style>
  <w:style w:type="paragraph" w:styleId="CommentText">
    <w:name w:val="annotation text"/>
    <w:basedOn w:val="Normal"/>
    <w:semiHidden/>
    <w:rsid w:val="00DF585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F5859"/>
    <w:rPr>
      <w:b/>
      <w:bCs/>
    </w:rPr>
  </w:style>
  <w:style w:type="paragraph" w:customStyle="1" w:styleId="Body">
    <w:name w:val="Body"/>
    <w:basedOn w:val="Normal"/>
    <w:rsid w:val="00283D2B"/>
    <w:pPr>
      <w:spacing w:line="260" w:lineRule="exact"/>
    </w:pPr>
  </w:style>
  <w:style w:type="character" w:styleId="Strong">
    <w:name w:val="Strong"/>
    <w:basedOn w:val="DefaultParagraphFont"/>
    <w:qFormat/>
    <w:rsid w:val="00DE3AF3"/>
    <w:rPr>
      <w:b/>
      <w:bCs/>
    </w:rPr>
  </w:style>
  <w:style w:type="numbering" w:customStyle="1" w:styleId="CurrentList1">
    <w:name w:val="Current List1"/>
    <w:rsid w:val="0029674F"/>
    <w:pPr>
      <w:numPr>
        <w:numId w:val="22"/>
      </w:numPr>
    </w:pPr>
  </w:style>
  <w:style w:type="character" w:styleId="HTMLTypewriter">
    <w:name w:val="HTML Typewriter"/>
    <w:basedOn w:val="DefaultParagraphFont"/>
    <w:uiPriority w:val="99"/>
    <w:unhideWhenUsed/>
    <w:rsid w:val="005919BF"/>
    <w:rPr>
      <w:rFonts w:ascii="Courier New" w:eastAsia="Calibri" w:hAnsi="Courier New" w:cs="Courier New" w:hint="default"/>
      <w:sz w:val="20"/>
      <w:szCs w:val="20"/>
    </w:rPr>
  </w:style>
  <w:style w:type="character" w:customStyle="1" w:styleId="LogoportMarkup">
    <w:name w:val="LogoportMarkup"/>
    <w:basedOn w:val="DefaultParagraphFont"/>
    <w:rsid w:val="005919BF"/>
    <w:rPr>
      <w:rFonts w:ascii="Times New Roman" w:hAnsi="Times New Roman" w:cs="Times New Roman" w:hint="default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3128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77672"/>
    <w:pPr>
      <w:spacing w:before="120" w:line="360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862801"/>
    <w:rPr>
      <w:sz w:val="24"/>
      <w:szCs w:val="24"/>
    </w:rPr>
  </w:style>
  <w:style w:type="paragraph" w:styleId="ListBullet">
    <w:name w:val="List Bullet"/>
    <w:basedOn w:val="Normal"/>
    <w:rsid w:val="00AB6B3A"/>
    <w:pPr>
      <w:tabs>
        <w:tab w:val="num" w:pos="360"/>
      </w:tabs>
      <w:ind w:left="360" w:hanging="360"/>
    </w:pPr>
    <w:rPr>
      <w:rFonts w:ascii="Arial" w:hAnsi="Arial"/>
      <w:sz w:val="22"/>
    </w:rPr>
  </w:style>
  <w:style w:type="paragraph" w:customStyle="1" w:styleId="paragraph">
    <w:name w:val="paragraph"/>
    <w:basedOn w:val="Normal"/>
    <w:rsid w:val="00F776C6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F776C6"/>
  </w:style>
  <w:style w:type="character" w:customStyle="1" w:styleId="eop">
    <w:name w:val="eop"/>
    <w:basedOn w:val="DefaultParagraphFont"/>
    <w:rsid w:val="00F7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D4AE1-B96E-49E3-8962-491B69B692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2268DE-C13F-43FA-AEA1-AEA00B1FC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FF98657-E121-47FF-B4D8-7578032DF9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46BC60-1E9F-42D4-9DFD-BC4A0ADCE270}">
  <ds:schemaRefs>
    <ds:schemaRef ds:uri="http://purl.org/dc/elements/1.1/"/>
    <ds:schemaRef ds:uri="http://schemas.microsoft.com/office/2006/metadata/properties"/>
    <ds:schemaRef ds:uri="cdca2033-48df-47e2-864e-7fb9e7eaf84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723A5C78-2B13-405C-9C7D-2E227AF04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2085</Characters>
  <Application>Microsoft Office Word</Application>
  <DocSecurity>4</DocSecurity>
  <Lines>86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BRichardson</dc:creator>
  <cp:lastModifiedBy>Kristoff, Angel T</cp:lastModifiedBy>
  <cp:revision>2</cp:revision>
  <cp:lastPrinted>2013-08-14T14:45:00Z</cp:lastPrinted>
  <dcterms:created xsi:type="dcterms:W3CDTF">2023-09-28T19:03:00Z</dcterms:created>
  <dcterms:modified xsi:type="dcterms:W3CDTF">2023-09-28T19:03:00Z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e Info">
    <vt:lpwstr/>
  </property>
  <property fmtid="{D5CDD505-2E9C-101B-9397-08002B2CF9AE}" pid="3" name="ContentTypeId">
    <vt:lpwstr>0x0101006C3CF61C73A0374E86503AFAD1356AC4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2021-09-22T17:23:38Z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542380a2-3d19-4a90-a396-b1afd8ec6d89</vt:lpwstr>
  </property>
  <property fmtid="{D5CDD505-2E9C-101B-9397-08002B2CF9AE}" pid="10" name="MSIP_Label_67599526-06ca-49cc-9fa9-5307800a949a_ContentBits">
    <vt:lpwstr>0</vt:lpwstr>
  </property>
</Properties>
</file>