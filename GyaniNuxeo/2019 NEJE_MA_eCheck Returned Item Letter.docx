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6C93A" w14:textId="51D6A50A" w:rsidR="000C7902" w:rsidRDefault="00D76F8A" w:rsidP="000C7902">
      <w:pPr>
        <w:pStyle w:val="Header"/>
        <w:tabs>
          <w:tab w:val="clear" w:pos="4320"/>
          <w:tab w:val="clear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FB482" wp14:editId="0F7006CF">
                <wp:simplePos x="0" y="0"/>
                <wp:positionH relativeFrom="margin">
                  <wp:posOffset>-108000</wp:posOffset>
                </wp:positionH>
                <wp:positionV relativeFrom="paragraph">
                  <wp:posOffset>504425</wp:posOffset>
                </wp:positionV>
                <wp:extent cx="2686050" cy="23876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A5871" w14:textId="77777777" w:rsidR="00667F88" w:rsidRPr="00534156" w:rsidRDefault="00667F88" w:rsidP="00667F8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&lt;</w:t>
                            </w:r>
                            <w:r w:rsidRPr="00D27859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P.O. Box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30012</w:t>
                            </w:r>
                            <w:r w:rsidRPr="003B396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Pittsburgh, PA 15222-0330&gt;</w:t>
                            </w:r>
                          </w:p>
                          <w:p w14:paraId="428D4690" w14:textId="4E1A73D4" w:rsidR="000C7902" w:rsidRPr="001A2BAC" w:rsidRDefault="000C7902" w:rsidP="000C7902">
                            <w:pPr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FB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39.7pt;width:211.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" filled="f" stroked="f" strokecolor="white" strokeweight="1.25pt">
                <v:textbox>
                  <w:txbxContent>
                    <w:p w14:paraId="67DA5871" w14:textId="77777777" w:rsidR="00667F88" w:rsidRPr="00534156" w:rsidRDefault="00667F88" w:rsidP="00667F88">
                      <w:pPr>
                        <w:numPr>
                          <w:ilvl w:val="0"/>
                          <w:numId w:val="0"/>
                        </w:numPr>
                        <w:rPr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&lt;</w:t>
                      </w:r>
                      <w:r w:rsidRPr="00D27859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P.O. Box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30012</w:t>
                      </w:r>
                      <w:r w:rsidRPr="003B3963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Pittsburgh, PA 15222-0330&gt;</w:t>
                      </w:r>
                    </w:p>
                    <w:p w14:paraId="428D4690" w14:textId="4E1A73D4" w:rsidR="000C7902" w:rsidRPr="001A2BAC" w:rsidRDefault="000C7902" w:rsidP="000C7902">
                      <w:pPr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C50" w:rsidRPr="0054290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065CD" w:rsidRPr="008E76B7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2864AB3" wp14:editId="64EC753D">
            <wp:extent cx="2707200" cy="477680"/>
            <wp:effectExtent l="0" t="0" r="0" b="0"/>
            <wp:docPr id="5" name="Picture 5" descr="C:\Users\Z219605\Desktop\xxNewLogo\NEJE Logo_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219605\Desktop\xxNewLogo\NEJE Logo_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51" cy="4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C50">
        <w:tab/>
      </w:r>
      <w:r w:rsidR="00AB0C50" w:rsidRPr="009F759F">
        <w:t xml:space="preserve">                            </w:t>
      </w:r>
      <w:r w:rsidR="00AB0C50">
        <w:tab/>
      </w:r>
      <w:r w:rsidR="00AB0C50" w:rsidRPr="009F759F">
        <w:tab/>
        <w:t xml:space="preserve">      </w:t>
      </w:r>
      <w:r>
        <w:t xml:space="preserve">   </w:t>
      </w:r>
      <w:r w:rsidR="00AB0C50" w:rsidRPr="009F759F">
        <w:t xml:space="preserve">    </w:t>
      </w:r>
      <w:r w:rsidR="00AB0C50" w:rsidRPr="009F759F">
        <w:tab/>
      </w:r>
      <w:r w:rsidR="00AB0C50" w:rsidRPr="009F759F">
        <w:tab/>
      </w:r>
      <w:r w:rsidR="000C7902" w:rsidRPr="00EB04F6">
        <w:tab/>
      </w:r>
    </w:p>
    <w:p w14:paraId="4362B380" w14:textId="3BBCB8EF" w:rsidR="000C7902" w:rsidRPr="00EB04F6" w:rsidRDefault="000C7902" w:rsidP="000C7902">
      <w:pPr>
        <w:pStyle w:val="Header"/>
        <w:tabs>
          <w:tab w:val="clear" w:pos="4320"/>
          <w:tab w:val="clear" w:pos="8640"/>
        </w:tabs>
      </w:pPr>
    </w:p>
    <w:p w14:paraId="3B945151" w14:textId="77777777" w:rsidR="00D76F8A" w:rsidRDefault="00D76F8A" w:rsidP="00CC7E6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44005476" w14:textId="77777777" w:rsidR="00D76F8A" w:rsidRDefault="00D76F8A" w:rsidP="00CC7E6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C8D1209" w14:textId="705C701D" w:rsidR="00CC7E67" w:rsidRPr="00CC7E67" w:rsidRDefault="00CC7E67" w:rsidP="00D76F8A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C7E67">
        <w:rPr>
          <w:rFonts w:ascii="Arial" w:hAnsi="Arial" w:cs="Arial"/>
          <w:i w:val="0"/>
          <w:color w:val="auto"/>
          <w:sz w:val="22"/>
          <w:u w:val="none"/>
        </w:rPr>
        <w:t>&lt;First Name&gt; &lt;Last Name</w:t>
      </w:r>
      <w:r w:rsidR="00B351B0" w:rsidRPr="00CC7E67">
        <w:rPr>
          <w:rFonts w:ascii="Arial" w:hAnsi="Arial" w:cs="Arial"/>
          <w:i w:val="0"/>
          <w:color w:val="auto"/>
          <w:sz w:val="22"/>
          <w:u w:val="none"/>
        </w:rPr>
        <w:t xml:space="preserve">&gt; </w:t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="00D76F8A">
        <w:rPr>
          <w:rFonts w:ascii="Arial" w:hAnsi="Arial" w:cs="Arial"/>
          <w:i w:val="0"/>
          <w:color w:val="auto"/>
          <w:sz w:val="22"/>
          <w:u w:val="none"/>
        </w:rPr>
        <w:t xml:space="preserve">                  &lt;Date&gt;</w:t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 xml:space="preserve">  </w:t>
      </w:r>
      <w:r w:rsidR="00D76F8A">
        <w:rPr>
          <w:rFonts w:ascii="Arial" w:hAnsi="Arial" w:cs="Arial"/>
          <w:i w:val="0"/>
          <w:color w:val="auto"/>
          <w:sz w:val="22"/>
          <w:u w:val="none"/>
        </w:rPr>
        <w:t xml:space="preserve">            </w:t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 xml:space="preserve">  </w:t>
      </w:r>
      <w:r w:rsidR="00D76F8A">
        <w:rPr>
          <w:rFonts w:ascii="Arial" w:hAnsi="Arial" w:cs="Arial"/>
          <w:i w:val="0"/>
          <w:color w:val="auto"/>
          <w:sz w:val="22"/>
          <w:u w:val="none"/>
        </w:rPr>
        <w:t xml:space="preserve">   </w:t>
      </w:r>
    </w:p>
    <w:p w14:paraId="0AF9C9A0" w14:textId="66293C95" w:rsidR="00CC7E67" w:rsidRPr="00CC7E67" w:rsidRDefault="00CC7E67" w:rsidP="00CC7E6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C7E67">
        <w:rPr>
          <w:rFonts w:ascii="Arial" w:hAnsi="Arial" w:cs="Arial"/>
          <w:i w:val="0"/>
          <w:color w:val="auto"/>
          <w:sz w:val="22"/>
          <w:u w:val="none"/>
        </w:rPr>
        <w:t xml:space="preserve">&lt;Address1&gt;                                                           </w:t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ab/>
      </w:r>
      <w:r w:rsidR="00667F88" w:rsidRPr="003146DE">
        <w:rPr>
          <w:rFonts w:ascii="Arial" w:hAnsi="Arial" w:cs="Arial"/>
          <w:b/>
          <w:i w:val="0"/>
          <w:color w:val="auto"/>
          <w:sz w:val="22"/>
          <w:u w:val="none"/>
        </w:rPr>
        <w:t>Payment ID:</w:t>
      </w:r>
      <w:r w:rsidR="00667F88" w:rsidRPr="00941930"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CC7E67">
        <w:rPr>
          <w:rFonts w:ascii="Arial" w:hAnsi="Arial" w:cs="Arial"/>
          <w:i w:val="0"/>
          <w:color w:val="auto"/>
          <w:sz w:val="22"/>
          <w:u w:val="none"/>
        </w:rPr>
        <w:t>&lt;Member ID&gt;</w:t>
      </w:r>
    </w:p>
    <w:p w14:paraId="2BB8B73F" w14:textId="77777777" w:rsidR="00CC7E67" w:rsidRPr="00CC7E67" w:rsidRDefault="00CC7E67" w:rsidP="00CC7E6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C7E67">
        <w:rPr>
          <w:rFonts w:ascii="Arial" w:hAnsi="Arial" w:cs="Arial"/>
          <w:i w:val="0"/>
          <w:color w:val="auto"/>
          <w:sz w:val="22"/>
          <w:u w:val="none"/>
        </w:rPr>
        <w:t>&lt;Address2&gt;</w:t>
      </w:r>
    </w:p>
    <w:p w14:paraId="685AC799" w14:textId="77777777" w:rsidR="00CC7E67" w:rsidRPr="00CC7E67" w:rsidRDefault="00CC7E67" w:rsidP="00CC7E6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C7E67">
        <w:rPr>
          <w:rFonts w:ascii="Arial" w:hAnsi="Arial" w:cs="Arial"/>
          <w:i w:val="0"/>
          <w:color w:val="auto"/>
          <w:sz w:val="22"/>
          <w:u w:val="none"/>
        </w:rPr>
        <w:t>&lt;City&gt;, &lt;State&gt; &lt;Zip&gt;</w:t>
      </w:r>
    </w:p>
    <w:p w14:paraId="7DA81F01" w14:textId="77777777" w:rsidR="000C7902" w:rsidRPr="0029572A" w:rsidRDefault="000C7902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5BA752E" w14:textId="77777777" w:rsidR="000C7902" w:rsidRPr="0029572A" w:rsidRDefault="000C7902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29572A">
        <w:rPr>
          <w:rFonts w:ascii="Arial" w:hAnsi="Arial" w:cs="Arial"/>
          <w:i w:val="0"/>
          <w:color w:val="auto"/>
          <w:sz w:val="22"/>
          <w:u w:val="none"/>
        </w:rPr>
        <w:t>Dear &lt;First Name&gt; &lt;Last Name&gt;:</w:t>
      </w:r>
    </w:p>
    <w:p w14:paraId="4D2E3D74" w14:textId="77777777" w:rsidR="000C7902" w:rsidRPr="0029572A" w:rsidRDefault="000C7902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01F85985" w14:textId="77777777" w:rsidR="000C7902" w:rsidRPr="0029572A" w:rsidRDefault="000C7902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27234CA1" w14:textId="76662FFE" w:rsidR="00681C37" w:rsidRPr="00B047C6" w:rsidRDefault="00681C37" w:rsidP="00681C3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A36508">
        <w:rPr>
          <w:rFonts w:ascii="Arial" w:hAnsi="Arial" w:cs="Arial"/>
          <w:i w:val="0"/>
          <w:color w:val="auto"/>
          <w:sz w:val="22"/>
          <w:u w:val="none"/>
        </w:rPr>
        <w:t xml:space="preserve">Thank you for your membership in a Medicare prescription drug plan provided by </w:t>
      </w:r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926AC8">
        <w:rPr>
          <w:rFonts w:ascii="Arial" w:hAnsi="Arial" w:cs="Arial"/>
          <w:i w:val="0"/>
          <w:color w:val="auto"/>
          <w:sz w:val="22"/>
          <w:u w:val="none"/>
        </w:rPr>
        <w:t>MedicareRx</w:t>
      </w:r>
      <w:r w:rsidRPr="00926AC8">
        <w:rPr>
          <w:rFonts w:ascii="Arial" w:hAnsi="Arial" w:cs="Arial"/>
          <w:i w:val="0"/>
          <w:color w:val="auto"/>
          <w:sz w:val="22"/>
          <w:u w:val="none"/>
          <w:vertAlign w:val="superscript"/>
        </w:rPr>
        <w:t>SM</w:t>
      </w:r>
      <w:proofErr w:type="spellEnd"/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 (PDP)</w:t>
      </w:r>
      <w:r w:rsidRPr="00A36508">
        <w:rPr>
          <w:rFonts w:ascii="Arial" w:hAnsi="Arial" w:cs="Arial"/>
          <w:i w:val="0"/>
          <w:color w:val="auto"/>
          <w:sz w:val="22"/>
          <w:u w:val="none"/>
        </w:rPr>
        <w:t xml:space="preserve">.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Providing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you with quality service is important to us and we appreciate the opportunity to provide your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Medicare prescription drug coverage.</w:t>
      </w:r>
    </w:p>
    <w:p w14:paraId="103F889E" w14:textId="77777777" w:rsidR="00681C37" w:rsidRPr="00B047C6" w:rsidRDefault="00681C37" w:rsidP="00681C3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7068DDDA" w14:textId="77777777" w:rsidR="00681C37" w:rsidRDefault="00681C37" w:rsidP="00681C37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 review of our records indicates that you requested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 One-Time E-Check/ACH premium payment of &lt;$</w:t>
      </w:r>
      <w:proofErr w:type="spellStart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xxx.xx</w:t>
      </w:r>
      <w:proofErr w:type="spellEnd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&gt;.</w:t>
      </w: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However, 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the item was returned unpayable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by your bank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on &lt;Return Date&gt;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for one of the following reasons: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</w:t>
      </w:r>
    </w:p>
    <w:p w14:paraId="0213E6D7" w14:textId="77777777" w:rsidR="00681C37" w:rsidRDefault="00681C37" w:rsidP="00681C37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</w:p>
    <w:p w14:paraId="508B7649" w14:textId="77777777" w:rsidR="00681C37" w:rsidRDefault="00681C37" w:rsidP="00681C37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Account Closed/Frozen</w:t>
      </w:r>
    </w:p>
    <w:p w14:paraId="1145A07F" w14:textId="77777777" w:rsidR="00681C37" w:rsidRDefault="00681C37" w:rsidP="00681C37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Authorization Revoked by Customer/Payment Stopped</w:t>
      </w:r>
    </w:p>
    <w:p w14:paraId="372AE7AD" w14:textId="77777777" w:rsidR="00681C37" w:rsidRDefault="00681C37" w:rsidP="00681C37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Insufficient Funds</w:t>
      </w:r>
    </w:p>
    <w:p w14:paraId="0406B2E4" w14:textId="77777777" w:rsidR="00681C37" w:rsidRDefault="00681C37" w:rsidP="00681C37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Invalid Account Number/No Account/Unable to Locate</w:t>
      </w:r>
    </w:p>
    <w:p w14:paraId="10097C8B" w14:textId="77777777" w:rsidR="00681C37" w:rsidRPr="00356B73" w:rsidRDefault="00681C37" w:rsidP="00681C37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Other Reason</w:t>
      </w:r>
    </w:p>
    <w:p w14:paraId="56FB9E50" w14:textId="77777777" w:rsidR="00681C37" w:rsidRDefault="00681C37" w:rsidP="00681C3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0DF53749" w14:textId="77777777" w:rsidR="00681C37" w:rsidRDefault="00681C37" w:rsidP="00681C3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8739EE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Please note: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Your account has been adjusted for the amount of the returned E-Check/ACH payment. We provide multiple convenient options for you to pay your premiums. Please choose from one of the options below to complete your payment:</w:t>
      </w:r>
    </w:p>
    <w:p w14:paraId="7E0FE371" w14:textId="6250A20B" w:rsidR="00681C37" w:rsidRPr="00D24F77" w:rsidRDefault="00681C37" w:rsidP="00D24F7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429564E8" w14:textId="77777777" w:rsidR="00681C37" w:rsidRPr="00F419F4" w:rsidRDefault="00681C37" w:rsidP="00681C37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Mail in a payment using your invoice coupon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784CDFAF" w14:textId="5FBEA7DB" w:rsidR="00681C37" w:rsidRPr="00E74E61" w:rsidRDefault="00681C37" w:rsidP="00E74E61">
      <w:pPr>
        <w:numPr>
          <w:ilvl w:val="0"/>
          <w:numId w:val="4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Call Customer Care toll free at </w:t>
      </w:r>
      <w:r w:rsidR="00E74E61">
        <w:rPr>
          <w:rFonts w:ascii="Arial" w:hAnsi="Arial" w:cs="Arial"/>
          <w:i w:val="0"/>
          <w:color w:val="auto"/>
          <w:sz w:val="22"/>
          <w:szCs w:val="22"/>
          <w:u w:val="none"/>
        </w:rPr>
        <w:t>1-888-543-4917</w:t>
      </w:r>
      <w:r w:rsidRPr="00E74E61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, 24 hours a day, 7 days a week, (TTY </w:t>
      </w:r>
      <w:proofErr w:type="gramStart"/>
      <w:r w:rsidRPr="00E74E61">
        <w:rPr>
          <w:rFonts w:ascii="Arial" w:hAnsi="Arial" w:cs="Arial"/>
          <w:i w:val="0"/>
          <w:color w:val="auto"/>
          <w:sz w:val="22"/>
          <w:szCs w:val="22"/>
          <w:u w:val="none"/>
        </w:rPr>
        <w:t>users</w:t>
      </w:r>
      <w:proofErr w:type="gramEnd"/>
      <w:r w:rsidRPr="00E74E61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call 711) to make a payment using a credit card or bank account.  </w:t>
      </w:r>
    </w:p>
    <w:p w14:paraId="382E40C0" w14:textId="77777777" w:rsidR="00681C37" w:rsidRDefault="00681C37" w:rsidP="00681C37">
      <w:pPr>
        <w:numPr>
          <w:ilvl w:val="0"/>
          <w:numId w:val="0"/>
        </w:numPr>
        <w:ind w:left="360" w:hanging="360"/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6176C91C" w14:textId="77777777" w:rsidR="00681C37" w:rsidRDefault="00681C37" w:rsidP="00681C3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Paying your plan premium is easy and reliable when you enroll in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utomatic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P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ayments. You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r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plan premium is automatically deducted from your checking or savings account between the 8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and the 10</w:t>
      </w:r>
      <w:bookmarkStart w:id="0" w:name="_GoBack"/>
      <w:bookmarkEnd w:id="0"/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of each month.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If you wish to sign up for Automatic Payment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s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through your checking or savings account, please complete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and return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th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e enclosed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form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14B17EA0" w14:textId="77777777" w:rsidR="00681C37" w:rsidRDefault="00681C37" w:rsidP="00B351B0">
      <w:pPr>
        <w:numPr>
          <w:ilvl w:val="0"/>
          <w:numId w:val="0"/>
        </w:numPr>
        <w:rPr>
          <w:ins w:id="1" w:author="Bula-ay, Angelique" w:date="2018-04-24T15:42:00Z"/>
          <w:rFonts w:ascii="Arial" w:hAnsi="Arial" w:cs="Arial"/>
          <w:b/>
          <w:i w:val="0"/>
          <w:color w:val="5B9BD5" w:themeColor="accent1"/>
          <w:sz w:val="22"/>
          <w:szCs w:val="22"/>
        </w:rPr>
      </w:pPr>
    </w:p>
    <w:p w14:paraId="089EB76E" w14:textId="77777777" w:rsidR="00B351B0" w:rsidRPr="00EE0773" w:rsidRDefault="00B351B0" w:rsidP="00B351B0">
      <w:pPr>
        <w:numPr>
          <w:ilvl w:val="0"/>
          <w:numId w:val="0"/>
        </w:num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  <w:r w:rsidRPr="00EE0773"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  <w:t>Sincerely,</w:t>
      </w:r>
    </w:p>
    <w:p w14:paraId="4BEFB321" w14:textId="77777777" w:rsidR="00B351B0" w:rsidRDefault="00B351B0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45B7CD5C" w14:textId="0B45137F" w:rsidR="00471BFD" w:rsidRDefault="00B351B0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>
        <w:rPr>
          <w:rFonts w:ascii="Arial" w:hAnsi="Arial" w:cs="Arial"/>
          <w:i w:val="0"/>
          <w:color w:val="auto"/>
          <w:sz w:val="22"/>
          <w:u w:val="none"/>
        </w:rPr>
        <w:t>Blue MedicareRx</w:t>
      </w:r>
    </w:p>
    <w:p w14:paraId="374E0A21" w14:textId="77777777" w:rsidR="00471BFD" w:rsidRDefault="00471BFD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47E7674F" w14:textId="77777777" w:rsidR="00471BFD" w:rsidRDefault="00471BFD" w:rsidP="000C7902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54717FD2" w14:textId="77777777" w:rsidR="003065CD" w:rsidRPr="008E76B7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(PDP) is a Prescription Drug Plan with a Medicare Contr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act.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Value </w:t>
      </w:r>
      <w:proofErr w:type="gramStart"/>
      <w:r>
        <w:rPr>
          <w:rFonts w:ascii="Arial" w:hAnsi="Arial" w:cs="Arial"/>
          <w:i w:val="0"/>
          <w:color w:val="auto"/>
          <w:sz w:val="22"/>
          <w:u w:val="none"/>
        </w:rPr>
        <w:t>Plus</w:t>
      </w:r>
      <w:proofErr w:type="gramEnd"/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(PDP) and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Premier (PDP) are two Medicare Prescription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Drug Plans available to service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residents of Connecticut, Massachusetts, Rhode Island, and Vermont.</w:t>
      </w:r>
    </w:p>
    <w:p w14:paraId="21417C40" w14:textId="77777777" w:rsidR="003065CD" w:rsidRPr="008E76B7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Coverage is available to residents of the service area or members of an employer or union group and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separately issued by one of the following plans: Anthem Blue Cross® and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lastRenderedPageBreak/>
        <w:t>Shield® of Connecticut, Blue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Cross Blue Shield of Massachuse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tts, Blue Cross and Blue Shield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of 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hode Island, and Blue Cross and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Blue Shield of Vermont.</w:t>
      </w:r>
    </w:p>
    <w:p w14:paraId="6848585F" w14:textId="77777777" w:rsidR="003065CD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3A732C66" w14:textId="77777777" w:rsidR="003065CD" w:rsidRPr="008E76B7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Anthem Insurance Companies, Inc., Blue Cross and Blue Shie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ld of Massachusetts, Inc., Blue Cross &amp;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Shield of Rhode Island, and Blue Cross and Blue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Shield of Vermont are the legal entities which have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contracted as a joint enterprise with the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Centers for Medicare &amp; Medicaid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Services (CMS) and are th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risk-bearing entities for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</w:t>
      </w:r>
      <w:r>
        <w:rPr>
          <w:rFonts w:ascii="Arial" w:hAnsi="Arial" w:cs="Arial"/>
          <w:i w:val="0"/>
          <w:color w:val="auto"/>
          <w:sz w:val="22"/>
          <w:u w:val="none"/>
        </w:rPr>
        <w:t>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plans. The joint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enterpris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is a Medicare-approved Part 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Sponsor. Enro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llment in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depends on contract renewal.</w:t>
      </w:r>
    </w:p>
    <w:p w14:paraId="6F7B1081" w14:textId="77777777" w:rsidR="003065CD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5F3521B1" w14:textId="77777777" w:rsidR="003065CD" w:rsidRPr="009A6AE7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Independent Licensees of the Blue Cross and Blue Shield Association ®Regis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tered Marks of the Blue Cross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and Blue Shield Association. ®', SM, TM Regi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stered Marks and Trademarks are property of their respective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owners. ©2019 All Rights Reserved.</w:t>
      </w:r>
    </w:p>
    <w:p w14:paraId="145A74D2" w14:textId="77777777" w:rsidR="003065CD" w:rsidRPr="00D87D6C" w:rsidRDefault="003065CD" w:rsidP="003065CD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429B9569" w14:textId="18A386A7" w:rsidR="00CE0492" w:rsidRPr="0029572A" w:rsidRDefault="00CE0492" w:rsidP="003065CD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sectPr w:rsidR="00CE0492" w:rsidRPr="0029572A" w:rsidSect="0029572A">
      <w:footerReference w:type="default" r:id="rId9"/>
      <w:footerReference w:type="first" r:id="rId10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42D72" w14:textId="77777777" w:rsidR="00A255A6" w:rsidRDefault="00A255A6" w:rsidP="0029572A">
      <w:r>
        <w:separator/>
      </w:r>
    </w:p>
  </w:endnote>
  <w:endnote w:type="continuationSeparator" w:id="0">
    <w:p w14:paraId="2A4C9E58" w14:textId="77777777" w:rsidR="00A255A6" w:rsidRDefault="00A255A6" w:rsidP="0029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DCFA2" w14:textId="77777777" w:rsidR="0029572A" w:rsidRDefault="0029572A" w:rsidP="0029572A">
    <w:pPr>
      <w:pStyle w:val="Footer"/>
      <w:numPr>
        <w:ilvl w:val="0"/>
        <w:numId w:val="0"/>
      </w:num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9A782" w14:textId="7334525B" w:rsidR="0029572A" w:rsidRPr="00081625" w:rsidRDefault="00D76F8A" w:rsidP="00471BFD">
    <w:pPr>
      <w:pStyle w:val="Footer"/>
      <w:numPr>
        <w:ilvl w:val="0"/>
        <w:numId w:val="0"/>
      </w:numPr>
      <w:rPr>
        <w:i w:val="0"/>
        <w:color w:val="auto"/>
        <w:u w:val="none"/>
      </w:rPr>
    </w:pPr>
    <w:r w:rsidRPr="00081625">
      <w:rPr>
        <w:i w:val="0"/>
        <w:color w:val="auto"/>
        <w:u w:val="none"/>
      </w:rPr>
      <w:t>S2893_</w:t>
    </w:r>
    <w:r w:rsidR="004732ED" w:rsidRPr="00081625">
      <w:rPr>
        <w:i w:val="0"/>
        <w:color w:val="auto"/>
        <w:u w:val="none"/>
      </w:rPr>
      <w:t>1818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4882D" w14:textId="77777777" w:rsidR="00A255A6" w:rsidRDefault="00A255A6" w:rsidP="0029572A">
      <w:r>
        <w:separator/>
      </w:r>
    </w:p>
  </w:footnote>
  <w:footnote w:type="continuationSeparator" w:id="0">
    <w:p w14:paraId="7865C3B7" w14:textId="77777777" w:rsidR="00A255A6" w:rsidRDefault="00A255A6" w:rsidP="00295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D721D"/>
    <w:multiLevelType w:val="hybridMultilevel"/>
    <w:tmpl w:val="D716FA1C"/>
    <w:lvl w:ilvl="0" w:tplc="04090001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44F0"/>
    <w:multiLevelType w:val="hybridMultilevel"/>
    <w:tmpl w:val="673E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la-ay, Angelique">
    <w15:presenceInfo w15:providerId="AD" w15:userId="S-1-5-21-4258776639-1271169360-244890835-6690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02"/>
    <w:rsid w:val="00017840"/>
    <w:rsid w:val="00053696"/>
    <w:rsid w:val="00081625"/>
    <w:rsid w:val="000C7902"/>
    <w:rsid w:val="0015087B"/>
    <w:rsid w:val="001A1996"/>
    <w:rsid w:val="0029572A"/>
    <w:rsid w:val="003065CD"/>
    <w:rsid w:val="003B03D4"/>
    <w:rsid w:val="00471BFD"/>
    <w:rsid w:val="004732ED"/>
    <w:rsid w:val="004E448D"/>
    <w:rsid w:val="00581EBB"/>
    <w:rsid w:val="0058521B"/>
    <w:rsid w:val="00667F88"/>
    <w:rsid w:val="00681C37"/>
    <w:rsid w:val="00711A07"/>
    <w:rsid w:val="00A253D2"/>
    <w:rsid w:val="00A255A6"/>
    <w:rsid w:val="00AB0C50"/>
    <w:rsid w:val="00B351B0"/>
    <w:rsid w:val="00B85A3B"/>
    <w:rsid w:val="00BF0E43"/>
    <w:rsid w:val="00CC7E67"/>
    <w:rsid w:val="00CE0492"/>
    <w:rsid w:val="00D24F77"/>
    <w:rsid w:val="00D76F8A"/>
    <w:rsid w:val="00D81D72"/>
    <w:rsid w:val="00DA3447"/>
    <w:rsid w:val="00DB49C9"/>
    <w:rsid w:val="00E6237F"/>
    <w:rsid w:val="00E67778"/>
    <w:rsid w:val="00E74E61"/>
    <w:rsid w:val="00EB36DB"/>
    <w:rsid w:val="00F075B4"/>
    <w:rsid w:val="00F7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CADE"/>
  <w15:chartTrackingRefBased/>
  <w15:docId w15:val="{DB2D806D-6EDF-4DFA-8101-66088F53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902"/>
    <w:pPr>
      <w:numPr>
        <w:numId w:val="2"/>
      </w:numPr>
      <w:tabs>
        <w:tab w:val="num" w:pos="360"/>
      </w:tabs>
      <w:autoSpaceDE w:val="0"/>
      <w:autoSpaceDN w:val="0"/>
      <w:adjustRightInd w:val="0"/>
      <w:spacing w:after="0" w:line="240" w:lineRule="auto"/>
      <w:ind w:left="0" w:firstLine="0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7902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0C790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9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572A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72A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1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9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996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996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96"/>
    <w:rPr>
      <w:rFonts w:ascii="Segoe UI" w:eastAsia="Times New Roman" w:hAnsi="Segoe UI" w:cs="Segoe UI"/>
      <w:i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FD35-13BA-45A0-86DF-DF3BE18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Bula-ay, Angelique</dc:creator>
  <cp:keywords/>
  <dc:description/>
  <cp:lastModifiedBy>Bula-ay, Angelique</cp:lastModifiedBy>
  <cp:revision>7</cp:revision>
  <dcterms:created xsi:type="dcterms:W3CDTF">2018-04-24T22:44:00Z</dcterms:created>
  <dcterms:modified xsi:type="dcterms:W3CDTF">2019-01-28T17:14:00Z</dcterms:modified>
</cp:coreProperties>
</file>