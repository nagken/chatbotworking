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E981" w14:textId="01CFA224" w:rsidR="00524CDD" w:rsidRDefault="00707B0A" w:rsidP="00C00061">
      <w:pPr>
        <w:pStyle w:val="Heading1"/>
        <w:spacing w:after="0"/>
        <w:rPr>
          <w:rFonts w:ascii="Verdana" w:hAnsi="Verdana"/>
          <w:bCs/>
          <w:color w:val="auto"/>
          <w:sz w:val="36"/>
        </w:rPr>
      </w:pPr>
      <w:bookmarkStart w:id="0" w:name="_top"/>
      <w:bookmarkStart w:id="1" w:name="_Toc138146525"/>
      <w:bookmarkStart w:id="2" w:name="_Toc408799024"/>
      <w:bookmarkStart w:id="3" w:name="_Toc425778339"/>
      <w:bookmarkStart w:id="4" w:name="_Toc467071698"/>
      <w:bookmarkStart w:id="5" w:name="_Toc468437661"/>
      <w:bookmarkStart w:id="6" w:name="_Toc507502725"/>
      <w:bookmarkStart w:id="7" w:name="_Toc15974383"/>
      <w:bookmarkStart w:id="8" w:name="_Toc15974586"/>
      <w:bookmarkStart w:id="9" w:name="OLE_LINK6"/>
      <w:bookmarkEnd w:id="0"/>
      <w:r>
        <w:rPr>
          <w:rFonts w:ascii="Verdana" w:hAnsi="Verdana"/>
          <w:bCs/>
          <w:color w:val="auto"/>
          <w:sz w:val="36"/>
        </w:rPr>
        <w:t xml:space="preserve">Compass - </w:t>
      </w:r>
      <w:r w:rsidR="00055EC4">
        <w:rPr>
          <w:rFonts w:ascii="Verdana" w:hAnsi="Verdana"/>
          <w:bCs/>
          <w:color w:val="auto"/>
          <w:sz w:val="36"/>
        </w:rPr>
        <w:t xml:space="preserve">CCR </w:t>
      </w:r>
      <w:r w:rsidR="008D5E93">
        <w:rPr>
          <w:rFonts w:ascii="Verdana" w:hAnsi="Verdana"/>
          <w:bCs/>
          <w:color w:val="auto"/>
          <w:sz w:val="36"/>
        </w:rPr>
        <w:t>-</w:t>
      </w:r>
      <w:r w:rsidR="00055EC4">
        <w:rPr>
          <w:rFonts w:ascii="Verdana" w:hAnsi="Verdana"/>
          <w:bCs/>
          <w:color w:val="auto"/>
          <w:sz w:val="36"/>
        </w:rPr>
        <w:t xml:space="preserve"> Identifying and Handling </w:t>
      </w:r>
      <w:r w:rsidR="005F7B4F">
        <w:rPr>
          <w:rFonts w:ascii="Verdana" w:hAnsi="Verdana"/>
          <w:bCs/>
          <w:color w:val="auto"/>
          <w:sz w:val="36"/>
        </w:rPr>
        <w:t>Medicare</w:t>
      </w:r>
      <w:r w:rsidR="00B628B1">
        <w:rPr>
          <w:rFonts w:ascii="Verdana" w:hAnsi="Verdana"/>
          <w:bCs/>
          <w:color w:val="auto"/>
          <w:sz w:val="36"/>
        </w:rPr>
        <w:t xml:space="preserve"> </w:t>
      </w:r>
      <w:r w:rsidR="005F7B4F">
        <w:rPr>
          <w:rFonts w:ascii="Verdana" w:hAnsi="Verdana"/>
          <w:bCs/>
          <w:color w:val="auto"/>
          <w:sz w:val="36"/>
        </w:rPr>
        <w:t>Part</w:t>
      </w:r>
      <w:r w:rsidR="00B628B1">
        <w:rPr>
          <w:rFonts w:ascii="Verdana" w:hAnsi="Verdana"/>
          <w:bCs/>
          <w:color w:val="auto"/>
          <w:sz w:val="36"/>
        </w:rPr>
        <w:t xml:space="preserve"> </w:t>
      </w:r>
      <w:r w:rsidR="005F7B4F">
        <w:rPr>
          <w:rFonts w:ascii="Verdana" w:hAnsi="Verdana"/>
          <w:bCs/>
          <w:color w:val="auto"/>
          <w:sz w:val="36"/>
        </w:rPr>
        <w:t>B</w:t>
      </w:r>
      <w:r w:rsidR="00B628B1">
        <w:rPr>
          <w:rFonts w:ascii="Verdana" w:hAnsi="Verdana"/>
          <w:bCs/>
          <w:color w:val="auto"/>
          <w:sz w:val="36"/>
        </w:rPr>
        <w:t xml:space="preserve"> </w:t>
      </w:r>
      <w:r w:rsidR="005F7B4F">
        <w:rPr>
          <w:rFonts w:ascii="Verdana" w:hAnsi="Verdana"/>
          <w:bCs/>
          <w:color w:val="auto"/>
          <w:sz w:val="36"/>
        </w:rPr>
        <w:t>Call</w:t>
      </w:r>
      <w:r w:rsidR="00055EC4">
        <w:rPr>
          <w:rFonts w:ascii="Verdana" w:hAnsi="Verdana"/>
          <w:bCs/>
          <w:color w:val="auto"/>
          <w:sz w:val="36"/>
        </w:rPr>
        <w:t>s</w:t>
      </w:r>
      <w:bookmarkEnd w:id="1"/>
      <w:r w:rsidR="00B628B1">
        <w:rPr>
          <w:rFonts w:ascii="Verdana" w:hAnsi="Verdana"/>
          <w:bCs/>
          <w:color w:val="auto"/>
          <w:sz w:val="36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</w:p>
    <w:bookmarkEnd w:id="9"/>
    <w:p w14:paraId="4D1CEBFB" w14:textId="77777777" w:rsidR="00F6683E" w:rsidRPr="00F6683E" w:rsidRDefault="00F6683E" w:rsidP="00F6683E">
      <w:pPr>
        <w:pStyle w:val="Heading4"/>
      </w:pPr>
    </w:p>
    <w:p w14:paraId="6995C83C" w14:textId="77777777" w:rsidR="00961492" w:rsidRDefault="00C10DAA" w:rsidP="00961492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"1-2" \n \h \z \u </w:instrText>
      </w:r>
      <w:r>
        <w:rPr>
          <w:rFonts w:ascii="Verdana" w:hAnsi="Verdana"/>
        </w:rPr>
        <w:fldChar w:fldCharType="separate"/>
      </w:r>
      <w:hyperlink w:anchor="_Toc138146526" w:history="1">
        <w:r w:rsidR="00961492" w:rsidRPr="0016169A">
          <w:rPr>
            <w:rStyle w:val="Hyperlink"/>
            <w:rFonts w:ascii="Verdana" w:hAnsi="Verdana"/>
            <w:noProof/>
          </w:rPr>
          <w:t>General Information</w:t>
        </w:r>
      </w:hyperlink>
    </w:p>
    <w:p w14:paraId="322F8DA6" w14:textId="77777777" w:rsidR="00961492" w:rsidRDefault="00961492">
      <w:pPr>
        <w:pStyle w:val="TOC2"/>
        <w:rPr>
          <w:rFonts w:ascii="Calibri" w:hAnsi="Calibri"/>
          <w:noProof/>
          <w:sz w:val="22"/>
          <w:szCs w:val="22"/>
        </w:rPr>
      </w:pPr>
      <w:hyperlink w:anchor="_Toc138146527" w:history="1">
        <w:r w:rsidRPr="0016169A">
          <w:rPr>
            <w:rStyle w:val="Hyperlink"/>
            <w:rFonts w:ascii="Verdana" w:hAnsi="Verdana"/>
            <w:noProof/>
          </w:rPr>
          <w:t>Identifying Medicare B Eligible Beneficiaries</w:t>
        </w:r>
      </w:hyperlink>
    </w:p>
    <w:p w14:paraId="6559E9B3" w14:textId="77777777" w:rsidR="00961492" w:rsidRDefault="00961492">
      <w:pPr>
        <w:pStyle w:val="TOC2"/>
        <w:rPr>
          <w:rFonts w:ascii="Calibri" w:hAnsi="Calibri"/>
          <w:noProof/>
          <w:sz w:val="22"/>
          <w:szCs w:val="22"/>
        </w:rPr>
      </w:pPr>
      <w:hyperlink w:anchor="_Toc138146528" w:history="1">
        <w:r w:rsidRPr="0016169A">
          <w:rPr>
            <w:rStyle w:val="Hyperlink"/>
            <w:rFonts w:ascii="Verdana" w:hAnsi="Verdana"/>
            <w:noProof/>
          </w:rPr>
          <w:t>Handling a Medicare B Call</w:t>
        </w:r>
      </w:hyperlink>
    </w:p>
    <w:p w14:paraId="45677469" w14:textId="77777777" w:rsidR="00961492" w:rsidRDefault="00961492">
      <w:pPr>
        <w:pStyle w:val="TOC2"/>
        <w:rPr>
          <w:rFonts w:ascii="Calibri" w:hAnsi="Calibri"/>
          <w:noProof/>
          <w:sz w:val="22"/>
          <w:szCs w:val="22"/>
        </w:rPr>
      </w:pPr>
      <w:hyperlink w:anchor="_Toc138146529" w:history="1">
        <w:r w:rsidRPr="0016169A">
          <w:rPr>
            <w:rStyle w:val="Hyperlink"/>
            <w:rFonts w:ascii="Verdana" w:hAnsi="Verdana"/>
            <w:noProof/>
          </w:rPr>
          <w:t>Related Documents</w:t>
        </w:r>
      </w:hyperlink>
    </w:p>
    <w:p w14:paraId="2CE9A7B4" w14:textId="77777777" w:rsidR="006319B9" w:rsidRDefault="00C10DAA" w:rsidP="006367CC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1AD369C7" w14:textId="77777777" w:rsidR="00751CE2" w:rsidRDefault="00751CE2" w:rsidP="00751CE2">
      <w:pPr>
        <w:rPr>
          <w:rFonts w:ascii="Verdana" w:hAnsi="Verdana"/>
          <w:color w:val="000000"/>
        </w:rPr>
      </w:pPr>
    </w:p>
    <w:p w14:paraId="3B8DB269" w14:textId="77777777" w:rsidR="00751CE2" w:rsidRDefault="00751CE2" w:rsidP="00751CE2">
      <w:pPr>
        <w:rPr>
          <w:rFonts w:ascii="Verdana" w:hAnsi="Verdana"/>
          <w:color w:val="000000"/>
        </w:rPr>
      </w:pPr>
      <w:r w:rsidRPr="00751CE2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 </w:t>
      </w:r>
      <w:bookmarkStart w:id="10" w:name="OLE_LINK4"/>
      <w:bookmarkStart w:id="11" w:name="OLE_LINK5"/>
      <w:r>
        <w:rPr>
          <w:rFonts w:ascii="Verdana" w:hAnsi="Verdana"/>
          <w:color w:val="000000"/>
        </w:rPr>
        <w:t xml:space="preserve">This document details the steps to help a </w:t>
      </w:r>
      <w:r>
        <w:rPr>
          <w:rFonts w:ascii="Verdana" w:hAnsi="Verdana"/>
        </w:rPr>
        <w:t xml:space="preserve">Customer Care Representative (CCR) identify </w:t>
      </w:r>
      <w:r>
        <w:rPr>
          <w:rFonts w:ascii="Verdana" w:hAnsi="Verdana"/>
          <w:color w:val="000000"/>
        </w:rPr>
        <w:t xml:space="preserve">Medicare Part </w:t>
      </w:r>
      <w:r>
        <w:rPr>
          <w:rFonts w:ascii="Verdana" w:hAnsi="Verdana"/>
        </w:rPr>
        <w:t xml:space="preserve">B benefits and when to transfer calls to the </w:t>
      </w:r>
      <w:r>
        <w:rPr>
          <w:rFonts w:ascii="Verdana" w:hAnsi="Verdana"/>
          <w:color w:val="000000"/>
        </w:rPr>
        <w:t xml:space="preserve">Medicare Part </w:t>
      </w:r>
      <w:r>
        <w:rPr>
          <w:rFonts w:ascii="Verdana" w:hAnsi="Verdana"/>
        </w:rPr>
        <w:t>B team, when appropriate.</w:t>
      </w:r>
      <w:bookmarkEnd w:id="10"/>
      <w:r>
        <w:rPr>
          <w:rFonts w:ascii="Verdana" w:hAnsi="Verdana"/>
        </w:rPr>
        <w:t xml:space="preserve"> </w:t>
      </w:r>
    </w:p>
    <w:bookmarkEnd w:id="11"/>
    <w:p w14:paraId="46024C0C" w14:textId="77777777" w:rsidR="00751CE2" w:rsidRDefault="00751CE2" w:rsidP="006367CC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00488F" w14:paraId="7A226E20" w14:textId="77777777" w:rsidTr="00324E69">
        <w:tc>
          <w:tcPr>
            <w:tcW w:w="5000" w:type="pct"/>
            <w:shd w:val="clear" w:color="auto" w:fill="C0C0C0"/>
          </w:tcPr>
          <w:p w14:paraId="612C4365" w14:textId="77777777" w:rsidR="00806B9D" w:rsidRPr="00E6285A" w:rsidRDefault="00751CE2" w:rsidP="00E6285A">
            <w:pPr>
              <w:pStyle w:val="Heading2"/>
              <w:rPr>
                <w:rFonts w:ascii="Verdana" w:hAnsi="Verdana"/>
                <w:i w:val="0"/>
              </w:rPr>
            </w:pPr>
            <w:bookmarkStart w:id="12" w:name="_Overview"/>
            <w:bookmarkStart w:id="13" w:name="_Toc138146526"/>
            <w:bookmarkEnd w:id="12"/>
            <w:r>
              <w:rPr>
                <w:rFonts w:ascii="Verdana" w:hAnsi="Verdana"/>
                <w:i w:val="0"/>
              </w:rPr>
              <w:t>General Information</w:t>
            </w:r>
            <w:bookmarkEnd w:id="13"/>
            <w:r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5E7CC2C" w14:textId="77777777" w:rsidR="006715FA" w:rsidRDefault="006715FA" w:rsidP="006715FA">
      <w:pPr>
        <w:rPr>
          <w:rFonts w:ascii="Verdana" w:hAnsi="Verdana"/>
          <w:color w:val="000000"/>
        </w:rPr>
      </w:pPr>
      <w:r w:rsidRPr="0032034F">
        <w:rPr>
          <w:rFonts w:ascii="Verdana" w:hAnsi="Verdana"/>
          <w:color w:val="000000"/>
        </w:rPr>
        <w:t>Medicare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Part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B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(Medical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Insurance)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helps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cover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doctors'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services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and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outpatient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care.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It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also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covers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some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other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medical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services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that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Part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A</w:t>
      </w:r>
      <w:r w:rsidR="00B628B1">
        <w:rPr>
          <w:rFonts w:ascii="Verdana" w:hAnsi="Verdana"/>
          <w:color w:val="000000"/>
        </w:rPr>
        <w:t xml:space="preserve"> </w:t>
      </w:r>
      <w:r w:rsidR="00C27500" w:rsidRPr="0032034F">
        <w:rPr>
          <w:rFonts w:ascii="Verdana" w:hAnsi="Verdana"/>
          <w:color w:val="000000"/>
        </w:rPr>
        <w:t>does</w:t>
      </w:r>
      <w:r w:rsidR="00B628B1">
        <w:rPr>
          <w:rFonts w:ascii="Verdana" w:hAnsi="Verdana"/>
          <w:color w:val="000000"/>
        </w:rPr>
        <w:t xml:space="preserve"> </w:t>
      </w:r>
      <w:r w:rsidR="00C27500" w:rsidRPr="0032034F">
        <w:rPr>
          <w:rFonts w:ascii="Verdana" w:hAnsi="Verdana"/>
          <w:color w:val="000000"/>
        </w:rPr>
        <w:t>not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cover,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such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as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some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of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the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services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of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physical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and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occupational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therapists,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and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some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home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health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care.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Part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B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helps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pay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for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these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covered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services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and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supplies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when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they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are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medically</w:t>
      </w:r>
      <w:r w:rsidR="00B628B1">
        <w:rPr>
          <w:rFonts w:ascii="Verdana" w:hAnsi="Verdana"/>
          <w:color w:val="000000"/>
        </w:rPr>
        <w:t xml:space="preserve"> </w:t>
      </w:r>
      <w:r w:rsidRPr="0032034F">
        <w:rPr>
          <w:rFonts w:ascii="Verdana" w:hAnsi="Verdana"/>
          <w:color w:val="000000"/>
        </w:rPr>
        <w:t>necessary.</w:t>
      </w:r>
    </w:p>
    <w:p w14:paraId="789061EA" w14:textId="77777777" w:rsidR="00744492" w:rsidRDefault="00744492" w:rsidP="006367CC">
      <w:pPr>
        <w:rPr>
          <w:rFonts w:ascii="Verdana" w:hAnsi="Verdana"/>
          <w:color w:val="000000"/>
        </w:rPr>
      </w:pPr>
    </w:p>
    <w:p w14:paraId="5609351C" w14:textId="77777777" w:rsidR="00200637" w:rsidRDefault="00744492" w:rsidP="00744492">
      <w:pPr>
        <w:rPr>
          <w:rFonts w:ascii="Verdana" w:hAnsi="Verdana"/>
        </w:rPr>
      </w:pPr>
      <w:r w:rsidRPr="00D12539">
        <w:rPr>
          <w:rFonts w:ascii="Verdana" w:hAnsi="Verdana"/>
          <w:b/>
        </w:rPr>
        <w:t>Note</w:t>
      </w:r>
      <w:r w:rsidR="00200637">
        <w:rPr>
          <w:rFonts w:ascii="Verdana" w:hAnsi="Verdana"/>
          <w:b/>
        </w:rPr>
        <w:t>s</w:t>
      </w:r>
      <w:r w:rsidRPr="00766509">
        <w:rPr>
          <w:rFonts w:ascii="Verdana" w:hAnsi="Verdana"/>
          <w:b/>
          <w:bCs/>
        </w:rPr>
        <w:t>:</w:t>
      </w:r>
      <w:r w:rsidR="00B628B1">
        <w:rPr>
          <w:rFonts w:ascii="Verdana" w:hAnsi="Verdana"/>
        </w:rPr>
        <w:t xml:space="preserve"> </w:t>
      </w:r>
    </w:p>
    <w:p w14:paraId="3A474A9D" w14:textId="77777777" w:rsidR="00744492" w:rsidRDefault="00744492" w:rsidP="00200637">
      <w:pPr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>The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Medicare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B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team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is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pa</w:t>
      </w:r>
      <w:r w:rsidR="00491512">
        <w:rPr>
          <w:rFonts w:ascii="Verdana" w:hAnsi="Verdana"/>
        </w:rPr>
        <w:t>rt</w:t>
      </w:r>
      <w:r w:rsidR="00B628B1">
        <w:rPr>
          <w:rFonts w:ascii="Verdana" w:hAnsi="Verdana"/>
        </w:rPr>
        <w:t xml:space="preserve"> </w:t>
      </w:r>
      <w:r w:rsidR="00491512">
        <w:rPr>
          <w:rFonts w:ascii="Verdana" w:hAnsi="Verdana"/>
        </w:rPr>
        <w:t>of</w:t>
      </w:r>
      <w:r w:rsidR="00B628B1">
        <w:rPr>
          <w:rFonts w:ascii="Verdana" w:hAnsi="Verdana"/>
        </w:rPr>
        <w:t xml:space="preserve"> </w:t>
      </w:r>
      <w:r w:rsidR="000B1E14">
        <w:rPr>
          <w:rFonts w:ascii="Verdana" w:hAnsi="Verdana"/>
        </w:rPr>
        <w:t>the</w:t>
      </w:r>
      <w:r w:rsidR="00B628B1">
        <w:rPr>
          <w:rFonts w:ascii="Verdana" w:hAnsi="Verdana"/>
        </w:rPr>
        <w:t xml:space="preserve"> </w:t>
      </w:r>
      <w:r w:rsidR="000B1E14">
        <w:rPr>
          <w:rFonts w:ascii="Verdana" w:hAnsi="Verdana"/>
        </w:rPr>
        <w:t>PBM</w:t>
      </w:r>
      <w:r w:rsidR="00B628B1">
        <w:rPr>
          <w:rFonts w:ascii="Verdana" w:hAnsi="Verdana"/>
        </w:rPr>
        <w:t xml:space="preserve"> </w:t>
      </w:r>
      <w:r w:rsidR="00491512">
        <w:rPr>
          <w:rFonts w:ascii="Verdana" w:hAnsi="Verdana"/>
        </w:rPr>
        <w:t>and</w:t>
      </w:r>
      <w:r w:rsidR="00B628B1">
        <w:rPr>
          <w:rFonts w:ascii="Verdana" w:hAnsi="Verdana"/>
        </w:rPr>
        <w:t xml:space="preserve"> </w:t>
      </w:r>
      <w:r w:rsidR="00491512">
        <w:rPr>
          <w:rFonts w:ascii="Verdana" w:hAnsi="Verdana"/>
        </w:rPr>
        <w:t>not</w:t>
      </w:r>
      <w:r w:rsidR="00B628B1">
        <w:rPr>
          <w:rFonts w:ascii="Verdana" w:hAnsi="Verdana"/>
        </w:rPr>
        <w:t xml:space="preserve"> </w:t>
      </w:r>
      <w:r w:rsidR="00491512">
        <w:rPr>
          <w:rFonts w:ascii="Verdana" w:hAnsi="Verdana"/>
        </w:rPr>
        <w:t>CMS/1</w:t>
      </w:r>
      <w:r w:rsidRPr="00B830CF">
        <w:rPr>
          <w:rFonts w:ascii="Verdana" w:hAnsi="Verdana"/>
        </w:rPr>
        <w:t>-800-MEDICARE</w:t>
      </w:r>
      <w:r w:rsidR="00B628B1">
        <w:rPr>
          <w:rFonts w:ascii="Verdana" w:hAnsi="Verdana"/>
        </w:rPr>
        <w:t xml:space="preserve"> </w:t>
      </w:r>
      <w:r w:rsidRPr="00B830CF">
        <w:rPr>
          <w:rFonts w:ascii="Verdana" w:hAnsi="Verdana"/>
        </w:rPr>
        <w:t>(1-800-633-4227)</w:t>
      </w:r>
      <w:r>
        <w:rPr>
          <w:rFonts w:ascii="Verdana" w:hAnsi="Verdana"/>
        </w:rPr>
        <w:t>.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Questions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related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‘red/white/blue’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card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or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durable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medical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equipment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should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be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referred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CMS.</w:t>
      </w:r>
    </w:p>
    <w:p w14:paraId="5C0641E6" w14:textId="44DBD17F" w:rsidR="00035DD0" w:rsidRDefault="00386DF0" w:rsidP="00200637">
      <w:pPr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  <w:color w:val="000000"/>
        </w:rPr>
        <w:t>Customer</w:t>
      </w:r>
      <w:r w:rsidR="00B628B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Care</w:t>
      </w:r>
      <w:r w:rsidR="00B628B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Representatives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cannot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file</w:t>
      </w:r>
      <w:r w:rsidR="00B628B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Medicare</w:t>
      </w:r>
      <w:r w:rsidR="00B628B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Part</w:t>
      </w:r>
      <w:r w:rsidR="00B628B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B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grievances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on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behalf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of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beneficiaries.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To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file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a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grievance,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the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beneficiary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must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contact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1-800-MEDICARE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(1-800-633-4227).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For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Commercial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beneficiaries,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to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file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a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complaint,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submit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the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appropriate</w:t>
      </w:r>
      <w:r w:rsidR="00B628B1">
        <w:rPr>
          <w:rFonts w:ascii="Verdana" w:hAnsi="Verdana"/>
          <w:color w:val="000000"/>
        </w:rPr>
        <w:t xml:space="preserve"> </w:t>
      </w:r>
      <w:r w:rsidR="00707B0A">
        <w:rPr>
          <w:rFonts w:ascii="Verdana" w:hAnsi="Verdana"/>
          <w:color w:val="000000"/>
        </w:rPr>
        <w:t>Support</w:t>
      </w:r>
      <w:r w:rsidR="00B628B1">
        <w:rPr>
          <w:rFonts w:ascii="Verdana" w:hAnsi="Verdana"/>
          <w:color w:val="000000"/>
        </w:rPr>
        <w:t xml:space="preserve"> </w:t>
      </w:r>
      <w:r w:rsidR="00035DD0">
        <w:rPr>
          <w:rFonts w:ascii="Verdana" w:hAnsi="Verdana"/>
          <w:color w:val="000000"/>
        </w:rPr>
        <w:t>Task.</w:t>
      </w:r>
    </w:p>
    <w:p w14:paraId="771AFEBA" w14:textId="4000CCE1" w:rsidR="00DE1479" w:rsidRDefault="00200637" w:rsidP="00200637">
      <w:pPr>
        <w:numPr>
          <w:ilvl w:val="0"/>
          <w:numId w:val="24"/>
        </w:numPr>
        <w:rPr>
          <w:rFonts w:ascii="Verdana" w:hAnsi="Verdana"/>
          <w:color w:val="000000"/>
        </w:rPr>
      </w:pPr>
      <w:r w:rsidRPr="00200637">
        <w:rPr>
          <w:rFonts w:ascii="Verdana" w:hAnsi="Verdana"/>
          <w:color w:val="000000"/>
        </w:rPr>
        <w:t>All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Med-B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Conflicts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with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a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PSC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conflict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b/>
          <w:color w:val="000000"/>
        </w:rPr>
        <w:t>MUST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be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called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on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to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the</w:t>
      </w:r>
      <w:r w:rsidR="00B628B1">
        <w:rPr>
          <w:rFonts w:ascii="Verdana" w:hAnsi="Verdana"/>
          <w:color w:val="000000"/>
        </w:rPr>
        <w:t xml:space="preserve"> </w:t>
      </w:r>
      <w:r w:rsidR="00C27500">
        <w:rPr>
          <w:rFonts w:ascii="Verdana" w:hAnsi="Verdana"/>
          <w:color w:val="000000"/>
        </w:rPr>
        <w:t>beneficiary</w:t>
      </w:r>
      <w:r w:rsidRPr="00200637">
        <w:rPr>
          <w:rFonts w:ascii="Verdana" w:hAnsi="Verdana"/>
          <w:color w:val="000000"/>
        </w:rPr>
        <w:t>/patient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to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identify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exact/estimated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amount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of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medication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on</w:t>
      </w:r>
      <w:r w:rsidR="00B628B1">
        <w:rPr>
          <w:rFonts w:ascii="Verdana" w:hAnsi="Verdana"/>
          <w:color w:val="000000"/>
        </w:rPr>
        <w:t xml:space="preserve"> </w:t>
      </w:r>
      <w:r w:rsidRPr="00200637">
        <w:rPr>
          <w:rFonts w:ascii="Verdana" w:hAnsi="Verdana"/>
          <w:color w:val="000000"/>
        </w:rPr>
        <w:t>hand.</w:t>
      </w:r>
    </w:p>
    <w:p w14:paraId="61AB0E2B" w14:textId="77777777" w:rsidR="00C27500" w:rsidRDefault="00C27500" w:rsidP="006367CC">
      <w:pPr>
        <w:rPr>
          <w:rFonts w:ascii="Verdana" w:hAnsi="Verdana"/>
        </w:rPr>
      </w:pPr>
    </w:p>
    <w:p w14:paraId="7A4B7756" w14:textId="6A472D2F" w:rsidR="00744492" w:rsidRDefault="00744492" w:rsidP="006367CC">
      <w:pPr>
        <w:rPr>
          <w:rFonts w:ascii="Verdana" w:hAnsi="Verdana"/>
        </w:rPr>
      </w:pPr>
      <w:r>
        <w:rPr>
          <w:rFonts w:ascii="Verdana" w:hAnsi="Verdana"/>
        </w:rPr>
        <w:t>Refer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following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work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instruction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for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appropriate</w:t>
      </w:r>
      <w:r w:rsidR="00B628B1">
        <w:rPr>
          <w:rFonts w:ascii="Verdana" w:hAnsi="Verdana"/>
        </w:rPr>
        <w:t xml:space="preserve"> </w:t>
      </w:r>
      <w:r>
        <w:rPr>
          <w:rFonts w:ascii="Verdana" w:hAnsi="Verdana"/>
        </w:rPr>
        <w:t>guidelines:</w:t>
      </w:r>
      <w:r w:rsidR="00B628B1">
        <w:rPr>
          <w:rFonts w:ascii="Verdana" w:hAnsi="Verdana"/>
        </w:rPr>
        <w:t xml:space="preserve">  </w:t>
      </w:r>
      <w:r w:rsidR="00B628B1">
        <w:fldChar w:fldCharType="begin"/>
      </w:r>
      <w:ins w:id="14" w:author="Kristoff, Angel T" w:date="2025-08-26T13:34:00Z" w16du:dateUtc="2025-08-26T17:34:00Z">
        <w:r w:rsidR="000A1298">
          <w:instrText>HYPERLINK "C:\\Users\\C337799\\Downloads\\CMS-2-026165"</w:instrText>
        </w:r>
      </w:ins>
      <w:del w:id="15" w:author="Kristoff, Angel T" w:date="2025-08-26T13:34:00Z" w16du:dateUtc="2025-08-26T17:34:00Z">
        <w:r w:rsidR="00B628B1" w:rsidDel="000A1298">
          <w:delInstrText>HYPERLINK "CMS-2-026165"</w:delInstrText>
        </w:r>
      </w:del>
      <w:ins w:id="16" w:author="Kristoff, Angel T" w:date="2025-08-26T13:34:00Z" w16du:dateUtc="2025-08-26T17:34:00Z"/>
      <w:r w:rsidR="00B628B1">
        <w:fldChar w:fldCharType="separate"/>
      </w:r>
      <w:r w:rsidR="00B628B1">
        <w:rPr>
          <w:rStyle w:val="Hyperlink"/>
          <w:rFonts w:ascii="Verdana" w:hAnsi="Verdana"/>
        </w:rPr>
        <w:t>Approved Referral Guidelines to Medicare and Social Security</w:t>
      </w:r>
      <w:r w:rsidR="00B628B1">
        <w:fldChar w:fldCharType="end"/>
      </w:r>
      <w:r w:rsidR="00B628B1">
        <w:rPr>
          <w:rFonts w:ascii="Verdana" w:hAnsi="Verdana"/>
        </w:rPr>
        <w:t>.</w:t>
      </w:r>
    </w:p>
    <w:p w14:paraId="3C2E17C7" w14:textId="77777777" w:rsidR="00A24ED6" w:rsidRDefault="00A24ED6" w:rsidP="006367CC">
      <w:pPr>
        <w:rPr>
          <w:rFonts w:ascii="Verdana" w:hAnsi="Verdana"/>
          <w:color w:val="000000"/>
        </w:rPr>
      </w:pPr>
    </w:p>
    <w:p w14:paraId="4A8A5A77" w14:textId="77777777" w:rsidR="003E599F" w:rsidRDefault="00A24ED6" w:rsidP="003E599F">
      <w:pPr>
        <w:pStyle w:val="ListParagraph"/>
        <w:numPr>
          <w:ilvl w:val="0"/>
          <w:numId w:val="40"/>
        </w:numPr>
        <w:rPr>
          <w:rFonts w:ascii="Verdana" w:hAnsi="Verdana"/>
          <w:noProof/>
        </w:rPr>
      </w:pPr>
      <w:r w:rsidRPr="003E599F">
        <w:rPr>
          <w:rFonts w:ascii="Verdana" w:hAnsi="Verdana"/>
          <w:noProof/>
        </w:rPr>
        <w:t>Low</w:t>
      </w:r>
      <w:r w:rsidR="00B628B1" w:rsidRPr="003E599F">
        <w:rPr>
          <w:rFonts w:ascii="Verdana" w:hAnsi="Verdana"/>
          <w:noProof/>
        </w:rPr>
        <w:t xml:space="preserve"> </w:t>
      </w:r>
      <w:r w:rsidRPr="003E599F">
        <w:rPr>
          <w:rFonts w:ascii="Verdana" w:hAnsi="Verdana"/>
          <w:noProof/>
        </w:rPr>
        <w:t>Income</w:t>
      </w:r>
      <w:r w:rsidR="00B628B1" w:rsidRPr="003E599F">
        <w:rPr>
          <w:rFonts w:ascii="Verdana" w:hAnsi="Verdana"/>
          <w:noProof/>
        </w:rPr>
        <w:t xml:space="preserve"> </w:t>
      </w:r>
      <w:r w:rsidRPr="003E599F">
        <w:rPr>
          <w:rFonts w:ascii="Verdana" w:hAnsi="Verdana"/>
          <w:noProof/>
        </w:rPr>
        <w:t>Cost</w:t>
      </w:r>
      <w:r w:rsidR="00B628B1" w:rsidRPr="003E599F">
        <w:rPr>
          <w:rFonts w:ascii="Verdana" w:hAnsi="Verdana"/>
          <w:noProof/>
        </w:rPr>
        <w:t xml:space="preserve"> </w:t>
      </w:r>
      <w:r w:rsidRPr="003E599F">
        <w:rPr>
          <w:rFonts w:ascii="Verdana" w:hAnsi="Verdana"/>
          <w:noProof/>
        </w:rPr>
        <w:t>Share</w:t>
      </w:r>
      <w:r w:rsidR="00B628B1" w:rsidRPr="003E599F">
        <w:rPr>
          <w:rFonts w:ascii="Verdana" w:hAnsi="Verdana"/>
          <w:noProof/>
        </w:rPr>
        <w:t xml:space="preserve"> </w:t>
      </w:r>
      <w:r w:rsidRPr="003E599F">
        <w:rPr>
          <w:rFonts w:ascii="Verdana" w:hAnsi="Verdana"/>
          <w:noProof/>
        </w:rPr>
        <w:t>(LICS)</w:t>
      </w:r>
      <w:r w:rsidR="00B628B1" w:rsidRPr="003E599F">
        <w:rPr>
          <w:rFonts w:ascii="Verdana" w:hAnsi="Verdana"/>
          <w:noProof/>
        </w:rPr>
        <w:t xml:space="preserve"> </w:t>
      </w:r>
      <w:r w:rsidRPr="003E599F">
        <w:rPr>
          <w:rFonts w:ascii="Verdana" w:hAnsi="Verdana"/>
          <w:noProof/>
        </w:rPr>
        <w:t>does</w:t>
      </w:r>
      <w:r w:rsidR="00B628B1" w:rsidRPr="003E599F">
        <w:rPr>
          <w:rFonts w:ascii="Verdana" w:hAnsi="Verdana"/>
          <w:noProof/>
        </w:rPr>
        <w:t xml:space="preserve"> </w:t>
      </w:r>
      <w:r w:rsidRPr="003E599F">
        <w:rPr>
          <w:rFonts w:ascii="Verdana" w:hAnsi="Verdana"/>
          <w:b/>
          <w:noProof/>
        </w:rPr>
        <w:t>NOT</w:t>
      </w:r>
      <w:r w:rsidR="00B628B1" w:rsidRPr="003E599F">
        <w:rPr>
          <w:rFonts w:ascii="Verdana" w:hAnsi="Verdana"/>
          <w:b/>
          <w:noProof/>
        </w:rPr>
        <w:t xml:space="preserve"> </w:t>
      </w:r>
      <w:r w:rsidRPr="003E599F">
        <w:rPr>
          <w:rFonts w:ascii="Verdana" w:hAnsi="Verdana"/>
          <w:noProof/>
        </w:rPr>
        <w:t>apply</w:t>
      </w:r>
      <w:r w:rsidR="00B628B1" w:rsidRPr="003E599F">
        <w:rPr>
          <w:rFonts w:ascii="Verdana" w:hAnsi="Verdana"/>
          <w:noProof/>
        </w:rPr>
        <w:t xml:space="preserve"> </w:t>
      </w:r>
      <w:r w:rsidRPr="003E599F">
        <w:rPr>
          <w:rFonts w:ascii="Verdana" w:hAnsi="Verdana"/>
          <w:noProof/>
        </w:rPr>
        <w:t>to</w:t>
      </w:r>
      <w:r w:rsidR="00B628B1" w:rsidRPr="003E599F">
        <w:rPr>
          <w:rFonts w:ascii="Verdana" w:hAnsi="Verdana"/>
          <w:noProof/>
        </w:rPr>
        <w:t xml:space="preserve"> </w:t>
      </w:r>
      <w:r w:rsidRPr="003E599F">
        <w:rPr>
          <w:rFonts w:ascii="Verdana" w:hAnsi="Verdana"/>
          <w:noProof/>
        </w:rPr>
        <w:t>Medicare</w:t>
      </w:r>
      <w:r w:rsidR="00B628B1" w:rsidRPr="003E599F">
        <w:rPr>
          <w:rFonts w:ascii="Verdana" w:hAnsi="Verdana"/>
          <w:noProof/>
        </w:rPr>
        <w:t xml:space="preserve"> </w:t>
      </w:r>
      <w:r w:rsidRPr="003E599F">
        <w:rPr>
          <w:rFonts w:ascii="Verdana" w:hAnsi="Verdana"/>
          <w:noProof/>
        </w:rPr>
        <w:t>B.</w:t>
      </w:r>
      <w:r w:rsidR="00EF42EF" w:rsidRPr="003E599F">
        <w:rPr>
          <w:rFonts w:ascii="Verdana" w:hAnsi="Verdana"/>
          <w:noProof/>
        </w:rPr>
        <w:t xml:space="preserve"> </w:t>
      </w:r>
    </w:p>
    <w:p w14:paraId="2C7D6422" w14:textId="77777777" w:rsidR="003E599F" w:rsidRDefault="003E599F" w:rsidP="003E599F">
      <w:pPr>
        <w:pStyle w:val="ListParagraph"/>
        <w:rPr>
          <w:rFonts w:ascii="Verdana" w:hAnsi="Verdana"/>
          <w:noProof/>
        </w:rPr>
      </w:pPr>
    </w:p>
    <w:p w14:paraId="4F52F8BF" w14:textId="6E180C39" w:rsidR="00A24ED6" w:rsidRPr="007A0922" w:rsidRDefault="00EF42EF" w:rsidP="007A0922">
      <w:pPr>
        <w:pStyle w:val="ListParagraph"/>
        <w:numPr>
          <w:ilvl w:val="0"/>
          <w:numId w:val="40"/>
        </w:numPr>
        <w:rPr>
          <w:rFonts w:ascii="Verdana" w:hAnsi="Verdana"/>
          <w:noProof/>
        </w:rPr>
      </w:pPr>
      <w:r w:rsidRPr="003E599F">
        <w:rPr>
          <w:rFonts w:ascii="Verdana" w:hAnsi="Verdana"/>
          <w:noProof/>
        </w:rPr>
        <w:t>To determine Medicare Part B</w:t>
      </w:r>
      <w:r w:rsidR="007A0922">
        <w:rPr>
          <w:rFonts w:ascii="Verdana" w:hAnsi="Verdana"/>
          <w:noProof/>
        </w:rPr>
        <w:t xml:space="preserve"> Eligibility</w:t>
      </w:r>
      <w:r w:rsidR="003E599F" w:rsidRPr="003E599F">
        <w:rPr>
          <w:rFonts w:ascii="Verdana" w:hAnsi="Verdana"/>
          <w:noProof/>
        </w:rPr>
        <w:t>, a test claim must be r</w:t>
      </w:r>
      <w:r w:rsidR="00D47270">
        <w:rPr>
          <w:rFonts w:ascii="Verdana" w:hAnsi="Verdana"/>
          <w:noProof/>
        </w:rPr>
        <w:t>u</w:t>
      </w:r>
      <w:r w:rsidR="003E599F" w:rsidRPr="003E599F">
        <w:rPr>
          <w:rFonts w:ascii="Verdana" w:hAnsi="Verdana"/>
          <w:noProof/>
        </w:rPr>
        <w:t>n.</w:t>
      </w:r>
      <w:r w:rsidR="00B628B1" w:rsidRPr="003E599F">
        <w:rPr>
          <w:rFonts w:ascii="Verdana" w:hAnsi="Verdana"/>
          <w:noProof/>
        </w:rPr>
        <w:t xml:space="preserve"> </w:t>
      </w:r>
      <w:r w:rsidRPr="007A0922">
        <w:rPr>
          <w:rFonts w:ascii="Verdana" w:hAnsi="Verdana"/>
          <w:color w:val="000000"/>
        </w:rPr>
        <w:t xml:space="preserve">Compass does </w:t>
      </w:r>
      <w:r w:rsidRPr="007A0922">
        <w:rPr>
          <w:rFonts w:ascii="Verdana" w:hAnsi="Verdana"/>
          <w:b/>
          <w:bCs/>
          <w:color w:val="000000"/>
        </w:rPr>
        <w:t>NOT</w:t>
      </w:r>
      <w:r w:rsidRPr="007A0922">
        <w:rPr>
          <w:rFonts w:ascii="Verdana" w:hAnsi="Verdana"/>
          <w:color w:val="000000"/>
        </w:rPr>
        <w:t xml:space="preserve"> display Medicare Part B information under the </w:t>
      </w:r>
      <w:r w:rsidRPr="00D34BCB">
        <w:rPr>
          <w:rFonts w:ascii="Verdana" w:hAnsi="Verdana"/>
          <w:b/>
          <w:bCs/>
          <w:color w:val="000000"/>
        </w:rPr>
        <w:t>Mail Rx</w:t>
      </w:r>
      <w:r w:rsidRPr="007A0922">
        <w:rPr>
          <w:rFonts w:ascii="Verdana" w:hAnsi="Verdana"/>
          <w:color w:val="000000"/>
        </w:rPr>
        <w:t xml:space="preserve"> tab.</w:t>
      </w:r>
    </w:p>
    <w:p w14:paraId="3D1D8DDB" w14:textId="77777777" w:rsidR="00082881" w:rsidRDefault="00082881" w:rsidP="006367CC">
      <w:pPr>
        <w:rPr>
          <w:rFonts w:ascii="Verdana" w:hAnsi="Verdana"/>
        </w:rPr>
      </w:pPr>
      <w:bookmarkStart w:id="17" w:name="_Rationale_"/>
      <w:bookmarkEnd w:id="17"/>
    </w:p>
    <w:p w14:paraId="31D7D590" w14:textId="77777777" w:rsidR="00806B9D" w:rsidRDefault="00F240C8" w:rsidP="006367CC">
      <w:pPr>
        <w:jc w:val="right"/>
        <w:rPr>
          <w:rFonts w:ascii="Verdana" w:hAnsi="Verdana"/>
        </w:rPr>
      </w:pPr>
      <w:hyperlink w:anchor="_top" w:history="1">
        <w:r w:rsidRPr="00F240C8">
          <w:rPr>
            <w:rStyle w:val="Hyperlink"/>
            <w:rFonts w:ascii="Verdana" w:hAnsi="Verdana"/>
          </w:rPr>
          <w:t>Top</w:t>
        </w:r>
        <w:r w:rsidR="00B628B1">
          <w:rPr>
            <w:rStyle w:val="Hyperlink"/>
            <w:rFonts w:ascii="Verdana" w:hAnsi="Verdana"/>
          </w:rPr>
          <w:t xml:space="preserve"> </w:t>
        </w:r>
        <w:r w:rsidRPr="00F240C8">
          <w:rPr>
            <w:rStyle w:val="Hyperlink"/>
            <w:rFonts w:ascii="Verdana" w:hAnsi="Verdana"/>
          </w:rPr>
          <w:t>of</w:t>
        </w:r>
        <w:r w:rsidR="00B628B1">
          <w:rPr>
            <w:rStyle w:val="Hyperlink"/>
            <w:rFonts w:ascii="Verdana" w:hAnsi="Verdana"/>
          </w:rPr>
          <w:t xml:space="preserve"> </w:t>
        </w:r>
        <w:r w:rsidRPr="00F240C8">
          <w:rPr>
            <w:rStyle w:val="Hyperlink"/>
            <w:rFonts w:ascii="Verdana" w:hAnsi="Verdana"/>
          </w:rPr>
          <w:t>the</w:t>
        </w:r>
        <w:r w:rsidR="00B628B1">
          <w:rPr>
            <w:rStyle w:val="Hyperlink"/>
            <w:rFonts w:ascii="Verdana" w:hAnsi="Verdana"/>
          </w:rPr>
          <w:t xml:space="preserve"> </w:t>
        </w:r>
        <w:r w:rsidRPr="00F240C8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B7724" w:rsidRPr="0000488F" w14:paraId="779A489B" w14:textId="77777777" w:rsidTr="0000488F">
        <w:tc>
          <w:tcPr>
            <w:tcW w:w="5000" w:type="pct"/>
            <w:shd w:val="clear" w:color="auto" w:fill="C0C0C0"/>
          </w:tcPr>
          <w:p w14:paraId="4028C855" w14:textId="77777777" w:rsidR="00BB7724" w:rsidRPr="00E6285A" w:rsidRDefault="00BB7724" w:rsidP="00C27500">
            <w:pPr>
              <w:pStyle w:val="Heading2"/>
              <w:rPr>
                <w:rFonts w:ascii="Verdana" w:hAnsi="Verdana"/>
                <w:i w:val="0"/>
              </w:rPr>
            </w:pPr>
            <w:bookmarkStart w:id="18" w:name="_Identifying_Medicare_B"/>
            <w:bookmarkStart w:id="19" w:name="_Toc138146527"/>
            <w:bookmarkEnd w:id="18"/>
            <w:r w:rsidRPr="00E6285A">
              <w:rPr>
                <w:rFonts w:ascii="Verdana" w:hAnsi="Verdana"/>
                <w:i w:val="0"/>
              </w:rPr>
              <w:t>Identifying</w:t>
            </w:r>
            <w:r w:rsidR="00B628B1">
              <w:rPr>
                <w:rFonts w:ascii="Verdana" w:hAnsi="Verdana"/>
                <w:i w:val="0"/>
              </w:rPr>
              <w:t xml:space="preserve"> </w:t>
            </w:r>
            <w:r w:rsidRPr="00E6285A">
              <w:rPr>
                <w:rFonts w:ascii="Verdana" w:hAnsi="Verdana"/>
                <w:i w:val="0"/>
              </w:rPr>
              <w:t>Medicare</w:t>
            </w:r>
            <w:r w:rsidR="00B628B1">
              <w:rPr>
                <w:rFonts w:ascii="Verdana" w:hAnsi="Verdana"/>
                <w:i w:val="0"/>
              </w:rPr>
              <w:t xml:space="preserve"> </w:t>
            </w:r>
            <w:r w:rsidRPr="00E6285A">
              <w:rPr>
                <w:rFonts w:ascii="Verdana" w:hAnsi="Verdana"/>
                <w:i w:val="0"/>
              </w:rPr>
              <w:t>B</w:t>
            </w:r>
            <w:r w:rsidR="00B628B1">
              <w:rPr>
                <w:rFonts w:ascii="Verdana" w:hAnsi="Verdana"/>
                <w:i w:val="0"/>
              </w:rPr>
              <w:t xml:space="preserve"> </w:t>
            </w:r>
            <w:r w:rsidR="00905B4B" w:rsidRPr="00E6285A">
              <w:rPr>
                <w:rFonts w:ascii="Verdana" w:hAnsi="Verdana"/>
                <w:i w:val="0"/>
              </w:rPr>
              <w:t>Eligible</w:t>
            </w:r>
            <w:r w:rsidR="00B628B1">
              <w:rPr>
                <w:rFonts w:ascii="Verdana" w:hAnsi="Verdana"/>
                <w:i w:val="0"/>
              </w:rPr>
              <w:t xml:space="preserve"> </w:t>
            </w:r>
            <w:r w:rsidR="00C27500">
              <w:rPr>
                <w:rFonts w:ascii="Verdana" w:hAnsi="Verdana"/>
                <w:i w:val="0"/>
              </w:rPr>
              <w:t>Beneficiaries</w:t>
            </w:r>
            <w:bookmarkEnd w:id="19"/>
          </w:p>
        </w:tc>
      </w:tr>
    </w:tbl>
    <w:p w14:paraId="5DD43D0F" w14:textId="3ED2031D" w:rsidR="00744492" w:rsidRDefault="002B2C4D" w:rsidP="006367CC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Follow these steps in </w:t>
      </w:r>
      <w:r w:rsidR="00707B0A">
        <w:rPr>
          <w:rFonts w:ascii="Verdana" w:hAnsi="Verdana"/>
          <w:b/>
          <w:color w:val="000000"/>
        </w:rPr>
        <w:t>Compass</w:t>
      </w:r>
      <w:r w:rsidR="00B628B1">
        <w:rPr>
          <w:rFonts w:ascii="Verdana" w:hAnsi="Verdana"/>
          <w:color w:val="000000"/>
        </w:rPr>
        <w:t xml:space="preserve"> </w:t>
      </w:r>
      <w:r w:rsidR="00744492">
        <w:rPr>
          <w:rFonts w:ascii="Verdana" w:hAnsi="Verdana"/>
          <w:color w:val="000000"/>
        </w:rPr>
        <w:t>and</w:t>
      </w:r>
      <w:r w:rsidR="00B628B1">
        <w:rPr>
          <w:rFonts w:ascii="Verdana" w:hAnsi="Verdana"/>
          <w:color w:val="000000"/>
        </w:rPr>
        <w:t xml:space="preserve"> </w:t>
      </w:r>
      <w:r w:rsidR="00744492">
        <w:rPr>
          <w:rFonts w:ascii="Verdana" w:hAnsi="Verdana"/>
          <w:color w:val="000000"/>
        </w:rPr>
        <w:t>the</w:t>
      </w:r>
      <w:r w:rsidR="00B628B1">
        <w:rPr>
          <w:rFonts w:ascii="Verdana" w:hAnsi="Verdana"/>
          <w:color w:val="000000"/>
        </w:rPr>
        <w:t xml:space="preserve"> </w:t>
      </w:r>
      <w:r w:rsidR="00744492">
        <w:rPr>
          <w:rFonts w:ascii="Verdana" w:hAnsi="Verdana"/>
          <w:color w:val="000000"/>
        </w:rPr>
        <w:t>CIF</w:t>
      </w:r>
      <w:r w:rsidR="00B628B1">
        <w:rPr>
          <w:rFonts w:ascii="Verdana" w:hAnsi="Verdana"/>
          <w:color w:val="000000"/>
        </w:rPr>
        <w:t xml:space="preserve"> </w:t>
      </w:r>
      <w:r w:rsidR="00BB7724" w:rsidRPr="008B5738">
        <w:rPr>
          <w:rFonts w:ascii="Verdana" w:hAnsi="Verdana"/>
          <w:color w:val="000000"/>
        </w:rPr>
        <w:t>to</w:t>
      </w:r>
      <w:r w:rsidR="00B628B1">
        <w:rPr>
          <w:rFonts w:ascii="Verdana" w:hAnsi="Verdana"/>
          <w:color w:val="000000"/>
        </w:rPr>
        <w:t xml:space="preserve"> </w:t>
      </w:r>
      <w:r w:rsidR="00BB7724" w:rsidRPr="008B5738">
        <w:rPr>
          <w:rFonts w:ascii="Verdana" w:hAnsi="Verdana"/>
          <w:color w:val="000000"/>
        </w:rPr>
        <w:t>help</w:t>
      </w:r>
      <w:r w:rsidR="00B628B1">
        <w:rPr>
          <w:rFonts w:ascii="Verdana" w:hAnsi="Verdana"/>
          <w:color w:val="000000"/>
        </w:rPr>
        <w:t xml:space="preserve"> </w:t>
      </w:r>
      <w:r w:rsidR="00BB7724" w:rsidRPr="008B5738">
        <w:rPr>
          <w:rFonts w:ascii="Verdana" w:hAnsi="Verdana"/>
          <w:color w:val="000000"/>
        </w:rPr>
        <w:t>CCRs</w:t>
      </w:r>
      <w:r w:rsidR="00B628B1">
        <w:rPr>
          <w:rFonts w:ascii="Verdana" w:hAnsi="Verdana"/>
          <w:color w:val="000000"/>
        </w:rPr>
        <w:t xml:space="preserve"> </w:t>
      </w:r>
      <w:r w:rsidR="00BB7724" w:rsidRPr="008B5738">
        <w:rPr>
          <w:rFonts w:ascii="Verdana" w:hAnsi="Verdana"/>
          <w:color w:val="000000"/>
        </w:rPr>
        <w:t>identify</w:t>
      </w:r>
      <w:r w:rsidR="00B628B1">
        <w:rPr>
          <w:rFonts w:ascii="Verdana" w:hAnsi="Verdana"/>
          <w:color w:val="000000"/>
        </w:rPr>
        <w:t xml:space="preserve"> </w:t>
      </w:r>
      <w:r w:rsidR="00BB7724" w:rsidRPr="008B5738">
        <w:rPr>
          <w:rFonts w:ascii="Verdana" w:hAnsi="Verdana"/>
          <w:color w:val="000000"/>
        </w:rPr>
        <w:t>Medicare</w:t>
      </w:r>
      <w:r w:rsidR="00B628B1">
        <w:rPr>
          <w:rFonts w:ascii="Verdana" w:hAnsi="Verdana"/>
          <w:color w:val="000000"/>
        </w:rPr>
        <w:t xml:space="preserve"> </w:t>
      </w:r>
      <w:r w:rsidR="00BB7724" w:rsidRPr="008B5738">
        <w:rPr>
          <w:rFonts w:ascii="Verdana" w:hAnsi="Verdana"/>
          <w:color w:val="000000"/>
        </w:rPr>
        <w:t>B</w:t>
      </w:r>
      <w:r w:rsidR="00B628B1">
        <w:rPr>
          <w:rFonts w:ascii="Verdana" w:hAnsi="Verdana"/>
          <w:color w:val="000000"/>
        </w:rPr>
        <w:t xml:space="preserve"> </w:t>
      </w:r>
      <w:r w:rsidR="00905B4B">
        <w:rPr>
          <w:rFonts w:ascii="Verdana" w:hAnsi="Verdana"/>
          <w:color w:val="000000"/>
        </w:rPr>
        <w:t>eligible</w:t>
      </w:r>
      <w:r w:rsidR="00B628B1">
        <w:rPr>
          <w:rFonts w:ascii="Verdana" w:hAnsi="Verdana"/>
          <w:color w:val="000000"/>
        </w:rPr>
        <w:t xml:space="preserve"> </w:t>
      </w:r>
      <w:r w:rsidR="00C27500">
        <w:rPr>
          <w:rFonts w:ascii="Verdana" w:hAnsi="Verdana"/>
          <w:color w:val="000000"/>
        </w:rPr>
        <w:t>beneficiaries</w:t>
      </w:r>
      <w:r w:rsidR="00BB7724" w:rsidRPr="008B5738">
        <w:rPr>
          <w:rFonts w:ascii="Verdana" w:hAnsi="Verdana"/>
          <w:color w:val="000000"/>
        </w:rPr>
        <w:t>.</w:t>
      </w:r>
    </w:p>
    <w:p w14:paraId="32374FC7" w14:textId="77777777" w:rsidR="00491512" w:rsidRDefault="00491512" w:rsidP="006367CC">
      <w:pPr>
        <w:rPr>
          <w:rFonts w:ascii="Verdana" w:hAnsi="Verdana"/>
          <w:b/>
          <w:color w:val="000000"/>
        </w:rPr>
      </w:pPr>
    </w:p>
    <w:p w14:paraId="5C3B5F6D" w14:textId="3AE9E9DB" w:rsidR="00C46744" w:rsidRDefault="00C46744" w:rsidP="00C46744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CIF will indicate if the plan is an MAPD Plan.</w:t>
      </w:r>
      <w:r w:rsidR="00D47270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Refer to the following sections in the CIF for MAPD information:</w:t>
      </w:r>
    </w:p>
    <w:p w14:paraId="6CC8C6F7" w14:textId="77777777" w:rsidR="00C46744" w:rsidRDefault="00C46744" w:rsidP="00C46744">
      <w:pPr>
        <w:numPr>
          <w:ilvl w:val="0"/>
          <w:numId w:val="39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Client name description </w:t>
      </w:r>
    </w:p>
    <w:p w14:paraId="6D85E0EC" w14:textId="77777777" w:rsidR="00C46744" w:rsidRDefault="00C46744" w:rsidP="00C46744">
      <w:pPr>
        <w:numPr>
          <w:ilvl w:val="0"/>
          <w:numId w:val="39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Need to Know</w:t>
      </w:r>
    </w:p>
    <w:p w14:paraId="4412ACDA" w14:textId="77777777" w:rsidR="00C46744" w:rsidRDefault="00C46744" w:rsidP="00C46744">
      <w:pPr>
        <w:numPr>
          <w:ilvl w:val="0"/>
          <w:numId w:val="39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Plan Design Highlights</w:t>
      </w:r>
    </w:p>
    <w:p w14:paraId="1B7E0F6C" w14:textId="77777777" w:rsidR="00C46744" w:rsidRDefault="00C46744" w:rsidP="00C46744">
      <w:pPr>
        <w:rPr>
          <w:rFonts w:ascii="Verdana" w:hAnsi="Verdana"/>
          <w:color w:val="000000"/>
        </w:rPr>
      </w:pPr>
    </w:p>
    <w:p w14:paraId="49849F20" w14:textId="0FB908F5" w:rsidR="00276731" w:rsidRDefault="000A1298" w:rsidP="006367CC">
      <w:pPr>
        <w:rPr>
          <w:rFonts w:ascii="Verdana" w:hAnsi="Verdana"/>
          <w:color w:val="000000"/>
        </w:rPr>
      </w:pPr>
      <w:r>
        <w:pict w14:anchorId="1AC4E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" o:spid="_x0000_i1025" type="#_x0000_t75" style="width:18.75pt;height:15.75pt;visibility:visible">
            <v:imagedata r:id="rId11" o:title=""/>
          </v:shape>
        </w:pict>
      </w:r>
      <w:r w:rsidR="00C46744">
        <w:rPr>
          <w:rFonts w:ascii="Verdana" w:hAnsi="Verdana"/>
          <w:noProof/>
        </w:rPr>
        <w:t xml:space="preserve">  </w:t>
      </w:r>
      <w:r w:rsidR="00C46744">
        <w:rPr>
          <w:rFonts w:ascii="Verdana" w:hAnsi="Verdana"/>
          <w:b/>
          <w:color w:val="000000"/>
        </w:rPr>
        <w:t>Note</w:t>
      </w:r>
      <w:proofErr w:type="gramStart"/>
      <w:r w:rsidR="00C46744">
        <w:rPr>
          <w:rFonts w:ascii="Verdana" w:hAnsi="Verdana"/>
          <w:b/>
          <w:color w:val="000000"/>
        </w:rPr>
        <w:t>:</w:t>
      </w:r>
      <w:r w:rsidR="00C46744">
        <w:rPr>
          <w:rFonts w:ascii="Verdana" w:hAnsi="Verdana"/>
          <w:color w:val="000000"/>
        </w:rPr>
        <w:t xml:space="preserve">  If</w:t>
      </w:r>
      <w:proofErr w:type="gramEnd"/>
      <w:r w:rsidR="00C46744">
        <w:rPr>
          <w:rFonts w:ascii="Verdana" w:hAnsi="Verdana"/>
          <w:color w:val="000000"/>
        </w:rPr>
        <w:t xml:space="preserve"> the client is an MAPD plan, calls should NOT be transferred to the Medicare Part B team, as these claims are processed through the plan and not separately by Medicare B. </w:t>
      </w:r>
    </w:p>
    <w:p w14:paraId="0EFC4B48" w14:textId="3F904CBD" w:rsidR="00744492" w:rsidRPr="00744492" w:rsidRDefault="00744492" w:rsidP="006367CC">
      <w:pPr>
        <w:rPr>
          <w:rFonts w:ascii="Verdana" w:hAnsi="Verdana"/>
          <w:b/>
          <w:color w:val="000000"/>
        </w:rPr>
      </w:pPr>
    </w:p>
    <w:p w14:paraId="21F845CC" w14:textId="707D219F" w:rsidR="00BB7724" w:rsidRPr="008B5738" w:rsidRDefault="00A15D35" w:rsidP="006367CC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Verifying Medicare Part B Eligibility information in </w:t>
      </w:r>
      <w:r w:rsidRPr="00A15D35">
        <w:rPr>
          <w:rFonts w:ascii="Verdana" w:hAnsi="Verdana"/>
          <w:b/>
          <w:bCs/>
          <w:color w:val="000000"/>
        </w:rPr>
        <w:t>Compass</w:t>
      </w:r>
      <w:r>
        <w:rPr>
          <w:rFonts w:ascii="Verdana" w:hAnsi="Verdana"/>
          <w:color w:val="000000"/>
        </w:rPr>
        <w:t>:</w:t>
      </w:r>
    </w:p>
    <w:p w14:paraId="128CFF09" w14:textId="77777777" w:rsidR="00BB7724" w:rsidRDefault="00BB7724" w:rsidP="00C3278E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12255"/>
      </w:tblGrid>
      <w:tr w:rsidR="00FD0575" w14:paraId="3D441897" w14:textId="77777777" w:rsidTr="00FD0575"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F2A59FE" w14:textId="77777777" w:rsidR="00FD0575" w:rsidRDefault="00FD05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6CB3886" w14:textId="77777777" w:rsidR="00FD0575" w:rsidRDefault="00FD05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FD0575" w14:paraId="53823AEE" w14:textId="77777777" w:rsidTr="00FD0575"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1D43" w14:textId="77777777" w:rsidR="00FD0575" w:rsidRDefault="00FD05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8D54" w14:textId="741FBE1A" w:rsidR="00FD0575" w:rsidRDefault="00FD0575">
            <w:pPr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Run a </w:t>
            </w:r>
            <w:r>
              <w:rPr>
                <w:rFonts w:ascii="Verdana" w:hAnsi="Verdana"/>
                <w:b/>
                <w:bCs/>
                <w:color w:val="000000"/>
              </w:rPr>
              <w:t>Test Claim</w:t>
            </w:r>
            <w:r>
              <w:rPr>
                <w:rFonts w:ascii="Verdana" w:hAnsi="Verdana"/>
                <w:color w:val="000000"/>
              </w:rPr>
              <w:t xml:space="preserve">, refer to </w:t>
            </w:r>
            <w:r>
              <w:fldChar w:fldCharType="begin"/>
            </w:r>
            <w:ins w:id="20" w:author="Kristoff, Angel T" w:date="2025-08-26T13:34:00Z" w16du:dateUtc="2025-08-26T17:34:00Z">
              <w:r w:rsidR="000A1298">
                <w:instrText>HYPERLINK "C:\\Users\\C337799\\Downloads\\TSRC-PROD-050041"</w:instrText>
              </w:r>
            </w:ins>
            <w:del w:id="21" w:author="Kristoff, Angel T" w:date="2025-08-26T13:34:00Z" w16du:dateUtc="2025-08-26T17:34:00Z">
              <w:r w:rsidDel="000A1298">
                <w:delInstrText>HYPERLINK "TSRC-PROD-050041"</w:delInstrText>
              </w:r>
            </w:del>
            <w:ins w:id="22" w:author="Kristoff, Angel T" w:date="2025-08-26T13:34:00Z" w16du:dateUtc="2025-08-26T17:34:00Z"/>
            <w:r>
              <w:fldChar w:fldCharType="separate"/>
            </w:r>
            <w:r w:rsidRPr="00FD0575">
              <w:rPr>
                <w:rStyle w:val="Hyperlink"/>
                <w:rFonts w:ascii="Verdana" w:hAnsi="Verdana"/>
              </w:rPr>
              <w:t>Compass - Test Claims</w:t>
            </w:r>
            <w:r>
              <w:fldChar w:fldCharType="end"/>
            </w:r>
            <w:r>
              <w:rPr>
                <w:rFonts w:ascii="Verdana" w:hAnsi="Verdana"/>
                <w:color w:val="000000"/>
              </w:rPr>
              <w:t>.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557D77E7" w14:textId="77777777" w:rsidR="00FD0575" w:rsidRDefault="00FD0575">
            <w:pPr>
              <w:rPr>
                <w:rFonts w:ascii="Verdana" w:hAnsi="Verdana"/>
                <w:b/>
                <w:bCs/>
                <w:color w:val="000000"/>
              </w:rPr>
            </w:pPr>
          </w:p>
          <w:p w14:paraId="496DAF16" w14:textId="48B4A728" w:rsidR="00FD0575" w:rsidRPr="00FD0575" w:rsidRDefault="00FD0575" w:rsidP="00FD0575">
            <w:pPr>
              <w:pStyle w:val="ListParagraph"/>
              <w:numPr>
                <w:ilvl w:val="0"/>
                <w:numId w:val="41"/>
              </w:numPr>
              <w:rPr>
                <w:rFonts w:ascii="Verdana" w:hAnsi="Verdana"/>
                <w:color w:val="000000"/>
              </w:rPr>
            </w:pPr>
            <w:r w:rsidRPr="00FD0575">
              <w:rPr>
                <w:rFonts w:ascii="Verdana" w:hAnsi="Verdana"/>
                <w:color w:val="000000"/>
              </w:rPr>
              <w:t xml:space="preserve">If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Pr="00FD0575">
              <w:rPr>
                <w:rFonts w:ascii="Verdana" w:hAnsi="Verdana"/>
                <w:color w:val="000000"/>
              </w:rPr>
              <w:t xml:space="preserve">claim shows </w:t>
            </w:r>
            <w:r w:rsidR="00073EB8">
              <w:rPr>
                <w:rFonts w:ascii="Verdana" w:hAnsi="Verdana"/>
                <w:b/>
                <w:bCs/>
                <w:color w:val="000000"/>
              </w:rPr>
              <w:t>Accepted</w:t>
            </w:r>
            <w:r w:rsidRPr="00FD0575">
              <w:rPr>
                <w:rFonts w:ascii="Verdana" w:hAnsi="Verdana"/>
                <w:color w:val="000000"/>
              </w:rPr>
              <w:t xml:space="preserve">, assist the </w:t>
            </w:r>
            <w:r w:rsidR="0016494D">
              <w:rPr>
                <w:rFonts w:ascii="Verdana" w:hAnsi="Verdana"/>
                <w:color w:val="000000"/>
              </w:rPr>
              <w:t>beneficiary</w:t>
            </w:r>
            <w:r w:rsidRPr="00FD0575">
              <w:rPr>
                <w:rFonts w:ascii="Verdana" w:hAnsi="Verdana"/>
                <w:color w:val="000000"/>
              </w:rPr>
              <w:t xml:space="preserve"> as normal.</w:t>
            </w:r>
          </w:p>
          <w:p w14:paraId="0FE2C2E0" w14:textId="77777777" w:rsidR="00FD0575" w:rsidRDefault="00FD0575">
            <w:pPr>
              <w:rPr>
                <w:rFonts w:ascii="Verdana" w:hAnsi="Verdana"/>
                <w:color w:val="000000"/>
              </w:rPr>
            </w:pPr>
          </w:p>
          <w:p w14:paraId="095AC3BA" w14:textId="557D8D8F" w:rsidR="00FD0575" w:rsidRPr="00FD0575" w:rsidRDefault="00FD0575" w:rsidP="00FD0575">
            <w:pPr>
              <w:pStyle w:val="ListParagraph"/>
              <w:numPr>
                <w:ilvl w:val="0"/>
                <w:numId w:val="41"/>
              </w:numPr>
              <w:rPr>
                <w:rFonts w:ascii="Verdana" w:hAnsi="Verdana"/>
                <w:color w:val="000000"/>
              </w:rPr>
            </w:pPr>
            <w:r w:rsidRPr="00FD0575">
              <w:rPr>
                <w:rFonts w:ascii="Verdana" w:hAnsi="Verdana"/>
                <w:color w:val="000000"/>
              </w:rPr>
              <w:t xml:space="preserve">If the claim </w:t>
            </w:r>
            <w:r w:rsidR="00073EB8">
              <w:rPr>
                <w:rFonts w:ascii="Verdana" w:hAnsi="Verdana"/>
                <w:b/>
                <w:bCs/>
                <w:color w:val="000000"/>
              </w:rPr>
              <w:t>Rejected</w:t>
            </w:r>
            <w:r w:rsidRPr="00FD0575">
              <w:rPr>
                <w:rFonts w:ascii="Verdana" w:hAnsi="Verdana"/>
                <w:color w:val="000000"/>
              </w:rPr>
              <w:t xml:space="preserve">, proceed to the next step. </w:t>
            </w:r>
          </w:p>
          <w:p w14:paraId="7A135A75" w14:textId="77777777" w:rsidR="00FD0575" w:rsidRDefault="00FD0575">
            <w:pPr>
              <w:rPr>
                <w:rFonts w:ascii="Verdana" w:hAnsi="Verdana"/>
                <w:color w:val="000000"/>
              </w:rPr>
            </w:pPr>
          </w:p>
        </w:tc>
      </w:tr>
      <w:tr w:rsidR="00FD0575" w14:paraId="31CE6DD8" w14:textId="77777777" w:rsidTr="00FD0575"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A330" w14:textId="77777777" w:rsidR="00FD0575" w:rsidRDefault="00FD057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4367" w14:textId="51D72DC6" w:rsidR="00FD0575" w:rsidRDefault="00FD0575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the </w:t>
            </w:r>
            <w:r w:rsidRPr="0016494D">
              <w:rPr>
                <w:rFonts w:ascii="Verdana" w:hAnsi="Verdana"/>
                <w:b/>
                <w:bCs/>
                <w:color w:val="000000"/>
              </w:rPr>
              <w:t xml:space="preserve">Reject </w:t>
            </w:r>
            <w:r w:rsidR="00052943">
              <w:rPr>
                <w:rFonts w:ascii="Verdana" w:hAnsi="Verdana"/>
                <w:b/>
                <w:bCs/>
                <w:color w:val="000000"/>
              </w:rPr>
              <w:t xml:space="preserve"># </w:t>
            </w:r>
            <w:r w:rsidR="00052943">
              <w:rPr>
                <w:rFonts w:ascii="Verdana" w:hAnsi="Verdana"/>
                <w:color w:val="000000"/>
              </w:rPr>
              <w:t>hyperlink</w:t>
            </w:r>
            <w:r>
              <w:rPr>
                <w:rFonts w:ascii="Verdana" w:hAnsi="Verdana"/>
                <w:color w:val="000000"/>
              </w:rPr>
              <w:t xml:space="preserve"> in the </w:t>
            </w:r>
            <w:r w:rsidR="00052943">
              <w:rPr>
                <w:rFonts w:ascii="Verdana" w:hAnsi="Verdana"/>
                <w:b/>
                <w:bCs/>
                <w:color w:val="000000"/>
              </w:rPr>
              <w:t>M</w:t>
            </w:r>
            <w:r w:rsidRPr="0016494D">
              <w:rPr>
                <w:rFonts w:ascii="Verdana" w:hAnsi="Verdana"/>
                <w:b/>
                <w:bCs/>
                <w:color w:val="000000"/>
              </w:rPr>
              <w:t xml:space="preserve">ail </w:t>
            </w:r>
            <w:r w:rsidR="00052943">
              <w:rPr>
                <w:rFonts w:ascii="Verdana" w:hAnsi="Verdana"/>
                <w:b/>
                <w:bCs/>
                <w:color w:val="000000"/>
              </w:rPr>
              <w:t>M</w:t>
            </w:r>
            <w:r w:rsidRPr="0016494D">
              <w:rPr>
                <w:rFonts w:ascii="Verdana" w:hAnsi="Verdana"/>
                <w:b/>
                <w:bCs/>
                <w:color w:val="000000"/>
              </w:rPr>
              <w:t>essages</w:t>
            </w:r>
            <w:r>
              <w:rPr>
                <w:rFonts w:ascii="Verdana" w:hAnsi="Verdana"/>
                <w:color w:val="000000"/>
              </w:rPr>
              <w:t xml:space="preserve"> column to determine the rejection for the test claim. </w:t>
            </w:r>
          </w:p>
          <w:p w14:paraId="7B368D86" w14:textId="77777777" w:rsidR="00FD0575" w:rsidRDefault="00FD0575">
            <w:pPr>
              <w:rPr>
                <w:rFonts w:ascii="Verdana" w:hAnsi="Verdana"/>
                <w:color w:val="000000"/>
              </w:rPr>
            </w:pPr>
          </w:p>
          <w:p w14:paraId="76E035FA" w14:textId="4021560C" w:rsidR="00FD0575" w:rsidRDefault="00FD0575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BBFA11F" wp14:editId="79AB204E">
                  <wp:extent cx="8229600" cy="3384486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3384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83B208" w14:textId="77777777" w:rsidR="00FD0575" w:rsidRDefault="00FD0575">
            <w:pPr>
              <w:rPr>
                <w:rFonts w:ascii="Verdana" w:hAnsi="Verdana"/>
                <w:color w:val="000000"/>
              </w:rPr>
            </w:pPr>
          </w:p>
          <w:p w14:paraId="61519A45" w14:textId="143F81D1" w:rsidR="00FD0575" w:rsidRDefault="00FD0575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Result: </w:t>
            </w:r>
            <w:r w:rsidR="00052943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If the claim rejects for Medicare Part B, determine if the medication falls under Medicare Part B by referring to</w:t>
            </w:r>
            <w:r w:rsidR="00052943">
              <w:rPr>
                <w:rFonts w:ascii="Verdana" w:hAnsi="Verdana"/>
                <w:color w:val="000000"/>
              </w:rPr>
              <w:t xml:space="preserve"> 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>
              <w:fldChar w:fldCharType="begin"/>
            </w:r>
            <w:ins w:id="23" w:author="Kristoff, Angel T" w:date="2025-08-26T13:34:00Z" w16du:dateUtc="2025-08-26T17:34:00Z">
              <w:r w:rsidR="000A1298">
                <w:instrText>HYPERLINK "C:\\Users\\C337799\\Downloads\\TSRC-PROD-011153"</w:instrText>
              </w:r>
            </w:ins>
            <w:del w:id="24" w:author="Kristoff, Angel T" w:date="2025-08-26T13:34:00Z" w16du:dateUtc="2025-08-26T17:34:00Z">
              <w:r w:rsidDel="000A1298">
                <w:delInstrText>HYPERLINK "TSRC-PROD-011153"</w:delInstrText>
              </w:r>
            </w:del>
            <w:ins w:id="25" w:author="Kristoff, Angel T" w:date="2025-08-26T13:34:00Z" w16du:dateUtc="2025-08-26T17:34:00Z"/>
            <w:r>
              <w:fldChar w:fldCharType="separate"/>
            </w:r>
            <w:r w:rsidRPr="00052943">
              <w:rPr>
                <w:rStyle w:val="Hyperlink"/>
                <w:rFonts w:ascii="Verdana" w:hAnsi="Verdana"/>
              </w:rPr>
              <w:t>Medicare B Medication List</w:t>
            </w:r>
            <w:r>
              <w:fldChar w:fldCharType="end"/>
            </w:r>
            <w:r>
              <w:rPr>
                <w:rFonts w:ascii="Verdana" w:hAnsi="Verdana"/>
                <w:color w:val="000000"/>
              </w:rPr>
              <w:t xml:space="preserve">. </w:t>
            </w:r>
          </w:p>
          <w:p w14:paraId="12984035" w14:textId="77777777" w:rsidR="00FD0575" w:rsidRDefault="00FD0575">
            <w:pPr>
              <w:rPr>
                <w:rFonts w:ascii="Verdana" w:hAnsi="Verdana"/>
                <w:color w:val="000000"/>
              </w:rPr>
            </w:pPr>
          </w:p>
          <w:p w14:paraId="75E3DD62" w14:textId="77777777" w:rsidR="00FD0575" w:rsidRPr="00665C25" w:rsidRDefault="00FD0575" w:rsidP="00665C25">
            <w:pPr>
              <w:pStyle w:val="ListParagraph"/>
              <w:numPr>
                <w:ilvl w:val="0"/>
                <w:numId w:val="42"/>
              </w:numPr>
              <w:rPr>
                <w:rFonts w:ascii="Verdana" w:hAnsi="Verdana"/>
                <w:color w:val="000000"/>
              </w:rPr>
            </w:pPr>
            <w:r w:rsidRPr="00665C25">
              <w:rPr>
                <w:rFonts w:ascii="Verdana" w:hAnsi="Verdana"/>
                <w:color w:val="000000"/>
              </w:rPr>
              <w:t>Once verified that the medication is on the Medicare B Medication list, contact the Medicare Part B team at 1-866-804-5880.</w:t>
            </w:r>
          </w:p>
          <w:p w14:paraId="41B0F848" w14:textId="77777777" w:rsidR="00FD0575" w:rsidRDefault="00FD0575">
            <w:pPr>
              <w:jc w:val="center"/>
              <w:rPr>
                <w:rFonts w:ascii="Verdana" w:hAnsi="Verdana"/>
                <w:color w:val="000000"/>
              </w:rPr>
            </w:pPr>
          </w:p>
          <w:p w14:paraId="3D31A96A" w14:textId="77777777" w:rsidR="00FD0575" w:rsidRPr="00665C25" w:rsidRDefault="00FD0575" w:rsidP="00665C25">
            <w:pPr>
              <w:pStyle w:val="ListParagraph"/>
              <w:numPr>
                <w:ilvl w:val="0"/>
                <w:numId w:val="42"/>
              </w:numPr>
              <w:rPr>
                <w:rFonts w:ascii="Verdana" w:hAnsi="Verdana"/>
                <w:color w:val="000000"/>
              </w:rPr>
            </w:pPr>
            <w:r w:rsidRPr="00665C25">
              <w:rPr>
                <w:rFonts w:ascii="Verdana" w:hAnsi="Verdana"/>
                <w:color w:val="000000"/>
              </w:rPr>
              <w:t xml:space="preserve">Proceed to viewing any applicable Medicare Part B information regarding the prescription from the </w:t>
            </w:r>
            <w:r w:rsidRPr="00665C25">
              <w:rPr>
                <w:rFonts w:ascii="Verdana" w:hAnsi="Verdana"/>
                <w:b/>
                <w:bCs/>
                <w:color w:val="000000"/>
              </w:rPr>
              <w:t>Messaging for DRUG NAME</w:t>
            </w:r>
            <w:r w:rsidRPr="00665C25">
              <w:rPr>
                <w:rFonts w:ascii="Verdana" w:hAnsi="Verdana"/>
                <w:color w:val="000000"/>
              </w:rPr>
              <w:t xml:space="preserve"> screen. </w:t>
            </w:r>
          </w:p>
          <w:p w14:paraId="353D1762" w14:textId="77777777" w:rsidR="00FD0575" w:rsidRDefault="00FD0575">
            <w:pPr>
              <w:rPr>
                <w:rFonts w:ascii="Verdana" w:hAnsi="Verdana"/>
                <w:color w:val="000000"/>
              </w:rPr>
            </w:pPr>
          </w:p>
          <w:p w14:paraId="03B6D635" w14:textId="19064966" w:rsidR="00FD0575" w:rsidRDefault="00FD0575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19513ED" wp14:editId="698E7408">
                  <wp:extent cx="9700895" cy="56216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0895" cy="562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446D4C" w14:textId="77777777" w:rsidR="00FD0575" w:rsidRDefault="00FD0575">
            <w:pPr>
              <w:jc w:val="center"/>
              <w:rPr>
                <w:rFonts w:ascii="Verdana" w:hAnsi="Verdana"/>
                <w:color w:val="000000"/>
              </w:rPr>
            </w:pPr>
          </w:p>
          <w:p w14:paraId="1421BF60" w14:textId="1034D311" w:rsidR="00FD0575" w:rsidRDefault="00FD0575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Note: </w:t>
            </w:r>
            <w:r w:rsidR="00665C25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For all other Rejections, assist the caller according to the CIF. </w:t>
            </w:r>
          </w:p>
          <w:p w14:paraId="6DB77347" w14:textId="77777777" w:rsidR="00FD0575" w:rsidRDefault="00FD0575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7C1E0B57" w14:textId="77777777" w:rsidR="00FD0575" w:rsidRDefault="00FD0575" w:rsidP="00C3278E">
      <w:pPr>
        <w:rPr>
          <w:rFonts w:ascii="Verdana" w:hAnsi="Verdana"/>
        </w:rPr>
      </w:pPr>
    </w:p>
    <w:p w14:paraId="4620BE6E" w14:textId="77777777" w:rsidR="00BB7724" w:rsidRDefault="00E973FB" w:rsidP="006367CC">
      <w:pPr>
        <w:jc w:val="right"/>
        <w:rPr>
          <w:rFonts w:ascii="Verdana" w:hAnsi="Verdana"/>
        </w:rPr>
      </w:pPr>
      <w:hyperlink w:anchor="_top" w:history="1">
        <w:r w:rsidRPr="00F240C8">
          <w:rPr>
            <w:rStyle w:val="Hyperlink"/>
            <w:rFonts w:ascii="Verdana" w:hAnsi="Verdana"/>
          </w:rPr>
          <w:t>Top</w:t>
        </w:r>
        <w:r w:rsidR="00B628B1">
          <w:rPr>
            <w:rStyle w:val="Hyperlink"/>
            <w:rFonts w:ascii="Verdana" w:hAnsi="Verdana"/>
          </w:rPr>
          <w:t xml:space="preserve"> </w:t>
        </w:r>
        <w:r w:rsidRPr="00F240C8">
          <w:rPr>
            <w:rStyle w:val="Hyperlink"/>
            <w:rFonts w:ascii="Verdana" w:hAnsi="Verdana"/>
          </w:rPr>
          <w:t>of</w:t>
        </w:r>
        <w:r w:rsidR="00B628B1">
          <w:rPr>
            <w:rStyle w:val="Hyperlink"/>
            <w:rFonts w:ascii="Verdana" w:hAnsi="Verdana"/>
          </w:rPr>
          <w:t xml:space="preserve"> </w:t>
        </w:r>
        <w:r w:rsidRPr="00F240C8">
          <w:rPr>
            <w:rStyle w:val="Hyperlink"/>
            <w:rFonts w:ascii="Verdana" w:hAnsi="Verdana"/>
          </w:rPr>
          <w:t>the</w:t>
        </w:r>
        <w:r w:rsidR="00B628B1">
          <w:rPr>
            <w:rStyle w:val="Hyperlink"/>
            <w:rFonts w:ascii="Verdana" w:hAnsi="Verdana"/>
          </w:rPr>
          <w:t xml:space="preserve"> </w:t>
        </w:r>
        <w:r w:rsidRPr="00F240C8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00488F" w14:paraId="4FA89F68" w14:textId="77777777" w:rsidTr="0000488F">
        <w:tc>
          <w:tcPr>
            <w:tcW w:w="5000" w:type="pct"/>
            <w:shd w:val="clear" w:color="auto" w:fill="C0C0C0"/>
          </w:tcPr>
          <w:p w14:paraId="71366AB5" w14:textId="77777777" w:rsidR="00A97B7D" w:rsidRPr="00E6285A" w:rsidRDefault="00BB7724" w:rsidP="00E6285A">
            <w:pPr>
              <w:pStyle w:val="Heading2"/>
              <w:rPr>
                <w:rFonts w:ascii="Verdana" w:hAnsi="Verdana"/>
                <w:i w:val="0"/>
              </w:rPr>
            </w:pPr>
            <w:bookmarkStart w:id="26" w:name="_Various_Work_Instructions"/>
            <w:bookmarkStart w:id="27" w:name="_Process"/>
            <w:bookmarkStart w:id="28" w:name="_Various_Work_Instructions1"/>
            <w:bookmarkStart w:id="29" w:name="_Various_Work_Instructions_1"/>
            <w:bookmarkStart w:id="30" w:name="_Handling_a_Medicare"/>
            <w:bookmarkStart w:id="31" w:name="OLE_LINK3"/>
            <w:bookmarkStart w:id="32" w:name="_Toc138146528"/>
            <w:bookmarkEnd w:id="26"/>
            <w:bookmarkEnd w:id="27"/>
            <w:bookmarkEnd w:id="28"/>
            <w:bookmarkEnd w:id="29"/>
            <w:bookmarkEnd w:id="30"/>
            <w:r w:rsidRPr="00E6285A">
              <w:rPr>
                <w:rFonts w:ascii="Verdana" w:hAnsi="Verdana"/>
                <w:i w:val="0"/>
              </w:rPr>
              <w:t>Handling</w:t>
            </w:r>
            <w:r w:rsidR="00B628B1">
              <w:rPr>
                <w:rFonts w:ascii="Verdana" w:hAnsi="Verdana"/>
                <w:i w:val="0"/>
              </w:rPr>
              <w:t xml:space="preserve"> </w:t>
            </w:r>
            <w:r w:rsidRPr="00E6285A">
              <w:rPr>
                <w:rFonts w:ascii="Verdana" w:hAnsi="Verdana"/>
                <w:i w:val="0"/>
              </w:rPr>
              <w:t>a</w:t>
            </w:r>
            <w:r w:rsidR="00B628B1">
              <w:rPr>
                <w:rFonts w:ascii="Verdana" w:hAnsi="Verdana"/>
                <w:i w:val="0"/>
              </w:rPr>
              <w:t xml:space="preserve"> </w:t>
            </w:r>
            <w:r w:rsidRPr="00E6285A">
              <w:rPr>
                <w:rFonts w:ascii="Verdana" w:hAnsi="Verdana"/>
                <w:i w:val="0"/>
              </w:rPr>
              <w:t>Medicare</w:t>
            </w:r>
            <w:r w:rsidR="00B628B1">
              <w:rPr>
                <w:rFonts w:ascii="Verdana" w:hAnsi="Verdana"/>
                <w:i w:val="0"/>
              </w:rPr>
              <w:t xml:space="preserve"> </w:t>
            </w:r>
            <w:r w:rsidRPr="00E6285A">
              <w:rPr>
                <w:rFonts w:ascii="Verdana" w:hAnsi="Verdana"/>
                <w:i w:val="0"/>
              </w:rPr>
              <w:t>B</w:t>
            </w:r>
            <w:r w:rsidR="00B628B1">
              <w:rPr>
                <w:rFonts w:ascii="Verdana" w:hAnsi="Verdana"/>
                <w:i w:val="0"/>
              </w:rPr>
              <w:t xml:space="preserve"> </w:t>
            </w:r>
            <w:r w:rsidRPr="00E6285A">
              <w:rPr>
                <w:rFonts w:ascii="Verdana" w:hAnsi="Verdana"/>
                <w:i w:val="0"/>
              </w:rPr>
              <w:t>Call</w:t>
            </w:r>
            <w:bookmarkEnd w:id="31"/>
            <w:bookmarkEnd w:id="32"/>
          </w:p>
        </w:tc>
      </w:tr>
    </w:tbl>
    <w:p w14:paraId="12F84A27" w14:textId="77777777" w:rsidR="00491512" w:rsidRDefault="00491512" w:rsidP="006367CC">
      <w:pPr>
        <w:rPr>
          <w:rFonts w:ascii="Verdana" w:hAnsi="Verdana"/>
          <w:color w:val="000000"/>
        </w:rPr>
      </w:pPr>
    </w:p>
    <w:p w14:paraId="5A4166D3" w14:textId="77777777" w:rsidR="006319B9" w:rsidRPr="008B5738" w:rsidRDefault="006319B9" w:rsidP="006367CC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</w:t>
      </w:r>
      <w:r w:rsidR="00B628B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addressing</w:t>
      </w:r>
      <w:r w:rsidR="00B628B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</w:t>
      </w:r>
      <w:r w:rsidR="00B628B1">
        <w:rPr>
          <w:rFonts w:ascii="Verdana" w:hAnsi="Verdana"/>
          <w:color w:val="000000"/>
        </w:rPr>
        <w:t xml:space="preserve"> </w:t>
      </w:r>
      <w:r w:rsidR="00D90478" w:rsidRPr="0000488F">
        <w:rPr>
          <w:rFonts w:ascii="Verdana" w:hAnsi="Verdana"/>
          <w:color w:val="000000"/>
        </w:rPr>
        <w:t>Medicare</w:t>
      </w:r>
      <w:r w:rsidR="00B628B1">
        <w:rPr>
          <w:rFonts w:ascii="Verdana" w:hAnsi="Verdana"/>
          <w:color w:val="000000"/>
        </w:rPr>
        <w:t xml:space="preserve"> </w:t>
      </w:r>
      <w:r w:rsidR="00D90478">
        <w:rPr>
          <w:rFonts w:ascii="Verdana" w:hAnsi="Verdana"/>
          <w:color w:val="000000"/>
        </w:rPr>
        <w:t>Part</w:t>
      </w:r>
      <w:r w:rsidR="00B628B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B</w:t>
      </w:r>
      <w:r w:rsidR="00B628B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call</w:t>
      </w:r>
      <w:r w:rsidR="00491512">
        <w:rPr>
          <w:rFonts w:ascii="Verdana" w:hAnsi="Verdana"/>
          <w:color w:val="000000"/>
        </w:rPr>
        <w:t>,</w:t>
      </w:r>
      <w:r w:rsidR="00B628B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the</w:t>
      </w:r>
      <w:r w:rsidR="00B628B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CCR</w:t>
      </w:r>
      <w:r w:rsidR="00B628B1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654"/>
        <w:gridCol w:w="2492"/>
        <w:gridCol w:w="3802"/>
        <w:gridCol w:w="4178"/>
      </w:tblGrid>
      <w:tr w:rsidR="00097105" w:rsidRPr="0000488F" w14:paraId="25FBC55F" w14:textId="77777777" w:rsidTr="00DF67F6">
        <w:tc>
          <w:tcPr>
            <w:tcW w:w="182" w:type="pct"/>
            <w:shd w:val="pct10" w:color="auto" w:fill="auto"/>
          </w:tcPr>
          <w:p w14:paraId="1A129062" w14:textId="77777777" w:rsidR="00D471B5" w:rsidRPr="0000488F" w:rsidRDefault="00EB52F0" w:rsidP="006367CC">
            <w:pPr>
              <w:jc w:val="center"/>
              <w:rPr>
                <w:rFonts w:ascii="Verdana" w:hAnsi="Verdana"/>
                <w:b/>
              </w:rPr>
            </w:pPr>
            <w:r w:rsidRPr="0000488F">
              <w:rPr>
                <w:rFonts w:ascii="Verdana" w:hAnsi="Verdana"/>
                <w:b/>
              </w:rPr>
              <w:t>Step</w:t>
            </w:r>
          </w:p>
        </w:tc>
        <w:tc>
          <w:tcPr>
            <w:tcW w:w="4818" w:type="pct"/>
            <w:gridSpan w:val="4"/>
            <w:shd w:val="pct10" w:color="auto" w:fill="auto"/>
          </w:tcPr>
          <w:p w14:paraId="5539D060" w14:textId="77777777" w:rsidR="00D471B5" w:rsidRPr="0000488F" w:rsidRDefault="00EB52F0" w:rsidP="006367CC">
            <w:pPr>
              <w:jc w:val="center"/>
              <w:rPr>
                <w:rFonts w:ascii="Verdana" w:hAnsi="Verdana"/>
                <w:b/>
              </w:rPr>
            </w:pPr>
            <w:r w:rsidRPr="0000488F">
              <w:rPr>
                <w:rFonts w:ascii="Verdana" w:hAnsi="Verdana"/>
                <w:b/>
              </w:rPr>
              <w:t>Action</w:t>
            </w:r>
          </w:p>
        </w:tc>
      </w:tr>
      <w:tr w:rsidR="00A43BB6" w:rsidRPr="0000488F" w14:paraId="560B4197" w14:textId="77777777" w:rsidTr="00DF67F6">
        <w:tc>
          <w:tcPr>
            <w:tcW w:w="182" w:type="pct"/>
            <w:vMerge w:val="restart"/>
          </w:tcPr>
          <w:p w14:paraId="46CFA6D3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818" w:type="pct"/>
            <w:gridSpan w:val="4"/>
            <w:tcBorders>
              <w:bottom w:val="single" w:sz="4" w:space="0" w:color="auto"/>
            </w:tcBorders>
          </w:tcPr>
          <w:p w14:paraId="273FDA46" w14:textId="77777777" w:rsidR="00A43BB6" w:rsidRPr="0000488F" w:rsidRDefault="00A43BB6" w:rsidP="006367CC">
            <w:pPr>
              <w:rPr>
                <w:rFonts w:ascii="Verdana" w:hAnsi="Verdana"/>
                <w:color w:val="000000"/>
              </w:rPr>
            </w:pPr>
            <w:r w:rsidRPr="0000488F">
              <w:rPr>
                <w:rFonts w:ascii="Verdana" w:hAnsi="Verdana"/>
                <w:color w:val="000000"/>
              </w:rPr>
              <w:t>Ask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probing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questions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determine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if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beneficiary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is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eligible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for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Medicare</w:t>
            </w:r>
            <w:r>
              <w:rPr>
                <w:rFonts w:ascii="Verdana" w:hAnsi="Verdana"/>
                <w:color w:val="000000"/>
              </w:rPr>
              <w:t xml:space="preserve"> Part </w:t>
            </w:r>
            <w:r w:rsidRPr="0000488F">
              <w:rPr>
                <w:rFonts w:ascii="Verdana" w:hAnsi="Verdana"/>
                <w:color w:val="000000"/>
              </w:rPr>
              <w:t>B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b/>
                <w:color w:val="000000"/>
              </w:rPr>
              <w:t>and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is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calling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about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a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Medicare</w:t>
            </w:r>
            <w:r>
              <w:rPr>
                <w:rFonts w:ascii="Verdana" w:hAnsi="Verdana"/>
                <w:color w:val="000000"/>
              </w:rPr>
              <w:t xml:space="preserve"> Part </w:t>
            </w:r>
            <w:r w:rsidRPr="0000488F">
              <w:rPr>
                <w:rFonts w:ascii="Verdana" w:hAnsi="Verdana"/>
                <w:color w:val="000000"/>
              </w:rPr>
              <w:t>B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issue.</w:t>
            </w:r>
          </w:p>
          <w:p w14:paraId="57A57F4D" w14:textId="6BB8A60A" w:rsidR="00A43BB6" w:rsidRDefault="00A43BB6" w:rsidP="00766509">
            <w:pPr>
              <w:numPr>
                <w:ilvl w:val="0"/>
                <w:numId w:val="22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Refer </w:t>
            </w:r>
            <w:r w:rsidRPr="005C3B96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5C3B96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hyperlink w:anchor="_Identifying_Medicare_B" w:history="1">
              <w:r w:rsidRPr="005C3B96">
                <w:rPr>
                  <w:rStyle w:val="Hyperlink"/>
                  <w:rFonts w:ascii="Verdana" w:hAnsi="Verdana"/>
                </w:rPr>
                <w:t>Identifying</w:t>
              </w:r>
              <w:r>
                <w:rPr>
                  <w:rStyle w:val="Hyperlink"/>
                  <w:rFonts w:ascii="Verdana" w:hAnsi="Verdana"/>
                </w:rPr>
                <w:t xml:space="preserve"> </w:t>
              </w:r>
              <w:r w:rsidRPr="005C3B96">
                <w:rPr>
                  <w:rStyle w:val="Hyperlink"/>
                  <w:rFonts w:ascii="Verdana" w:hAnsi="Verdana"/>
                </w:rPr>
                <w:t>Medicare</w:t>
              </w:r>
              <w:r>
                <w:rPr>
                  <w:rStyle w:val="Hyperlink"/>
                  <w:rFonts w:ascii="Verdana" w:hAnsi="Verdana"/>
                </w:rPr>
                <w:t xml:space="preserve"> </w:t>
              </w:r>
              <w:r w:rsidRPr="005C3B96">
                <w:rPr>
                  <w:rStyle w:val="Hyperlink"/>
                  <w:rFonts w:ascii="Verdana" w:hAnsi="Verdana"/>
                </w:rPr>
                <w:t>B</w:t>
              </w:r>
              <w:r>
                <w:rPr>
                  <w:rStyle w:val="Hyperlink"/>
                  <w:rFonts w:ascii="Verdana" w:hAnsi="Verdana"/>
                </w:rPr>
                <w:t xml:space="preserve"> </w:t>
              </w:r>
              <w:r w:rsidRPr="005C3B96">
                <w:rPr>
                  <w:rStyle w:val="Hyperlink"/>
                  <w:rFonts w:ascii="Verdana" w:hAnsi="Verdana"/>
                </w:rPr>
                <w:t>Beneficiaries</w:t>
              </w:r>
            </w:hyperlink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section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of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this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document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assist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with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this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process.</w:t>
            </w:r>
          </w:p>
          <w:p w14:paraId="03119EF1" w14:textId="77777777" w:rsidR="00766509" w:rsidRPr="0000488F" w:rsidRDefault="00766509" w:rsidP="00766509">
            <w:pPr>
              <w:ind w:left="360"/>
              <w:rPr>
                <w:rFonts w:ascii="Verdana" w:hAnsi="Verdana"/>
                <w:color w:val="000000"/>
              </w:rPr>
            </w:pPr>
          </w:p>
        </w:tc>
      </w:tr>
      <w:tr w:rsidR="00A43BB6" w:rsidRPr="0000488F" w14:paraId="5407A7E0" w14:textId="77777777" w:rsidTr="00DF67F6">
        <w:tc>
          <w:tcPr>
            <w:tcW w:w="182" w:type="pct"/>
            <w:vMerge/>
          </w:tcPr>
          <w:p w14:paraId="08E026FC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9" w:type="pct"/>
            <w:gridSpan w:val="2"/>
            <w:shd w:val="pct10" w:color="auto" w:fill="auto"/>
          </w:tcPr>
          <w:p w14:paraId="1A4455F6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00488F">
              <w:rPr>
                <w:rFonts w:ascii="Verdana" w:hAnsi="Verdana"/>
                <w:b/>
                <w:color w:val="000000"/>
              </w:rPr>
              <w:t>If</w:t>
            </w:r>
            <w:r>
              <w:rPr>
                <w:rFonts w:ascii="Verdana" w:hAnsi="Verdana"/>
                <w:b/>
                <w:color w:val="000000"/>
              </w:rPr>
              <w:t xml:space="preserve"> the beneficiary is</w:t>
            </w:r>
            <w:r w:rsidRPr="0000488F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3149" w:type="pct"/>
            <w:gridSpan w:val="2"/>
            <w:shd w:val="pct10" w:color="auto" w:fill="auto"/>
          </w:tcPr>
          <w:p w14:paraId="4AA26BA0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00488F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A43BB6" w:rsidRPr="0000488F" w14:paraId="48501B82" w14:textId="77777777" w:rsidTr="00DF67F6">
        <w:tc>
          <w:tcPr>
            <w:tcW w:w="182" w:type="pct"/>
            <w:vMerge/>
          </w:tcPr>
          <w:p w14:paraId="44C0128B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9" w:type="pct"/>
            <w:gridSpan w:val="2"/>
          </w:tcPr>
          <w:p w14:paraId="179433FE" w14:textId="77777777" w:rsidR="00A43BB6" w:rsidRPr="0000488F" w:rsidRDefault="00A43BB6" w:rsidP="006367CC">
            <w:pPr>
              <w:rPr>
                <w:rFonts w:ascii="Verdana" w:hAnsi="Verdana"/>
                <w:color w:val="000000"/>
              </w:rPr>
            </w:pPr>
            <w:r w:rsidRPr="00AE3EEF">
              <w:rPr>
                <w:rFonts w:ascii="Verdana" w:hAnsi="Verdana"/>
                <w:b/>
                <w:color w:val="000000"/>
              </w:rPr>
              <w:t>NOT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Medicare</w:t>
            </w:r>
            <w:r>
              <w:rPr>
                <w:rFonts w:ascii="Verdana" w:hAnsi="Verdana"/>
                <w:color w:val="000000"/>
              </w:rPr>
              <w:t xml:space="preserve"> Part </w:t>
            </w:r>
            <w:r w:rsidRPr="0000488F">
              <w:rPr>
                <w:rFonts w:ascii="Verdana" w:hAnsi="Verdana"/>
                <w:color w:val="000000"/>
              </w:rPr>
              <w:t>B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eligible</w:t>
            </w:r>
          </w:p>
        </w:tc>
        <w:tc>
          <w:tcPr>
            <w:tcW w:w="3149" w:type="pct"/>
            <w:gridSpan w:val="2"/>
          </w:tcPr>
          <w:p w14:paraId="2B9B546B" w14:textId="77777777" w:rsidR="00A43BB6" w:rsidRPr="0000488F" w:rsidRDefault="00A43BB6" w:rsidP="006367CC">
            <w:pPr>
              <w:rPr>
                <w:rFonts w:ascii="Verdana" w:hAnsi="Verdana"/>
                <w:color w:val="000000"/>
              </w:rPr>
            </w:pPr>
            <w:r w:rsidRPr="0000488F">
              <w:rPr>
                <w:rFonts w:ascii="Verdana" w:hAnsi="Verdana"/>
                <w:color w:val="000000"/>
              </w:rPr>
              <w:t>Handle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call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as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normal.</w:t>
            </w:r>
          </w:p>
          <w:p w14:paraId="010248BE" w14:textId="77777777" w:rsidR="00A43BB6" w:rsidRDefault="00A43BB6" w:rsidP="00766509">
            <w:pPr>
              <w:numPr>
                <w:ilvl w:val="0"/>
                <w:numId w:val="22"/>
              </w:numPr>
              <w:rPr>
                <w:rFonts w:ascii="Verdana" w:hAnsi="Verdana"/>
                <w:color w:val="000000"/>
              </w:rPr>
            </w:pPr>
            <w:r w:rsidRPr="0000488F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call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should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F77B7">
              <w:rPr>
                <w:rFonts w:ascii="Verdana" w:hAnsi="Verdana"/>
                <w:b/>
                <w:color w:val="000000"/>
              </w:rPr>
              <w:t>NOT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be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transferred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Medicare</w:t>
            </w:r>
            <w:r>
              <w:rPr>
                <w:rFonts w:ascii="Verdana" w:hAnsi="Verdana"/>
                <w:color w:val="000000"/>
              </w:rPr>
              <w:t xml:space="preserve"> Part </w:t>
            </w:r>
            <w:r w:rsidRPr="0000488F">
              <w:rPr>
                <w:rFonts w:ascii="Verdana" w:hAnsi="Verdana"/>
                <w:color w:val="000000"/>
              </w:rPr>
              <w:t>B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team.</w:t>
            </w:r>
          </w:p>
          <w:p w14:paraId="4FAD5985" w14:textId="77777777" w:rsidR="00766509" w:rsidRPr="0000488F" w:rsidRDefault="00766509" w:rsidP="00766509">
            <w:pPr>
              <w:ind w:left="720"/>
              <w:rPr>
                <w:rFonts w:ascii="Verdana" w:hAnsi="Verdana"/>
                <w:color w:val="000000"/>
              </w:rPr>
            </w:pPr>
          </w:p>
        </w:tc>
      </w:tr>
      <w:tr w:rsidR="00A43BB6" w:rsidRPr="0000488F" w14:paraId="5B774A8D" w14:textId="77777777" w:rsidTr="00DF67F6">
        <w:tc>
          <w:tcPr>
            <w:tcW w:w="182" w:type="pct"/>
            <w:vMerge/>
          </w:tcPr>
          <w:p w14:paraId="443C2783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9" w:type="pct"/>
            <w:gridSpan w:val="2"/>
          </w:tcPr>
          <w:p w14:paraId="52C4ABE6" w14:textId="77777777" w:rsidR="00A43BB6" w:rsidRDefault="00A43BB6" w:rsidP="006367CC">
            <w:p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NOT </w:t>
            </w:r>
            <w:r>
              <w:rPr>
                <w:rFonts w:ascii="Verdana" w:hAnsi="Verdana"/>
                <w:bCs/>
                <w:color w:val="000000"/>
              </w:rPr>
              <w:t>Medicare Part B eligible, but the beneficiary</w:t>
            </w:r>
            <w:r w:rsidR="00766509">
              <w:rPr>
                <w:rFonts w:ascii="Verdana" w:hAnsi="Verdana"/>
                <w:bCs/>
                <w:color w:val="000000"/>
              </w:rPr>
              <w:t>’s</w:t>
            </w:r>
            <w:r>
              <w:rPr>
                <w:rFonts w:ascii="Verdana" w:hAnsi="Verdana"/>
                <w:bCs/>
                <w:color w:val="000000"/>
              </w:rPr>
              <w:t xml:space="preserve"> account was flagged in error</w:t>
            </w:r>
          </w:p>
          <w:p w14:paraId="5E037231" w14:textId="77777777" w:rsidR="00766509" w:rsidRPr="00A43BB6" w:rsidRDefault="00766509" w:rsidP="006367CC">
            <w:pPr>
              <w:rPr>
                <w:rFonts w:ascii="Verdana" w:hAnsi="Verdana"/>
                <w:bCs/>
                <w:color w:val="000000"/>
              </w:rPr>
            </w:pPr>
          </w:p>
        </w:tc>
        <w:tc>
          <w:tcPr>
            <w:tcW w:w="3149" w:type="pct"/>
            <w:gridSpan w:val="2"/>
          </w:tcPr>
          <w:p w14:paraId="4540A142" w14:textId="77777777" w:rsidR="00A43BB6" w:rsidRPr="0000488F" w:rsidRDefault="00A43BB6" w:rsidP="006367CC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Contact the Medicare Part B team at 1-866-804-5880 to have the flag removed.</w:t>
            </w:r>
          </w:p>
        </w:tc>
      </w:tr>
      <w:tr w:rsidR="00A43BB6" w:rsidRPr="0000488F" w14:paraId="08DFC6D9" w14:textId="77777777" w:rsidTr="00DF67F6">
        <w:tc>
          <w:tcPr>
            <w:tcW w:w="182" w:type="pct"/>
            <w:vMerge/>
          </w:tcPr>
          <w:p w14:paraId="0A73DA71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9" w:type="pct"/>
            <w:gridSpan w:val="2"/>
          </w:tcPr>
          <w:p w14:paraId="198FE503" w14:textId="77777777" w:rsidR="00A43BB6" w:rsidRDefault="00A43BB6" w:rsidP="006367CC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</w:t>
            </w:r>
            <w:r w:rsidRPr="0000488F">
              <w:rPr>
                <w:rFonts w:ascii="Verdana" w:hAnsi="Verdana"/>
                <w:color w:val="000000"/>
              </w:rPr>
              <w:t>sking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specifically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about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Medicare</w:t>
            </w:r>
            <w:r>
              <w:rPr>
                <w:rFonts w:ascii="Verdana" w:hAnsi="Verdana"/>
                <w:color w:val="000000"/>
              </w:rPr>
              <w:t xml:space="preserve"> Part </w:t>
            </w:r>
            <w:r w:rsidRPr="0000488F">
              <w:rPr>
                <w:rFonts w:ascii="Verdana" w:hAnsi="Verdana"/>
                <w:color w:val="000000"/>
              </w:rPr>
              <w:t>B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eligibility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or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drug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coverage</w:t>
            </w:r>
          </w:p>
          <w:p w14:paraId="40517443" w14:textId="77777777" w:rsidR="00766509" w:rsidRPr="0000488F" w:rsidRDefault="00766509" w:rsidP="006367CC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3149" w:type="pct"/>
            <w:gridSpan w:val="2"/>
          </w:tcPr>
          <w:p w14:paraId="0FE615D2" w14:textId="77777777" w:rsidR="00A43BB6" w:rsidRPr="00491512" w:rsidRDefault="00A43BB6" w:rsidP="006367CC">
            <w:pPr>
              <w:rPr>
                <w:rFonts w:ascii="Verdana" w:hAnsi="Verdana"/>
                <w:color w:val="000000"/>
              </w:rPr>
            </w:pPr>
            <w:r w:rsidRPr="00491512">
              <w:rPr>
                <w:rFonts w:ascii="Verdana" w:hAnsi="Verdana"/>
                <w:color w:val="000000"/>
              </w:rPr>
              <w:t>Proceed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491512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491512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491512">
              <w:rPr>
                <w:rFonts w:ascii="Verdana" w:hAnsi="Verdana"/>
                <w:color w:val="000000"/>
              </w:rPr>
              <w:t>next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491512">
              <w:rPr>
                <w:rFonts w:ascii="Verdana" w:hAnsi="Verdana"/>
                <w:color w:val="000000"/>
              </w:rPr>
              <w:t>step.</w:t>
            </w:r>
          </w:p>
        </w:tc>
      </w:tr>
      <w:tr w:rsidR="00A43BB6" w:rsidRPr="0000488F" w14:paraId="7679FB2E" w14:textId="77777777" w:rsidTr="00DF67F6">
        <w:tc>
          <w:tcPr>
            <w:tcW w:w="182" w:type="pct"/>
            <w:vMerge/>
          </w:tcPr>
          <w:p w14:paraId="0BDC3718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9" w:type="pct"/>
            <w:gridSpan w:val="2"/>
            <w:vMerge w:val="restart"/>
          </w:tcPr>
          <w:p w14:paraId="1A3A5968" w14:textId="77777777" w:rsidR="00A43BB6" w:rsidRPr="0000488F" w:rsidRDefault="00A43BB6" w:rsidP="006367CC">
            <w:pPr>
              <w:rPr>
                <w:rFonts w:ascii="Verdana" w:hAnsi="Verdana"/>
                <w:color w:val="000000"/>
              </w:rPr>
            </w:pPr>
            <w:r w:rsidRPr="0000488F">
              <w:rPr>
                <w:rFonts w:ascii="Verdana" w:hAnsi="Verdana"/>
                <w:color w:val="000000"/>
              </w:rPr>
              <w:t>Medicare</w:t>
            </w:r>
            <w:r>
              <w:rPr>
                <w:rFonts w:ascii="Verdana" w:hAnsi="Verdana"/>
                <w:color w:val="000000"/>
              </w:rPr>
              <w:t xml:space="preserve"> Part </w:t>
            </w:r>
            <w:r w:rsidRPr="0000488F">
              <w:rPr>
                <w:rFonts w:ascii="Verdana" w:hAnsi="Verdana"/>
                <w:color w:val="000000"/>
              </w:rPr>
              <w:t>B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eligible,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and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is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asking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about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drug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coverage</w:t>
            </w:r>
          </w:p>
        </w:tc>
        <w:tc>
          <w:tcPr>
            <w:tcW w:w="3149" w:type="pct"/>
            <w:gridSpan w:val="2"/>
            <w:tcBorders>
              <w:bottom w:val="single" w:sz="4" w:space="0" w:color="auto"/>
            </w:tcBorders>
          </w:tcPr>
          <w:p w14:paraId="4B849B69" w14:textId="77777777" w:rsidR="00A43BB6" w:rsidRPr="0000488F" w:rsidRDefault="00A43BB6" w:rsidP="006367CC">
            <w:pPr>
              <w:rPr>
                <w:rFonts w:ascii="Verdana" w:hAnsi="Verdana"/>
                <w:color w:val="000000"/>
              </w:rPr>
            </w:pPr>
            <w:r w:rsidRPr="0000488F">
              <w:rPr>
                <w:rFonts w:ascii="Verdana" w:hAnsi="Verdana"/>
                <w:color w:val="000000"/>
              </w:rPr>
              <w:t>Determine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if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drug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in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question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is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covered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under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Medicare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B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by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running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a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test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claim.</w:t>
            </w:r>
          </w:p>
          <w:p w14:paraId="394AE090" w14:textId="2D0EF936" w:rsidR="00A43BB6" w:rsidRDefault="00A43BB6" w:rsidP="00766509">
            <w:pPr>
              <w:numPr>
                <w:ilvl w:val="0"/>
                <w:numId w:val="30"/>
              </w:numPr>
              <w:rPr>
                <w:rFonts w:ascii="Verdana" w:hAnsi="Verdana"/>
                <w:color w:val="000000"/>
              </w:rPr>
            </w:pPr>
            <w:r w:rsidRPr="0000488F">
              <w:rPr>
                <w:rFonts w:ascii="Verdana" w:hAnsi="Verdana"/>
                <w:color w:val="000000"/>
              </w:rPr>
              <w:t>See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9068EE">
              <w:rPr>
                <w:rFonts w:ascii="Verdana" w:hAnsi="Verdana"/>
                <w:color w:val="000000"/>
              </w:rPr>
              <w:t xml:space="preserve">the </w:t>
            </w:r>
            <w:hyperlink w:anchor="_Identifying_Medicare_B" w:history="1">
              <w:r w:rsidR="00A15D35" w:rsidRPr="009068EE">
                <w:rPr>
                  <w:rStyle w:val="Hyperlink"/>
                  <w:rFonts w:ascii="Verdana" w:hAnsi="Verdana"/>
                </w:rPr>
                <w:t>Identifying Medicare B Eligible Beneficiaries</w:t>
              </w:r>
            </w:hyperlink>
            <w:r w:rsidR="00A15D35">
              <w:rPr>
                <w:rFonts w:ascii="Verdana" w:hAnsi="Verdana"/>
                <w:color w:val="000000"/>
              </w:rPr>
              <w:t xml:space="preserve"> section </w:t>
            </w:r>
            <w:r w:rsidRPr="005C3B96">
              <w:rPr>
                <w:rFonts w:ascii="Verdana" w:hAnsi="Verdana"/>
                <w:color w:val="000000"/>
              </w:rPr>
              <w:t>information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above.</w:t>
            </w:r>
          </w:p>
          <w:p w14:paraId="0895D0DA" w14:textId="77777777" w:rsidR="00766509" w:rsidRPr="0000488F" w:rsidRDefault="00766509" w:rsidP="00766509">
            <w:pPr>
              <w:ind w:left="720"/>
              <w:rPr>
                <w:rFonts w:ascii="Verdana" w:hAnsi="Verdana"/>
                <w:color w:val="000000"/>
              </w:rPr>
            </w:pPr>
          </w:p>
        </w:tc>
      </w:tr>
      <w:tr w:rsidR="00A43BB6" w:rsidRPr="0000488F" w14:paraId="3A6E2FD1" w14:textId="77777777" w:rsidTr="00DF67F6">
        <w:trPr>
          <w:trHeight w:val="90"/>
        </w:trPr>
        <w:tc>
          <w:tcPr>
            <w:tcW w:w="182" w:type="pct"/>
            <w:vMerge/>
          </w:tcPr>
          <w:p w14:paraId="40A6188F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9" w:type="pct"/>
            <w:gridSpan w:val="2"/>
            <w:vMerge/>
          </w:tcPr>
          <w:p w14:paraId="3F0901BD" w14:textId="77777777" w:rsidR="00A43BB6" w:rsidRPr="0000488F" w:rsidRDefault="00A43BB6" w:rsidP="006367CC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1502" w:type="pct"/>
            <w:shd w:val="pct10" w:color="auto" w:fill="auto"/>
          </w:tcPr>
          <w:p w14:paraId="579476B1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00488F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1647" w:type="pct"/>
            <w:shd w:val="pct10" w:color="auto" w:fill="auto"/>
          </w:tcPr>
          <w:p w14:paraId="759A45A1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00488F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A43BB6" w:rsidRPr="0000488F" w14:paraId="79717D27" w14:textId="77777777" w:rsidTr="00DF67F6">
        <w:trPr>
          <w:trHeight w:val="90"/>
        </w:trPr>
        <w:tc>
          <w:tcPr>
            <w:tcW w:w="182" w:type="pct"/>
            <w:vMerge/>
          </w:tcPr>
          <w:p w14:paraId="302D485B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9" w:type="pct"/>
            <w:gridSpan w:val="2"/>
            <w:vMerge/>
          </w:tcPr>
          <w:p w14:paraId="543DA652" w14:textId="77777777" w:rsidR="00A43BB6" w:rsidRPr="0000488F" w:rsidRDefault="00A43BB6" w:rsidP="006367CC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1502" w:type="pct"/>
          </w:tcPr>
          <w:p w14:paraId="5C227AC5" w14:textId="77777777" w:rsidR="00A43BB6" w:rsidRPr="0000488F" w:rsidRDefault="00A43BB6" w:rsidP="006367CC">
            <w:pPr>
              <w:rPr>
                <w:rFonts w:ascii="Verdana" w:hAnsi="Verdana"/>
                <w:color w:val="000000"/>
              </w:rPr>
            </w:pPr>
            <w:r w:rsidRPr="0000488F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test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claim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results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indicate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it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is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a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Medicare</w:t>
            </w:r>
            <w:r>
              <w:rPr>
                <w:rFonts w:ascii="Verdana" w:hAnsi="Verdana"/>
                <w:color w:val="000000"/>
              </w:rPr>
              <w:t xml:space="preserve"> Part </w:t>
            </w:r>
            <w:r w:rsidRPr="0000488F">
              <w:rPr>
                <w:rFonts w:ascii="Verdana" w:hAnsi="Verdana"/>
                <w:color w:val="000000"/>
              </w:rPr>
              <w:t>B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drug</w:t>
            </w:r>
          </w:p>
        </w:tc>
        <w:tc>
          <w:tcPr>
            <w:tcW w:w="1647" w:type="pct"/>
          </w:tcPr>
          <w:p w14:paraId="31CCAF62" w14:textId="77777777" w:rsidR="00A43BB6" w:rsidRDefault="00A43BB6" w:rsidP="006367CC">
            <w:pPr>
              <w:rPr>
                <w:rFonts w:ascii="Verdana" w:hAnsi="Verdana"/>
                <w:color w:val="000000"/>
              </w:rPr>
            </w:pPr>
            <w:r w:rsidRPr="00491512">
              <w:rPr>
                <w:rFonts w:ascii="Verdana" w:hAnsi="Verdana"/>
                <w:color w:val="000000"/>
              </w:rPr>
              <w:t>Proceed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491512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491512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491512">
              <w:rPr>
                <w:rFonts w:ascii="Verdana" w:hAnsi="Verdana"/>
                <w:color w:val="000000"/>
              </w:rPr>
              <w:t>next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491512">
              <w:rPr>
                <w:rFonts w:ascii="Verdana" w:hAnsi="Verdana"/>
                <w:color w:val="000000"/>
              </w:rPr>
              <w:t>step.</w:t>
            </w:r>
          </w:p>
          <w:p w14:paraId="147117F3" w14:textId="77777777" w:rsidR="00766509" w:rsidRDefault="00766509" w:rsidP="006367CC">
            <w:pPr>
              <w:rPr>
                <w:rFonts w:ascii="Verdana" w:hAnsi="Verdana"/>
                <w:color w:val="000000"/>
              </w:rPr>
            </w:pPr>
          </w:p>
          <w:p w14:paraId="51B0747B" w14:textId="77777777" w:rsidR="00766509" w:rsidRPr="00491512" w:rsidRDefault="00766509" w:rsidP="006367CC">
            <w:pPr>
              <w:rPr>
                <w:rFonts w:ascii="Verdana" w:hAnsi="Verdana"/>
                <w:color w:val="000000"/>
              </w:rPr>
            </w:pPr>
          </w:p>
        </w:tc>
      </w:tr>
      <w:tr w:rsidR="00A43BB6" w:rsidRPr="0000488F" w14:paraId="17165BD2" w14:textId="77777777" w:rsidTr="00DF67F6">
        <w:trPr>
          <w:trHeight w:val="90"/>
        </w:trPr>
        <w:tc>
          <w:tcPr>
            <w:tcW w:w="182" w:type="pct"/>
            <w:vMerge/>
          </w:tcPr>
          <w:p w14:paraId="11DB45A5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9" w:type="pct"/>
            <w:gridSpan w:val="2"/>
            <w:vMerge/>
          </w:tcPr>
          <w:p w14:paraId="240B83D0" w14:textId="77777777" w:rsidR="00A43BB6" w:rsidRPr="0000488F" w:rsidRDefault="00A43BB6" w:rsidP="006367CC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1502" w:type="pct"/>
          </w:tcPr>
          <w:p w14:paraId="68CC973B" w14:textId="77777777" w:rsidR="00A43BB6" w:rsidRPr="00097105" w:rsidRDefault="00A43BB6" w:rsidP="006367CC">
            <w:pPr>
              <w:rPr>
                <w:rFonts w:ascii="Verdana" w:hAnsi="Verdana"/>
                <w:color w:val="000000"/>
              </w:rPr>
            </w:pPr>
            <w:r w:rsidRPr="00097105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test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claim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results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do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not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mention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Medicare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Part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B</w:t>
            </w:r>
          </w:p>
        </w:tc>
        <w:tc>
          <w:tcPr>
            <w:tcW w:w="1647" w:type="pct"/>
            <w:tcBorders>
              <w:bottom w:val="single" w:sz="4" w:space="0" w:color="auto"/>
            </w:tcBorders>
          </w:tcPr>
          <w:p w14:paraId="0BD29604" w14:textId="77777777" w:rsidR="00A43BB6" w:rsidRPr="00097105" w:rsidRDefault="00A43BB6" w:rsidP="006367CC">
            <w:pPr>
              <w:rPr>
                <w:rFonts w:ascii="Verdana" w:hAnsi="Verdana"/>
                <w:color w:val="000000"/>
              </w:rPr>
            </w:pPr>
            <w:r w:rsidRPr="00097105">
              <w:rPr>
                <w:rFonts w:ascii="Verdana" w:hAnsi="Verdana"/>
                <w:color w:val="000000"/>
              </w:rPr>
              <w:t>Handle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call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as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normal,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following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client’s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plan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97105">
              <w:rPr>
                <w:rFonts w:ascii="Verdana" w:hAnsi="Verdana"/>
                <w:color w:val="000000"/>
              </w:rPr>
              <w:t>guidelines.</w:t>
            </w:r>
          </w:p>
          <w:p w14:paraId="28D1DA4A" w14:textId="77777777" w:rsidR="00A43BB6" w:rsidRDefault="00A43BB6" w:rsidP="006367CC">
            <w:pPr>
              <w:rPr>
                <w:rFonts w:ascii="Verdana" w:hAnsi="Verdana"/>
                <w:color w:val="000000"/>
              </w:rPr>
            </w:pPr>
          </w:p>
          <w:p w14:paraId="15B023A0" w14:textId="415BBC18" w:rsidR="00A43BB6" w:rsidRDefault="009068EE" w:rsidP="00A9513F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Skip </w:t>
            </w:r>
            <w:r w:rsidR="00A43BB6" w:rsidRPr="00491512">
              <w:rPr>
                <w:rFonts w:ascii="Verdana" w:hAnsi="Verdana"/>
                <w:color w:val="000000"/>
              </w:rPr>
              <w:t>to</w:t>
            </w:r>
            <w:r w:rsidR="00A43BB6">
              <w:rPr>
                <w:rFonts w:ascii="Verdana" w:hAnsi="Verdana"/>
                <w:color w:val="000000"/>
              </w:rPr>
              <w:t xml:space="preserve"> </w:t>
            </w:r>
            <w:hyperlink w:anchor="HandlingMedBCall_Step3" w:history="1">
              <w:r w:rsidR="00A43BB6" w:rsidRPr="00DF67F6">
                <w:rPr>
                  <w:rStyle w:val="Hyperlink"/>
                  <w:rFonts w:ascii="Verdana" w:hAnsi="Verdana"/>
                </w:rPr>
                <w:t>Step 3</w:t>
              </w:r>
            </w:hyperlink>
            <w:r w:rsidR="00A43BB6" w:rsidRPr="00491512">
              <w:rPr>
                <w:rFonts w:ascii="Verdana" w:hAnsi="Verdana"/>
                <w:color w:val="000000"/>
              </w:rPr>
              <w:t>.</w:t>
            </w:r>
          </w:p>
          <w:p w14:paraId="21536354" w14:textId="77777777" w:rsidR="00766509" w:rsidRPr="00491512" w:rsidRDefault="00766509" w:rsidP="00A9513F">
            <w:pPr>
              <w:rPr>
                <w:rFonts w:ascii="Verdana" w:hAnsi="Verdana"/>
                <w:color w:val="000000"/>
              </w:rPr>
            </w:pPr>
          </w:p>
        </w:tc>
      </w:tr>
      <w:tr w:rsidR="00A43BB6" w:rsidRPr="0000488F" w14:paraId="41BDB6CA" w14:textId="77777777" w:rsidTr="00DF67F6">
        <w:trPr>
          <w:trHeight w:val="90"/>
        </w:trPr>
        <w:tc>
          <w:tcPr>
            <w:tcW w:w="182" w:type="pct"/>
            <w:vMerge/>
          </w:tcPr>
          <w:p w14:paraId="4FCD33A5" w14:textId="77777777" w:rsidR="00A43BB6" w:rsidRPr="0000488F" w:rsidRDefault="00A43BB6" w:rsidP="006367C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9" w:type="pct"/>
            <w:gridSpan w:val="2"/>
          </w:tcPr>
          <w:p w14:paraId="0E432F2A" w14:textId="7195A86F" w:rsidR="00A43BB6" w:rsidRPr="0000488F" w:rsidRDefault="00A43BB6" w:rsidP="00B628B1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Inquiring about a Medicare Part B covered medication. Refer to </w:t>
            </w:r>
            <w:r>
              <w:fldChar w:fldCharType="begin"/>
            </w:r>
            <w:ins w:id="33" w:author="Kristoff, Angel T" w:date="2025-08-26T13:34:00Z" w16du:dateUtc="2025-08-26T17:34:00Z">
              <w:r w:rsidR="000A1298">
                <w:instrText>HYPERLINK "C:\\Users\\C337799\\Downloads\\TSRC-PROD-011153"</w:instrText>
              </w:r>
            </w:ins>
            <w:del w:id="34" w:author="Kristoff, Angel T" w:date="2025-08-26T13:34:00Z" w16du:dateUtc="2025-08-26T17:34:00Z">
              <w:r w:rsidDel="000A1298">
                <w:delInstrText>HYPERLINK "TSRC-PROD-011153"</w:delInstrText>
              </w:r>
            </w:del>
            <w:ins w:id="35" w:author="Kristoff, Angel T" w:date="2025-08-26T13:34:00Z" w16du:dateUtc="2025-08-26T17:34:00Z"/>
            <w:r>
              <w:fldChar w:fldCharType="separate"/>
            </w:r>
            <w:r w:rsidRPr="007B235E">
              <w:rPr>
                <w:rStyle w:val="Hyperlink"/>
                <w:rFonts w:ascii="Verdana" w:hAnsi="Verdana"/>
              </w:rPr>
              <w:t>Medicare</w:t>
            </w:r>
            <w:r>
              <w:rPr>
                <w:rStyle w:val="Hyperlink"/>
                <w:rFonts w:ascii="Verdana" w:hAnsi="Verdana"/>
              </w:rPr>
              <w:t xml:space="preserve"> </w:t>
            </w:r>
            <w:r w:rsidRPr="007B235E">
              <w:rPr>
                <w:rStyle w:val="Hyperlink"/>
                <w:rFonts w:ascii="Verdana" w:hAnsi="Verdana"/>
              </w:rPr>
              <w:t>B</w:t>
            </w:r>
            <w:r>
              <w:rPr>
                <w:rStyle w:val="Hyperlink"/>
                <w:rFonts w:ascii="Verdana" w:hAnsi="Verdana"/>
              </w:rPr>
              <w:t xml:space="preserve"> </w:t>
            </w:r>
            <w:r w:rsidRPr="007B235E">
              <w:rPr>
                <w:rStyle w:val="Hyperlink"/>
                <w:rFonts w:ascii="Verdana" w:hAnsi="Verdana"/>
              </w:rPr>
              <w:t>Medication</w:t>
            </w:r>
            <w:r>
              <w:rPr>
                <w:rStyle w:val="Hyperlink"/>
                <w:rFonts w:ascii="Verdana" w:hAnsi="Verdana"/>
              </w:rPr>
              <w:t xml:space="preserve"> </w:t>
            </w:r>
            <w:r w:rsidRPr="007B235E">
              <w:rPr>
                <w:rStyle w:val="Hyperlink"/>
                <w:rFonts w:ascii="Verdana" w:hAnsi="Verdana"/>
              </w:rPr>
              <w:t>List</w:t>
            </w:r>
            <w:r>
              <w:fldChar w:fldCharType="end"/>
            </w:r>
            <w:r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3149" w:type="pct"/>
            <w:gridSpan w:val="2"/>
          </w:tcPr>
          <w:p w14:paraId="42751927" w14:textId="77777777" w:rsidR="00A43BB6" w:rsidRDefault="00A43BB6" w:rsidP="006367CC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Proceed to the next step.</w:t>
            </w:r>
          </w:p>
          <w:p w14:paraId="2152BE2B" w14:textId="77777777" w:rsidR="00A43BB6" w:rsidRDefault="00A43BB6" w:rsidP="006367CC">
            <w:pPr>
              <w:rPr>
                <w:rFonts w:ascii="Verdana" w:hAnsi="Verdana"/>
                <w:color w:val="000000"/>
              </w:rPr>
            </w:pPr>
          </w:p>
          <w:p w14:paraId="7E5638A8" w14:textId="77777777" w:rsidR="00A43BB6" w:rsidRDefault="00A43BB6" w:rsidP="00B628B1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Note:  </w:t>
            </w:r>
            <w:r>
              <w:rPr>
                <w:rFonts w:ascii="Verdana" w:hAnsi="Verdana"/>
                <w:color w:val="000000"/>
              </w:rPr>
              <w:t xml:space="preserve">If the medication is not listed, handle the call as normal. The call should </w:t>
            </w:r>
            <w:r>
              <w:rPr>
                <w:rFonts w:ascii="Verdana" w:hAnsi="Verdana"/>
                <w:b/>
                <w:color w:val="000000"/>
              </w:rPr>
              <w:t>NOT</w:t>
            </w:r>
            <w:r>
              <w:rPr>
                <w:rFonts w:ascii="Verdana" w:hAnsi="Verdana"/>
                <w:color w:val="000000"/>
              </w:rPr>
              <w:t xml:space="preserve"> be transferred to the Medicare B Team.</w:t>
            </w:r>
          </w:p>
          <w:p w14:paraId="4CC87858" w14:textId="77777777" w:rsidR="00766509" w:rsidRPr="00F03B7D" w:rsidRDefault="00766509" w:rsidP="00B628B1">
            <w:pPr>
              <w:rPr>
                <w:rFonts w:ascii="Verdana" w:hAnsi="Verdana"/>
                <w:color w:val="000000"/>
              </w:rPr>
            </w:pPr>
          </w:p>
        </w:tc>
      </w:tr>
      <w:tr w:rsidR="00A43BB6" w:rsidRPr="0000488F" w14:paraId="42225442" w14:textId="77777777" w:rsidTr="00DF67F6">
        <w:trPr>
          <w:trHeight w:val="90"/>
        </w:trPr>
        <w:tc>
          <w:tcPr>
            <w:tcW w:w="182" w:type="pct"/>
            <w:vMerge/>
          </w:tcPr>
          <w:p w14:paraId="261A2FA9" w14:textId="77777777" w:rsidR="00A43BB6" w:rsidRPr="0000488F" w:rsidRDefault="00A43BB6" w:rsidP="0096455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9" w:type="pct"/>
            <w:gridSpan w:val="2"/>
          </w:tcPr>
          <w:p w14:paraId="55A33CC9" w14:textId="77777777" w:rsidR="00A43BB6" w:rsidRPr="0000488F" w:rsidRDefault="00A43BB6" w:rsidP="0096455C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Inquiring why a prescription did not process under Medicare Part B</w:t>
            </w:r>
          </w:p>
        </w:tc>
        <w:tc>
          <w:tcPr>
            <w:tcW w:w="3149" w:type="pct"/>
            <w:gridSpan w:val="2"/>
          </w:tcPr>
          <w:p w14:paraId="725FD56A" w14:textId="77777777" w:rsidR="00A43BB6" w:rsidRDefault="00A43BB6" w:rsidP="00AC134B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Advise the beneficiary:</w:t>
            </w:r>
          </w:p>
          <w:p w14:paraId="618B4103" w14:textId="77777777" w:rsidR="00A43BB6" w:rsidRDefault="00A43BB6" w:rsidP="00766509">
            <w:pPr>
              <w:numPr>
                <w:ilvl w:val="0"/>
                <w:numId w:val="31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diagnosis code provided by their prescriber is an ineligible code that is not a covered diagnosis for Medicare Part B.</w:t>
            </w:r>
          </w:p>
          <w:p w14:paraId="3649F385" w14:textId="77777777" w:rsidR="00A43BB6" w:rsidRDefault="00A43BB6" w:rsidP="00766509">
            <w:pPr>
              <w:numPr>
                <w:ilvl w:val="0"/>
                <w:numId w:val="31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Beneficiary can contact their prescriber and advise the diagnosis code is incorrect or may fill their prescription at a retail pharmacy.</w:t>
            </w:r>
          </w:p>
          <w:p w14:paraId="4E101094" w14:textId="77777777" w:rsidR="00A43BB6" w:rsidRDefault="00A43BB6" w:rsidP="00AC134B">
            <w:pPr>
              <w:ind w:left="360"/>
              <w:rPr>
                <w:rFonts w:ascii="Verdana" w:hAnsi="Verdana"/>
                <w:color w:val="000000"/>
              </w:rPr>
            </w:pPr>
          </w:p>
          <w:p w14:paraId="5958E0BF" w14:textId="77777777" w:rsidR="00A43BB6" w:rsidRDefault="00A43BB6" w:rsidP="00AC134B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order will attempt to process under the beneficiary’s commercial plan.</w:t>
            </w:r>
          </w:p>
          <w:p w14:paraId="41B2D734" w14:textId="77777777" w:rsidR="00A43BB6" w:rsidRDefault="00A43BB6" w:rsidP="00AC134B">
            <w:pPr>
              <w:rPr>
                <w:rFonts w:ascii="Verdana" w:hAnsi="Verdana"/>
                <w:color w:val="000000"/>
              </w:rPr>
            </w:pPr>
          </w:p>
          <w:p w14:paraId="04F6BB3D" w14:textId="77777777" w:rsidR="00A43BB6" w:rsidRDefault="00A43BB6" w:rsidP="00B628B1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Place the following note in both the Notepad and Comments:  MDB, &lt;patient name&gt;, &lt;drug name&gt;, dx &lt;code&gt;, ineligible dx x </w:t>
            </w:r>
            <w:proofErr w:type="spellStart"/>
            <w:r>
              <w:rPr>
                <w:rFonts w:ascii="Verdana" w:hAnsi="Verdana"/>
                <w:color w:val="000000"/>
              </w:rPr>
              <w:t>mdb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faxback. Med B process complete, submit through Commercial Plan, Ou #&lt;XXXXXXXXXX&gt;/Rx # &lt;XXXXXXXX&gt;.</w:t>
            </w:r>
          </w:p>
          <w:p w14:paraId="0879C25E" w14:textId="77777777" w:rsidR="00766509" w:rsidRPr="00097105" w:rsidRDefault="00766509" w:rsidP="00B628B1">
            <w:pPr>
              <w:rPr>
                <w:rFonts w:ascii="Verdana" w:hAnsi="Verdana"/>
                <w:color w:val="000000"/>
              </w:rPr>
            </w:pPr>
          </w:p>
        </w:tc>
      </w:tr>
      <w:tr w:rsidR="00A43BB6" w:rsidRPr="0000488F" w14:paraId="4F7F5838" w14:textId="77777777" w:rsidTr="00DF67F6">
        <w:trPr>
          <w:trHeight w:val="90"/>
        </w:trPr>
        <w:tc>
          <w:tcPr>
            <w:tcW w:w="182" w:type="pct"/>
            <w:vMerge/>
          </w:tcPr>
          <w:p w14:paraId="3A074616" w14:textId="77777777" w:rsidR="00A43BB6" w:rsidRPr="0000488F" w:rsidRDefault="00A43BB6" w:rsidP="0096455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9" w:type="pct"/>
            <w:gridSpan w:val="2"/>
          </w:tcPr>
          <w:p w14:paraId="4418993A" w14:textId="77777777" w:rsidR="00A43BB6" w:rsidRDefault="00A43BB6" w:rsidP="0096455C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Wanting to OPT out/in of Medicare Part B</w:t>
            </w:r>
          </w:p>
          <w:p w14:paraId="7EBB1ABC" w14:textId="77777777" w:rsidR="00A43BB6" w:rsidRDefault="00A43BB6" w:rsidP="0096455C">
            <w:pPr>
              <w:rPr>
                <w:rFonts w:ascii="Verdana" w:hAnsi="Verdana"/>
                <w:color w:val="000000"/>
              </w:rPr>
            </w:pPr>
          </w:p>
          <w:p w14:paraId="6AFDA83D" w14:textId="77777777" w:rsidR="00A43BB6" w:rsidRDefault="00A43BB6" w:rsidP="000B1E14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Note:  </w:t>
            </w:r>
            <w:r w:rsidRPr="0096455C">
              <w:rPr>
                <w:rFonts w:ascii="Verdana" w:hAnsi="Verdana"/>
                <w:color w:val="000000"/>
              </w:rPr>
              <w:t>EGWP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6455C">
              <w:rPr>
                <w:rFonts w:ascii="Verdana" w:hAnsi="Verdana"/>
                <w:color w:val="000000"/>
              </w:rPr>
              <w:t>and</w:t>
            </w:r>
            <w:r>
              <w:rPr>
                <w:rFonts w:ascii="Verdana" w:hAnsi="Verdana"/>
                <w:color w:val="000000"/>
              </w:rPr>
              <w:t xml:space="preserve"> certain other clients </w:t>
            </w:r>
            <w:r w:rsidRPr="0096455C">
              <w:rPr>
                <w:rFonts w:ascii="Verdana" w:hAnsi="Verdana"/>
                <w:color w:val="000000"/>
              </w:rPr>
              <w:t>may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6455C">
              <w:rPr>
                <w:rFonts w:ascii="Verdana" w:hAnsi="Verdana"/>
                <w:color w:val="000000"/>
              </w:rPr>
              <w:t>not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6455C">
              <w:rPr>
                <w:rFonts w:ascii="Verdana" w:hAnsi="Verdana"/>
                <w:color w:val="000000"/>
              </w:rPr>
              <w:t>have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6455C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6455C">
              <w:rPr>
                <w:rFonts w:ascii="Verdana" w:hAnsi="Verdana"/>
                <w:color w:val="000000"/>
              </w:rPr>
              <w:t>flag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6455C">
              <w:rPr>
                <w:rFonts w:ascii="Verdana" w:hAnsi="Verdana"/>
                <w:color w:val="000000"/>
              </w:rPr>
              <w:t>turned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6455C">
              <w:rPr>
                <w:rFonts w:ascii="Verdana" w:hAnsi="Verdana"/>
                <w:color w:val="000000"/>
              </w:rPr>
              <w:t>on.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202C1570" w14:textId="77777777" w:rsidR="00766509" w:rsidRPr="0096455C" w:rsidRDefault="00766509" w:rsidP="000B1E14">
            <w:pPr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3149" w:type="pct"/>
            <w:gridSpan w:val="2"/>
          </w:tcPr>
          <w:p w14:paraId="563F251B" w14:textId="77777777" w:rsidR="00A43BB6" w:rsidRPr="00097105" w:rsidRDefault="00A43BB6" w:rsidP="00B628B1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Document the beneficiary has chosen to OPT out/in of Medicare Part B.</w:t>
            </w:r>
          </w:p>
        </w:tc>
      </w:tr>
      <w:tr w:rsidR="00A43BB6" w:rsidRPr="0000488F" w14:paraId="4A9B21B3" w14:textId="77777777" w:rsidTr="00DF67F6">
        <w:trPr>
          <w:trHeight w:val="90"/>
        </w:trPr>
        <w:tc>
          <w:tcPr>
            <w:tcW w:w="182" w:type="pct"/>
            <w:vMerge/>
          </w:tcPr>
          <w:p w14:paraId="63684D42" w14:textId="77777777" w:rsidR="00A43BB6" w:rsidRPr="0000488F" w:rsidRDefault="00A43BB6" w:rsidP="0096455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9" w:type="pct"/>
            <w:gridSpan w:val="2"/>
          </w:tcPr>
          <w:p w14:paraId="3368D2EA" w14:textId="77777777" w:rsidR="00A43BB6" w:rsidRPr="0000488F" w:rsidRDefault="00A43BB6" w:rsidP="0096455C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Asking about receiving only a </w:t>
            </w:r>
            <w:proofErr w:type="gramStart"/>
            <w:r>
              <w:rPr>
                <w:rFonts w:ascii="Verdana" w:hAnsi="Verdana"/>
                <w:color w:val="000000"/>
              </w:rPr>
              <w:t>30 day</w:t>
            </w:r>
            <w:proofErr w:type="gramEnd"/>
            <w:r>
              <w:rPr>
                <w:rFonts w:ascii="Verdana" w:hAnsi="Verdana"/>
                <w:color w:val="000000"/>
              </w:rPr>
              <w:t xml:space="preserve"> supply, when their prescriber wrote for a larger quantity</w:t>
            </w:r>
          </w:p>
        </w:tc>
        <w:tc>
          <w:tcPr>
            <w:tcW w:w="3149" w:type="pct"/>
            <w:gridSpan w:val="2"/>
          </w:tcPr>
          <w:p w14:paraId="57703119" w14:textId="77777777" w:rsidR="00A43BB6" w:rsidRDefault="00A43BB6" w:rsidP="0096455C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Advise the beneficiary according to Medicare Part B </w:t>
            </w:r>
            <w:proofErr w:type="gramStart"/>
            <w:r>
              <w:rPr>
                <w:rFonts w:ascii="Verdana" w:hAnsi="Verdana"/>
                <w:color w:val="000000"/>
              </w:rPr>
              <w:t>guidelines</w:t>
            </w:r>
            <w:proofErr w:type="gramEnd"/>
            <w:r>
              <w:rPr>
                <w:rFonts w:ascii="Verdana" w:hAnsi="Verdana"/>
                <w:color w:val="000000"/>
              </w:rPr>
              <w:t xml:space="preserve"> only a </w:t>
            </w:r>
            <w:proofErr w:type="gramStart"/>
            <w:r>
              <w:rPr>
                <w:rFonts w:ascii="Verdana" w:hAnsi="Verdana"/>
                <w:color w:val="000000"/>
              </w:rPr>
              <w:t>30 day</w:t>
            </w:r>
            <w:proofErr w:type="gramEnd"/>
            <w:r>
              <w:rPr>
                <w:rFonts w:ascii="Verdana" w:hAnsi="Verdana"/>
                <w:color w:val="000000"/>
              </w:rPr>
              <w:t xml:space="preserve"> supply is allowed. </w:t>
            </w:r>
          </w:p>
          <w:p w14:paraId="061880F9" w14:textId="77777777" w:rsidR="00A43BB6" w:rsidRDefault="00A43BB6" w:rsidP="00766509">
            <w:pPr>
              <w:numPr>
                <w:ilvl w:val="0"/>
                <w:numId w:val="32"/>
              </w:numPr>
              <w:rPr>
                <w:rFonts w:ascii="Verdana" w:hAnsi="Verdana"/>
                <w:color w:val="000000"/>
              </w:rPr>
            </w:pPr>
            <w:r w:rsidRPr="0000488F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call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should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F77B7">
              <w:rPr>
                <w:rFonts w:ascii="Verdana" w:hAnsi="Verdana"/>
                <w:b/>
                <w:color w:val="000000"/>
              </w:rPr>
              <w:t>NOT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be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transferred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Medicare</w:t>
            </w:r>
            <w:r>
              <w:rPr>
                <w:rFonts w:ascii="Verdana" w:hAnsi="Verdana"/>
                <w:color w:val="000000"/>
              </w:rPr>
              <w:t xml:space="preserve"> Part </w:t>
            </w:r>
            <w:r w:rsidRPr="0000488F">
              <w:rPr>
                <w:rFonts w:ascii="Verdana" w:hAnsi="Verdana"/>
                <w:color w:val="000000"/>
              </w:rPr>
              <w:t>B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team.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751891B7" w14:textId="77777777" w:rsidR="00766509" w:rsidRPr="00097105" w:rsidRDefault="00766509" w:rsidP="00766509">
            <w:pPr>
              <w:ind w:left="360"/>
              <w:rPr>
                <w:rFonts w:ascii="Verdana" w:hAnsi="Verdana"/>
                <w:color w:val="000000"/>
              </w:rPr>
            </w:pPr>
          </w:p>
        </w:tc>
      </w:tr>
      <w:tr w:rsidR="00A43BB6" w:rsidRPr="0000488F" w14:paraId="09C0E5BF" w14:textId="77777777" w:rsidTr="00DF67F6">
        <w:trPr>
          <w:trHeight w:val="90"/>
        </w:trPr>
        <w:tc>
          <w:tcPr>
            <w:tcW w:w="182" w:type="pct"/>
            <w:vMerge/>
          </w:tcPr>
          <w:p w14:paraId="3C68B28F" w14:textId="77777777" w:rsidR="00A43BB6" w:rsidRPr="0000488F" w:rsidRDefault="00A43BB6" w:rsidP="0096455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9" w:type="pct"/>
            <w:gridSpan w:val="2"/>
          </w:tcPr>
          <w:p w14:paraId="1796EC52" w14:textId="77777777" w:rsidR="00A43BB6" w:rsidRDefault="00A43BB6" w:rsidP="00DA7B6E">
            <w:pPr>
              <w:rPr>
                <w:noProof/>
              </w:rPr>
            </w:pPr>
            <w:r>
              <w:rPr>
                <w:rFonts w:ascii="Verdana" w:hAnsi="Verdana"/>
                <w:color w:val="000000"/>
              </w:rPr>
              <w:t>Asking about diabetic testing supplies under Medicare Part B</w:t>
            </w:r>
          </w:p>
        </w:tc>
        <w:tc>
          <w:tcPr>
            <w:tcW w:w="3149" w:type="pct"/>
            <w:gridSpan w:val="2"/>
          </w:tcPr>
          <w:p w14:paraId="13F4CD80" w14:textId="77777777" w:rsidR="00A43BB6" w:rsidRDefault="00A43BB6" w:rsidP="00B628B1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Advise the beneficiary, the PBM was not selected by Medicare to supply diabetic testing supplies. The beneficiary can contact their state SHIP counselor to locate a DME/mail order provider for diabetic testing supplies. </w:t>
            </w:r>
          </w:p>
          <w:p w14:paraId="317C5475" w14:textId="77777777" w:rsidR="00766509" w:rsidRDefault="00766509" w:rsidP="00B628B1">
            <w:pPr>
              <w:rPr>
                <w:rFonts w:ascii="Verdana" w:hAnsi="Verdana"/>
                <w:color w:val="000000"/>
              </w:rPr>
            </w:pPr>
          </w:p>
        </w:tc>
      </w:tr>
      <w:tr w:rsidR="0096455C" w:rsidRPr="0000488F" w14:paraId="7D529B87" w14:textId="77777777" w:rsidTr="00DF67F6">
        <w:tc>
          <w:tcPr>
            <w:tcW w:w="182" w:type="pct"/>
          </w:tcPr>
          <w:p w14:paraId="483A90AD" w14:textId="77777777" w:rsidR="0096455C" w:rsidRPr="0000488F" w:rsidRDefault="0020018A" w:rsidP="0020018A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818" w:type="pct"/>
            <w:gridSpan w:val="4"/>
          </w:tcPr>
          <w:p w14:paraId="09CD10D9" w14:textId="77777777" w:rsidR="0096455C" w:rsidRDefault="0096455C" w:rsidP="00B7354C">
            <w:pPr>
              <w:numPr>
                <w:ilvl w:val="0"/>
                <w:numId w:val="32"/>
              </w:numPr>
              <w:ind w:left="411"/>
              <w:rPr>
                <w:rFonts w:ascii="Verdana" w:hAnsi="Verdana"/>
                <w:color w:val="000000"/>
              </w:rPr>
            </w:pPr>
            <w:r w:rsidRPr="0000488F">
              <w:rPr>
                <w:rFonts w:ascii="Verdana" w:hAnsi="Verdana"/>
                <w:color w:val="000000"/>
              </w:rPr>
              <w:t>Warm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transfer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the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bookmarkStart w:id="36" w:name="OLE_LINK1"/>
            <w:bookmarkStart w:id="37" w:name="OLE_LINK2"/>
            <w:r w:rsidRPr="0000488F">
              <w:rPr>
                <w:rFonts w:ascii="Verdana" w:hAnsi="Verdana"/>
                <w:color w:val="000000"/>
              </w:rPr>
              <w:t>call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to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the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Medicare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Part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B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team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00488F">
              <w:rPr>
                <w:rFonts w:ascii="Verdana" w:hAnsi="Verdana"/>
                <w:color w:val="000000"/>
              </w:rPr>
              <w:t>at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1-</w:t>
            </w:r>
            <w:r w:rsidRPr="0000488F">
              <w:rPr>
                <w:rFonts w:ascii="Verdana" w:hAnsi="Verdana"/>
                <w:color w:val="000000"/>
              </w:rPr>
              <w:t>866-804-5880</w:t>
            </w:r>
            <w:bookmarkEnd w:id="36"/>
            <w:bookmarkEnd w:id="37"/>
            <w:r w:rsidRPr="0000488F">
              <w:rPr>
                <w:rFonts w:ascii="Verdana" w:hAnsi="Verdana"/>
                <w:color w:val="000000"/>
              </w:rPr>
              <w:t>.</w:t>
            </w:r>
          </w:p>
          <w:p w14:paraId="1B0BF9B3" w14:textId="77777777" w:rsidR="0096455C" w:rsidRDefault="0096455C" w:rsidP="00B7354C">
            <w:pPr>
              <w:numPr>
                <w:ilvl w:val="0"/>
                <w:numId w:val="32"/>
              </w:numPr>
              <w:ind w:left="411"/>
              <w:rPr>
                <w:rFonts w:ascii="Verdana" w:hAnsi="Verdana"/>
                <w:color w:val="000000"/>
              </w:rPr>
            </w:pPr>
            <w:r w:rsidRPr="004B4B4E">
              <w:rPr>
                <w:rFonts w:ascii="Verdana" w:hAnsi="Verdana"/>
                <w:color w:val="000000"/>
              </w:rPr>
              <w:t>Document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and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close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the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call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according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to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current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policies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and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procedures.</w:t>
            </w:r>
          </w:p>
          <w:p w14:paraId="35770997" w14:textId="2B48BB2D" w:rsidR="0096455C" w:rsidRPr="005C3B96" w:rsidRDefault="0096455C" w:rsidP="00B7354C">
            <w:pPr>
              <w:numPr>
                <w:ilvl w:val="1"/>
                <w:numId w:val="32"/>
              </w:numPr>
              <w:ind w:left="771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5570EF">
              <w:rPr>
                <w:rFonts w:ascii="Verdana" w:hAnsi="Verdana"/>
              </w:rPr>
              <w:t>Refer</w:t>
            </w:r>
            <w:r w:rsidR="00B628B1">
              <w:rPr>
                <w:rFonts w:ascii="Verdana" w:hAnsi="Verdana"/>
              </w:rPr>
              <w:t xml:space="preserve"> </w:t>
            </w:r>
            <w:r w:rsidRPr="005570EF">
              <w:rPr>
                <w:rFonts w:ascii="Verdana" w:hAnsi="Verdana"/>
              </w:rPr>
              <w:t>to</w:t>
            </w:r>
            <w:r w:rsidR="00B628B1">
              <w:rPr>
                <w:rFonts w:ascii="Verdana" w:hAnsi="Verdana"/>
              </w:rPr>
              <w:t xml:space="preserve"> </w:t>
            </w:r>
            <w:r w:rsidRPr="005570EF">
              <w:rPr>
                <w:rFonts w:ascii="Verdana" w:hAnsi="Verdana"/>
              </w:rPr>
              <w:t>the</w:t>
            </w:r>
            <w:r w:rsidR="00B628B1">
              <w:rPr>
                <w:rFonts w:ascii="Verdana" w:hAnsi="Verdana"/>
              </w:rPr>
              <w:t xml:space="preserve"> </w:t>
            </w:r>
            <w:r w:rsidR="00BD1EB5">
              <w:fldChar w:fldCharType="begin"/>
            </w:r>
            <w:ins w:id="38" w:author="Kristoff, Angel T" w:date="2025-08-26T13:34:00Z" w16du:dateUtc="2025-08-26T17:34:00Z">
              <w:r w:rsidR="000A1298">
                <w:instrText>HYPERLINK "C:\\Users\\C337799\\Downloads\\TSRC-PROD-050011"</w:instrText>
              </w:r>
            </w:ins>
            <w:del w:id="39" w:author="Kristoff, Angel T" w:date="2025-08-26T13:34:00Z" w16du:dateUtc="2025-08-26T17:34:00Z">
              <w:r w:rsidR="00BD1EB5" w:rsidDel="000A1298">
                <w:delInstrText>HYPERLINK "TSRC-PROD-050011"</w:delInstrText>
              </w:r>
            </w:del>
            <w:ins w:id="40" w:author="Kristoff, Angel T" w:date="2025-08-26T13:34:00Z" w16du:dateUtc="2025-08-26T17:34:00Z"/>
            <w:r w:rsidR="00BD1EB5">
              <w:fldChar w:fldCharType="separate"/>
            </w:r>
            <w:r w:rsidR="00BD1EB5" w:rsidRPr="00367E0E">
              <w:rPr>
                <w:rStyle w:val="Hyperlink"/>
                <w:rFonts w:ascii="Verdana" w:hAnsi="Verdana"/>
              </w:rPr>
              <w:t xml:space="preserve">Compass </w:t>
            </w:r>
            <w:r w:rsidR="00B7354C" w:rsidRPr="00367E0E">
              <w:rPr>
                <w:rStyle w:val="Hyperlink"/>
                <w:rFonts w:ascii="Verdana" w:hAnsi="Verdana"/>
              </w:rPr>
              <w:t>-</w:t>
            </w:r>
            <w:r w:rsidR="00BD1EB5" w:rsidRPr="00367E0E">
              <w:rPr>
                <w:rStyle w:val="Hyperlink"/>
                <w:rFonts w:ascii="Verdana" w:hAnsi="Verdana"/>
              </w:rPr>
              <w:t xml:space="preserve"> Call Documentation</w:t>
            </w:r>
            <w:r w:rsidR="00BD1EB5">
              <w:fldChar w:fldCharType="end"/>
            </w:r>
            <w:r w:rsidR="00BD1EB5">
              <w:rPr>
                <w:rFonts w:ascii="Verdana" w:hAnsi="Verdana"/>
              </w:rPr>
              <w:t xml:space="preserve"> </w:t>
            </w:r>
            <w:r w:rsidRPr="005C3B96">
              <w:rPr>
                <w:rFonts w:ascii="Verdana" w:hAnsi="Verdana"/>
              </w:rPr>
              <w:t>work</w:t>
            </w:r>
            <w:r w:rsidR="00B628B1">
              <w:rPr>
                <w:rFonts w:ascii="Verdana" w:hAnsi="Verdana"/>
              </w:rPr>
              <w:t xml:space="preserve"> </w:t>
            </w:r>
            <w:r w:rsidRPr="005C3B96">
              <w:rPr>
                <w:rFonts w:ascii="Verdana" w:hAnsi="Verdana"/>
              </w:rPr>
              <w:t>instruction.</w:t>
            </w:r>
          </w:p>
          <w:p w14:paraId="32B7BD39" w14:textId="77777777" w:rsidR="0096455C" w:rsidRDefault="0096455C" w:rsidP="0096455C">
            <w:pPr>
              <w:rPr>
                <w:rFonts w:ascii="Verdana" w:hAnsi="Verdana"/>
                <w:color w:val="000000"/>
              </w:rPr>
            </w:pPr>
          </w:p>
          <w:p w14:paraId="4DE3059A" w14:textId="77777777" w:rsidR="00200637" w:rsidRDefault="00200637" w:rsidP="0096455C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Note:</w:t>
            </w:r>
            <w:r w:rsidR="00B628B1">
              <w:rPr>
                <w:rFonts w:ascii="Verdana" w:hAnsi="Verdana"/>
                <w:b/>
                <w:color w:val="000000"/>
              </w:rPr>
              <w:t xml:space="preserve">  </w:t>
            </w:r>
            <w:r w:rsidRPr="00200637">
              <w:rPr>
                <w:rFonts w:ascii="Verdana" w:hAnsi="Verdana"/>
                <w:color w:val="000000"/>
              </w:rPr>
              <w:t>All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Med-B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Conflicts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with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a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PSC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conflict,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b/>
                <w:color w:val="000000"/>
              </w:rPr>
              <w:t>MUST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be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called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on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to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the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="00C27500">
              <w:rPr>
                <w:rFonts w:ascii="Verdana" w:hAnsi="Verdana"/>
                <w:color w:val="000000"/>
              </w:rPr>
              <w:t>beneficiary</w:t>
            </w:r>
            <w:r w:rsidRPr="00200637">
              <w:rPr>
                <w:rFonts w:ascii="Verdana" w:hAnsi="Verdana"/>
                <w:color w:val="000000"/>
              </w:rPr>
              <w:t>/patient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to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identify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exact/estimated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amount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of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medication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on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200637">
              <w:rPr>
                <w:rFonts w:ascii="Verdana" w:hAnsi="Verdana"/>
                <w:color w:val="000000"/>
              </w:rPr>
              <w:t>hand</w:t>
            </w:r>
          </w:p>
          <w:p w14:paraId="195AD33E" w14:textId="77777777" w:rsidR="00200637" w:rsidRPr="00200637" w:rsidRDefault="00200637" w:rsidP="0096455C">
            <w:pPr>
              <w:rPr>
                <w:rFonts w:ascii="Verdana" w:hAnsi="Verdana"/>
                <w:b/>
                <w:color w:val="000000"/>
              </w:rPr>
            </w:pPr>
          </w:p>
          <w:p w14:paraId="4C66B363" w14:textId="3F243695" w:rsidR="0096455C" w:rsidRPr="00CF77B7" w:rsidRDefault="002C07B8" w:rsidP="0096455C">
            <w:pPr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Primary Interaction Reason</w:t>
            </w:r>
          </w:p>
          <w:p w14:paraId="1AFCA9D8" w14:textId="25841303" w:rsidR="0096455C" w:rsidRDefault="005E2E9F" w:rsidP="0096455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Eligibility</w:t>
            </w:r>
          </w:p>
          <w:p w14:paraId="59CA6F12" w14:textId="77777777" w:rsidR="00766509" w:rsidRDefault="00766509" w:rsidP="0096455C">
            <w:pPr>
              <w:rPr>
                <w:rFonts w:ascii="Verdana" w:hAnsi="Verdana"/>
                <w:color w:val="000000"/>
              </w:rPr>
            </w:pPr>
          </w:p>
          <w:p w14:paraId="76FE9356" w14:textId="77777777" w:rsidR="000F2FFA" w:rsidRDefault="000F2FFA" w:rsidP="0096455C">
            <w:pPr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Primary Interaction Reason Detail </w:t>
            </w:r>
          </w:p>
          <w:p w14:paraId="58B8478C" w14:textId="79618A12" w:rsidR="000F2FFA" w:rsidRPr="000F2FFA" w:rsidRDefault="000F2FFA" w:rsidP="0096455C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Check Eligibility </w:t>
            </w:r>
          </w:p>
          <w:p w14:paraId="6A0C84E1" w14:textId="261397EE" w:rsidR="000F2FFA" w:rsidRPr="000F2FFA" w:rsidRDefault="000F2FFA" w:rsidP="0096455C">
            <w:pPr>
              <w:rPr>
                <w:rFonts w:ascii="Verdana" w:hAnsi="Verdana"/>
                <w:b/>
                <w:bCs/>
                <w:color w:val="000000"/>
              </w:rPr>
            </w:pPr>
          </w:p>
        </w:tc>
      </w:tr>
      <w:tr w:rsidR="0096455C" w:rsidRPr="0000488F" w14:paraId="107C22C6" w14:textId="77777777" w:rsidTr="00DF67F6">
        <w:tc>
          <w:tcPr>
            <w:tcW w:w="182" w:type="pct"/>
            <w:vMerge w:val="restart"/>
          </w:tcPr>
          <w:p w14:paraId="65258A8B" w14:textId="77777777" w:rsidR="0096455C" w:rsidRPr="0000488F" w:rsidRDefault="0020018A" w:rsidP="0076650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818" w:type="pct"/>
            <w:gridSpan w:val="4"/>
            <w:tcBorders>
              <w:bottom w:val="single" w:sz="4" w:space="0" w:color="auto"/>
            </w:tcBorders>
          </w:tcPr>
          <w:p w14:paraId="21417F68" w14:textId="77777777" w:rsidR="0096455C" w:rsidRDefault="0096455C" w:rsidP="0096455C">
            <w:pPr>
              <w:rPr>
                <w:rFonts w:ascii="Verdana" w:hAnsi="Verdana"/>
                <w:color w:val="000000"/>
              </w:rPr>
            </w:pPr>
            <w:bookmarkStart w:id="41" w:name="HandlingMedBCall_Step3"/>
            <w:r w:rsidRPr="004B4B4E">
              <w:rPr>
                <w:rFonts w:ascii="Verdana" w:hAnsi="Verdana"/>
                <w:color w:val="000000"/>
              </w:rPr>
              <w:t>Ask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if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there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are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any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other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benefit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questions</w:t>
            </w:r>
            <w:bookmarkEnd w:id="41"/>
            <w:r>
              <w:rPr>
                <w:rFonts w:ascii="Verdana" w:hAnsi="Verdana"/>
                <w:color w:val="000000"/>
              </w:rPr>
              <w:t>.</w:t>
            </w:r>
          </w:p>
          <w:p w14:paraId="6C40E41D" w14:textId="26262AB7" w:rsidR="00DF67F6" w:rsidRPr="004B4B4E" w:rsidRDefault="00DF67F6" w:rsidP="0096455C">
            <w:pPr>
              <w:rPr>
                <w:rFonts w:ascii="Verdana" w:hAnsi="Verdana"/>
                <w:color w:val="000000"/>
              </w:rPr>
            </w:pPr>
          </w:p>
        </w:tc>
      </w:tr>
      <w:tr w:rsidR="0096455C" w:rsidRPr="0000488F" w14:paraId="4EDD9C54" w14:textId="77777777" w:rsidTr="00DF67F6">
        <w:trPr>
          <w:trHeight w:val="90"/>
        </w:trPr>
        <w:tc>
          <w:tcPr>
            <w:tcW w:w="182" w:type="pct"/>
            <w:vMerge/>
          </w:tcPr>
          <w:p w14:paraId="054ED1B0" w14:textId="77777777" w:rsidR="0096455C" w:rsidRDefault="0096455C" w:rsidP="0096455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3" w:type="pct"/>
            <w:shd w:val="pct10" w:color="auto" w:fill="auto"/>
          </w:tcPr>
          <w:p w14:paraId="3BCEF28D" w14:textId="77777777" w:rsidR="0096455C" w:rsidRPr="004B4B4E" w:rsidRDefault="0096455C" w:rsidP="0096455C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4B4B4E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4144" w:type="pct"/>
            <w:gridSpan w:val="3"/>
            <w:shd w:val="pct10" w:color="auto" w:fill="auto"/>
          </w:tcPr>
          <w:p w14:paraId="0D3BEC1C" w14:textId="77777777" w:rsidR="0096455C" w:rsidRPr="004B4B4E" w:rsidRDefault="0096455C" w:rsidP="0096455C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4B4B4E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96455C" w:rsidRPr="0000488F" w14:paraId="61EE51DB" w14:textId="77777777" w:rsidTr="00DF67F6">
        <w:trPr>
          <w:trHeight w:val="90"/>
        </w:trPr>
        <w:tc>
          <w:tcPr>
            <w:tcW w:w="182" w:type="pct"/>
            <w:vMerge/>
          </w:tcPr>
          <w:p w14:paraId="26C31829" w14:textId="77777777" w:rsidR="0096455C" w:rsidRDefault="0096455C" w:rsidP="0096455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3" w:type="pct"/>
          </w:tcPr>
          <w:p w14:paraId="2582A7FA" w14:textId="77777777" w:rsidR="0096455C" w:rsidRPr="004B4B4E" w:rsidRDefault="0096455C" w:rsidP="0096455C">
            <w:pPr>
              <w:rPr>
                <w:rFonts w:ascii="Verdana" w:hAnsi="Verdana"/>
                <w:color w:val="000000"/>
              </w:rPr>
            </w:pPr>
            <w:r w:rsidRPr="004B4B4E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4144" w:type="pct"/>
            <w:gridSpan w:val="3"/>
          </w:tcPr>
          <w:p w14:paraId="2072D573" w14:textId="77777777" w:rsidR="0096455C" w:rsidRPr="00491512" w:rsidRDefault="0096455C" w:rsidP="00766509">
            <w:pPr>
              <w:numPr>
                <w:ilvl w:val="0"/>
                <w:numId w:val="35"/>
              </w:numPr>
              <w:rPr>
                <w:rFonts w:ascii="Verdana" w:hAnsi="Verdana"/>
                <w:color w:val="000000"/>
              </w:rPr>
            </w:pPr>
            <w:r w:rsidRPr="00491512">
              <w:rPr>
                <w:rFonts w:ascii="Verdana" w:hAnsi="Verdana"/>
                <w:color w:val="000000"/>
              </w:rPr>
              <w:t>Address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91512">
              <w:rPr>
                <w:rFonts w:ascii="Verdana" w:hAnsi="Verdana"/>
                <w:color w:val="000000"/>
              </w:rPr>
              <w:t>any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91512">
              <w:rPr>
                <w:rFonts w:ascii="Verdana" w:hAnsi="Verdana"/>
                <w:color w:val="000000"/>
              </w:rPr>
              <w:t>benefit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91512">
              <w:rPr>
                <w:rFonts w:ascii="Verdana" w:hAnsi="Verdana"/>
                <w:color w:val="000000"/>
              </w:rPr>
              <w:t>issues.</w:t>
            </w:r>
          </w:p>
          <w:p w14:paraId="70735605" w14:textId="77777777" w:rsidR="0096455C" w:rsidRDefault="0096455C" w:rsidP="00766509">
            <w:pPr>
              <w:numPr>
                <w:ilvl w:val="0"/>
                <w:numId w:val="35"/>
              </w:numPr>
              <w:rPr>
                <w:rFonts w:ascii="Verdana" w:hAnsi="Verdana"/>
                <w:color w:val="000000"/>
              </w:rPr>
            </w:pPr>
            <w:r w:rsidRPr="004B4B4E">
              <w:rPr>
                <w:rFonts w:ascii="Verdana" w:hAnsi="Verdana"/>
                <w:color w:val="000000"/>
              </w:rPr>
              <w:t>Document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and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close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the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call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according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to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current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policies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and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procedures.</w:t>
            </w:r>
          </w:p>
          <w:p w14:paraId="388EAA98" w14:textId="1A48D865" w:rsidR="00DF67F6" w:rsidRPr="00DF67F6" w:rsidRDefault="00DF67F6" w:rsidP="00DF67F6">
            <w:pPr>
              <w:numPr>
                <w:ilvl w:val="1"/>
                <w:numId w:val="35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Primary Interaction Reason: </w:t>
            </w:r>
            <w:r>
              <w:rPr>
                <w:rFonts w:ascii="Verdana" w:hAnsi="Verdana"/>
                <w:bCs/>
                <w:color w:val="000000"/>
              </w:rPr>
              <w:t xml:space="preserve"> </w:t>
            </w:r>
            <w:r>
              <w:rPr>
                <w:rFonts w:ascii="Verdana" w:hAnsi="Verdana"/>
              </w:rPr>
              <w:t>Eligibility</w:t>
            </w:r>
          </w:p>
          <w:p w14:paraId="2D81608F" w14:textId="1895C88F" w:rsidR="00DF67F6" w:rsidRPr="00DF67F6" w:rsidRDefault="00DF67F6" w:rsidP="00DF67F6">
            <w:pPr>
              <w:numPr>
                <w:ilvl w:val="1"/>
                <w:numId w:val="35"/>
              </w:numPr>
              <w:rPr>
                <w:rFonts w:ascii="Verdana" w:hAnsi="Verdana"/>
                <w:b/>
                <w:bCs/>
                <w:color w:val="000000"/>
              </w:rPr>
            </w:pPr>
            <w:r w:rsidRPr="00DF67F6">
              <w:rPr>
                <w:rFonts w:ascii="Verdana" w:hAnsi="Verdana"/>
                <w:b/>
                <w:bCs/>
                <w:color w:val="000000"/>
              </w:rPr>
              <w:t>Primary Interaction Reason Detail</w:t>
            </w:r>
            <w:r>
              <w:rPr>
                <w:rFonts w:ascii="Verdana" w:hAnsi="Verdana"/>
                <w:b/>
                <w:bCs/>
                <w:color w:val="000000"/>
              </w:rPr>
              <w:t>:</w:t>
            </w:r>
            <w:r>
              <w:rPr>
                <w:rFonts w:ascii="Verdana" w:hAnsi="Verdana"/>
                <w:color w:val="000000"/>
              </w:rPr>
              <w:t xml:space="preserve">  </w:t>
            </w:r>
            <w:r w:rsidRPr="00DF67F6">
              <w:rPr>
                <w:rFonts w:ascii="Verdana" w:hAnsi="Verdana"/>
                <w:color w:val="000000"/>
              </w:rPr>
              <w:t xml:space="preserve">Check Eligibility </w:t>
            </w:r>
            <w:r w:rsidRPr="00DF67F6"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13B7F554" w14:textId="606C93C2" w:rsidR="0096455C" w:rsidRPr="005570EF" w:rsidRDefault="0096455C" w:rsidP="00766509">
            <w:pPr>
              <w:numPr>
                <w:ilvl w:val="1"/>
                <w:numId w:val="35"/>
              </w:num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5570EF">
              <w:rPr>
                <w:rFonts w:ascii="Verdana" w:hAnsi="Verdana"/>
              </w:rPr>
              <w:t>Refer</w:t>
            </w:r>
            <w:r w:rsidR="00B628B1">
              <w:rPr>
                <w:rFonts w:ascii="Verdana" w:hAnsi="Verdana"/>
              </w:rPr>
              <w:t xml:space="preserve"> </w:t>
            </w:r>
            <w:r w:rsidRPr="005570EF">
              <w:rPr>
                <w:rFonts w:ascii="Verdana" w:hAnsi="Verdana"/>
              </w:rPr>
              <w:t>to</w:t>
            </w:r>
            <w:r w:rsidR="00B628B1">
              <w:rPr>
                <w:rFonts w:ascii="Verdana" w:hAnsi="Verdana"/>
              </w:rPr>
              <w:t xml:space="preserve"> </w:t>
            </w:r>
            <w:r w:rsidRPr="005570EF">
              <w:rPr>
                <w:rFonts w:ascii="Verdana" w:hAnsi="Verdana"/>
              </w:rPr>
              <w:t>the</w:t>
            </w:r>
            <w:r w:rsidR="00B628B1">
              <w:rPr>
                <w:rFonts w:ascii="Verdana" w:hAnsi="Verdana"/>
              </w:rPr>
              <w:t xml:space="preserve"> </w:t>
            </w:r>
            <w:r w:rsidR="004C75C9">
              <w:fldChar w:fldCharType="begin"/>
            </w:r>
            <w:ins w:id="42" w:author="Kristoff, Angel T" w:date="2025-08-26T13:34:00Z" w16du:dateUtc="2025-08-26T17:34:00Z">
              <w:r w:rsidR="000A1298">
                <w:instrText>HYPERLINK "C:\\Users\\C337799\\Downloads\\TSRC-PROD-050011"</w:instrText>
              </w:r>
            </w:ins>
            <w:del w:id="43" w:author="Kristoff, Angel T" w:date="2025-08-26T13:34:00Z" w16du:dateUtc="2025-08-26T17:34:00Z">
              <w:r w:rsidR="004C75C9" w:rsidDel="000A1298">
                <w:delInstrText>HYPERLINK "TSRC-PROD-050011"</w:delInstrText>
              </w:r>
            </w:del>
            <w:ins w:id="44" w:author="Kristoff, Angel T" w:date="2025-08-26T13:34:00Z" w16du:dateUtc="2025-08-26T17:34:00Z"/>
            <w:r w:rsidR="004C75C9">
              <w:fldChar w:fldCharType="separate"/>
            </w:r>
            <w:r w:rsidR="004C75C9" w:rsidRPr="009E5FD2">
              <w:rPr>
                <w:rStyle w:val="Hyperlink"/>
                <w:rFonts w:ascii="Verdana" w:hAnsi="Verdana"/>
              </w:rPr>
              <w:t xml:space="preserve">Compass </w:t>
            </w:r>
            <w:r w:rsidR="009E5FD2" w:rsidRPr="009E5FD2">
              <w:rPr>
                <w:rStyle w:val="Hyperlink"/>
                <w:rFonts w:ascii="Verdana" w:hAnsi="Verdana"/>
              </w:rPr>
              <w:t>-</w:t>
            </w:r>
            <w:r w:rsidR="004C75C9" w:rsidRPr="009E5FD2">
              <w:rPr>
                <w:rStyle w:val="Hyperlink"/>
                <w:rFonts w:ascii="Verdana" w:hAnsi="Verdana"/>
              </w:rPr>
              <w:t xml:space="preserve"> Call Documentation</w:t>
            </w:r>
            <w:r w:rsidR="004C75C9">
              <w:fldChar w:fldCharType="end"/>
            </w:r>
            <w:r w:rsidR="004C75C9" w:rsidRPr="004C75C9">
              <w:rPr>
                <w:rFonts w:ascii="Verdana" w:hAnsi="Verdana"/>
              </w:rPr>
              <w:t xml:space="preserve"> </w:t>
            </w:r>
            <w:r w:rsidRPr="005570EF">
              <w:rPr>
                <w:rFonts w:ascii="Verdana" w:hAnsi="Verdana"/>
              </w:rPr>
              <w:t>work</w:t>
            </w:r>
            <w:r w:rsidR="00B628B1">
              <w:rPr>
                <w:rFonts w:ascii="Verdana" w:hAnsi="Verdana"/>
              </w:rPr>
              <w:t xml:space="preserve"> </w:t>
            </w:r>
            <w:r w:rsidRPr="005570EF">
              <w:rPr>
                <w:rFonts w:ascii="Verdana" w:hAnsi="Verdana"/>
              </w:rPr>
              <w:t>instruction</w:t>
            </w:r>
            <w:r w:rsidR="00DF67F6">
              <w:rPr>
                <w:rFonts w:ascii="Verdana" w:hAnsi="Verdana"/>
              </w:rPr>
              <w:t xml:space="preserve"> for additional information</w:t>
            </w:r>
            <w:r w:rsidRPr="00D12539">
              <w:rPr>
                <w:rFonts w:ascii="Verdana" w:hAnsi="Verdana"/>
              </w:rPr>
              <w:t>.</w:t>
            </w:r>
          </w:p>
          <w:p w14:paraId="7E496D2D" w14:textId="642FFEFD" w:rsidR="000F2FFA" w:rsidRPr="004B4B4E" w:rsidRDefault="000F2FFA" w:rsidP="00DF67F6">
            <w:pPr>
              <w:rPr>
                <w:rFonts w:ascii="Verdana" w:hAnsi="Verdana"/>
                <w:color w:val="000000"/>
              </w:rPr>
            </w:pPr>
          </w:p>
        </w:tc>
      </w:tr>
      <w:tr w:rsidR="0096455C" w:rsidRPr="0000488F" w14:paraId="73948B41" w14:textId="77777777" w:rsidTr="00DF67F6">
        <w:trPr>
          <w:trHeight w:val="90"/>
        </w:trPr>
        <w:tc>
          <w:tcPr>
            <w:tcW w:w="182" w:type="pct"/>
            <w:vMerge/>
          </w:tcPr>
          <w:p w14:paraId="0EC72357" w14:textId="77777777" w:rsidR="0096455C" w:rsidRDefault="0096455C" w:rsidP="0096455C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3" w:type="pct"/>
          </w:tcPr>
          <w:p w14:paraId="08A37FD9" w14:textId="77777777" w:rsidR="0096455C" w:rsidRPr="004B4B4E" w:rsidRDefault="0096455C" w:rsidP="0096455C">
            <w:pPr>
              <w:rPr>
                <w:rFonts w:ascii="Verdana" w:hAnsi="Verdana"/>
                <w:color w:val="000000"/>
              </w:rPr>
            </w:pPr>
            <w:r w:rsidRPr="004B4B4E">
              <w:rPr>
                <w:rFonts w:ascii="Verdana" w:hAnsi="Verdana"/>
                <w:color w:val="000000"/>
              </w:rPr>
              <w:t>No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144" w:type="pct"/>
            <w:gridSpan w:val="3"/>
          </w:tcPr>
          <w:p w14:paraId="036C6700" w14:textId="77777777" w:rsidR="0096455C" w:rsidRDefault="0096455C" w:rsidP="0096455C">
            <w:pPr>
              <w:rPr>
                <w:rFonts w:ascii="Verdana" w:hAnsi="Verdana"/>
                <w:color w:val="000000"/>
              </w:rPr>
            </w:pPr>
            <w:r w:rsidRPr="004B4B4E">
              <w:rPr>
                <w:rFonts w:ascii="Verdana" w:hAnsi="Verdana"/>
                <w:color w:val="000000"/>
              </w:rPr>
              <w:t>Document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and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close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the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call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according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to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current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policies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and</w:t>
            </w:r>
            <w:r w:rsidR="00B628B1">
              <w:rPr>
                <w:rFonts w:ascii="Verdana" w:hAnsi="Verdana"/>
                <w:color w:val="000000"/>
              </w:rPr>
              <w:t xml:space="preserve"> </w:t>
            </w:r>
            <w:r w:rsidRPr="004B4B4E">
              <w:rPr>
                <w:rFonts w:ascii="Verdana" w:hAnsi="Verdana"/>
                <w:color w:val="000000"/>
              </w:rPr>
              <w:t>procedures.</w:t>
            </w:r>
          </w:p>
          <w:p w14:paraId="19AC735F" w14:textId="77777777" w:rsidR="00DF67F6" w:rsidRPr="00DF67F6" w:rsidRDefault="00DF67F6" w:rsidP="00DF67F6">
            <w:pPr>
              <w:numPr>
                <w:ilvl w:val="0"/>
                <w:numId w:val="36"/>
              </w:numPr>
              <w:textAlignment w:val="top"/>
              <w:rPr>
                <w:rFonts w:ascii="Verdana" w:hAnsi="Verdana"/>
              </w:rPr>
            </w:pPr>
            <w:r w:rsidRPr="00DF67F6">
              <w:rPr>
                <w:rFonts w:ascii="Verdana" w:hAnsi="Verdana"/>
                <w:b/>
                <w:bCs/>
              </w:rPr>
              <w:t>Primary Interaction Reason:</w:t>
            </w:r>
            <w:r w:rsidRPr="00DF67F6">
              <w:rPr>
                <w:rFonts w:ascii="Verdana" w:hAnsi="Verdana"/>
              </w:rPr>
              <w:t xml:space="preserve">  Eligibility</w:t>
            </w:r>
          </w:p>
          <w:p w14:paraId="07D2C707" w14:textId="77777777" w:rsidR="00DF67F6" w:rsidRPr="00DF67F6" w:rsidRDefault="00DF67F6" w:rsidP="00DF67F6">
            <w:pPr>
              <w:numPr>
                <w:ilvl w:val="0"/>
                <w:numId w:val="36"/>
              </w:numPr>
              <w:textAlignment w:val="top"/>
              <w:rPr>
                <w:rFonts w:ascii="Verdana" w:hAnsi="Verdana"/>
              </w:rPr>
            </w:pPr>
            <w:r w:rsidRPr="00DF67F6">
              <w:rPr>
                <w:rFonts w:ascii="Verdana" w:hAnsi="Verdana"/>
                <w:b/>
                <w:bCs/>
              </w:rPr>
              <w:t>Primary Interaction Reason Detail:</w:t>
            </w:r>
            <w:r w:rsidRPr="00DF67F6">
              <w:rPr>
                <w:rFonts w:ascii="Verdana" w:hAnsi="Verdana"/>
              </w:rPr>
              <w:t xml:space="preserve">  Check Eligibility  </w:t>
            </w:r>
          </w:p>
          <w:p w14:paraId="70B82332" w14:textId="00F9FEA4" w:rsidR="0096455C" w:rsidRPr="005570EF" w:rsidRDefault="0096455C" w:rsidP="00766509">
            <w:pPr>
              <w:numPr>
                <w:ilvl w:val="0"/>
                <w:numId w:val="36"/>
              </w:num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5570EF">
              <w:rPr>
                <w:rFonts w:ascii="Verdana" w:hAnsi="Verdana"/>
              </w:rPr>
              <w:t>Refer</w:t>
            </w:r>
            <w:r w:rsidR="00B628B1">
              <w:rPr>
                <w:rFonts w:ascii="Verdana" w:hAnsi="Verdana"/>
              </w:rPr>
              <w:t xml:space="preserve"> </w:t>
            </w:r>
            <w:r w:rsidRPr="005570EF">
              <w:rPr>
                <w:rFonts w:ascii="Verdana" w:hAnsi="Verdana"/>
              </w:rPr>
              <w:t>to</w:t>
            </w:r>
            <w:r w:rsidR="00B628B1">
              <w:rPr>
                <w:rFonts w:ascii="Verdana" w:hAnsi="Verdana"/>
              </w:rPr>
              <w:t xml:space="preserve"> </w:t>
            </w:r>
            <w:r w:rsidRPr="005570EF">
              <w:rPr>
                <w:rFonts w:ascii="Verdana" w:hAnsi="Verdana"/>
              </w:rPr>
              <w:t>the</w:t>
            </w:r>
            <w:r w:rsidR="002268D0">
              <w:rPr>
                <w:rFonts w:ascii="Verdana" w:hAnsi="Verdana"/>
              </w:rPr>
              <w:t xml:space="preserve"> </w:t>
            </w:r>
            <w:r w:rsidR="002268D0">
              <w:fldChar w:fldCharType="begin"/>
            </w:r>
            <w:ins w:id="45" w:author="Kristoff, Angel T" w:date="2025-08-26T13:34:00Z" w16du:dateUtc="2025-08-26T17:34:00Z">
              <w:r w:rsidR="000A1298">
                <w:instrText>HYPERLINK "C:\\Users\\C337799\\Downloads\\TSRC-PROD-050011"</w:instrText>
              </w:r>
            </w:ins>
            <w:del w:id="46" w:author="Kristoff, Angel T" w:date="2025-08-26T13:34:00Z" w16du:dateUtc="2025-08-26T17:34:00Z">
              <w:r w:rsidR="002268D0" w:rsidDel="000A1298">
                <w:delInstrText>HYPERLINK "TSRC-PROD-050011"</w:delInstrText>
              </w:r>
            </w:del>
            <w:ins w:id="47" w:author="Kristoff, Angel T" w:date="2025-08-26T13:34:00Z" w16du:dateUtc="2025-08-26T17:34:00Z"/>
            <w:r w:rsidR="002268D0">
              <w:fldChar w:fldCharType="separate"/>
            </w:r>
            <w:r w:rsidR="002268D0" w:rsidRPr="009E5FD2">
              <w:rPr>
                <w:rStyle w:val="Hyperlink"/>
                <w:rFonts w:ascii="Verdana" w:hAnsi="Verdana"/>
              </w:rPr>
              <w:t xml:space="preserve">Compass </w:t>
            </w:r>
            <w:r w:rsidR="009E5FD2" w:rsidRPr="009E5FD2">
              <w:rPr>
                <w:rStyle w:val="Hyperlink"/>
                <w:rFonts w:ascii="Verdana" w:hAnsi="Verdana"/>
              </w:rPr>
              <w:t>-</w:t>
            </w:r>
            <w:r w:rsidR="002268D0" w:rsidRPr="009E5FD2">
              <w:rPr>
                <w:rStyle w:val="Hyperlink"/>
                <w:rFonts w:ascii="Verdana" w:hAnsi="Verdana"/>
              </w:rPr>
              <w:t xml:space="preserve"> Call Documentation</w:t>
            </w:r>
            <w:r w:rsidR="002268D0">
              <w:fldChar w:fldCharType="end"/>
            </w:r>
            <w:r w:rsidR="00B628B1">
              <w:rPr>
                <w:rFonts w:ascii="Verdana" w:hAnsi="Verdana"/>
              </w:rPr>
              <w:t xml:space="preserve"> </w:t>
            </w:r>
            <w:r w:rsidRPr="005570EF">
              <w:rPr>
                <w:rFonts w:ascii="Verdana" w:hAnsi="Verdana"/>
              </w:rPr>
              <w:t>work</w:t>
            </w:r>
            <w:r w:rsidR="00B628B1">
              <w:rPr>
                <w:rFonts w:ascii="Verdana" w:hAnsi="Verdana"/>
              </w:rPr>
              <w:t xml:space="preserve"> </w:t>
            </w:r>
            <w:r w:rsidRPr="005570EF">
              <w:rPr>
                <w:rFonts w:ascii="Verdana" w:hAnsi="Verdana"/>
              </w:rPr>
              <w:t>instruction</w:t>
            </w:r>
            <w:r w:rsidR="00DF67F6">
              <w:rPr>
                <w:rFonts w:ascii="Verdana" w:hAnsi="Verdana"/>
              </w:rPr>
              <w:t xml:space="preserve"> for additional information</w:t>
            </w:r>
            <w:r w:rsidRPr="00D12539">
              <w:rPr>
                <w:rFonts w:ascii="Verdana" w:hAnsi="Verdana"/>
              </w:rPr>
              <w:t>.</w:t>
            </w:r>
          </w:p>
          <w:p w14:paraId="4703B070" w14:textId="27C75092" w:rsidR="000F2FFA" w:rsidRPr="004B4B4E" w:rsidRDefault="000F2FFA" w:rsidP="00DF67F6">
            <w:pPr>
              <w:rPr>
                <w:rFonts w:ascii="Verdana" w:hAnsi="Verdana"/>
                <w:color w:val="000000"/>
              </w:rPr>
            </w:pPr>
          </w:p>
        </w:tc>
      </w:tr>
    </w:tbl>
    <w:p w14:paraId="24AF4343" w14:textId="77777777" w:rsidR="006319B9" w:rsidRDefault="006319B9" w:rsidP="006367CC">
      <w:pPr>
        <w:jc w:val="right"/>
        <w:rPr>
          <w:rFonts w:ascii="Verdana" w:hAnsi="Verdana"/>
        </w:rPr>
      </w:pPr>
      <w:bookmarkStart w:id="48" w:name="_Medicare_Part_B"/>
      <w:bookmarkEnd w:id="48"/>
    </w:p>
    <w:p w14:paraId="72B4248C" w14:textId="77777777" w:rsidR="00324E69" w:rsidRDefault="00324E69" w:rsidP="00324E69">
      <w:pPr>
        <w:jc w:val="right"/>
        <w:rPr>
          <w:rFonts w:ascii="Verdana" w:hAnsi="Verdana"/>
        </w:rPr>
      </w:pPr>
      <w:hyperlink w:anchor="_top" w:history="1">
        <w:r w:rsidRPr="00777254">
          <w:rPr>
            <w:rStyle w:val="Hyperlink"/>
            <w:rFonts w:ascii="Verdana" w:hAnsi="Verdana"/>
          </w:rPr>
          <w:t>Top</w:t>
        </w:r>
        <w:r w:rsidR="00B628B1">
          <w:rPr>
            <w:rStyle w:val="Hyperlink"/>
            <w:rFonts w:ascii="Verdana" w:hAnsi="Verdana"/>
          </w:rPr>
          <w:t xml:space="preserve"> </w:t>
        </w:r>
        <w:r w:rsidRPr="00777254">
          <w:rPr>
            <w:rStyle w:val="Hyperlink"/>
            <w:rFonts w:ascii="Verdana" w:hAnsi="Verdana"/>
          </w:rPr>
          <w:t>of</w:t>
        </w:r>
        <w:r w:rsidR="00B628B1">
          <w:rPr>
            <w:rStyle w:val="Hyperlink"/>
            <w:rFonts w:ascii="Verdana" w:hAnsi="Verdana"/>
          </w:rPr>
          <w:t xml:space="preserve"> </w:t>
        </w:r>
        <w:r w:rsidRPr="00777254">
          <w:rPr>
            <w:rStyle w:val="Hyperlink"/>
            <w:rFonts w:ascii="Verdana" w:hAnsi="Verdana"/>
          </w:rPr>
          <w:t>the</w:t>
        </w:r>
        <w:r w:rsidR="00B628B1">
          <w:rPr>
            <w:rStyle w:val="Hyperlink"/>
            <w:rFonts w:ascii="Verdana" w:hAnsi="Verdana"/>
          </w:rPr>
          <w:t xml:space="preserve"> </w:t>
        </w:r>
        <w:r w:rsidRPr="00777254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24E69" w:rsidRPr="0064267B" w14:paraId="6B490F02" w14:textId="77777777" w:rsidTr="00C27500">
        <w:tc>
          <w:tcPr>
            <w:tcW w:w="5000" w:type="pct"/>
            <w:shd w:val="clear" w:color="auto" w:fill="C0C0C0"/>
          </w:tcPr>
          <w:p w14:paraId="03EB0C71" w14:textId="77777777" w:rsidR="00324E69" w:rsidRPr="0064267B" w:rsidRDefault="00324E69" w:rsidP="008722AB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9" w:name="_Toc525825645"/>
            <w:bookmarkStart w:id="50" w:name="_Toc138146529"/>
            <w:r>
              <w:rPr>
                <w:rFonts w:ascii="Verdana" w:hAnsi="Verdana"/>
                <w:i w:val="0"/>
                <w:iCs w:val="0"/>
              </w:rPr>
              <w:t>Related</w:t>
            </w:r>
            <w:r w:rsidR="00B628B1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Documents</w:t>
            </w:r>
            <w:bookmarkEnd w:id="49"/>
            <w:bookmarkEnd w:id="50"/>
          </w:p>
        </w:tc>
      </w:tr>
    </w:tbl>
    <w:p w14:paraId="6CD1B643" w14:textId="77777777" w:rsidR="00C27500" w:rsidRPr="00DB4BE5" w:rsidRDefault="00C27500" w:rsidP="00C27500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>Parent</w:t>
      </w:r>
      <w:r w:rsidR="00B628B1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SOP:</w:t>
      </w:r>
      <w:r w:rsidR="00B628B1">
        <w:rPr>
          <w:rFonts w:ascii="Verdana" w:hAnsi="Verdana"/>
          <w:b/>
        </w:rPr>
        <w:t xml:space="preserve">  </w:t>
      </w:r>
      <w:r w:rsidRPr="00DB4BE5">
        <w:rPr>
          <w:rFonts w:ascii="Verdana" w:hAnsi="Verdana"/>
          <w:bCs/>
        </w:rPr>
        <w:t>CALL-0048:</w:t>
      </w:r>
      <w:r w:rsidR="00B628B1">
        <w:rPr>
          <w:rFonts w:ascii="Verdana" w:hAnsi="Verdana"/>
          <w:bCs/>
          <w:color w:val="333333"/>
        </w:rPr>
        <w:t xml:space="preserve">  </w:t>
      </w:r>
      <w:hyperlink r:id="rId14" w:tgtFrame="_blank" w:history="1">
        <w:r w:rsidRPr="00DB4BE5">
          <w:rPr>
            <w:rStyle w:val="Hyperlink"/>
            <w:rFonts w:ascii="Verdana" w:hAnsi="Verdana"/>
            <w:bCs/>
          </w:rPr>
          <w:t>Medicare</w:t>
        </w:r>
        <w:r w:rsidR="00B628B1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Part</w:t>
        </w:r>
        <w:r w:rsidR="00B628B1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D</w:t>
        </w:r>
        <w:r w:rsidR="00B628B1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Customer</w:t>
        </w:r>
        <w:r w:rsidR="00B628B1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Care</w:t>
        </w:r>
        <w:r w:rsidR="00B628B1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Call</w:t>
        </w:r>
        <w:r w:rsidR="00B628B1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Center</w:t>
        </w:r>
        <w:r w:rsidR="00B628B1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Requirements-CVS</w:t>
        </w:r>
        <w:r w:rsidR="00B628B1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Caremark</w:t>
        </w:r>
        <w:r w:rsidR="00B628B1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Part</w:t>
        </w:r>
        <w:r w:rsidR="00B628B1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D</w:t>
        </w:r>
        <w:r w:rsidR="00B628B1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Services,</w:t>
        </w:r>
        <w:r w:rsidR="00B628B1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L.L.C.</w:t>
        </w:r>
      </w:hyperlink>
    </w:p>
    <w:p w14:paraId="444A0FF7" w14:textId="3F2FE239" w:rsidR="00C27500" w:rsidRDefault="00C27500" w:rsidP="00C27500">
      <w:pPr>
        <w:rPr>
          <w:rFonts w:ascii="Verdana" w:hAnsi="Verdana"/>
        </w:rPr>
      </w:pPr>
      <w:r>
        <w:rPr>
          <w:rFonts w:ascii="Verdana" w:hAnsi="Verdana"/>
          <w:b/>
        </w:rPr>
        <w:t>Abbreviations/Definitions:</w:t>
      </w:r>
      <w:r w:rsidR="00B628B1">
        <w:rPr>
          <w:rFonts w:ascii="Verdana" w:hAnsi="Verdana"/>
          <w:b/>
        </w:rPr>
        <w:t xml:space="preserve">  </w:t>
      </w:r>
      <w:r>
        <w:fldChar w:fldCharType="begin"/>
      </w:r>
      <w:ins w:id="51" w:author="Kristoff, Angel T" w:date="2025-08-26T13:34:00Z" w16du:dateUtc="2025-08-26T17:34:00Z">
        <w:r w:rsidR="000A1298">
          <w:instrText>HYPERLINK "C:\\Users\\C337799\\Downloads\\CMS-2-017428"</w:instrText>
        </w:r>
      </w:ins>
      <w:del w:id="52" w:author="Kristoff, Angel T" w:date="2025-08-26T13:34:00Z" w16du:dateUtc="2025-08-26T17:34:00Z">
        <w:r w:rsidDel="000A1298">
          <w:delInstrText>HYPERLINK "CMS-2-017428"</w:delInstrText>
        </w:r>
      </w:del>
      <w:ins w:id="53" w:author="Kristoff, Angel T" w:date="2025-08-26T13:34:00Z" w16du:dateUtc="2025-08-26T17:34:00Z"/>
      <w:r>
        <w:fldChar w:fldCharType="separate"/>
      </w:r>
      <w:r>
        <w:rPr>
          <w:rStyle w:val="Hyperlink"/>
          <w:rFonts w:ascii="Verdana" w:hAnsi="Verdana"/>
        </w:rPr>
        <w:t>Abbreviations</w:t>
      </w:r>
      <w:r w:rsidR="00B628B1">
        <w:rPr>
          <w:rStyle w:val="Hyperlink"/>
          <w:rFonts w:ascii="Verdana" w:hAnsi="Verdana"/>
        </w:rPr>
        <w:t xml:space="preserve"> </w:t>
      </w:r>
      <w:r>
        <w:rPr>
          <w:rStyle w:val="Hyperlink"/>
          <w:rFonts w:ascii="Verdana" w:hAnsi="Verdana"/>
        </w:rPr>
        <w:t>/</w:t>
      </w:r>
      <w:r w:rsidR="00B628B1">
        <w:rPr>
          <w:rStyle w:val="Hyperlink"/>
          <w:rFonts w:ascii="Verdana" w:hAnsi="Verdana"/>
        </w:rPr>
        <w:t xml:space="preserve"> </w:t>
      </w:r>
      <w:r>
        <w:rPr>
          <w:rStyle w:val="Hyperlink"/>
          <w:rFonts w:ascii="Verdana" w:hAnsi="Verdana"/>
        </w:rPr>
        <w:t>Definitions</w:t>
      </w:r>
      <w:r>
        <w:fldChar w:fldCharType="end"/>
      </w:r>
    </w:p>
    <w:p w14:paraId="685358A9" w14:textId="77777777" w:rsidR="00324E69" w:rsidRDefault="00324E69" w:rsidP="006367CC">
      <w:pPr>
        <w:jc w:val="right"/>
        <w:rPr>
          <w:rFonts w:ascii="Verdana" w:hAnsi="Verdana"/>
        </w:rPr>
      </w:pPr>
      <w:bookmarkStart w:id="54" w:name="_Resolution_Time:"/>
      <w:bookmarkStart w:id="55" w:name="_Associated_Documents"/>
      <w:bookmarkStart w:id="56" w:name="_Parent_SOP"/>
      <w:bookmarkEnd w:id="54"/>
      <w:bookmarkEnd w:id="55"/>
      <w:bookmarkEnd w:id="56"/>
    </w:p>
    <w:p w14:paraId="607D34BE" w14:textId="77777777" w:rsidR="00A97B7D" w:rsidRDefault="00F240C8" w:rsidP="006367CC">
      <w:pPr>
        <w:jc w:val="right"/>
        <w:rPr>
          <w:rFonts w:ascii="Verdana" w:hAnsi="Verdana"/>
        </w:rPr>
      </w:pPr>
      <w:hyperlink w:anchor="_top" w:history="1">
        <w:r w:rsidRPr="00F240C8">
          <w:rPr>
            <w:rStyle w:val="Hyperlink"/>
            <w:rFonts w:ascii="Verdana" w:hAnsi="Verdana"/>
          </w:rPr>
          <w:t>Top</w:t>
        </w:r>
        <w:r w:rsidR="00B628B1">
          <w:rPr>
            <w:rStyle w:val="Hyperlink"/>
            <w:rFonts w:ascii="Verdana" w:hAnsi="Verdana"/>
          </w:rPr>
          <w:t xml:space="preserve"> </w:t>
        </w:r>
        <w:r w:rsidRPr="00F240C8">
          <w:rPr>
            <w:rStyle w:val="Hyperlink"/>
            <w:rFonts w:ascii="Verdana" w:hAnsi="Verdana"/>
          </w:rPr>
          <w:t>of</w:t>
        </w:r>
        <w:r w:rsidR="00B628B1">
          <w:rPr>
            <w:rStyle w:val="Hyperlink"/>
            <w:rFonts w:ascii="Verdana" w:hAnsi="Verdana"/>
          </w:rPr>
          <w:t xml:space="preserve"> </w:t>
        </w:r>
        <w:r w:rsidRPr="00F240C8">
          <w:rPr>
            <w:rStyle w:val="Hyperlink"/>
            <w:rFonts w:ascii="Verdana" w:hAnsi="Verdana"/>
          </w:rPr>
          <w:t>the</w:t>
        </w:r>
        <w:r w:rsidR="00B628B1">
          <w:rPr>
            <w:rStyle w:val="Hyperlink"/>
            <w:rFonts w:ascii="Verdana" w:hAnsi="Verdana"/>
          </w:rPr>
          <w:t xml:space="preserve"> </w:t>
        </w:r>
        <w:r w:rsidRPr="00F240C8">
          <w:rPr>
            <w:rStyle w:val="Hyperlink"/>
            <w:rFonts w:ascii="Verdana" w:hAnsi="Verdana"/>
          </w:rPr>
          <w:t>Document</w:t>
        </w:r>
      </w:hyperlink>
    </w:p>
    <w:p w14:paraId="3E5D45B3" w14:textId="77777777" w:rsidR="003A3881" w:rsidRPr="00B46A95" w:rsidRDefault="003A3881" w:rsidP="006367CC">
      <w:pPr>
        <w:jc w:val="right"/>
        <w:rPr>
          <w:rFonts w:ascii="Verdana" w:hAnsi="Verdana"/>
        </w:rPr>
      </w:pPr>
    </w:p>
    <w:p w14:paraId="1B47B45A" w14:textId="77777777" w:rsidR="003A3881" w:rsidRPr="00C247CB" w:rsidRDefault="003A3881" w:rsidP="006367CC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</w:t>
      </w:r>
      <w:r w:rsidR="00B628B1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B628B1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Be</w:t>
      </w:r>
      <w:r w:rsidR="00B628B1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Reproduced</w:t>
      </w:r>
      <w:r w:rsidR="00B628B1">
        <w:rPr>
          <w:rFonts w:ascii="Verdana" w:hAnsi="Verdana"/>
          <w:sz w:val="16"/>
          <w:szCs w:val="16"/>
        </w:rPr>
        <w:t xml:space="preserve"> </w:t>
      </w:r>
      <w:proofErr w:type="gramStart"/>
      <w:r w:rsidRPr="00C247CB">
        <w:rPr>
          <w:rFonts w:ascii="Verdana" w:hAnsi="Verdana"/>
          <w:sz w:val="16"/>
          <w:szCs w:val="16"/>
        </w:rPr>
        <w:t>Or</w:t>
      </w:r>
      <w:proofErr w:type="gramEnd"/>
      <w:r w:rsidR="00B628B1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Disclosed</w:t>
      </w:r>
      <w:r w:rsidR="00B628B1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B628B1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Others</w:t>
      </w:r>
      <w:r w:rsidR="00B628B1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Without</w:t>
      </w:r>
      <w:r w:rsidR="00B628B1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Prior</w:t>
      </w:r>
      <w:r w:rsidR="00B628B1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Written</w:t>
      </w:r>
      <w:r w:rsidR="00B628B1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Approval</w:t>
      </w:r>
    </w:p>
    <w:p w14:paraId="28DEAFBF" w14:textId="04222031" w:rsidR="003A3881" w:rsidRDefault="003A3881" w:rsidP="006367CC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</w:t>
      </w:r>
      <w:r w:rsidR="00B628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DATA</w:t>
      </w:r>
      <w:r w:rsidR="00B628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=</w:t>
      </w:r>
      <w:r w:rsidR="00B628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OFFICIAL</w:t>
      </w:r>
      <w:r w:rsidR="00B628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VERSION</w:t>
      </w:r>
      <w:r w:rsidR="00B628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9E5FD2">
        <w:rPr>
          <w:rFonts w:ascii="Verdana" w:hAnsi="Verdana"/>
          <w:b/>
          <w:color w:val="000000"/>
          <w:sz w:val="16"/>
          <w:szCs w:val="16"/>
        </w:rPr>
        <w:t>/</w:t>
      </w:r>
      <w:r w:rsidR="00B628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PAPER</w:t>
      </w:r>
      <w:r w:rsidR="00B628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COPY</w:t>
      </w:r>
      <w:r w:rsidR="00B628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1D2906">
        <w:rPr>
          <w:rFonts w:ascii="Verdana" w:hAnsi="Verdana"/>
          <w:b/>
          <w:color w:val="000000"/>
          <w:sz w:val="16"/>
          <w:szCs w:val="16"/>
        </w:rPr>
        <w:t>=</w:t>
      </w:r>
      <w:r w:rsidR="00B628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INFORMATIONAL</w:t>
      </w:r>
      <w:r w:rsidR="00B628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3A3881" w:rsidSect="006367CC">
      <w:footerReference w:type="default" r:id="rId15"/>
      <w:pgSz w:w="15840" w:h="12240" w:orient="landscape"/>
      <w:pgMar w:top="9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AF5E3" w14:textId="77777777" w:rsidR="009C0261" w:rsidRDefault="009C0261">
      <w:r>
        <w:separator/>
      </w:r>
    </w:p>
  </w:endnote>
  <w:endnote w:type="continuationSeparator" w:id="0">
    <w:p w14:paraId="50162175" w14:textId="77777777" w:rsidR="009C0261" w:rsidRDefault="009C0261">
      <w:r>
        <w:continuationSeparator/>
      </w:r>
    </w:p>
  </w:endnote>
  <w:endnote w:type="continuationNotice" w:id="1">
    <w:p w14:paraId="51FE9B84" w14:textId="77777777" w:rsidR="009C0261" w:rsidRDefault="009C02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4A821" w14:textId="77777777" w:rsidR="00324E69" w:rsidRDefault="00324E6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  <w:p w14:paraId="5932BC60" w14:textId="77777777" w:rsidR="00324E69" w:rsidRDefault="00324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FC513" w14:textId="77777777" w:rsidR="009C0261" w:rsidRDefault="009C0261">
      <w:r>
        <w:separator/>
      </w:r>
    </w:p>
  </w:footnote>
  <w:footnote w:type="continuationSeparator" w:id="0">
    <w:p w14:paraId="25E365B2" w14:textId="77777777" w:rsidR="009C0261" w:rsidRDefault="009C0261">
      <w:r>
        <w:continuationSeparator/>
      </w:r>
    </w:p>
  </w:footnote>
  <w:footnote w:type="continuationNotice" w:id="1">
    <w:p w14:paraId="50F882EE" w14:textId="77777777" w:rsidR="009C0261" w:rsidRDefault="009C02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5724"/>
    <w:multiLevelType w:val="hybridMultilevel"/>
    <w:tmpl w:val="BB7C3D44"/>
    <w:lvl w:ilvl="0" w:tplc="8BF01A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A128D"/>
    <w:multiLevelType w:val="hybridMultilevel"/>
    <w:tmpl w:val="391A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C736B"/>
    <w:multiLevelType w:val="hybridMultilevel"/>
    <w:tmpl w:val="2F74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F7EBB"/>
    <w:multiLevelType w:val="hybridMultilevel"/>
    <w:tmpl w:val="53D4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56EBC"/>
    <w:multiLevelType w:val="hybridMultilevel"/>
    <w:tmpl w:val="E124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56C5A"/>
    <w:multiLevelType w:val="hybridMultilevel"/>
    <w:tmpl w:val="243A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762C07"/>
    <w:multiLevelType w:val="hybridMultilevel"/>
    <w:tmpl w:val="9FD2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F3344"/>
    <w:multiLevelType w:val="hybridMultilevel"/>
    <w:tmpl w:val="ED2A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12DF4"/>
    <w:multiLevelType w:val="hybridMultilevel"/>
    <w:tmpl w:val="0C3EFA46"/>
    <w:lvl w:ilvl="0" w:tplc="9C68C6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85DC3"/>
    <w:multiLevelType w:val="hybridMultilevel"/>
    <w:tmpl w:val="72801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E1FF3"/>
    <w:multiLevelType w:val="hybridMultilevel"/>
    <w:tmpl w:val="BB7C3D44"/>
    <w:lvl w:ilvl="0" w:tplc="8BF01A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264D"/>
    <w:multiLevelType w:val="hybridMultilevel"/>
    <w:tmpl w:val="3238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8418A"/>
    <w:multiLevelType w:val="hybridMultilevel"/>
    <w:tmpl w:val="5956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8177A"/>
    <w:multiLevelType w:val="hybridMultilevel"/>
    <w:tmpl w:val="BF92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40240"/>
    <w:multiLevelType w:val="hybridMultilevel"/>
    <w:tmpl w:val="E65E4D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E73015"/>
    <w:multiLevelType w:val="hybridMultilevel"/>
    <w:tmpl w:val="B62641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7F0946"/>
    <w:multiLevelType w:val="hybridMultilevel"/>
    <w:tmpl w:val="C3181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A6630A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A9356C4"/>
    <w:multiLevelType w:val="hybridMultilevel"/>
    <w:tmpl w:val="D3DE8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F06EFC"/>
    <w:multiLevelType w:val="hybridMultilevel"/>
    <w:tmpl w:val="25269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D3E63"/>
    <w:multiLevelType w:val="hybridMultilevel"/>
    <w:tmpl w:val="2D8A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15A42"/>
    <w:multiLevelType w:val="hybridMultilevel"/>
    <w:tmpl w:val="A6269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C3CA5"/>
    <w:multiLevelType w:val="hybridMultilevel"/>
    <w:tmpl w:val="7B1E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8E75D1"/>
    <w:multiLevelType w:val="hybridMultilevel"/>
    <w:tmpl w:val="75E690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676D66"/>
    <w:multiLevelType w:val="hybridMultilevel"/>
    <w:tmpl w:val="3BCEA7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6E63E5"/>
    <w:multiLevelType w:val="hybridMultilevel"/>
    <w:tmpl w:val="4512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462F2"/>
    <w:multiLevelType w:val="hybridMultilevel"/>
    <w:tmpl w:val="4A481A00"/>
    <w:lvl w:ilvl="0" w:tplc="CAD61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AA86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6E1F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BA8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22B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881B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1228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8CD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00F9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C750946"/>
    <w:multiLevelType w:val="hybridMultilevel"/>
    <w:tmpl w:val="D076F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CD54AB"/>
    <w:multiLevelType w:val="hybridMultilevel"/>
    <w:tmpl w:val="FBB02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2511F1"/>
    <w:multiLevelType w:val="hybridMultilevel"/>
    <w:tmpl w:val="628E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CD6B4B"/>
    <w:multiLevelType w:val="hybridMultilevel"/>
    <w:tmpl w:val="F0CC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307030">
    <w:abstractNumId w:val="25"/>
  </w:num>
  <w:num w:numId="2" w16cid:durableId="1206217826">
    <w:abstractNumId w:val="19"/>
  </w:num>
  <w:num w:numId="3" w16cid:durableId="1126853462">
    <w:abstractNumId w:val="28"/>
  </w:num>
  <w:num w:numId="4" w16cid:durableId="398140785">
    <w:abstractNumId w:val="1"/>
  </w:num>
  <w:num w:numId="5" w16cid:durableId="550580367">
    <w:abstractNumId w:val="4"/>
  </w:num>
  <w:num w:numId="6" w16cid:durableId="623973651">
    <w:abstractNumId w:val="30"/>
  </w:num>
  <w:num w:numId="7" w16cid:durableId="730079710">
    <w:abstractNumId w:val="32"/>
  </w:num>
  <w:num w:numId="8" w16cid:durableId="22557284">
    <w:abstractNumId w:val="3"/>
  </w:num>
  <w:num w:numId="9" w16cid:durableId="1392312561">
    <w:abstractNumId w:val="39"/>
  </w:num>
  <w:num w:numId="10" w16cid:durableId="1108698716">
    <w:abstractNumId w:val="9"/>
  </w:num>
  <w:num w:numId="11" w16cid:durableId="758912431">
    <w:abstractNumId w:val="18"/>
  </w:num>
  <w:num w:numId="12" w16cid:durableId="53091794">
    <w:abstractNumId w:val="20"/>
  </w:num>
  <w:num w:numId="13" w16cid:durableId="1183516901">
    <w:abstractNumId w:val="31"/>
  </w:num>
  <w:num w:numId="14" w16cid:durableId="1477068131">
    <w:abstractNumId w:val="33"/>
  </w:num>
  <w:num w:numId="15" w16cid:durableId="1024356799">
    <w:abstractNumId w:val="37"/>
  </w:num>
  <w:num w:numId="16" w16cid:durableId="91897042">
    <w:abstractNumId w:val="22"/>
  </w:num>
  <w:num w:numId="17" w16cid:durableId="320888609">
    <w:abstractNumId w:val="12"/>
  </w:num>
  <w:num w:numId="18" w16cid:durableId="1191064064">
    <w:abstractNumId w:val="0"/>
  </w:num>
  <w:num w:numId="19" w16cid:durableId="1850563098">
    <w:abstractNumId w:val="14"/>
  </w:num>
  <w:num w:numId="20" w16cid:durableId="1419448630">
    <w:abstractNumId w:val="13"/>
  </w:num>
  <w:num w:numId="21" w16cid:durableId="74670079">
    <w:abstractNumId w:val="23"/>
  </w:num>
  <w:num w:numId="22" w16cid:durableId="359942785">
    <w:abstractNumId w:val="40"/>
  </w:num>
  <w:num w:numId="23" w16cid:durableId="106395300">
    <w:abstractNumId w:val="24"/>
  </w:num>
  <w:num w:numId="24" w16cid:durableId="1441417561">
    <w:abstractNumId w:val="16"/>
  </w:num>
  <w:num w:numId="25" w16cid:durableId="322902863">
    <w:abstractNumId w:val="15"/>
  </w:num>
  <w:num w:numId="26" w16cid:durableId="1596017872">
    <w:abstractNumId w:val="29"/>
  </w:num>
  <w:num w:numId="27" w16cid:durableId="110630984">
    <w:abstractNumId w:val="10"/>
  </w:num>
  <w:num w:numId="28" w16cid:durableId="1123574161">
    <w:abstractNumId w:val="2"/>
  </w:num>
  <w:num w:numId="29" w16cid:durableId="1274558118">
    <w:abstractNumId w:val="17"/>
  </w:num>
  <w:num w:numId="30" w16cid:durableId="1056200989">
    <w:abstractNumId w:val="26"/>
  </w:num>
  <w:num w:numId="31" w16cid:durableId="2028166083">
    <w:abstractNumId w:val="34"/>
  </w:num>
  <w:num w:numId="32" w16cid:durableId="106895611">
    <w:abstractNumId w:val="38"/>
  </w:num>
  <w:num w:numId="33" w16cid:durableId="394284228">
    <w:abstractNumId w:val="5"/>
  </w:num>
  <w:num w:numId="34" w16cid:durableId="1241212180">
    <w:abstractNumId w:val="27"/>
  </w:num>
  <w:num w:numId="35" w16cid:durableId="2029520055">
    <w:abstractNumId w:val="36"/>
  </w:num>
  <w:num w:numId="36" w16cid:durableId="488256873">
    <w:abstractNumId w:val="21"/>
  </w:num>
  <w:num w:numId="37" w16cid:durableId="1581064240">
    <w:abstractNumId w:val="7"/>
  </w:num>
  <w:num w:numId="38" w16cid:durableId="486480010">
    <w:abstractNumId w:val="11"/>
  </w:num>
  <w:num w:numId="39" w16cid:durableId="2143303895">
    <w:abstractNumId w:val="15"/>
  </w:num>
  <w:num w:numId="40" w16cid:durableId="1367831068">
    <w:abstractNumId w:val="35"/>
  </w:num>
  <w:num w:numId="41" w16cid:durableId="1116027163">
    <w:abstractNumId w:val="6"/>
  </w:num>
  <w:num w:numId="42" w16cid:durableId="158310191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ristoff, Angel T">
    <w15:presenceInfo w15:providerId="AD" w15:userId="S::Angel.Kristoff@CVSHealth.com::bc65650c-00d0-420e-ac5f-4c2534df4c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488F"/>
    <w:rsid w:val="00015A2E"/>
    <w:rsid w:val="0002266B"/>
    <w:rsid w:val="00025AC2"/>
    <w:rsid w:val="00027B19"/>
    <w:rsid w:val="00035924"/>
    <w:rsid w:val="00035DD0"/>
    <w:rsid w:val="00037A58"/>
    <w:rsid w:val="00052552"/>
    <w:rsid w:val="00052943"/>
    <w:rsid w:val="00055EC4"/>
    <w:rsid w:val="00067C6F"/>
    <w:rsid w:val="00071729"/>
    <w:rsid w:val="00073B87"/>
    <w:rsid w:val="00073EB8"/>
    <w:rsid w:val="00074AB4"/>
    <w:rsid w:val="0008073A"/>
    <w:rsid w:val="000825E5"/>
    <w:rsid w:val="00082881"/>
    <w:rsid w:val="00084BD3"/>
    <w:rsid w:val="0008665F"/>
    <w:rsid w:val="000902E3"/>
    <w:rsid w:val="00097105"/>
    <w:rsid w:val="000977C3"/>
    <w:rsid w:val="000979F4"/>
    <w:rsid w:val="000A1298"/>
    <w:rsid w:val="000B1E14"/>
    <w:rsid w:val="000B3C4C"/>
    <w:rsid w:val="000C311D"/>
    <w:rsid w:val="000D6714"/>
    <w:rsid w:val="000E0938"/>
    <w:rsid w:val="000E754B"/>
    <w:rsid w:val="000F1D81"/>
    <w:rsid w:val="000F2FFA"/>
    <w:rsid w:val="00100B87"/>
    <w:rsid w:val="001050C5"/>
    <w:rsid w:val="00122B8F"/>
    <w:rsid w:val="0012324F"/>
    <w:rsid w:val="00125633"/>
    <w:rsid w:val="00131B89"/>
    <w:rsid w:val="00134A28"/>
    <w:rsid w:val="00143B14"/>
    <w:rsid w:val="00144536"/>
    <w:rsid w:val="0016273A"/>
    <w:rsid w:val="0016494D"/>
    <w:rsid w:val="00174DFE"/>
    <w:rsid w:val="00175D8E"/>
    <w:rsid w:val="00184EED"/>
    <w:rsid w:val="0019353A"/>
    <w:rsid w:val="00193D28"/>
    <w:rsid w:val="0019722E"/>
    <w:rsid w:val="001C596F"/>
    <w:rsid w:val="001D1667"/>
    <w:rsid w:val="001D1794"/>
    <w:rsid w:val="001D2906"/>
    <w:rsid w:val="001D5816"/>
    <w:rsid w:val="001E378B"/>
    <w:rsid w:val="001E6152"/>
    <w:rsid w:val="001F71CE"/>
    <w:rsid w:val="0020018A"/>
    <w:rsid w:val="00200637"/>
    <w:rsid w:val="002016B4"/>
    <w:rsid w:val="00206EAF"/>
    <w:rsid w:val="00215763"/>
    <w:rsid w:val="00223368"/>
    <w:rsid w:val="002268D0"/>
    <w:rsid w:val="002314F9"/>
    <w:rsid w:val="00231A60"/>
    <w:rsid w:val="002334D7"/>
    <w:rsid w:val="0023529E"/>
    <w:rsid w:val="002467D2"/>
    <w:rsid w:val="00252582"/>
    <w:rsid w:val="002609A1"/>
    <w:rsid w:val="00264FD4"/>
    <w:rsid w:val="00276731"/>
    <w:rsid w:val="002B0860"/>
    <w:rsid w:val="002B185F"/>
    <w:rsid w:val="002B2C4D"/>
    <w:rsid w:val="002B593E"/>
    <w:rsid w:val="002C07B8"/>
    <w:rsid w:val="002C6777"/>
    <w:rsid w:val="002D60CF"/>
    <w:rsid w:val="002D748D"/>
    <w:rsid w:val="002F055F"/>
    <w:rsid w:val="0030061C"/>
    <w:rsid w:val="00303F88"/>
    <w:rsid w:val="00316D6D"/>
    <w:rsid w:val="00324E69"/>
    <w:rsid w:val="00337BD5"/>
    <w:rsid w:val="0034463D"/>
    <w:rsid w:val="00354083"/>
    <w:rsid w:val="0035429F"/>
    <w:rsid w:val="0036135F"/>
    <w:rsid w:val="00367E0E"/>
    <w:rsid w:val="00370A12"/>
    <w:rsid w:val="003719CB"/>
    <w:rsid w:val="003765C8"/>
    <w:rsid w:val="00376898"/>
    <w:rsid w:val="00377A8F"/>
    <w:rsid w:val="00386DF0"/>
    <w:rsid w:val="00390EC8"/>
    <w:rsid w:val="00396CDE"/>
    <w:rsid w:val="003A1030"/>
    <w:rsid w:val="003A35EB"/>
    <w:rsid w:val="003A3881"/>
    <w:rsid w:val="003B7694"/>
    <w:rsid w:val="003C263C"/>
    <w:rsid w:val="003D3B7A"/>
    <w:rsid w:val="003E3D95"/>
    <w:rsid w:val="003E599F"/>
    <w:rsid w:val="00400754"/>
    <w:rsid w:val="00406DB5"/>
    <w:rsid w:val="004136AE"/>
    <w:rsid w:val="0042045C"/>
    <w:rsid w:val="00424C6B"/>
    <w:rsid w:val="004330DD"/>
    <w:rsid w:val="00456CE0"/>
    <w:rsid w:val="00457EAE"/>
    <w:rsid w:val="00460203"/>
    <w:rsid w:val="0046036F"/>
    <w:rsid w:val="00460966"/>
    <w:rsid w:val="00485A27"/>
    <w:rsid w:val="00491512"/>
    <w:rsid w:val="00497172"/>
    <w:rsid w:val="00497B43"/>
    <w:rsid w:val="00497E9E"/>
    <w:rsid w:val="004C0651"/>
    <w:rsid w:val="004C1CD7"/>
    <w:rsid w:val="004C75C9"/>
    <w:rsid w:val="004D47E1"/>
    <w:rsid w:val="004F12CC"/>
    <w:rsid w:val="005227BA"/>
    <w:rsid w:val="00524CDD"/>
    <w:rsid w:val="00526F45"/>
    <w:rsid w:val="00533A5C"/>
    <w:rsid w:val="00535E88"/>
    <w:rsid w:val="0054232F"/>
    <w:rsid w:val="005426D7"/>
    <w:rsid w:val="0054503B"/>
    <w:rsid w:val="00553229"/>
    <w:rsid w:val="005570EF"/>
    <w:rsid w:val="00577FA7"/>
    <w:rsid w:val="00580153"/>
    <w:rsid w:val="0058603F"/>
    <w:rsid w:val="005910B5"/>
    <w:rsid w:val="005918A6"/>
    <w:rsid w:val="00595794"/>
    <w:rsid w:val="005A4BF1"/>
    <w:rsid w:val="005B4C99"/>
    <w:rsid w:val="005B685C"/>
    <w:rsid w:val="005B7378"/>
    <w:rsid w:val="005C3B96"/>
    <w:rsid w:val="005D2820"/>
    <w:rsid w:val="005D32FF"/>
    <w:rsid w:val="005D349B"/>
    <w:rsid w:val="005E2E9F"/>
    <w:rsid w:val="005F2149"/>
    <w:rsid w:val="005F2AB1"/>
    <w:rsid w:val="005F7B4F"/>
    <w:rsid w:val="0060019A"/>
    <w:rsid w:val="00602760"/>
    <w:rsid w:val="00622D77"/>
    <w:rsid w:val="006319B9"/>
    <w:rsid w:val="00633E63"/>
    <w:rsid w:val="006367CC"/>
    <w:rsid w:val="00636B18"/>
    <w:rsid w:val="00637CA1"/>
    <w:rsid w:val="00652F46"/>
    <w:rsid w:val="00665C25"/>
    <w:rsid w:val="0066709A"/>
    <w:rsid w:val="006715FA"/>
    <w:rsid w:val="00680404"/>
    <w:rsid w:val="00683B24"/>
    <w:rsid w:val="00684EAD"/>
    <w:rsid w:val="006917A0"/>
    <w:rsid w:val="00692014"/>
    <w:rsid w:val="006A0077"/>
    <w:rsid w:val="006A0481"/>
    <w:rsid w:val="006B0FC2"/>
    <w:rsid w:val="006B5B22"/>
    <w:rsid w:val="006C0B1C"/>
    <w:rsid w:val="006C724D"/>
    <w:rsid w:val="006D34EB"/>
    <w:rsid w:val="006E56E8"/>
    <w:rsid w:val="006F2658"/>
    <w:rsid w:val="006F2E5E"/>
    <w:rsid w:val="006F581F"/>
    <w:rsid w:val="00704512"/>
    <w:rsid w:val="00704AF2"/>
    <w:rsid w:val="00707B0A"/>
    <w:rsid w:val="00711B1B"/>
    <w:rsid w:val="0071213C"/>
    <w:rsid w:val="007144A9"/>
    <w:rsid w:val="00715742"/>
    <w:rsid w:val="007216D9"/>
    <w:rsid w:val="00721DCF"/>
    <w:rsid w:val="0073294A"/>
    <w:rsid w:val="00734243"/>
    <w:rsid w:val="00736B63"/>
    <w:rsid w:val="00744492"/>
    <w:rsid w:val="00747717"/>
    <w:rsid w:val="007500E7"/>
    <w:rsid w:val="00751CE2"/>
    <w:rsid w:val="00752801"/>
    <w:rsid w:val="007551B8"/>
    <w:rsid w:val="00766509"/>
    <w:rsid w:val="007752BC"/>
    <w:rsid w:val="0078040D"/>
    <w:rsid w:val="007805C5"/>
    <w:rsid w:val="007822D6"/>
    <w:rsid w:val="00784DE9"/>
    <w:rsid w:val="00786BEB"/>
    <w:rsid w:val="0079531B"/>
    <w:rsid w:val="00797157"/>
    <w:rsid w:val="007A0922"/>
    <w:rsid w:val="007A32A4"/>
    <w:rsid w:val="007A4251"/>
    <w:rsid w:val="007B235E"/>
    <w:rsid w:val="007B5D35"/>
    <w:rsid w:val="007B6160"/>
    <w:rsid w:val="007F0C9E"/>
    <w:rsid w:val="007F3705"/>
    <w:rsid w:val="007F3812"/>
    <w:rsid w:val="007F78D0"/>
    <w:rsid w:val="00806B9D"/>
    <w:rsid w:val="00811463"/>
    <w:rsid w:val="00815C4D"/>
    <w:rsid w:val="00822F98"/>
    <w:rsid w:val="008346B3"/>
    <w:rsid w:val="00836EF3"/>
    <w:rsid w:val="00854C5E"/>
    <w:rsid w:val="008722AB"/>
    <w:rsid w:val="008739E5"/>
    <w:rsid w:val="00877414"/>
    <w:rsid w:val="00886CA7"/>
    <w:rsid w:val="00894703"/>
    <w:rsid w:val="00896757"/>
    <w:rsid w:val="00897134"/>
    <w:rsid w:val="008A0D07"/>
    <w:rsid w:val="008A20BC"/>
    <w:rsid w:val="008B5738"/>
    <w:rsid w:val="008C2197"/>
    <w:rsid w:val="008C3493"/>
    <w:rsid w:val="008D11A6"/>
    <w:rsid w:val="008D2D64"/>
    <w:rsid w:val="008D46DE"/>
    <w:rsid w:val="008D5E93"/>
    <w:rsid w:val="008D6C94"/>
    <w:rsid w:val="008E2B74"/>
    <w:rsid w:val="008E5D28"/>
    <w:rsid w:val="008F115A"/>
    <w:rsid w:val="008F32F4"/>
    <w:rsid w:val="008F4661"/>
    <w:rsid w:val="008F7F6B"/>
    <w:rsid w:val="00902E07"/>
    <w:rsid w:val="00905B4B"/>
    <w:rsid w:val="009068EE"/>
    <w:rsid w:val="00916D3E"/>
    <w:rsid w:val="00934DD7"/>
    <w:rsid w:val="00947770"/>
    <w:rsid w:val="00947BAC"/>
    <w:rsid w:val="00953EE8"/>
    <w:rsid w:val="009553DC"/>
    <w:rsid w:val="00957C9E"/>
    <w:rsid w:val="00961492"/>
    <w:rsid w:val="0096357E"/>
    <w:rsid w:val="0096455C"/>
    <w:rsid w:val="00967182"/>
    <w:rsid w:val="00976C1B"/>
    <w:rsid w:val="00982BD3"/>
    <w:rsid w:val="009C0261"/>
    <w:rsid w:val="009C55E4"/>
    <w:rsid w:val="009D0CB2"/>
    <w:rsid w:val="009E2A01"/>
    <w:rsid w:val="009E58B9"/>
    <w:rsid w:val="009E5FD2"/>
    <w:rsid w:val="00A01500"/>
    <w:rsid w:val="00A07B4F"/>
    <w:rsid w:val="00A11B9C"/>
    <w:rsid w:val="00A11F90"/>
    <w:rsid w:val="00A141FD"/>
    <w:rsid w:val="00A15AE0"/>
    <w:rsid w:val="00A15D35"/>
    <w:rsid w:val="00A24ED6"/>
    <w:rsid w:val="00A40E31"/>
    <w:rsid w:val="00A43BB6"/>
    <w:rsid w:val="00A64E73"/>
    <w:rsid w:val="00A7166B"/>
    <w:rsid w:val="00A75344"/>
    <w:rsid w:val="00A85045"/>
    <w:rsid w:val="00A9169B"/>
    <w:rsid w:val="00A9513F"/>
    <w:rsid w:val="00A97B66"/>
    <w:rsid w:val="00A97B7D"/>
    <w:rsid w:val="00AA36AD"/>
    <w:rsid w:val="00AB33E1"/>
    <w:rsid w:val="00AB4BB3"/>
    <w:rsid w:val="00AC134B"/>
    <w:rsid w:val="00AC28B6"/>
    <w:rsid w:val="00AC2A58"/>
    <w:rsid w:val="00AC639D"/>
    <w:rsid w:val="00AC7C64"/>
    <w:rsid w:val="00AD1646"/>
    <w:rsid w:val="00AD3852"/>
    <w:rsid w:val="00AE0202"/>
    <w:rsid w:val="00AE0ECF"/>
    <w:rsid w:val="00AE3EEF"/>
    <w:rsid w:val="00AE40E4"/>
    <w:rsid w:val="00AE50C5"/>
    <w:rsid w:val="00AF4D6C"/>
    <w:rsid w:val="00B05D3B"/>
    <w:rsid w:val="00B07E02"/>
    <w:rsid w:val="00B132D9"/>
    <w:rsid w:val="00B2276A"/>
    <w:rsid w:val="00B22A0E"/>
    <w:rsid w:val="00B25480"/>
    <w:rsid w:val="00B26045"/>
    <w:rsid w:val="00B272B3"/>
    <w:rsid w:val="00B272DE"/>
    <w:rsid w:val="00B35A74"/>
    <w:rsid w:val="00B36BEC"/>
    <w:rsid w:val="00B46A95"/>
    <w:rsid w:val="00B548B1"/>
    <w:rsid w:val="00B54C9B"/>
    <w:rsid w:val="00B628B1"/>
    <w:rsid w:val="00B662DB"/>
    <w:rsid w:val="00B67383"/>
    <w:rsid w:val="00B67CE7"/>
    <w:rsid w:val="00B707A2"/>
    <w:rsid w:val="00B7354C"/>
    <w:rsid w:val="00B830CF"/>
    <w:rsid w:val="00B90793"/>
    <w:rsid w:val="00B93018"/>
    <w:rsid w:val="00BB371A"/>
    <w:rsid w:val="00BB7724"/>
    <w:rsid w:val="00BC332B"/>
    <w:rsid w:val="00BD1EB5"/>
    <w:rsid w:val="00BD464D"/>
    <w:rsid w:val="00BE1FD8"/>
    <w:rsid w:val="00BF2E74"/>
    <w:rsid w:val="00BF74E9"/>
    <w:rsid w:val="00C00061"/>
    <w:rsid w:val="00C0323A"/>
    <w:rsid w:val="00C03C70"/>
    <w:rsid w:val="00C10DAA"/>
    <w:rsid w:val="00C27500"/>
    <w:rsid w:val="00C3278E"/>
    <w:rsid w:val="00C411B7"/>
    <w:rsid w:val="00C41D7B"/>
    <w:rsid w:val="00C427C2"/>
    <w:rsid w:val="00C42AA4"/>
    <w:rsid w:val="00C46744"/>
    <w:rsid w:val="00C50814"/>
    <w:rsid w:val="00C50E86"/>
    <w:rsid w:val="00C566B3"/>
    <w:rsid w:val="00C67B32"/>
    <w:rsid w:val="00C7573B"/>
    <w:rsid w:val="00C843AD"/>
    <w:rsid w:val="00C90B75"/>
    <w:rsid w:val="00C94536"/>
    <w:rsid w:val="00C963E4"/>
    <w:rsid w:val="00CA51C8"/>
    <w:rsid w:val="00CB0C1D"/>
    <w:rsid w:val="00CB1DFC"/>
    <w:rsid w:val="00CB73AF"/>
    <w:rsid w:val="00CC12C3"/>
    <w:rsid w:val="00CD49A3"/>
    <w:rsid w:val="00CD584E"/>
    <w:rsid w:val="00CF565D"/>
    <w:rsid w:val="00CF77B7"/>
    <w:rsid w:val="00D05E23"/>
    <w:rsid w:val="00D12539"/>
    <w:rsid w:val="00D1308A"/>
    <w:rsid w:val="00D22068"/>
    <w:rsid w:val="00D226FE"/>
    <w:rsid w:val="00D2608D"/>
    <w:rsid w:val="00D329EC"/>
    <w:rsid w:val="00D3329F"/>
    <w:rsid w:val="00D34BCB"/>
    <w:rsid w:val="00D36733"/>
    <w:rsid w:val="00D44645"/>
    <w:rsid w:val="00D468CF"/>
    <w:rsid w:val="00D471B5"/>
    <w:rsid w:val="00D47270"/>
    <w:rsid w:val="00D51B84"/>
    <w:rsid w:val="00D571DB"/>
    <w:rsid w:val="00D74426"/>
    <w:rsid w:val="00D84B70"/>
    <w:rsid w:val="00D85254"/>
    <w:rsid w:val="00D85A34"/>
    <w:rsid w:val="00D86747"/>
    <w:rsid w:val="00D90478"/>
    <w:rsid w:val="00D93707"/>
    <w:rsid w:val="00DA7B6E"/>
    <w:rsid w:val="00DB3829"/>
    <w:rsid w:val="00DB715F"/>
    <w:rsid w:val="00DC16DA"/>
    <w:rsid w:val="00DC233D"/>
    <w:rsid w:val="00DD3AC5"/>
    <w:rsid w:val="00DE1479"/>
    <w:rsid w:val="00DF67F6"/>
    <w:rsid w:val="00E001A2"/>
    <w:rsid w:val="00E03131"/>
    <w:rsid w:val="00E041FD"/>
    <w:rsid w:val="00E128C1"/>
    <w:rsid w:val="00E13443"/>
    <w:rsid w:val="00E14EE8"/>
    <w:rsid w:val="00E21F12"/>
    <w:rsid w:val="00E41FED"/>
    <w:rsid w:val="00E4587D"/>
    <w:rsid w:val="00E511B0"/>
    <w:rsid w:val="00E611A1"/>
    <w:rsid w:val="00E6209A"/>
    <w:rsid w:val="00E6285A"/>
    <w:rsid w:val="00E73E90"/>
    <w:rsid w:val="00E95AB1"/>
    <w:rsid w:val="00E973FB"/>
    <w:rsid w:val="00EA340F"/>
    <w:rsid w:val="00EB0DFF"/>
    <w:rsid w:val="00EB52F0"/>
    <w:rsid w:val="00EB57EB"/>
    <w:rsid w:val="00EB7AC5"/>
    <w:rsid w:val="00ED10FA"/>
    <w:rsid w:val="00ED7593"/>
    <w:rsid w:val="00EF3536"/>
    <w:rsid w:val="00EF42EF"/>
    <w:rsid w:val="00F03B7D"/>
    <w:rsid w:val="00F0661B"/>
    <w:rsid w:val="00F105CF"/>
    <w:rsid w:val="00F10C07"/>
    <w:rsid w:val="00F12CE0"/>
    <w:rsid w:val="00F15BCB"/>
    <w:rsid w:val="00F240C8"/>
    <w:rsid w:val="00F32C69"/>
    <w:rsid w:val="00F51150"/>
    <w:rsid w:val="00F63F73"/>
    <w:rsid w:val="00F6683E"/>
    <w:rsid w:val="00F67BD0"/>
    <w:rsid w:val="00F75F3C"/>
    <w:rsid w:val="00F859B7"/>
    <w:rsid w:val="00F86918"/>
    <w:rsid w:val="00F95A1C"/>
    <w:rsid w:val="00FA2C60"/>
    <w:rsid w:val="00FB17A9"/>
    <w:rsid w:val="00FB37A8"/>
    <w:rsid w:val="00FC008B"/>
    <w:rsid w:val="00FC1C44"/>
    <w:rsid w:val="00FC49D1"/>
    <w:rsid w:val="00FD0575"/>
    <w:rsid w:val="00FE59E8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7FB818C"/>
  <w15:chartTrackingRefBased/>
  <w15:docId w15:val="{48DF0607-8ED3-4C16-A301-06214A08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TOC">
    <w:name w:val="Heading TOC"/>
    <w:rsid w:val="00BB7724"/>
    <w:rPr>
      <w:b/>
      <w:bCs/>
      <w:color w:val="BE1E2D"/>
      <w:sz w:val="32"/>
      <w:szCs w:val="32"/>
    </w:rPr>
  </w:style>
  <w:style w:type="character" w:styleId="CommentReference">
    <w:name w:val="annotation reference"/>
    <w:rsid w:val="00AE3E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3E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E3EEF"/>
  </w:style>
  <w:style w:type="paragraph" w:styleId="CommentSubject">
    <w:name w:val="annotation subject"/>
    <w:basedOn w:val="CommentText"/>
    <w:next w:val="CommentText"/>
    <w:link w:val="CommentSubjectChar"/>
    <w:rsid w:val="00AE3EEF"/>
    <w:rPr>
      <w:b/>
      <w:bCs/>
    </w:rPr>
  </w:style>
  <w:style w:type="character" w:customStyle="1" w:styleId="CommentSubjectChar">
    <w:name w:val="Comment Subject Char"/>
    <w:link w:val="CommentSubject"/>
    <w:rsid w:val="00AE3EEF"/>
    <w:rPr>
      <w:b/>
      <w:bCs/>
    </w:rPr>
  </w:style>
  <w:style w:type="paragraph" w:styleId="BalloonText">
    <w:name w:val="Balloon Text"/>
    <w:basedOn w:val="Normal"/>
    <w:link w:val="BalloonTextChar"/>
    <w:rsid w:val="00AE3E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3EE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C10DAA"/>
  </w:style>
  <w:style w:type="paragraph" w:styleId="TOC2">
    <w:name w:val="toc 2"/>
    <w:basedOn w:val="Normal"/>
    <w:next w:val="Normal"/>
    <w:autoRedefine/>
    <w:uiPriority w:val="39"/>
    <w:rsid w:val="00961492"/>
    <w:pPr>
      <w:tabs>
        <w:tab w:val="right" w:leader="dot" w:pos="12950"/>
      </w:tabs>
    </w:pPr>
  </w:style>
  <w:style w:type="character" w:customStyle="1" w:styleId="FooterChar">
    <w:name w:val="Footer Char"/>
    <w:link w:val="Footer"/>
    <w:uiPriority w:val="99"/>
    <w:rsid w:val="00324E69"/>
    <w:rPr>
      <w:sz w:val="24"/>
      <w:szCs w:val="24"/>
    </w:rPr>
  </w:style>
  <w:style w:type="paragraph" w:styleId="Revision">
    <w:name w:val="Revision"/>
    <w:hidden/>
    <w:uiPriority w:val="99"/>
    <w:semiHidden/>
    <w:rsid w:val="0007172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74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5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licy.corp.cvscaremark.com/pnp/faces/SecureDocRenderer?documentId=CALL-0048&amp;uid=pnpdev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Props1.xml><?xml version="1.0" encoding="utf-8"?>
<ds:datastoreItem xmlns:ds="http://schemas.openxmlformats.org/officeDocument/2006/customXml" ds:itemID="{E5D25BAF-ED6C-43BF-A04D-9C024159F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4710F3-5A2A-414A-AF21-6D371DEC4F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742ABF-DA46-4C6D-8C45-E699E3BF67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E82797-EB34-49B5-8096-5D2164EE22F3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1155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8145</CharactersWithSpaces>
  <SharedDoc>false</SharedDoc>
  <HLinks>
    <vt:vector size="120" baseType="variant"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69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1310811</vt:i4>
      </vt:variant>
      <vt:variant>
        <vt:i4>66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1441804</vt:i4>
      </vt:variant>
      <vt:variant>
        <vt:i4>57</vt:i4>
      </vt:variant>
      <vt:variant>
        <vt:i4>0</vt:i4>
      </vt:variant>
      <vt:variant>
        <vt:i4>5</vt:i4>
      </vt:variant>
      <vt:variant>
        <vt:lpwstr>TSRC-PROD-050011</vt:lpwstr>
      </vt:variant>
      <vt:variant>
        <vt:lpwstr/>
      </vt:variant>
      <vt:variant>
        <vt:i4>1441804</vt:i4>
      </vt:variant>
      <vt:variant>
        <vt:i4>51</vt:i4>
      </vt:variant>
      <vt:variant>
        <vt:i4>0</vt:i4>
      </vt:variant>
      <vt:variant>
        <vt:i4>5</vt:i4>
      </vt:variant>
      <vt:variant>
        <vt:lpwstr>TSRC-PROD-050011</vt:lpwstr>
      </vt:variant>
      <vt:variant>
        <vt:lpwstr/>
      </vt:variant>
      <vt:variant>
        <vt:i4>1441804</vt:i4>
      </vt:variant>
      <vt:variant>
        <vt:i4>45</vt:i4>
      </vt:variant>
      <vt:variant>
        <vt:i4>0</vt:i4>
      </vt:variant>
      <vt:variant>
        <vt:i4>5</vt:i4>
      </vt:variant>
      <vt:variant>
        <vt:lpwstr>TSRC-PROD-050011</vt:lpwstr>
      </vt:variant>
      <vt:variant>
        <vt:lpwstr/>
      </vt:variant>
      <vt:variant>
        <vt:i4>1114121</vt:i4>
      </vt:variant>
      <vt:variant>
        <vt:i4>42</vt:i4>
      </vt:variant>
      <vt:variant>
        <vt:i4>0</vt:i4>
      </vt:variant>
      <vt:variant>
        <vt:i4>5</vt:i4>
      </vt:variant>
      <vt:variant>
        <vt:lpwstr>TSRC-PROD-011153</vt:lpwstr>
      </vt:variant>
      <vt:variant>
        <vt:lpwstr/>
      </vt:variant>
      <vt:variant>
        <vt:i4>2359385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HandlingMedBCall_Step3</vt:lpwstr>
      </vt:variant>
      <vt:variant>
        <vt:i4>5701756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_Identifying_Medicare_B</vt:lpwstr>
      </vt:variant>
      <vt:variant>
        <vt:i4>5701756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_Identifying_Medicare_B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1114121</vt:i4>
      </vt:variant>
      <vt:variant>
        <vt:i4>24</vt:i4>
      </vt:variant>
      <vt:variant>
        <vt:i4>0</vt:i4>
      </vt:variant>
      <vt:variant>
        <vt:i4>5</vt:i4>
      </vt:variant>
      <vt:variant>
        <vt:lpwstr>TSRC-PROD-011153</vt:lpwstr>
      </vt:variant>
      <vt:variant>
        <vt:lpwstr/>
      </vt:variant>
      <vt:variant>
        <vt:i4>1441801</vt:i4>
      </vt:variant>
      <vt:variant>
        <vt:i4>21</vt:i4>
      </vt:variant>
      <vt:variant>
        <vt:i4>0</vt:i4>
      </vt:variant>
      <vt:variant>
        <vt:i4>5</vt:i4>
      </vt:variant>
      <vt:variant>
        <vt:lpwstr>TSRC-PROD-050041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5963794</vt:i4>
      </vt:variant>
      <vt:variant>
        <vt:i4>15</vt:i4>
      </vt:variant>
      <vt:variant>
        <vt:i4>0</vt:i4>
      </vt:variant>
      <vt:variant>
        <vt:i4>5</vt:i4>
      </vt:variant>
      <vt:variant>
        <vt:lpwstr>CMS-2-026165</vt:lpwstr>
      </vt:variant>
      <vt:variant>
        <vt:lpwstr/>
      </vt:variant>
      <vt:variant>
        <vt:i4>1114168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_Toc138146529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_Toc138146528</vt:lpwstr>
      </vt:variant>
      <vt:variant>
        <vt:i4>1114168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_Toc138146527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_Toc138146526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Kristoff, Angel T</cp:lastModifiedBy>
  <cp:revision>2</cp:revision>
  <dcterms:created xsi:type="dcterms:W3CDTF">2025-08-26T17:34:00Z</dcterms:created>
  <dcterms:modified xsi:type="dcterms:W3CDTF">2025-08-26T17:34:00Z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2021-12-27T15:55:59Z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6ca96df6-6124-4afa-9060-042ce880f86c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  <property fmtid="{D5CDD505-2E9C-101B-9397-08002B2CF9AE}" pid="11" name="TechnicalWriter">
    <vt:lpwstr/>
  </property>
</Properties>
</file>