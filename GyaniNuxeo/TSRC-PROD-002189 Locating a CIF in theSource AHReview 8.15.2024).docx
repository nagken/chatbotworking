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AFFF" w14:textId="77777777" w:rsidR="00255C6B" w:rsidRPr="0058134F" w:rsidRDefault="008B01D9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Locating a CIF in theSource</w:t>
      </w:r>
    </w:p>
    <w:p w14:paraId="5305C2E5" w14:textId="64AEB923" w:rsidR="00031AA1" w:rsidRDefault="0058134F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57760828" w:history="1">
        <w:r w:rsidR="00031AA1" w:rsidRPr="00E8656E">
          <w:rPr>
            <w:rStyle w:val="Hyperlink"/>
            <w:noProof/>
          </w:rPr>
          <w:t>Process</w:t>
        </w:r>
      </w:hyperlink>
    </w:p>
    <w:p w14:paraId="1F12A016" w14:textId="33371031" w:rsidR="00031AA1" w:rsidRDefault="00000000">
      <w:pPr>
        <w:pStyle w:val="TOC2"/>
        <w:tabs>
          <w:tab w:val="right" w:leader="dot" w:pos="129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57760829" w:history="1">
        <w:r w:rsidR="00031AA1" w:rsidRPr="00E8656E">
          <w:rPr>
            <w:rStyle w:val="Hyperlink"/>
            <w:noProof/>
          </w:rPr>
          <w:t>Related Documents</w:t>
        </w:r>
      </w:hyperlink>
    </w:p>
    <w:p w14:paraId="656B31A0" w14:textId="28943E1E" w:rsidR="0058134F" w:rsidRPr="0058134F" w:rsidRDefault="0058134F" w:rsidP="00C90B24">
      <w:r>
        <w:fldChar w:fldCharType="end"/>
      </w:r>
    </w:p>
    <w:p w14:paraId="7FD11682" w14:textId="3DAC02A1" w:rsidR="00EB1F94" w:rsidRPr="0058134F" w:rsidRDefault="00031AA1" w:rsidP="00EB1F94">
      <w:bookmarkStart w:id="1" w:name="_Overview"/>
      <w:bookmarkEnd w:id="1"/>
      <w:r w:rsidRPr="00031AA1">
        <w:rPr>
          <w:b/>
          <w:bCs/>
        </w:rPr>
        <w:t>Description:</w:t>
      </w:r>
      <w:r>
        <w:t xml:space="preserve"> </w:t>
      </w:r>
      <w:r w:rsidR="008B01D9">
        <w:t xml:space="preserve">This work instruction </w:t>
      </w:r>
      <w:r w:rsidR="00A421FA">
        <w:t>explains how to</w:t>
      </w:r>
      <w:r w:rsidR="008B01D9">
        <w:t xml:space="preserve"> locat</w:t>
      </w:r>
      <w:r w:rsidR="00A421FA">
        <w:t>e</w:t>
      </w:r>
      <w:r w:rsidR="008B01D9">
        <w:t xml:space="preserve"> a CIF </w:t>
      </w:r>
      <w:r w:rsidR="00A421FA">
        <w:t>within</w:t>
      </w:r>
      <w:r w:rsidR="008B01D9">
        <w:t xml:space="preserve"> theSource.</w:t>
      </w:r>
    </w:p>
    <w:p w14:paraId="135968B9" w14:textId="77777777" w:rsidR="002C7CA4" w:rsidRPr="0058134F" w:rsidRDefault="002C7CA4" w:rsidP="00AD7AB4"/>
    <w:p w14:paraId="68133F78" w14:textId="0AEDBB4D" w:rsidR="00F81783" w:rsidRPr="0058134F" w:rsidRDefault="00F81783" w:rsidP="00F81783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F81783" w:rsidRPr="006C68A3" w14:paraId="7BFAAD87" w14:textId="77777777" w:rsidTr="004F7F34">
        <w:tc>
          <w:tcPr>
            <w:tcW w:w="5000" w:type="pct"/>
            <w:shd w:val="clear" w:color="auto" w:fill="C0C0C0"/>
          </w:tcPr>
          <w:p w14:paraId="4576DCA0" w14:textId="77777777" w:rsidR="00F81783" w:rsidRPr="006C68A3" w:rsidRDefault="008B01D9" w:rsidP="004F7F34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2" w:name="_Toc157760828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2"/>
          </w:p>
        </w:tc>
      </w:tr>
    </w:tbl>
    <w:p w14:paraId="5AE01837" w14:textId="77777777" w:rsidR="00E64E29" w:rsidRDefault="00E64E29" w:rsidP="00913B1B">
      <w:pPr>
        <w:textAlignment w:val="top"/>
        <w:rPr>
          <w:rFonts w:cs="Arial"/>
          <w:bCs/>
        </w:rPr>
      </w:pPr>
    </w:p>
    <w:p w14:paraId="620DDFB4" w14:textId="77777777" w:rsidR="00A57D26" w:rsidRPr="0080459C" w:rsidRDefault="002C7CA4" w:rsidP="00913B1B">
      <w:pPr>
        <w:textAlignment w:val="top"/>
        <w:rPr>
          <w:rFonts w:cs="Arial"/>
          <w:bCs/>
        </w:rPr>
      </w:pPr>
      <w:r w:rsidRPr="0080459C">
        <w:rPr>
          <w:rFonts w:cs="Arial"/>
          <w:bCs/>
        </w:rPr>
        <w:t>Perform the steps below</w:t>
      </w:r>
      <w:r w:rsidR="00913B1B" w:rsidRPr="0080459C"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8"/>
        <w:gridCol w:w="2047"/>
        <w:gridCol w:w="10095"/>
      </w:tblGrid>
      <w:tr w:rsidR="001F1859" w:rsidRPr="006C68A3" w14:paraId="6816C5B0" w14:textId="77777777" w:rsidTr="001F1859">
        <w:tc>
          <w:tcPr>
            <w:tcW w:w="395" w:type="pct"/>
            <w:shd w:val="clear" w:color="auto" w:fill="BFBFBF" w:themeFill="background1" w:themeFillShade="BF"/>
          </w:tcPr>
          <w:p w14:paraId="494BE18B" w14:textId="77777777" w:rsidR="008230FA" w:rsidRPr="006C68A3" w:rsidRDefault="008230FA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C68A3">
              <w:rPr>
                <w:rFonts w:cs="Arial"/>
                <w:b/>
                <w:bCs/>
              </w:rPr>
              <w:t>Step</w:t>
            </w:r>
            <w:r w:rsidR="00913B1B" w:rsidRPr="006C68A3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4605" w:type="pct"/>
            <w:gridSpan w:val="2"/>
            <w:shd w:val="clear" w:color="auto" w:fill="BFBFBF" w:themeFill="background1" w:themeFillShade="BF"/>
          </w:tcPr>
          <w:p w14:paraId="7F187393" w14:textId="77777777" w:rsidR="008230FA" w:rsidRPr="006C68A3" w:rsidRDefault="008230FA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C68A3">
              <w:rPr>
                <w:rFonts w:cs="Arial"/>
                <w:b/>
                <w:bCs/>
              </w:rPr>
              <w:t>Action</w:t>
            </w:r>
            <w:r w:rsidR="00913B1B" w:rsidRPr="006C68A3">
              <w:rPr>
                <w:rFonts w:cs="Arial"/>
                <w:b/>
                <w:bCs/>
              </w:rPr>
              <w:t xml:space="preserve"> </w:t>
            </w:r>
          </w:p>
        </w:tc>
      </w:tr>
      <w:tr w:rsidR="001F1859" w:rsidRPr="006C68A3" w14:paraId="29C79346" w14:textId="77777777" w:rsidTr="001F1859">
        <w:tc>
          <w:tcPr>
            <w:tcW w:w="395" w:type="pct"/>
            <w:vMerge w:val="restart"/>
          </w:tcPr>
          <w:p w14:paraId="4CAAD15F" w14:textId="77777777" w:rsidR="001F1859" w:rsidRPr="006C68A3" w:rsidRDefault="001F185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C68A3">
              <w:rPr>
                <w:rFonts w:cs="Arial"/>
                <w:b/>
                <w:bCs/>
              </w:rPr>
              <w:t>1</w:t>
            </w:r>
          </w:p>
        </w:tc>
        <w:tc>
          <w:tcPr>
            <w:tcW w:w="4605" w:type="pct"/>
            <w:gridSpan w:val="2"/>
          </w:tcPr>
          <w:p w14:paraId="502EFA95" w14:textId="392E3A0C" w:rsidR="001F1859" w:rsidRDefault="001F1859" w:rsidP="0080459C">
            <w:pPr>
              <w:spacing w:line="240" w:lineRule="atLeast"/>
              <w:textAlignment w:val="top"/>
            </w:pPr>
            <w:r w:rsidRPr="0080459C">
              <w:t xml:space="preserve">Obtain the Client </w:t>
            </w:r>
            <w:r>
              <w:t>information</w:t>
            </w:r>
            <w:r w:rsidRPr="0080459C">
              <w:t>.</w:t>
            </w:r>
          </w:p>
          <w:p w14:paraId="01CCD302" w14:textId="77777777" w:rsidR="001F1859" w:rsidRPr="006C68A3" w:rsidRDefault="001F1859" w:rsidP="008B01D9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</w:p>
        </w:tc>
      </w:tr>
      <w:tr w:rsidR="001F1859" w:rsidRPr="006C68A3" w14:paraId="6EE0D0B3" w14:textId="77777777" w:rsidTr="001F1859">
        <w:tc>
          <w:tcPr>
            <w:tcW w:w="395" w:type="pct"/>
            <w:vMerge/>
          </w:tcPr>
          <w:p w14:paraId="570357C4" w14:textId="77777777" w:rsidR="001F1859" w:rsidRPr="006C68A3" w:rsidRDefault="001F185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790" w:type="pct"/>
            <w:shd w:val="clear" w:color="auto" w:fill="BFBFBF" w:themeFill="background1" w:themeFillShade="BF"/>
          </w:tcPr>
          <w:p w14:paraId="094053CF" w14:textId="0B18B2ED" w:rsidR="001F1859" w:rsidRPr="00031AA1" w:rsidRDefault="001F1859" w:rsidP="00031AA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>If…</w:t>
            </w:r>
          </w:p>
        </w:tc>
        <w:tc>
          <w:tcPr>
            <w:tcW w:w="3815" w:type="pct"/>
            <w:shd w:val="clear" w:color="auto" w:fill="BFBFBF" w:themeFill="background1" w:themeFillShade="BF"/>
          </w:tcPr>
          <w:p w14:paraId="364ACE80" w14:textId="62C5017B" w:rsidR="001F1859" w:rsidRPr="00031AA1" w:rsidRDefault="001F1859" w:rsidP="00031AA1">
            <w:pPr>
              <w:spacing w:line="240" w:lineRule="atLeast"/>
              <w:jc w:val="center"/>
              <w:textAlignment w:val="top"/>
              <w:rPr>
                <w:b/>
                <w:bCs/>
              </w:rPr>
            </w:pPr>
            <w:r>
              <w:rPr>
                <w:b/>
                <w:bCs/>
              </w:rPr>
              <w:t>Then…</w:t>
            </w:r>
          </w:p>
        </w:tc>
      </w:tr>
      <w:tr w:rsidR="001F1859" w:rsidRPr="006C68A3" w14:paraId="0686B1D5" w14:textId="77777777" w:rsidTr="001F1859">
        <w:tc>
          <w:tcPr>
            <w:tcW w:w="395" w:type="pct"/>
            <w:vMerge/>
          </w:tcPr>
          <w:p w14:paraId="0BB05B98" w14:textId="77777777" w:rsidR="001F1859" w:rsidRPr="006C68A3" w:rsidRDefault="001F185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790" w:type="pct"/>
          </w:tcPr>
          <w:p w14:paraId="07B69B62" w14:textId="42F83F9B" w:rsidR="001F1859" w:rsidRPr="0080459C" w:rsidRDefault="001F1859" w:rsidP="0080459C">
            <w:pPr>
              <w:spacing w:line="240" w:lineRule="atLeast"/>
              <w:textAlignment w:val="top"/>
            </w:pPr>
            <w:r>
              <w:t>Working in PeopleSafe</w:t>
            </w:r>
          </w:p>
        </w:tc>
        <w:tc>
          <w:tcPr>
            <w:tcW w:w="3815" w:type="pct"/>
          </w:tcPr>
          <w:p w14:paraId="0C1D7CA6" w14:textId="5763A400" w:rsidR="001F1859" w:rsidRDefault="001F1859" w:rsidP="0080459C">
            <w:pPr>
              <w:spacing w:line="240" w:lineRule="atLeast"/>
              <w:textAlignment w:val="top"/>
            </w:pPr>
            <w:r>
              <w:t xml:space="preserve">Find Client </w:t>
            </w:r>
            <w:r w:rsidRPr="0080459C">
              <w:t>Code</w:t>
            </w:r>
            <w:r w:rsidRPr="0080459C">
              <w:rPr>
                <w:b/>
              </w:rPr>
              <w:t xml:space="preserve"> </w:t>
            </w:r>
            <w:r w:rsidRPr="0080459C">
              <w:t>or Client Name</w:t>
            </w:r>
            <w:r>
              <w:t>:</w:t>
            </w:r>
          </w:p>
          <w:p w14:paraId="60D1ED4F" w14:textId="77777777" w:rsidR="001F1859" w:rsidRDefault="001F1859" w:rsidP="0080459C">
            <w:pPr>
              <w:spacing w:line="240" w:lineRule="atLeast"/>
              <w:textAlignment w:val="top"/>
            </w:pPr>
          </w:p>
          <w:p w14:paraId="3DDFE2BE" w14:textId="326E1284" w:rsidR="001F1859" w:rsidRDefault="001F1859" w:rsidP="00031AA1">
            <w:pPr>
              <w:spacing w:line="240" w:lineRule="atLeast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04BE39CB" wp14:editId="06D4F2AA">
                  <wp:extent cx="4634865" cy="1219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486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73A4D2" w14:textId="25B57896" w:rsidR="001F1859" w:rsidRPr="0080459C" w:rsidRDefault="001F1859" w:rsidP="0080459C">
            <w:pPr>
              <w:spacing w:line="240" w:lineRule="atLeast"/>
              <w:textAlignment w:val="top"/>
            </w:pPr>
          </w:p>
        </w:tc>
      </w:tr>
      <w:tr w:rsidR="001F1859" w:rsidRPr="006C68A3" w14:paraId="4A12E651" w14:textId="77777777" w:rsidTr="001F1859">
        <w:tc>
          <w:tcPr>
            <w:tcW w:w="395" w:type="pct"/>
            <w:vMerge/>
          </w:tcPr>
          <w:p w14:paraId="1EE4FF94" w14:textId="77777777" w:rsidR="001F1859" w:rsidRPr="006C68A3" w:rsidRDefault="001F185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790" w:type="pct"/>
          </w:tcPr>
          <w:p w14:paraId="522D9B05" w14:textId="6844E867" w:rsidR="001F1859" w:rsidRPr="0080459C" w:rsidRDefault="001F1859" w:rsidP="0080459C">
            <w:pPr>
              <w:spacing w:line="240" w:lineRule="atLeast"/>
              <w:textAlignment w:val="top"/>
            </w:pPr>
            <w:r>
              <w:t>Working in RxClaim/AS400</w:t>
            </w:r>
          </w:p>
        </w:tc>
        <w:tc>
          <w:tcPr>
            <w:tcW w:w="3815" w:type="pct"/>
          </w:tcPr>
          <w:p w14:paraId="5831FA88" w14:textId="77777777" w:rsidR="001F1859" w:rsidRDefault="001F1859" w:rsidP="0080459C">
            <w:pPr>
              <w:spacing w:line="240" w:lineRule="atLeast"/>
              <w:textAlignment w:val="top"/>
            </w:pPr>
            <w:r>
              <w:t>Find Level 1 code from CAS or Carrier from RxClaim/AS400:</w:t>
            </w:r>
          </w:p>
          <w:p w14:paraId="0D05A226" w14:textId="77777777" w:rsidR="001F1859" w:rsidRDefault="001F1859" w:rsidP="0080459C">
            <w:pPr>
              <w:spacing w:line="240" w:lineRule="atLeast"/>
              <w:textAlignment w:val="top"/>
            </w:pPr>
          </w:p>
          <w:p w14:paraId="30D77753" w14:textId="77777777" w:rsidR="001F1859" w:rsidRDefault="001F1859" w:rsidP="00F373B4">
            <w:pPr>
              <w:spacing w:line="240" w:lineRule="atLeast"/>
              <w:jc w:val="center"/>
              <w:textAlignment w:val="top"/>
            </w:pPr>
            <w:r>
              <w:fldChar w:fldCharType="begin"/>
            </w:r>
            <w:r>
              <w:instrText xml:space="preserve"> INCLUDEPICTURE  "cid:image001.png@01DA42DF.15728D60"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"cid:image001.png@01DA42DF.15728D60"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"cid:image001.png@01DA42DF.15728D60"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"cid:image001.png@01DA42DF.15728D60" \* MERGEFORMATINET </w:instrText>
            </w:r>
            <w:r w:rsidR="00000000">
              <w:fldChar w:fldCharType="separate"/>
            </w:r>
            <w:r w:rsidR="000B1550">
              <w:pict w14:anchorId="388CD1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in;height:143.45pt">
                  <v:imagedata r:id="rId12" r:href="rId13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2C53ADAF" w14:textId="77777777" w:rsidR="001F1859" w:rsidRDefault="001F1859" w:rsidP="00F373B4">
            <w:pPr>
              <w:spacing w:line="240" w:lineRule="atLeast"/>
              <w:jc w:val="center"/>
              <w:textAlignment w:val="top"/>
            </w:pPr>
          </w:p>
          <w:p w14:paraId="208ED596" w14:textId="77777777" w:rsidR="001F1859" w:rsidRDefault="001F1859" w:rsidP="00F373B4">
            <w:pPr>
              <w:spacing w:line="240" w:lineRule="atLeast"/>
              <w:jc w:val="center"/>
              <w:textAlignment w:val="top"/>
            </w:pPr>
            <w:r>
              <w:fldChar w:fldCharType="begin"/>
            </w:r>
            <w:r>
              <w:instrText xml:space="preserve"> INCLUDEPICTURE  "cid:image002.png@01DA42DF.72ED3760"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"cid:image002.png@01DA42DF.72ED3760"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"cid:image002.png@01DA42DF.72ED3760" \* MERGEFORMATINET </w:instrText>
            </w:r>
            <w:r>
              <w:fldChar w:fldCharType="separate"/>
            </w:r>
            <w:r w:rsidR="00000000">
              <w:fldChar w:fldCharType="begin"/>
            </w:r>
            <w:r w:rsidR="00000000">
              <w:instrText xml:space="preserve"> INCLUDEPICTURE  "cid:image002.png@01DA42DF.72ED3760" \* MERGEFORMATINET </w:instrText>
            </w:r>
            <w:r w:rsidR="00000000">
              <w:fldChar w:fldCharType="separate"/>
            </w:r>
            <w:r w:rsidR="000B1550">
              <w:pict w14:anchorId="667DD612">
                <v:shape id="_x0000_i1026" type="#_x0000_t75" alt="" style="width:360.25pt;height:111.9pt">
                  <v:imagedata r:id="rId14" r:href="rId15"/>
                </v:shape>
              </w:pict>
            </w:r>
            <w:r w:rsidR="00000000"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3AA0E8E2" w14:textId="762C6796" w:rsidR="001F1859" w:rsidRPr="0080459C" w:rsidRDefault="001F1859" w:rsidP="00031AA1">
            <w:pPr>
              <w:spacing w:line="240" w:lineRule="atLeast"/>
              <w:jc w:val="center"/>
              <w:textAlignment w:val="top"/>
            </w:pPr>
          </w:p>
        </w:tc>
      </w:tr>
      <w:tr w:rsidR="001F1859" w:rsidRPr="006C68A3" w14:paraId="166756C2" w14:textId="77777777" w:rsidTr="001F1859">
        <w:trPr>
          <w:ins w:id="3" w:author="Dumitres, Barbara A" w:date="2024-08-15T07:53:00Z"/>
        </w:trPr>
        <w:tc>
          <w:tcPr>
            <w:tcW w:w="395" w:type="pct"/>
            <w:vMerge/>
          </w:tcPr>
          <w:p w14:paraId="097AD902" w14:textId="77777777" w:rsidR="001F1859" w:rsidRPr="006C68A3" w:rsidRDefault="001F1859" w:rsidP="00F6686D">
            <w:pPr>
              <w:spacing w:line="240" w:lineRule="atLeast"/>
              <w:jc w:val="center"/>
              <w:textAlignment w:val="top"/>
              <w:rPr>
                <w:ins w:id="4" w:author="Dumitres, Barbara A" w:date="2024-08-15T07:53:00Z"/>
                <w:rFonts w:cs="Arial"/>
                <w:b/>
                <w:bCs/>
              </w:rPr>
            </w:pPr>
          </w:p>
        </w:tc>
        <w:tc>
          <w:tcPr>
            <w:tcW w:w="790" w:type="pct"/>
          </w:tcPr>
          <w:p w14:paraId="48E3C4B8" w14:textId="4386D689" w:rsidR="001F1859" w:rsidRDefault="001F1859" w:rsidP="0080459C">
            <w:pPr>
              <w:spacing w:line="240" w:lineRule="atLeast"/>
              <w:textAlignment w:val="top"/>
              <w:rPr>
                <w:ins w:id="5" w:author="Dumitres, Barbara A" w:date="2024-08-15T07:53:00Z"/>
              </w:rPr>
            </w:pPr>
            <w:ins w:id="6" w:author="Dumitres, Barbara A" w:date="2024-08-15T07:54:00Z">
              <w:r>
                <w:t>Working in Compass</w:t>
              </w:r>
            </w:ins>
          </w:p>
        </w:tc>
        <w:tc>
          <w:tcPr>
            <w:tcW w:w="3815" w:type="pct"/>
          </w:tcPr>
          <w:p w14:paraId="611C0AFE" w14:textId="31A8C71F" w:rsidR="001F1859" w:rsidRDefault="001F1859" w:rsidP="0080459C">
            <w:pPr>
              <w:spacing w:line="240" w:lineRule="atLeast"/>
              <w:textAlignment w:val="top"/>
              <w:rPr>
                <w:ins w:id="7" w:author="Dumitres, Barbara A" w:date="2024-08-15T07:55:00Z"/>
              </w:rPr>
            </w:pPr>
            <w:ins w:id="8" w:author="Dumitres, Barbara A" w:date="2024-08-15T07:57:00Z">
              <w:r>
                <w:t>F</w:t>
              </w:r>
            </w:ins>
            <w:ins w:id="9" w:author="Dumitres, Barbara A" w:date="2024-08-15T07:58:00Z">
              <w:r>
                <w:t xml:space="preserve">ind Client Code and Name in the Member Snapshot Landing Page under Client and </w:t>
              </w:r>
            </w:ins>
            <w:ins w:id="10" w:author="Dumitres, Barbara A" w:date="2024-08-15T07:59:00Z">
              <w:r>
                <w:t>Process Information.</w:t>
              </w:r>
            </w:ins>
          </w:p>
          <w:p w14:paraId="4A982595" w14:textId="77777777" w:rsidR="001F1859" w:rsidRDefault="001F1859" w:rsidP="0080459C">
            <w:pPr>
              <w:spacing w:line="240" w:lineRule="atLeast"/>
              <w:textAlignment w:val="top"/>
              <w:rPr>
                <w:ins w:id="11" w:author="Dumitres, Barbara A" w:date="2024-08-15T07:56:00Z"/>
              </w:rPr>
            </w:pPr>
          </w:p>
          <w:p w14:paraId="7CCAD637" w14:textId="53D4E273" w:rsidR="001F1859" w:rsidRDefault="001F1859">
            <w:pPr>
              <w:spacing w:line="240" w:lineRule="atLeast"/>
              <w:jc w:val="center"/>
              <w:textAlignment w:val="top"/>
              <w:rPr>
                <w:ins w:id="12" w:author="Dumitres, Barbara A" w:date="2024-08-15T07:56:00Z"/>
              </w:rPr>
              <w:pPrChange w:id="13" w:author="Dumitres, Barbara A" w:date="2024-08-15T07:56:00Z">
                <w:pPr>
                  <w:spacing w:line="240" w:lineRule="atLeast"/>
                  <w:textAlignment w:val="top"/>
                </w:pPr>
              </w:pPrChange>
            </w:pPr>
            <w:ins w:id="14" w:author="Dumitres, Barbara A" w:date="2024-08-15T08:00:00Z">
              <w:r>
                <w:rPr>
                  <w:noProof/>
                </w:rPr>
                <w:drawing>
                  <wp:inline distT="0" distB="0" distL="0" distR="0" wp14:anchorId="29002607" wp14:editId="05BFA2A1">
                    <wp:extent cx="6445581" cy="2851297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445581" cy="285129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  <w:p w14:paraId="64FE9A03" w14:textId="77777777" w:rsidR="001F1859" w:rsidRDefault="001F1859" w:rsidP="0080459C">
            <w:pPr>
              <w:spacing w:line="240" w:lineRule="atLeast"/>
              <w:textAlignment w:val="top"/>
              <w:rPr>
                <w:ins w:id="15" w:author="Dumitres, Barbara A" w:date="2024-08-15T07:53:00Z"/>
              </w:rPr>
            </w:pPr>
          </w:p>
        </w:tc>
      </w:tr>
      <w:tr w:rsidR="001F1859" w:rsidRPr="006C68A3" w14:paraId="7B75F43C" w14:textId="77777777" w:rsidTr="001F1859">
        <w:tc>
          <w:tcPr>
            <w:tcW w:w="395" w:type="pct"/>
          </w:tcPr>
          <w:p w14:paraId="6869A9F7" w14:textId="77777777" w:rsidR="008230FA" w:rsidRPr="006C68A3" w:rsidRDefault="008230FA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 w:rsidRPr="006C68A3">
              <w:rPr>
                <w:rFonts w:cs="Arial"/>
                <w:b/>
                <w:bCs/>
              </w:rPr>
              <w:t>2</w:t>
            </w:r>
          </w:p>
        </w:tc>
        <w:tc>
          <w:tcPr>
            <w:tcW w:w="4605" w:type="pct"/>
            <w:gridSpan w:val="2"/>
          </w:tcPr>
          <w:p w14:paraId="38AA48CA" w14:textId="77777777" w:rsidR="008B01D9" w:rsidRPr="0080459C" w:rsidRDefault="008B01D9" w:rsidP="008B01D9">
            <w:pPr>
              <w:spacing w:line="240" w:lineRule="atLeast"/>
              <w:textAlignment w:val="top"/>
            </w:pPr>
            <w:r w:rsidRPr="0080459C">
              <w:t xml:space="preserve">Access </w:t>
            </w:r>
            <w:r w:rsidRPr="0080459C">
              <w:rPr>
                <w:b/>
              </w:rPr>
              <w:t>theSource</w:t>
            </w:r>
            <w:r w:rsidR="0080459C" w:rsidRPr="0080459C">
              <w:t xml:space="preserve"> </w:t>
            </w:r>
            <w:r w:rsidR="00F27F24">
              <w:t xml:space="preserve">in Google Chrome </w:t>
            </w:r>
            <w:r w:rsidR="0080459C" w:rsidRPr="0080459C">
              <w:t>to search for the CIF</w:t>
            </w:r>
            <w:r w:rsidRPr="0080459C">
              <w:t>.</w:t>
            </w:r>
          </w:p>
          <w:p w14:paraId="77B741F9" w14:textId="77777777" w:rsidR="0080459C" w:rsidRPr="0080459C" w:rsidRDefault="0080459C" w:rsidP="008B01D9">
            <w:pPr>
              <w:spacing w:line="240" w:lineRule="atLeast"/>
              <w:textAlignment w:val="top"/>
            </w:pPr>
          </w:p>
          <w:p w14:paraId="4C6AF06E" w14:textId="11E2CA8E" w:rsidR="0080459C" w:rsidRDefault="0080459C" w:rsidP="00412348">
            <w:pPr>
              <w:spacing w:line="240" w:lineRule="atLeast"/>
              <w:textAlignment w:val="top"/>
            </w:pPr>
            <w:r w:rsidRPr="0080459C">
              <w:t xml:space="preserve">Paste or type the </w:t>
            </w:r>
            <w:r w:rsidR="00B241C8">
              <w:t xml:space="preserve">Client </w:t>
            </w:r>
            <w:r w:rsidR="00F373B4">
              <w:t>information</w:t>
            </w:r>
            <w:r w:rsidRPr="0080459C">
              <w:t xml:space="preserve"> in the search field.</w:t>
            </w:r>
          </w:p>
          <w:p w14:paraId="3D969948" w14:textId="77777777" w:rsidR="001D0AAA" w:rsidRDefault="001D0AAA" w:rsidP="00412348">
            <w:pPr>
              <w:spacing w:line="240" w:lineRule="atLeast"/>
              <w:textAlignment w:val="top"/>
            </w:pPr>
          </w:p>
          <w:p w14:paraId="55833985" w14:textId="77777777" w:rsidR="001D0AAA" w:rsidRPr="0080459C" w:rsidRDefault="001D0AAA" w:rsidP="00412348">
            <w:pPr>
              <w:spacing w:line="240" w:lineRule="atLeast"/>
              <w:textAlignment w:val="top"/>
            </w:pPr>
            <w:r w:rsidRPr="00312232">
              <w:rPr>
                <w:b/>
              </w:rPr>
              <w:t xml:space="preserve">Note: </w:t>
            </w:r>
            <w:r w:rsidR="00E64E29">
              <w:rPr>
                <w:b/>
              </w:rPr>
              <w:t xml:space="preserve"> </w:t>
            </w:r>
            <w:r>
              <w:t>If searching by Client Name and no results are returned, search using the Client Code.</w:t>
            </w:r>
          </w:p>
          <w:p w14:paraId="601E7552" w14:textId="77777777" w:rsidR="008B01D9" w:rsidRDefault="008B01D9" w:rsidP="008B01D9">
            <w:pPr>
              <w:spacing w:line="240" w:lineRule="atLeast"/>
              <w:textAlignment w:val="top"/>
              <w:rPr>
                <w:color w:val="333333"/>
              </w:rPr>
            </w:pPr>
          </w:p>
          <w:p w14:paraId="0B87C201" w14:textId="69A0026E" w:rsidR="008B01D9" w:rsidRDefault="00031AA1" w:rsidP="008B01D9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6B155597" wp14:editId="6546D681">
                  <wp:extent cx="4572000" cy="1022985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D0D16C" w14:textId="77777777" w:rsidR="0041406E" w:rsidRDefault="0041406E" w:rsidP="008B01D9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</w:p>
          <w:p w14:paraId="51FF0A4E" w14:textId="77777777" w:rsidR="0080459C" w:rsidRDefault="0080459C" w:rsidP="0080459C">
            <w:pPr>
              <w:spacing w:line="240" w:lineRule="atLeast"/>
              <w:textAlignment w:val="top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Note:</w:t>
            </w:r>
            <w:r>
              <w:rPr>
                <w:rFonts w:cs="Arial"/>
                <w:bCs/>
              </w:rPr>
              <w:t xml:space="preserve">  You can narrow your search to client content only by selecting the “Client” option within the </w:t>
            </w:r>
            <w:proofErr w:type="gramStart"/>
            <w:r>
              <w:rPr>
                <w:rFonts w:cs="Arial"/>
                <w:bCs/>
              </w:rPr>
              <w:t>drop down</w:t>
            </w:r>
            <w:proofErr w:type="gramEnd"/>
            <w:r>
              <w:rPr>
                <w:rFonts w:cs="Arial"/>
                <w:bCs/>
              </w:rPr>
              <w:t xml:space="preserve"> list of search options.</w:t>
            </w:r>
          </w:p>
          <w:p w14:paraId="38207746" w14:textId="77777777" w:rsidR="0080459C" w:rsidRDefault="0080459C" w:rsidP="0080459C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  <w:p w14:paraId="508C78B8" w14:textId="3CD01DB6" w:rsidR="00D259FE" w:rsidRDefault="00031AA1" w:rsidP="00D259FE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2C817998" wp14:editId="395995AF">
                  <wp:extent cx="4572000" cy="110363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10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E04955" w14:textId="77777777" w:rsidR="0041406E" w:rsidRPr="0080459C" w:rsidRDefault="0041406E" w:rsidP="0080459C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  <w:p w14:paraId="216A29CF" w14:textId="30B9AD8C" w:rsidR="008B01D9" w:rsidRPr="0080459C" w:rsidRDefault="008B01D9" w:rsidP="008B01D9">
            <w:pPr>
              <w:spacing w:line="240" w:lineRule="atLeast"/>
              <w:textAlignment w:val="top"/>
            </w:pPr>
            <w:r w:rsidRPr="0080459C">
              <w:rPr>
                <w:b/>
              </w:rPr>
              <w:t xml:space="preserve">Result: </w:t>
            </w:r>
            <w:r w:rsidR="00E64E29">
              <w:rPr>
                <w:b/>
              </w:rPr>
              <w:t xml:space="preserve"> </w:t>
            </w:r>
            <w:r w:rsidRPr="0080459C">
              <w:t xml:space="preserve">A list of documents matching the Client </w:t>
            </w:r>
            <w:r w:rsidR="00F373B4">
              <w:t>information</w:t>
            </w:r>
            <w:r w:rsidRPr="0080459C">
              <w:t xml:space="preserve"> display</w:t>
            </w:r>
            <w:r w:rsidR="00DC45DC">
              <w:t>s</w:t>
            </w:r>
            <w:r w:rsidRPr="0080459C">
              <w:t>.</w:t>
            </w:r>
          </w:p>
          <w:p w14:paraId="00D29B48" w14:textId="77777777" w:rsidR="008B01D9" w:rsidRPr="0005316E" w:rsidRDefault="008B01D9" w:rsidP="008B01D9">
            <w:pPr>
              <w:spacing w:line="240" w:lineRule="atLeast"/>
              <w:textAlignment w:val="top"/>
              <w:rPr>
                <w:color w:val="333333"/>
              </w:rPr>
            </w:pPr>
          </w:p>
          <w:p w14:paraId="2A9BCBA9" w14:textId="43308E86" w:rsidR="008B01D9" w:rsidRDefault="00031AA1" w:rsidP="008B01D9">
            <w:pPr>
              <w:spacing w:line="240" w:lineRule="atLeast"/>
              <w:jc w:val="center"/>
              <w:textAlignment w:val="top"/>
              <w:rPr>
                <w:rFonts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7E2279E2" wp14:editId="2D62D275">
                  <wp:extent cx="4572000" cy="232283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32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867CFF" w14:textId="77777777" w:rsidR="0041406E" w:rsidRPr="006C68A3" w:rsidRDefault="0041406E" w:rsidP="00031AA1">
            <w:pPr>
              <w:spacing w:line="240" w:lineRule="atLeast"/>
              <w:textAlignment w:val="top"/>
              <w:rPr>
                <w:rFonts w:cs="Arial"/>
                <w:bCs/>
              </w:rPr>
            </w:pPr>
          </w:p>
        </w:tc>
      </w:tr>
      <w:tr w:rsidR="001F1859" w:rsidRPr="006C68A3" w14:paraId="64852E07" w14:textId="77777777" w:rsidTr="001F1859">
        <w:tc>
          <w:tcPr>
            <w:tcW w:w="395" w:type="pct"/>
          </w:tcPr>
          <w:p w14:paraId="7727AB70" w14:textId="77777777" w:rsidR="008B01D9" w:rsidRPr="006C68A3" w:rsidRDefault="008B01D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</w:p>
        </w:tc>
        <w:tc>
          <w:tcPr>
            <w:tcW w:w="4605" w:type="pct"/>
            <w:gridSpan w:val="2"/>
          </w:tcPr>
          <w:p w14:paraId="47E8DB74" w14:textId="77777777" w:rsidR="008B01D9" w:rsidRPr="0080459C" w:rsidRDefault="008B01D9" w:rsidP="008B01D9">
            <w:pPr>
              <w:spacing w:line="240" w:lineRule="atLeast"/>
              <w:textAlignment w:val="top"/>
            </w:pPr>
            <w:r w:rsidRPr="0080459C">
              <w:t xml:space="preserve">Select the appropriate </w:t>
            </w:r>
            <w:r w:rsidRPr="0080459C">
              <w:rPr>
                <w:b/>
              </w:rPr>
              <w:t>CIF</w:t>
            </w:r>
            <w:r w:rsidRPr="0080459C">
              <w:t>.</w:t>
            </w:r>
          </w:p>
          <w:p w14:paraId="4B37BD0B" w14:textId="77777777" w:rsidR="008B01D9" w:rsidRPr="0080459C" w:rsidRDefault="008B01D9" w:rsidP="008B01D9">
            <w:pPr>
              <w:spacing w:line="240" w:lineRule="atLeast"/>
              <w:textAlignment w:val="top"/>
            </w:pPr>
          </w:p>
          <w:p w14:paraId="345C28E9" w14:textId="77777777" w:rsidR="008B01D9" w:rsidRPr="0080459C" w:rsidRDefault="008B01D9" w:rsidP="008B01D9">
            <w:pPr>
              <w:spacing w:line="240" w:lineRule="atLeast"/>
              <w:textAlignment w:val="top"/>
            </w:pPr>
            <w:r w:rsidRPr="0080459C">
              <w:rPr>
                <w:b/>
              </w:rPr>
              <w:t>Result:</w:t>
            </w:r>
            <w:r w:rsidRPr="0080459C">
              <w:t xml:space="preserve"> </w:t>
            </w:r>
            <w:r w:rsidR="00E64E29">
              <w:t xml:space="preserve"> </w:t>
            </w:r>
            <w:r w:rsidRPr="0080459C">
              <w:t xml:space="preserve">The </w:t>
            </w:r>
            <w:r w:rsidRPr="0080459C">
              <w:rPr>
                <w:b/>
              </w:rPr>
              <w:t>CIF</w:t>
            </w:r>
            <w:r w:rsidRPr="0080459C">
              <w:t xml:space="preserve"> document displays. </w:t>
            </w:r>
          </w:p>
          <w:p w14:paraId="4E9A4B49" w14:textId="77777777" w:rsidR="008B01D9" w:rsidRDefault="008B01D9" w:rsidP="008B01D9">
            <w:pPr>
              <w:spacing w:line="240" w:lineRule="atLeast"/>
              <w:textAlignment w:val="top"/>
              <w:rPr>
                <w:color w:val="333333"/>
              </w:rPr>
            </w:pPr>
          </w:p>
          <w:p w14:paraId="104704CB" w14:textId="056E2B66" w:rsidR="008B01D9" w:rsidRDefault="00031AA1" w:rsidP="008B01D9">
            <w:pPr>
              <w:spacing w:line="240" w:lineRule="atLeast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ABFC0" wp14:editId="06304906">
                  <wp:extent cx="4565015" cy="30480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01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6096C8" w14:textId="77777777" w:rsidR="008B01D9" w:rsidRPr="0005316E" w:rsidRDefault="008B01D9" w:rsidP="00031AA1">
            <w:pPr>
              <w:spacing w:line="240" w:lineRule="atLeast"/>
              <w:textAlignment w:val="top"/>
              <w:rPr>
                <w:color w:val="333333"/>
              </w:rPr>
            </w:pPr>
          </w:p>
        </w:tc>
      </w:tr>
      <w:tr w:rsidR="001F1859" w:rsidRPr="006C68A3" w14:paraId="5337E8CF" w14:textId="77777777" w:rsidTr="001F1859">
        <w:tc>
          <w:tcPr>
            <w:tcW w:w="395" w:type="pct"/>
            <w:vMerge w:val="restart"/>
          </w:tcPr>
          <w:p w14:paraId="6443A54C" w14:textId="77777777" w:rsidR="008B01D9" w:rsidRDefault="008B01D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4</w:t>
            </w:r>
          </w:p>
        </w:tc>
        <w:tc>
          <w:tcPr>
            <w:tcW w:w="4605" w:type="pct"/>
            <w:gridSpan w:val="2"/>
            <w:tcBorders>
              <w:bottom w:val="single" w:sz="4" w:space="0" w:color="auto"/>
            </w:tcBorders>
          </w:tcPr>
          <w:p w14:paraId="12293DE3" w14:textId="77777777" w:rsidR="008B01D9" w:rsidRPr="008B01D9" w:rsidRDefault="008B01D9" w:rsidP="008B01D9">
            <w:pPr>
              <w:spacing w:line="240" w:lineRule="atLeast"/>
              <w:textAlignment w:val="top"/>
            </w:pPr>
            <w:r w:rsidRPr="008B01D9">
              <w:t>Reference the table below:</w:t>
            </w:r>
          </w:p>
        </w:tc>
      </w:tr>
      <w:tr w:rsidR="001F1859" w:rsidRPr="006C68A3" w14:paraId="730C4032" w14:textId="77777777" w:rsidTr="001F1859">
        <w:tc>
          <w:tcPr>
            <w:tcW w:w="395" w:type="pct"/>
            <w:vMerge/>
          </w:tcPr>
          <w:p w14:paraId="22EB21A5" w14:textId="77777777" w:rsidR="008B01D9" w:rsidRDefault="008B01D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790" w:type="pct"/>
            <w:shd w:val="clear" w:color="auto" w:fill="BFBFBF" w:themeFill="background1" w:themeFillShade="BF"/>
          </w:tcPr>
          <w:p w14:paraId="3176859E" w14:textId="77777777" w:rsidR="008B01D9" w:rsidRPr="008B01D9" w:rsidRDefault="008B01D9" w:rsidP="008B01D9">
            <w:pPr>
              <w:spacing w:line="240" w:lineRule="atLeast"/>
              <w:jc w:val="center"/>
              <w:textAlignment w:val="top"/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3815" w:type="pct"/>
            <w:shd w:val="clear" w:color="auto" w:fill="BFBFBF" w:themeFill="background1" w:themeFillShade="BF"/>
          </w:tcPr>
          <w:p w14:paraId="2AF0CD99" w14:textId="77777777" w:rsidR="008B01D9" w:rsidRPr="008B01D9" w:rsidRDefault="008B01D9" w:rsidP="008B01D9">
            <w:pPr>
              <w:spacing w:line="240" w:lineRule="atLeast"/>
              <w:jc w:val="center"/>
              <w:textAlignment w:val="top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F1859" w:rsidRPr="006C68A3" w14:paraId="4AA47742" w14:textId="77777777" w:rsidTr="001F1859">
        <w:tc>
          <w:tcPr>
            <w:tcW w:w="395" w:type="pct"/>
            <w:vMerge/>
          </w:tcPr>
          <w:p w14:paraId="3807A14C" w14:textId="77777777" w:rsidR="008B01D9" w:rsidRDefault="008B01D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790" w:type="pct"/>
          </w:tcPr>
          <w:p w14:paraId="17C3A014" w14:textId="77777777" w:rsidR="008B01D9" w:rsidRPr="0005316E" w:rsidRDefault="008B01D9" w:rsidP="008B01D9">
            <w:pPr>
              <w:spacing w:line="240" w:lineRule="atLeast"/>
              <w:textAlignment w:val="top"/>
            </w:pPr>
            <w:bookmarkStart w:id="16" w:name="Expand_all"/>
            <w:r w:rsidRPr="0005316E">
              <w:rPr>
                <w:b/>
              </w:rPr>
              <w:t>Expand All / Collapse All</w:t>
            </w:r>
            <w:bookmarkEnd w:id="16"/>
          </w:p>
        </w:tc>
        <w:tc>
          <w:tcPr>
            <w:tcW w:w="3815" w:type="pct"/>
          </w:tcPr>
          <w:p w14:paraId="46E0CCF9" w14:textId="77777777" w:rsidR="008B01D9" w:rsidRDefault="008B01D9" w:rsidP="008B01D9">
            <w:pPr>
              <w:spacing w:line="240" w:lineRule="atLeast"/>
              <w:textAlignment w:val="top"/>
            </w:pPr>
            <w:r w:rsidRPr="0005316E">
              <w:t xml:space="preserve">Used to open or close </w:t>
            </w:r>
            <w:proofErr w:type="gramStart"/>
            <w:r w:rsidRPr="0005316E">
              <w:rPr>
                <w:b/>
              </w:rPr>
              <w:t xml:space="preserve">all </w:t>
            </w:r>
            <w:r w:rsidRPr="0005316E">
              <w:t>of</w:t>
            </w:r>
            <w:proofErr w:type="gramEnd"/>
            <w:r w:rsidRPr="0005316E">
              <w:t xml:space="preserve"> the fields.</w:t>
            </w:r>
          </w:p>
          <w:p w14:paraId="39243EA7" w14:textId="77777777" w:rsidR="008B01D9" w:rsidRDefault="008B01D9" w:rsidP="008B01D9">
            <w:pPr>
              <w:spacing w:line="240" w:lineRule="atLeast"/>
              <w:textAlignment w:val="top"/>
            </w:pPr>
          </w:p>
          <w:p w14:paraId="3E847079" w14:textId="5078A87D" w:rsidR="008B01D9" w:rsidRDefault="00031AA1" w:rsidP="008B01D9">
            <w:pPr>
              <w:spacing w:line="240" w:lineRule="atLeast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8AEAEA" wp14:editId="0447C5B7">
                  <wp:extent cx="2252980" cy="749935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980" cy="749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DBA9B2" w14:textId="77777777" w:rsidR="008B01D9" w:rsidRDefault="008B01D9" w:rsidP="008B01D9">
            <w:pPr>
              <w:spacing w:line="240" w:lineRule="atLeast"/>
              <w:jc w:val="center"/>
              <w:textAlignment w:val="top"/>
            </w:pPr>
          </w:p>
          <w:p w14:paraId="7B0A0666" w14:textId="77777777" w:rsidR="0041406E" w:rsidRPr="0005316E" w:rsidRDefault="0041406E" w:rsidP="008B01D9">
            <w:pPr>
              <w:spacing w:line="240" w:lineRule="atLeast"/>
              <w:jc w:val="center"/>
              <w:textAlignment w:val="top"/>
            </w:pPr>
          </w:p>
        </w:tc>
      </w:tr>
      <w:tr w:rsidR="001F1859" w:rsidRPr="006C68A3" w14:paraId="2640B5A5" w14:textId="77777777" w:rsidTr="001F1859">
        <w:tc>
          <w:tcPr>
            <w:tcW w:w="395" w:type="pct"/>
            <w:vMerge/>
          </w:tcPr>
          <w:p w14:paraId="227FF0BA" w14:textId="77777777" w:rsidR="008B01D9" w:rsidRDefault="008B01D9" w:rsidP="00F6686D">
            <w:pPr>
              <w:spacing w:line="240" w:lineRule="atLeast"/>
              <w:jc w:val="center"/>
              <w:textAlignment w:val="top"/>
              <w:rPr>
                <w:rFonts w:cs="Arial"/>
                <w:b/>
                <w:bCs/>
              </w:rPr>
            </w:pPr>
          </w:p>
        </w:tc>
        <w:tc>
          <w:tcPr>
            <w:tcW w:w="790" w:type="pct"/>
          </w:tcPr>
          <w:p w14:paraId="2142C991" w14:textId="77777777" w:rsidR="008B01D9" w:rsidRPr="0005316E" w:rsidRDefault="008B01D9" w:rsidP="008B01D9">
            <w:pPr>
              <w:spacing w:line="240" w:lineRule="atLeast"/>
              <w:textAlignment w:val="top"/>
            </w:pPr>
            <w:r w:rsidRPr="0005316E">
              <w:rPr>
                <w:b/>
              </w:rPr>
              <w:t>Up/Down arrow</w:t>
            </w:r>
          </w:p>
        </w:tc>
        <w:tc>
          <w:tcPr>
            <w:tcW w:w="3815" w:type="pct"/>
          </w:tcPr>
          <w:p w14:paraId="1A3B89C8" w14:textId="77777777" w:rsidR="008B01D9" w:rsidRPr="0005316E" w:rsidRDefault="008B01D9" w:rsidP="008B01D9">
            <w:r w:rsidRPr="0005316E">
              <w:t>Click the arrow to open or close a section.</w:t>
            </w:r>
          </w:p>
          <w:p w14:paraId="792189C8" w14:textId="77777777" w:rsidR="008B01D9" w:rsidRDefault="008B01D9" w:rsidP="008B01D9">
            <w:pPr>
              <w:spacing w:line="240" w:lineRule="atLeast"/>
              <w:textAlignment w:val="top"/>
            </w:pPr>
          </w:p>
          <w:p w14:paraId="16AFAC7A" w14:textId="166F31FE" w:rsidR="008B01D9" w:rsidRDefault="00031AA1" w:rsidP="008B01D9">
            <w:pPr>
              <w:spacing w:line="240" w:lineRule="atLeast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62D565" wp14:editId="6952540C">
                  <wp:extent cx="4572000" cy="763905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763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890AB" w14:textId="77777777" w:rsidR="008B01D9" w:rsidRDefault="008B01D9" w:rsidP="008B01D9">
            <w:pPr>
              <w:spacing w:line="240" w:lineRule="atLeast"/>
              <w:jc w:val="center"/>
              <w:textAlignment w:val="top"/>
              <w:rPr>
                <w:noProof/>
              </w:rPr>
            </w:pPr>
          </w:p>
          <w:p w14:paraId="6852F3D8" w14:textId="4D08FD95" w:rsidR="008B01D9" w:rsidRDefault="00031AA1" w:rsidP="008B01D9">
            <w:pPr>
              <w:spacing w:line="240" w:lineRule="atLeast"/>
              <w:jc w:val="center"/>
              <w:textAlignment w:val="top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15AFB" wp14:editId="646D37F7">
                  <wp:extent cx="4572000" cy="11176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111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618BE5" w14:textId="77777777" w:rsidR="008B01D9" w:rsidRPr="0005316E" w:rsidRDefault="008B01D9" w:rsidP="008B01D9">
            <w:pPr>
              <w:spacing w:line="240" w:lineRule="atLeast"/>
              <w:jc w:val="center"/>
              <w:textAlignment w:val="top"/>
            </w:pPr>
          </w:p>
        </w:tc>
      </w:tr>
    </w:tbl>
    <w:p w14:paraId="1B855289" w14:textId="77777777" w:rsidR="00EB1F94" w:rsidRPr="0058134F" w:rsidRDefault="00EB1F94" w:rsidP="00486108">
      <w:pPr>
        <w:rPr>
          <w:rFonts w:cs="Arial"/>
          <w:bCs/>
          <w:color w:val="333333"/>
        </w:rPr>
      </w:pPr>
    </w:p>
    <w:p w14:paraId="64BC1235" w14:textId="77777777" w:rsidR="00C90B24" w:rsidRPr="005D7976" w:rsidRDefault="00000000" w:rsidP="005A64DA">
      <w:pPr>
        <w:jc w:val="right"/>
      </w:pPr>
      <w:hyperlink w:anchor="_top" w:history="1">
        <w:r w:rsidR="005D6A61" w:rsidRPr="005D6A61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90B24" w:rsidRPr="005D7976" w14:paraId="67EABD6C" w14:textId="77777777" w:rsidTr="00E64E29">
        <w:tc>
          <w:tcPr>
            <w:tcW w:w="5000" w:type="pct"/>
            <w:shd w:val="clear" w:color="auto" w:fill="C0C0C0"/>
          </w:tcPr>
          <w:p w14:paraId="1E135D30" w14:textId="77777777" w:rsidR="00C90B24" w:rsidRPr="005D7976" w:rsidRDefault="00E64E29" w:rsidP="00860590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7" w:name="_Parent_SOP"/>
            <w:bookmarkStart w:id="18" w:name="_Toc157760829"/>
            <w:bookmarkEnd w:id="17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18"/>
          </w:p>
        </w:tc>
      </w:tr>
    </w:tbl>
    <w:p w14:paraId="3371C0E9" w14:textId="77777777" w:rsidR="00C90B24" w:rsidRPr="005D7976" w:rsidRDefault="00E64E29" w:rsidP="00DC5CBF">
      <w:r w:rsidRPr="00E64E29">
        <w:rPr>
          <w:b/>
          <w:bCs/>
        </w:rPr>
        <w:t>Parent SOP</w:t>
      </w:r>
      <w:r>
        <w:rPr>
          <w:b/>
          <w:bCs/>
        </w:rPr>
        <w:t xml:space="preserve">: </w:t>
      </w:r>
      <w:r w:rsidRPr="00E64E29">
        <w:rPr>
          <w:b/>
          <w:bCs/>
        </w:rPr>
        <w:t xml:space="preserve"> </w:t>
      </w:r>
      <w:hyperlink r:id="rId24" w:tgtFrame="_blank" w:history="1">
        <w:r w:rsidR="00C90B24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2E027AF8" w14:textId="5E43A77A" w:rsidR="00E64E29" w:rsidRPr="00E64E29" w:rsidRDefault="00E64E29" w:rsidP="00E64E29">
      <w:r w:rsidRPr="00E64E29">
        <w:rPr>
          <w:b/>
          <w:bCs/>
        </w:rPr>
        <w:t>Abbreviations / Definitions</w:t>
      </w:r>
      <w:r>
        <w:t xml:space="preserve">: </w:t>
      </w:r>
      <w:r w:rsidRPr="00E64E29">
        <w:t xml:space="preserve"> </w:t>
      </w:r>
      <w:hyperlink r:id="rId25" w:history="1">
        <w:r w:rsidRPr="00E64E29">
          <w:rPr>
            <w:rStyle w:val="Hyperlink"/>
          </w:rPr>
          <w:t>Mail Service/Customer Care Abbreviations, Definitions, and Terms</w:t>
        </w:r>
      </w:hyperlink>
    </w:p>
    <w:p w14:paraId="30344B25" w14:textId="77777777" w:rsidR="00C90B24" w:rsidRPr="005D7976" w:rsidRDefault="00C90B24" w:rsidP="005A64DA">
      <w:pPr>
        <w:jc w:val="right"/>
      </w:pPr>
    </w:p>
    <w:bookmarkStart w:id="19" w:name="_Various_Work_Instructions"/>
    <w:bookmarkStart w:id="20" w:name="_PAR_Process_after_a_FRX_/_FRC_confl"/>
    <w:bookmarkStart w:id="21" w:name="_Next_Day_and"/>
    <w:bookmarkStart w:id="22" w:name="_Scanning_the_Targets"/>
    <w:bookmarkStart w:id="23" w:name="_LAN_Log_In"/>
    <w:bookmarkStart w:id="24" w:name="_AMOS_Log_In"/>
    <w:bookmarkStart w:id="25" w:name="_Search_by_Order#"/>
    <w:bookmarkStart w:id="26" w:name="_Check_Look_Up"/>
    <w:bookmarkEnd w:id="19"/>
    <w:bookmarkEnd w:id="20"/>
    <w:bookmarkEnd w:id="21"/>
    <w:bookmarkEnd w:id="22"/>
    <w:bookmarkEnd w:id="23"/>
    <w:bookmarkEnd w:id="24"/>
    <w:bookmarkEnd w:id="25"/>
    <w:bookmarkEnd w:id="26"/>
    <w:p w14:paraId="6133961E" w14:textId="77777777" w:rsidR="00C90B24" w:rsidRPr="005D7976" w:rsidRDefault="00C90B24" w:rsidP="00DC5CBF">
      <w:pPr>
        <w:jc w:val="right"/>
      </w:pPr>
      <w:r w:rsidRPr="005D7976">
        <w:fldChar w:fldCharType="begin"/>
      </w:r>
      <w:r w:rsidRPr="005D7976">
        <w:instrText xml:space="preserve"> HYPERLINK  \l "_top" </w:instrText>
      </w:r>
      <w:r w:rsidRPr="005D7976">
        <w:fldChar w:fldCharType="separate"/>
      </w:r>
      <w:r w:rsidRPr="005D7976">
        <w:rPr>
          <w:rStyle w:val="Hyperlink"/>
        </w:rPr>
        <w:t>Top of the Document</w:t>
      </w:r>
      <w:r w:rsidRPr="005D7976">
        <w:fldChar w:fldCharType="end"/>
      </w:r>
    </w:p>
    <w:p w14:paraId="1312E846" w14:textId="77777777" w:rsidR="007A403E" w:rsidRDefault="007A403E" w:rsidP="005D6A61">
      <w:pPr>
        <w:jc w:val="right"/>
      </w:pPr>
    </w:p>
    <w:p w14:paraId="57658412" w14:textId="77777777" w:rsidR="005D6A61" w:rsidRPr="0058134F" w:rsidRDefault="005D6A61" w:rsidP="007A403E">
      <w:pPr>
        <w:jc w:val="right"/>
      </w:pPr>
    </w:p>
    <w:p w14:paraId="6C887AAE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DC45DC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DC45DC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DC45DC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4AD764BD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B8233B">
        <w:rPr>
          <w:b/>
          <w:color w:val="000000"/>
          <w:sz w:val="16"/>
          <w:szCs w:val="16"/>
        </w:rPr>
        <w:t>/ PAPER COPY =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p w14:paraId="4440867E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26"/>
      <w:headerReference w:type="first" r:id="rId27"/>
      <w:footerReference w:type="first" r:id="rId2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04363" w14:textId="77777777" w:rsidR="008476F0" w:rsidRDefault="008476F0">
      <w:r>
        <w:separator/>
      </w:r>
    </w:p>
  </w:endnote>
  <w:endnote w:type="continuationSeparator" w:id="0">
    <w:p w14:paraId="0C5E4E6B" w14:textId="77777777" w:rsidR="008476F0" w:rsidRDefault="00847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C9B8A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223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BCFC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6CBA3" w14:textId="77777777" w:rsidR="008476F0" w:rsidRDefault="008476F0">
      <w:r>
        <w:separator/>
      </w:r>
    </w:p>
  </w:footnote>
  <w:footnote w:type="continuationSeparator" w:id="0">
    <w:p w14:paraId="7B5FC5C3" w14:textId="77777777" w:rsidR="008476F0" w:rsidRDefault="00847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A739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0522"/>
    <w:multiLevelType w:val="hybridMultilevel"/>
    <w:tmpl w:val="4A2C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D1603"/>
    <w:multiLevelType w:val="hybridMultilevel"/>
    <w:tmpl w:val="62BAD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A5C21"/>
    <w:multiLevelType w:val="hybridMultilevel"/>
    <w:tmpl w:val="07D2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8AB67A0"/>
    <w:multiLevelType w:val="hybridMultilevel"/>
    <w:tmpl w:val="3FD08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7256737">
    <w:abstractNumId w:val="13"/>
  </w:num>
  <w:num w:numId="2" w16cid:durableId="1411466829">
    <w:abstractNumId w:val="5"/>
  </w:num>
  <w:num w:numId="3" w16cid:durableId="1287421443">
    <w:abstractNumId w:val="15"/>
  </w:num>
  <w:num w:numId="4" w16cid:durableId="106193627">
    <w:abstractNumId w:val="16"/>
  </w:num>
  <w:num w:numId="5" w16cid:durableId="997226265">
    <w:abstractNumId w:val="2"/>
  </w:num>
  <w:num w:numId="6" w16cid:durableId="1153370012">
    <w:abstractNumId w:val="17"/>
  </w:num>
  <w:num w:numId="7" w16cid:durableId="562253930">
    <w:abstractNumId w:val="12"/>
  </w:num>
  <w:num w:numId="8" w16cid:durableId="766312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65050479">
    <w:abstractNumId w:val="8"/>
  </w:num>
  <w:num w:numId="10" w16cid:durableId="462119567">
    <w:abstractNumId w:val="1"/>
  </w:num>
  <w:num w:numId="11" w16cid:durableId="1200388495">
    <w:abstractNumId w:val="6"/>
  </w:num>
  <w:num w:numId="12" w16cid:durableId="1151598724">
    <w:abstractNumId w:val="3"/>
  </w:num>
  <w:num w:numId="13" w16cid:durableId="72897297">
    <w:abstractNumId w:val="11"/>
  </w:num>
  <w:num w:numId="14" w16cid:durableId="1933968197">
    <w:abstractNumId w:val="9"/>
  </w:num>
  <w:num w:numId="15" w16cid:durableId="262999561">
    <w:abstractNumId w:val="14"/>
  </w:num>
  <w:num w:numId="16" w16cid:durableId="852499198">
    <w:abstractNumId w:val="7"/>
  </w:num>
  <w:num w:numId="17" w16cid:durableId="919098370">
    <w:abstractNumId w:val="0"/>
  </w:num>
  <w:num w:numId="18" w16cid:durableId="389957620">
    <w:abstractNumId w:val="10"/>
  </w:num>
  <w:num w:numId="19" w16cid:durableId="65203221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umitres, Barbara A">
    <w15:presenceInfo w15:providerId="AD" w15:userId="S::Barbara.Dumitres@CVSHealth.com::3f41b044-066a-4ab3-b2f6-c785f0bf2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1AA1"/>
    <w:rsid w:val="00035BED"/>
    <w:rsid w:val="0004181B"/>
    <w:rsid w:val="00050073"/>
    <w:rsid w:val="00061AD2"/>
    <w:rsid w:val="000706D4"/>
    <w:rsid w:val="00077558"/>
    <w:rsid w:val="000863D4"/>
    <w:rsid w:val="0008665F"/>
    <w:rsid w:val="00095AB5"/>
    <w:rsid w:val="000A6B88"/>
    <w:rsid w:val="000B1550"/>
    <w:rsid w:val="000B3C4C"/>
    <w:rsid w:val="000B656F"/>
    <w:rsid w:val="000B72DF"/>
    <w:rsid w:val="000C3EDF"/>
    <w:rsid w:val="000D1870"/>
    <w:rsid w:val="000D2E81"/>
    <w:rsid w:val="000D4BA2"/>
    <w:rsid w:val="000D6714"/>
    <w:rsid w:val="000F0D1B"/>
    <w:rsid w:val="000F54AF"/>
    <w:rsid w:val="00104CDE"/>
    <w:rsid w:val="00115944"/>
    <w:rsid w:val="0012373E"/>
    <w:rsid w:val="001360A5"/>
    <w:rsid w:val="0016273A"/>
    <w:rsid w:val="00181B1A"/>
    <w:rsid w:val="0019130B"/>
    <w:rsid w:val="001A5256"/>
    <w:rsid w:val="001B3879"/>
    <w:rsid w:val="001D0AAA"/>
    <w:rsid w:val="001E7746"/>
    <w:rsid w:val="001F0774"/>
    <w:rsid w:val="001F1218"/>
    <w:rsid w:val="001F1859"/>
    <w:rsid w:val="001F5947"/>
    <w:rsid w:val="002016B4"/>
    <w:rsid w:val="00202282"/>
    <w:rsid w:val="002055CF"/>
    <w:rsid w:val="00225E19"/>
    <w:rsid w:val="00243EBB"/>
    <w:rsid w:val="00255C6B"/>
    <w:rsid w:val="00265D86"/>
    <w:rsid w:val="002750DC"/>
    <w:rsid w:val="00291CE8"/>
    <w:rsid w:val="00296127"/>
    <w:rsid w:val="00296765"/>
    <w:rsid w:val="002A673F"/>
    <w:rsid w:val="002B593E"/>
    <w:rsid w:val="002C7CA4"/>
    <w:rsid w:val="002D0E97"/>
    <w:rsid w:val="002E6E58"/>
    <w:rsid w:val="002F0D28"/>
    <w:rsid w:val="002F1F92"/>
    <w:rsid w:val="002F6F9E"/>
    <w:rsid w:val="00312232"/>
    <w:rsid w:val="0032244E"/>
    <w:rsid w:val="0033143E"/>
    <w:rsid w:val="0034318F"/>
    <w:rsid w:val="00343E97"/>
    <w:rsid w:val="0034552B"/>
    <w:rsid w:val="003725A1"/>
    <w:rsid w:val="003868A2"/>
    <w:rsid w:val="00392A5B"/>
    <w:rsid w:val="0039408E"/>
    <w:rsid w:val="0039600F"/>
    <w:rsid w:val="003A0D7C"/>
    <w:rsid w:val="003A6D70"/>
    <w:rsid w:val="003B1F86"/>
    <w:rsid w:val="003C28EC"/>
    <w:rsid w:val="003C4627"/>
    <w:rsid w:val="003E3707"/>
    <w:rsid w:val="003E6C1A"/>
    <w:rsid w:val="003F778E"/>
    <w:rsid w:val="0040640A"/>
    <w:rsid w:val="00406DB5"/>
    <w:rsid w:val="00412348"/>
    <w:rsid w:val="0041406E"/>
    <w:rsid w:val="0042336D"/>
    <w:rsid w:val="00457EAE"/>
    <w:rsid w:val="004633EE"/>
    <w:rsid w:val="004768BE"/>
    <w:rsid w:val="00477F73"/>
    <w:rsid w:val="0048355A"/>
    <w:rsid w:val="00484781"/>
    <w:rsid w:val="00486108"/>
    <w:rsid w:val="004D0AF2"/>
    <w:rsid w:val="004D3C53"/>
    <w:rsid w:val="004F7F34"/>
    <w:rsid w:val="00505588"/>
    <w:rsid w:val="00512486"/>
    <w:rsid w:val="0052465B"/>
    <w:rsid w:val="00524CDD"/>
    <w:rsid w:val="00547C68"/>
    <w:rsid w:val="00551629"/>
    <w:rsid w:val="00565A58"/>
    <w:rsid w:val="00574A0C"/>
    <w:rsid w:val="00577909"/>
    <w:rsid w:val="0058134F"/>
    <w:rsid w:val="00582E85"/>
    <w:rsid w:val="00587EE4"/>
    <w:rsid w:val="005910B5"/>
    <w:rsid w:val="005A6118"/>
    <w:rsid w:val="005A64DA"/>
    <w:rsid w:val="005B446E"/>
    <w:rsid w:val="005C1D83"/>
    <w:rsid w:val="005D6A61"/>
    <w:rsid w:val="005E650E"/>
    <w:rsid w:val="0062203F"/>
    <w:rsid w:val="00622D77"/>
    <w:rsid w:val="00622E3A"/>
    <w:rsid w:val="00627F34"/>
    <w:rsid w:val="00636B18"/>
    <w:rsid w:val="00637CA1"/>
    <w:rsid w:val="00640B0C"/>
    <w:rsid w:val="00647CDD"/>
    <w:rsid w:val="006548D2"/>
    <w:rsid w:val="00662334"/>
    <w:rsid w:val="0066617F"/>
    <w:rsid w:val="00674A16"/>
    <w:rsid w:val="00691E10"/>
    <w:rsid w:val="006929ED"/>
    <w:rsid w:val="006A0481"/>
    <w:rsid w:val="006C653F"/>
    <w:rsid w:val="006C68A3"/>
    <w:rsid w:val="006D3D36"/>
    <w:rsid w:val="006F7DFC"/>
    <w:rsid w:val="00704AF2"/>
    <w:rsid w:val="0070776C"/>
    <w:rsid w:val="00710E68"/>
    <w:rsid w:val="00714BA0"/>
    <w:rsid w:val="00717CC7"/>
    <w:rsid w:val="00725B82"/>
    <w:rsid w:val="007269B6"/>
    <w:rsid w:val="00726E7A"/>
    <w:rsid w:val="0073294A"/>
    <w:rsid w:val="00732E52"/>
    <w:rsid w:val="00736607"/>
    <w:rsid w:val="00752801"/>
    <w:rsid w:val="00772631"/>
    <w:rsid w:val="00785118"/>
    <w:rsid w:val="00785C47"/>
    <w:rsid w:val="00786BEB"/>
    <w:rsid w:val="007A403E"/>
    <w:rsid w:val="007A75EA"/>
    <w:rsid w:val="007B710F"/>
    <w:rsid w:val="007B7174"/>
    <w:rsid w:val="007C2536"/>
    <w:rsid w:val="007C77DD"/>
    <w:rsid w:val="007E3EA6"/>
    <w:rsid w:val="007F04AB"/>
    <w:rsid w:val="00803AE3"/>
    <w:rsid w:val="008042E1"/>
    <w:rsid w:val="0080459C"/>
    <w:rsid w:val="00804D63"/>
    <w:rsid w:val="00806B9D"/>
    <w:rsid w:val="00806E40"/>
    <w:rsid w:val="00812777"/>
    <w:rsid w:val="00814F77"/>
    <w:rsid w:val="008230FA"/>
    <w:rsid w:val="00823D54"/>
    <w:rsid w:val="0084129E"/>
    <w:rsid w:val="00843390"/>
    <w:rsid w:val="00846373"/>
    <w:rsid w:val="00846ECB"/>
    <w:rsid w:val="008476F0"/>
    <w:rsid w:val="008568AE"/>
    <w:rsid w:val="00860590"/>
    <w:rsid w:val="00861316"/>
    <w:rsid w:val="008614E8"/>
    <w:rsid w:val="00867EDF"/>
    <w:rsid w:val="008734D7"/>
    <w:rsid w:val="00875F0D"/>
    <w:rsid w:val="00877414"/>
    <w:rsid w:val="008825E7"/>
    <w:rsid w:val="008A03B7"/>
    <w:rsid w:val="008A4B6D"/>
    <w:rsid w:val="008B01D9"/>
    <w:rsid w:val="008C2197"/>
    <w:rsid w:val="008C3493"/>
    <w:rsid w:val="008D11A6"/>
    <w:rsid w:val="008D1F7B"/>
    <w:rsid w:val="008D2D64"/>
    <w:rsid w:val="008E21BE"/>
    <w:rsid w:val="00902E07"/>
    <w:rsid w:val="00913B1B"/>
    <w:rsid w:val="00927861"/>
    <w:rsid w:val="0094148C"/>
    <w:rsid w:val="00942635"/>
    <w:rsid w:val="00947783"/>
    <w:rsid w:val="00954FE8"/>
    <w:rsid w:val="0096088E"/>
    <w:rsid w:val="00967866"/>
    <w:rsid w:val="009726E0"/>
    <w:rsid w:val="00985C44"/>
    <w:rsid w:val="00990822"/>
    <w:rsid w:val="009A058A"/>
    <w:rsid w:val="009C4A31"/>
    <w:rsid w:val="009E00C2"/>
    <w:rsid w:val="009E0E8E"/>
    <w:rsid w:val="009F6FD2"/>
    <w:rsid w:val="009F78D3"/>
    <w:rsid w:val="00A31F37"/>
    <w:rsid w:val="00A421FA"/>
    <w:rsid w:val="00A4732A"/>
    <w:rsid w:val="00A53096"/>
    <w:rsid w:val="00A57D26"/>
    <w:rsid w:val="00A7166B"/>
    <w:rsid w:val="00A71B4C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1C3B"/>
    <w:rsid w:val="00AC4214"/>
    <w:rsid w:val="00AC6E70"/>
    <w:rsid w:val="00AD1646"/>
    <w:rsid w:val="00AD7AB4"/>
    <w:rsid w:val="00AE705A"/>
    <w:rsid w:val="00AF038B"/>
    <w:rsid w:val="00AF78FA"/>
    <w:rsid w:val="00B078F6"/>
    <w:rsid w:val="00B241C8"/>
    <w:rsid w:val="00B26045"/>
    <w:rsid w:val="00B44C55"/>
    <w:rsid w:val="00B46A95"/>
    <w:rsid w:val="00B51014"/>
    <w:rsid w:val="00B5114C"/>
    <w:rsid w:val="00B5123C"/>
    <w:rsid w:val="00B544C2"/>
    <w:rsid w:val="00B5566F"/>
    <w:rsid w:val="00B630A6"/>
    <w:rsid w:val="00B70CC4"/>
    <w:rsid w:val="00B8233B"/>
    <w:rsid w:val="00B900F6"/>
    <w:rsid w:val="00B914C6"/>
    <w:rsid w:val="00BB02DE"/>
    <w:rsid w:val="00BB371A"/>
    <w:rsid w:val="00BD5E06"/>
    <w:rsid w:val="00BD7B25"/>
    <w:rsid w:val="00BE1AFF"/>
    <w:rsid w:val="00BF74E9"/>
    <w:rsid w:val="00C247CB"/>
    <w:rsid w:val="00C300A8"/>
    <w:rsid w:val="00C32D18"/>
    <w:rsid w:val="00C360BD"/>
    <w:rsid w:val="00C476E1"/>
    <w:rsid w:val="00C52E77"/>
    <w:rsid w:val="00C566B3"/>
    <w:rsid w:val="00C65249"/>
    <w:rsid w:val="00C67B32"/>
    <w:rsid w:val="00C72007"/>
    <w:rsid w:val="00C75C83"/>
    <w:rsid w:val="00C80F5D"/>
    <w:rsid w:val="00C82B7A"/>
    <w:rsid w:val="00C837BA"/>
    <w:rsid w:val="00C90B24"/>
    <w:rsid w:val="00C95346"/>
    <w:rsid w:val="00CA3B23"/>
    <w:rsid w:val="00CA62F6"/>
    <w:rsid w:val="00CB0C1D"/>
    <w:rsid w:val="00CC5AA2"/>
    <w:rsid w:val="00CC721A"/>
    <w:rsid w:val="00CD0963"/>
    <w:rsid w:val="00CD5C71"/>
    <w:rsid w:val="00CE3D42"/>
    <w:rsid w:val="00CE53E6"/>
    <w:rsid w:val="00CE53F7"/>
    <w:rsid w:val="00CE66B6"/>
    <w:rsid w:val="00CF539A"/>
    <w:rsid w:val="00CF6131"/>
    <w:rsid w:val="00D06EAA"/>
    <w:rsid w:val="00D07859"/>
    <w:rsid w:val="00D259FE"/>
    <w:rsid w:val="00D36733"/>
    <w:rsid w:val="00D471B5"/>
    <w:rsid w:val="00D471C4"/>
    <w:rsid w:val="00D571DB"/>
    <w:rsid w:val="00D6774D"/>
    <w:rsid w:val="00D75191"/>
    <w:rsid w:val="00D76195"/>
    <w:rsid w:val="00D80929"/>
    <w:rsid w:val="00D85254"/>
    <w:rsid w:val="00D92FCF"/>
    <w:rsid w:val="00DC1D2F"/>
    <w:rsid w:val="00DC45DC"/>
    <w:rsid w:val="00DC4FFC"/>
    <w:rsid w:val="00DC5CBF"/>
    <w:rsid w:val="00DE79F7"/>
    <w:rsid w:val="00DF6BE4"/>
    <w:rsid w:val="00E157BC"/>
    <w:rsid w:val="00E20744"/>
    <w:rsid w:val="00E414EC"/>
    <w:rsid w:val="00E50E4A"/>
    <w:rsid w:val="00E52146"/>
    <w:rsid w:val="00E56C3F"/>
    <w:rsid w:val="00E64E29"/>
    <w:rsid w:val="00E650D0"/>
    <w:rsid w:val="00E76334"/>
    <w:rsid w:val="00E91F5F"/>
    <w:rsid w:val="00EB12DD"/>
    <w:rsid w:val="00EB153E"/>
    <w:rsid w:val="00EB1F94"/>
    <w:rsid w:val="00EB57EB"/>
    <w:rsid w:val="00ED1CAF"/>
    <w:rsid w:val="00ED50CF"/>
    <w:rsid w:val="00EE5945"/>
    <w:rsid w:val="00F1152F"/>
    <w:rsid w:val="00F207B3"/>
    <w:rsid w:val="00F27F24"/>
    <w:rsid w:val="00F373B4"/>
    <w:rsid w:val="00F5486B"/>
    <w:rsid w:val="00F62BC4"/>
    <w:rsid w:val="00F65261"/>
    <w:rsid w:val="00F658E0"/>
    <w:rsid w:val="00F6686D"/>
    <w:rsid w:val="00F70A64"/>
    <w:rsid w:val="00F81783"/>
    <w:rsid w:val="00F859B7"/>
    <w:rsid w:val="00F877B4"/>
    <w:rsid w:val="00FB0924"/>
    <w:rsid w:val="00FB2D67"/>
    <w:rsid w:val="00FB3DBC"/>
    <w:rsid w:val="00FC1C44"/>
    <w:rsid w:val="00FD325F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ADB45E"/>
  <w15:chartTrackingRefBased/>
  <w15:docId w15:val="{6367779E-5DF3-42D0-B546-F92C5362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B241C8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B241C8"/>
    <w:rPr>
      <w:rFonts w:ascii="Segoe UI" w:hAnsi="Segoe UI" w:cs="Segoe UI"/>
      <w:sz w:val="18"/>
      <w:szCs w:val="18"/>
    </w:rPr>
  </w:style>
  <w:style w:type="character" w:styleId="UnresolvedMention">
    <w:name w:val="Unresolved Mention"/>
    <w:uiPriority w:val="99"/>
    <w:semiHidden/>
    <w:unhideWhenUsed/>
    <w:rsid w:val="00E64E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E0E8E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image001.png@01DA42DF.15728D60" TargetMode="External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aetnao365.sharepoint.com/sites/AlexissSandbox/Shared%20Documents/General/AppData/Local/Microsoft/Windows/INetCache/Content.Outlook/PBBY2EI3/CMS-2-017428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policy.corp.cvscaremark.com/cs/groups/public/@pnp/@all/@6700/documents/sop/y2fs/bc0w/~edisp/call-0049.pdf" TargetMode="External"/><Relationship Id="rId5" Type="http://schemas.openxmlformats.org/officeDocument/2006/relationships/numbering" Target="numbering.xml"/><Relationship Id="rId15" Type="http://schemas.openxmlformats.org/officeDocument/2006/relationships/image" Target="cid:image002.png@01DA42DF.72ED3760" TargetMode="External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0B7D24-E112-4EDF-8601-B2DF5F4B58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CD7DA0-261C-4657-88AD-22CA5222EF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2650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5308486</vt:i4>
      </vt:variant>
      <vt:variant>
        <vt:i4>21</vt:i4>
      </vt:variant>
      <vt:variant>
        <vt:i4>0</vt:i4>
      </vt:variant>
      <vt:variant>
        <vt:i4>5</vt:i4>
      </vt:variant>
      <vt:variant>
        <vt:lpwstr>../../AppData/Local/Microsoft/Windows/INetCache/Content.Outlook/PBBY2EI3/CMS-2-017428</vt:lpwstr>
      </vt:variant>
      <vt:variant>
        <vt:lpwstr/>
      </vt:variant>
      <vt:variant>
        <vt:i4>458791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https://policy.corp.cvscaremark.com/cs/groups/public/@pnp/@all/@6700/documents/sop/y2fs/bc0w/~edisp/call-0049.pdf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_Toc59011460</vt:lpwstr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_Toc59011459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_Toc59011458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Christian, Nathan A</cp:lastModifiedBy>
  <cp:revision>2</cp:revision>
  <cp:lastPrinted>2007-01-03T16:56:00Z</cp:lastPrinted>
  <dcterms:created xsi:type="dcterms:W3CDTF">2024-08-28T19:37:00Z</dcterms:created>
  <dcterms:modified xsi:type="dcterms:W3CDTF">2024-08-28T19:37:00Z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1ecdf243-b9b0-4f63-8694-76742e4201b7_Enabled">
    <vt:lpwstr>true</vt:lpwstr>
  </property>
  <property fmtid="{D5CDD505-2E9C-101B-9397-08002B2CF9AE}" pid="4" name="MSIP_Label_1ecdf243-b9b0-4f63-8694-76742e4201b7_SetDate">
    <vt:lpwstr>2024-02-02T14:38:29Z</vt:lpwstr>
  </property>
  <property fmtid="{D5CDD505-2E9C-101B-9397-08002B2CF9AE}" pid="5" name="MSIP_Label_1ecdf243-b9b0-4f63-8694-76742e4201b7_Method">
    <vt:lpwstr>Standard</vt:lpwstr>
  </property>
  <property fmtid="{D5CDD505-2E9C-101B-9397-08002B2CF9AE}" pid="6" name="MSIP_Label_1ecdf243-b9b0-4f63-8694-76742e4201b7_Name">
    <vt:lpwstr>Proprietary general</vt:lpwstr>
  </property>
  <property fmtid="{D5CDD505-2E9C-101B-9397-08002B2CF9AE}" pid="7" name="MSIP_Label_1ecdf243-b9b0-4f63-8694-76742e4201b7_SiteId">
    <vt:lpwstr>fabb61b8-3afe-4e75-b934-a47f782b8cd7</vt:lpwstr>
  </property>
  <property fmtid="{D5CDD505-2E9C-101B-9397-08002B2CF9AE}" pid="8" name="MSIP_Label_1ecdf243-b9b0-4f63-8694-76742e4201b7_ActionId">
    <vt:lpwstr>2832d598-be30-4a23-bce0-e164ba0e0b83</vt:lpwstr>
  </property>
  <property fmtid="{D5CDD505-2E9C-101B-9397-08002B2CF9AE}" pid="9" name="MSIP_Label_1ecdf243-b9b0-4f63-8694-76742e4201b7_ContentBits">
    <vt:lpwstr>0</vt:lpwstr>
  </property>
</Properties>
</file>