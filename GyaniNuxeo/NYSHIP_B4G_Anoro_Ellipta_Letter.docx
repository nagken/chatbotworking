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B480" w14:textId="640725CD" w:rsidR="00977B1E" w:rsidRDefault="005E481B" w:rsidP="0055238E">
      <w:pPr>
        <w:spacing w:after="0" w:line="240" w:lineRule="auto"/>
        <w:rPr>
          <w:rFonts w:ascii="CVS Health Sans" w:hAnsi="CVS Health Sans"/>
        </w:rPr>
      </w:pPr>
      <w:del w:id="0" w:author="Ryan, Martin N" w:date="2025-05-14T09:44:00Z">
        <w:r w:rsidDel="009F11DE">
          <w:rPr>
            <w:rFonts w:ascii="CVS Health Sans" w:hAnsi="CVS Health Sans"/>
          </w:rPr>
          <w:delText>&lt;</w:delText>
        </w:r>
      </w:del>
      <w:ins w:id="1" w:author="Trevellyan, Patrick" w:date="2025-05-13T14:41:00Z">
        <w:r w:rsidR="00B558E9">
          <w:rPr>
            <w:noProof/>
          </w:rPr>
          <w:drawing>
            <wp:inline distT="0" distB="0" distL="0" distR="0" wp14:anchorId="01422316" wp14:editId="6148AEE6">
              <wp:extent cx="2761247" cy="466344"/>
              <wp:effectExtent l="0" t="0" r="1270" b="0"/>
              <wp:docPr id="46315082" name="Picture 46315082" descr="A black text on a white background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61247" cy="46634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commentRangeStart w:id="2"/>
      <w:commentRangeStart w:id="3"/>
      <w:del w:id="4" w:author="Trevellyan, Patrick" w:date="2025-05-13T14:40:00Z">
        <w:r w:rsidDel="00B558E9">
          <w:rPr>
            <w:rFonts w:ascii="Arial" w:hAnsi="Arial" w:cs="Arial"/>
            <w:noProof/>
          </w:rPr>
          <w:drawing>
            <wp:inline distT="0" distB="0" distL="0" distR="0" wp14:anchorId="30FB2C3A" wp14:editId="31EAA32F">
              <wp:extent cx="2371090" cy="595630"/>
              <wp:effectExtent l="0" t="0" r="0" b="0"/>
              <wp:docPr id="3" name="Picture 3" descr="The Empire Plan Identifier_LOGO 5.5.2015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The Empire Plan Identifier_LOGO 5.5.2015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1090" cy="595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commentRangeEnd w:id="2"/>
      <w:r w:rsidR="005E42E6">
        <w:rPr>
          <w:rStyle w:val="CommentReference"/>
          <w:rFonts w:ascii="Open Sans" w:eastAsia="Times New Roman" w:hAnsi="Open Sans" w:cs="Arial"/>
          <w:color w:val="44546A" w:themeColor="text2"/>
        </w:rPr>
        <w:commentReference w:id="2"/>
      </w:r>
      <w:commentRangeEnd w:id="3"/>
      <w:r w:rsidR="008C36B8">
        <w:rPr>
          <w:rStyle w:val="CommentReference"/>
          <w:rFonts w:ascii="Open Sans" w:eastAsia="Times New Roman" w:hAnsi="Open Sans" w:cs="Arial"/>
          <w:color w:val="44546A" w:themeColor="text2"/>
        </w:rPr>
        <w:commentReference w:id="3"/>
      </w:r>
      <w:del w:id="5" w:author="Ryan, Martin N" w:date="2025-05-14T09:44:00Z">
        <w:r w:rsidDel="009F11DE">
          <w:rPr>
            <w:rFonts w:ascii="CVS Health Sans" w:hAnsi="CVS Health Sans"/>
          </w:rPr>
          <w:delText>&gt;</w:delText>
        </w:r>
      </w:del>
    </w:p>
    <w:p w14:paraId="1847298F" w14:textId="6EB993F6" w:rsidR="00EC455E" w:rsidRPr="005E481B" w:rsidRDefault="005E481B" w:rsidP="00EC455E">
      <w:pPr>
        <w:spacing w:after="0" w:line="240" w:lineRule="auto"/>
        <w:rPr>
          <w:rFonts w:ascii="CVS Health Sans" w:hAnsi="CVS Health Sans"/>
          <w:sz w:val="20"/>
          <w:szCs w:val="20"/>
        </w:rPr>
      </w:pPr>
      <w:del w:id="6" w:author="Ryan, Martin N" w:date="2025-05-14T09:44:00Z">
        <w:r w:rsidDel="009F11DE">
          <w:rPr>
            <w:rFonts w:ascii="CVS Health Sans" w:hAnsi="CVS Health Sans"/>
            <w:sz w:val="20"/>
            <w:szCs w:val="20"/>
          </w:rPr>
          <w:delText>&lt;</w:delText>
        </w:r>
      </w:del>
      <w:r w:rsidR="00EC455E" w:rsidRPr="005E481B">
        <w:rPr>
          <w:rFonts w:ascii="CVS Health Sans" w:hAnsi="CVS Health Sans"/>
          <w:sz w:val="20"/>
          <w:szCs w:val="20"/>
        </w:rPr>
        <w:t>SilverScript Insurance Company</w:t>
      </w:r>
      <w:del w:id="7" w:author="Ryan, Martin N" w:date="2025-05-14T09:44:00Z">
        <w:r w:rsidDel="009F11DE">
          <w:rPr>
            <w:rFonts w:ascii="CVS Health Sans" w:hAnsi="CVS Health Sans"/>
            <w:sz w:val="20"/>
            <w:szCs w:val="20"/>
          </w:rPr>
          <w:delText>&gt;</w:delText>
        </w:r>
      </w:del>
    </w:p>
    <w:p w14:paraId="5734124C" w14:textId="003E12E4" w:rsidR="00EC455E" w:rsidRPr="005E481B" w:rsidRDefault="005E481B" w:rsidP="00EC455E">
      <w:pPr>
        <w:spacing w:after="0" w:line="240" w:lineRule="auto"/>
        <w:rPr>
          <w:rFonts w:ascii="CVS Health Sans" w:hAnsi="CVS Health Sans"/>
          <w:sz w:val="20"/>
          <w:szCs w:val="20"/>
        </w:rPr>
      </w:pPr>
      <w:del w:id="8" w:author="Ryan, Martin N" w:date="2025-05-14T09:44:00Z">
        <w:r w:rsidDel="009F11DE">
          <w:rPr>
            <w:rFonts w:ascii="CVS Health Sans" w:hAnsi="CVS Health Sans"/>
            <w:sz w:val="20"/>
            <w:szCs w:val="20"/>
          </w:rPr>
          <w:delText>&lt;</w:delText>
        </w:r>
      </w:del>
      <w:r w:rsidR="00EC455E" w:rsidRPr="005E481B">
        <w:rPr>
          <w:rFonts w:ascii="CVS Health Sans" w:hAnsi="CVS Health Sans"/>
          <w:sz w:val="20"/>
          <w:szCs w:val="20"/>
        </w:rPr>
        <w:t>Empire Plan Medicare Rx</w:t>
      </w:r>
      <w:del w:id="9" w:author="Ryan, Martin N" w:date="2025-05-27T15:12:00Z">
        <w:r w:rsidDel="00D47270">
          <w:rPr>
            <w:rFonts w:ascii="CVS Health Sans" w:hAnsi="CVS Health Sans"/>
            <w:sz w:val="20"/>
            <w:szCs w:val="20"/>
          </w:rPr>
          <w:delText>&gt;</w:delText>
        </w:r>
      </w:del>
    </w:p>
    <w:p w14:paraId="27408FC5" w14:textId="77777777" w:rsidR="00511CBF" w:rsidRDefault="005E481B" w:rsidP="00511CBF">
      <w:pPr>
        <w:spacing w:after="0" w:line="240" w:lineRule="auto"/>
        <w:rPr>
          <w:rFonts w:ascii="CVS Health Sans" w:hAnsi="CVS Health Sans"/>
          <w:sz w:val="20"/>
          <w:szCs w:val="20"/>
        </w:rPr>
      </w:pPr>
      <w:del w:id="10" w:author="Ryan, Martin N" w:date="2025-05-14T09:44:00Z">
        <w:r w:rsidDel="009F11DE">
          <w:rPr>
            <w:rFonts w:ascii="CVS Health Sans" w:hAnsi="CVS Health Sans"/>
            <w:sz w:val="20"/>
            <w:szCs w:val="20"/>
          </w:rPr>
          <w:delText>&lt;</w:delText>
        </w:r>
      </w:del>
      <w:r w:rsidR="00330B74" w:rsidRPr="005E481B">
        <w:rPr>
          <w:rFonts w:ascii="CVS Health Sans" w:hAnsi="CVS Health Sans"/>
          <w:sz w:val="20"/>
          <w:szCs w:val="20"/>
        </w:rPr>
        <w:t>P.O. Box 30006, Pittsburgh, PA 15222-0330</w:t>
      </w:r>
      <w:del w:id="11" w:author="Ryan, Martin N" w:date="2025-05-14T09:44:00Z">
        <w:r w:rsidDel="009F11DE">
          <w:rPr>
            <w:rFonts w:ascii="CVS Health Sans" w:hAnsi="CVS Health Sans"/>
            <w:sz w:val="20"/>
            <w:szCs w:val="20"/>
          </w:rPr>
          <w:delText>&gt;</w:delText>
        </w:r>
      </w:del>
      <w:bookmarkStart w:id="12" w:name="OLE_LINK3"/>
    </w:p>
    <w:p w14:paraId="6BAE01B0" w14:textId="77777777" w:rsidR="00511CBF" w:rsidRDefault="00511CBF" w:rsidP="00511CBF">
      <w:pPr>
        <w:spacing w:after="0" w:line="240" w:lineRule="auto"/>
        <w:rPr>
          <w:rFonts w:ascii="CVS Health Sans" w:hAnsi="CVS Health Sans"/>
          <w:sz w:val="20"/>
          <w:szCs w:val="20"/>
        </w:rPr>
      </w:pPr>
    </w:p>
    <w:p w14:paraId="2351F8C7" w14:textId="3D6D8A19" w:rsidR="00330B74" w:rsidRDefault="00330B74" w:rsidP="00511CBF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>&lt;M</w:t>
      </w:r>
      <w:ins w:id="13" w:author="Ryan, Martin N" w:date="2025-05-27T15:12:00Z">
        <w:r w:rsidR="00D47270">
          <w:rPr>
            <w:rFonts w:ascii="CVS Health Sans" w:hAnsi="CVS Health Sans"/>
          </w:rPr>
          <w:t>ember First Name</w:t>
        </w:r>
      </w:ins>
      <w:del w:id="14" w:author="Ryan, Martin N" w:date="2025-05-27T15:12:00Z">
        <w:r w:rsidDel="00D47270">
          <w:rPr>
            <w:rFonts w:ascii="CVS Health Sans" w:hAnsi="CVS Health Sans"/>
          </w:rPr>
          <w:delText>BR_FRST_NM</w:delText>
        </w:r>
      </w:del>
      <w:r>
        <w:rPr>
          <w:rFonts w:ascii="CVS Health Sans" w:hAnsi="CVS Health Sans"/>
        </w:rPr>
        <w:t>&gt; &lt;M</w:t>
      </w:r>
      <w:ins w:id="15" w:author="Ryan, Martin N" w:date="2025-05-27T15:13:00Z">
        <w:r w:rsidR="00D47270">
          <w:rPr>
            <w:rFonts w:ascii="CVS Health Sans" w:hAnsi="CVS Health Sans"/>
          </w:rPr>
          <w:t>ember Last Name</w:t>
        </w:r>
      </w:ins>
      <w:del w:id="16" w:author="Ryan, Martin N" w:date="2025-05-27T15:13:00Z">
        <w:r w:rsidDel="00D47270">
          <w:rPr>
            <w:rFonts w:ascii="CVS Health Sans" w:hAnsi="CVS Health Sans"/>
          </w:rPr>
          <w:delText>B</w:delText>
        </w:r>
      </w:del>
      <w:del w:id="17" w:author="Ryan, Martin N" w:date="2025-05-27T15:12:00Z">
        <w:r w:rsidDel="00D47270">
          <w:rPr>
            <w:rFonts w:ascii="CVS Health Sans" w:hAnsi="CVS Health Sans"/>
          </w:rPr>
          <w:delText>R_LAST_NM</w:delText>
        </w:r>
      </w:del>
      <w:r>
        <w:rPr>
          <w:rFonts w:ascii="CVS Health Sans" w:hAnsi="CVS Health Sans"/>
        </w:rPr>
        <w:t>&gt;</w:t>
      </w:r>
      <w:bookmarkEnd w:id="12"/>
    </w:p>
    <w:p w14:paraId="1AC19EE5" w14:textId="220D91F1" w:rsidR="00330B74" w:rsidRDefault="00330B74" w:rsidP="00330B74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>&lt;</w:t>
      </w:r>
      <w:ins w:id="18" w:author="Ryan, Martin N" w:date="2025-05-27T15:13:00Z">
        <w:r w:rsidR="00D47270">
          <w:rPr>
            <w:rFonts w:ascii="CVS Health Sans" w:hAnsi="CVS Health Sans"/>
          </w:rPr>
          <w:t>Mailing Address 1</w:t>
        </w:r>
      </w:ins>
      <w:del w:id="19" w:author="Ryan, Martin N" w:date="2025-05-27T15:13:00Z">
        <w:r w:rsidDel="00D47270">
          <w:rPr>
            <w:rFonts w:ascii="CVS Health Sans" w:hAnsi="CVS Health Sans"/>
          </w:rPr>
          <w:delText>ADDR_LINE1</w:delText>
        </w:r>
      </w:del>
      <w:r>
        <w:rPr>
          <w:rFonts w:ascii="CVS Health Sans" w:hAnsi="CVS Health Sans"/>
        </w:rPr>
        <w:t>&gt;</w:t>
      </w:r>
    </w:p>
    <w:p w14:paraId="10F97E4D" w14:textId="59416672" w:rsidR="00330B74" w:rsidRDefault="00330B74" w:rsidP="00330B74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>&lt;</w:t>
      </w:r>
      <w:ins w:id="20" w:author="Ryan, Martin N" w:date="2025-05-27T15:13:00Z">
        <w:r w:rsidR="00D47270">
          <w:rPr>
            <w:rFonts w:ascii="CVS Health Sans" w:hAnsi="CVS Health Sans"/>
          </w:rPr>
          <w:t>Mailing Address 2</w:t>
        </w:r>
      </w:ins>
      <w:del w:id="21" w:author="Ryan, Martin N" w:date="2025-05-27T15:13:00Z">
        <w:r w:rsidDel="00D47270">
          <w:rPr>
            <w:rFonts w:ascii="CVS Health Sans" w:hAnsi="CVS Health Sans"/>
          </w:rPr>
          <w:delText>ADDR_LINE2</w:delText>
        </w:r>
      </w:del>
      <w:r>
        <w:rPr>
          <w:rFonts w:ascii="CVS Health Sans" w:hAnsi="CVS Health Sans"/>
        </w:rPr>
        <w:t>&gt;</w:t>
      </w:r>
    </w:p>
    <w:p w14:paraId="60B2483B" w14:textId="73F69794" w:rsidR="0055238E" w:rsidRDefault="00330B74" w:rsidP="0055238E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>&lt;CITY&gt;, &lt;STATE&gt; &lt;ZIP&gt;</w:t>
      </w:r>
    </w:p>
    <w:p w14:paraId="1677A80A" w14:textId="077657A9" w:rsidR="0055238E" w:rsidRDefault="0055238E" w:rsidP="0055238E">
      <w:pPr>
        <w:spacing w:after="0" w:line="240" w:lineRule="auto"/>
        <w:rPr>
          <w:rFonts w:ascii="CVS Health Sans" w:hAnsi="CVS Health Sans"/>
        </w:rPr>
      </w:pPr>
    </w:p>
    <w:p w14:paraId="620DA192" w14:textId="14439202" w:rsidR="0055238E" w:rsidRDefault="0055238E">
      <w:pPr>
        <w:spacing w:after="0" w:line="240" w:lineRule="auto"/>
        <w:jc w:val="right"/>
        <w:rPr>
          <w:rFonts w:ascii="CVS Health Sans" w:hAnsi="CVS Health Sans"/>
        </w:rPr>
        <w:pPrChange w:id="22" w:author="Trevellyan, Patrick" w:date="2025-05-14T11:20:00Z">
          <w:pPr>
            <w:spacing w:after="0" w:line="240" w:lineRule="auto"/>
          </w:pPr>
        </w:pPrChange>
      </w:pPr>
      <w:r>
        <w:rPr>
          <w:rFonts w:ascii="CVS Health Sans" w:hAnsi="CVS Health Sans"/>
        </w:rPr>
        <w:t>&lt;Date&gt;</w:t>
      </w:r>
    </w:p>
    <w:p w14:paraId="7F45227A" w14:textId="1A4894AA" w:rsidR="0055238E" w:rsidRDefault="0055238E" w:rsidP="0055238E">
      <w:pPr>
        <w:spacing w:after="0" w:line="240" w:lineRule="auto"/>
        <w:rPr>
          <w:rFonts w:ascii="CVS Health Sans" w:hAnsi="CVS Health Sans"/>
        </w:rPr>
      </w:pPr>
    </w:p>
    <w:p w14:paraId="6D7BF86D" w14:textId="5621F5A3" w:rsidR="0055238E" w:rsidRDefault="0055238E" w:rsidP="0055238E">
      <w:pPr>
        <w:spacing w:after="0" w:line="240" w:lineRule="auto"/>
        <w:rPr>
          <w:rFonts w:ascii="CVS Health Sans" w:hAnsi="CVS Health Sans"/>
        </w:rPr>
      </w:pPr>
      <w:r>
        <w:rPr>
          <w:rFonts w:ascii="CVS Health Sans" w:hAnsi="CVS Health Sans"/>
        </w:rPr>
        <w:t xml:space="preserve">Dear </w:t>
      </w:r>
      <w:r w:rsidR="00330B74">
        <w:rPr>
          <w:rFonts w:ascii="CVS Health Sans" w:hAnsi="CVS Health Sans"/>
        </w:rPr>
        <w:t>&lt;MBR_FRST_NM&gt; &lt;MBR_LAST_NM&gt;</w:t>
      </w:r>
      <w:r>
        <w:rPr>
          <w:rFonts w:ascii="CVS Health Sans" w:hAnsi="CVS Health Sans"/>
        </w:rPr>
        <w:t>,</w:t>
      </w:r>
    </w:p>
    <w:p w14:paraId="7237B2EF" w14:textId="5DD87F85" w:rsidR="0055238E" w:rsidRDefault="0055238E" w:rsidP="0055238E">
      <w:pPr>
        <w:spacing w:after="0" w:line="240" w:lineRule="auto"/>
        <w:rPr>
          <w:rFonts w:ascii="CVS Health Sans" w:hAnsi="CVS Health Sans"/>
        </w:rPr>
      </w:pPr>
    </w:p>
    <w:p w14:paraId="660C99AD" w14:textId="1CEC2E9F" w:rsidR="00817D23" w:rsidRDefault="7F699D01" w:rsidP="00817D23">
      <w:pPr>
        <w:spacing w:after="0" w:line="240" w:lineRule="auto"/>
        <w:rPr>
          <w:rFonts w:ascii="CVS Health Sans" w:hAnsi="CVS Health Sans" w:cs="Arial"/>
        </w:rPr>
      </w:pPr>
      <w:r w:rsidRPr="00AF6CC0">
        <w:rPr>
          <w:rFonts w:ascii="CVS Health Sans" w:hAnsi="CVS Health Sans" w:cs="Arial"/>
        </w:rPr>
        <w:t xml:space="preserve">Thank you for placing your trust in </w:t>
      </w:r>
      <w:del w:id="23" w:author="Trevellyan, Patrick" w:date="2025-05-14T11:20:00Z">
        <w:r w:rsidR="00AF6CC0" w:rsidDel="00993C75">
          <w:rPr>
            <w:rFonts w:ascii="CVS Health Sans" w:hAnsi="CVS Health Sans" w:cs="Arial"/>
          </w:rPr>
          <w:delText>&lt;</w:delText>
        </w:r>
      </w:del>
      <w:r w:rsidRPr="00AF6CC0">
        <w:rPr>
          <w:rFonts w:ascii="CVS Health Sans" w:hAnsi="CVS Health Sans" w:cs="Arial"/>
        </w:rPr>
        <w:t>Empire Plan Medicare Rx</w:t>
      </w:r>
      <w:del w:id="24" w:author="Trevellyan, Patrick" w:date="2025-05-14T11:20:00Z">
        <w:r w:rsidR="00AF6CC0" w:rsidDel="00993C75">
          <w:rPr>
            <w:rFonts w:ascii="CVS Health Sans" w:hAnsi="CVS Health Sans" w:cs="Arial"/>
          </w:rPr>
          <w:delText>&gt;</w:delText>
        </w:r>
      </w:del>
      <w:r w:rsidRPr="00AF6CC0">
        <w:rPr>
          <w:rFonts w:ascii="CVS Health Sans" w:hAnsi="CVS Health Sans" w:cs="Arial"/>
        </w:rPr>
        <w:t>, sponsored by the New York State Health Insurance Program (NYSHIP) and administered by SilverScript</w:t>
      </w:r>
      <w:r w:rsidRPr="00AF6CC0">
        <w:rPr>
          <w:rFonts w:ascii="CVS Health Sans" w:hAnsi="CVS Health Sans" w:cs="Arial"/>
          <w:vertAlign w:val="superscript"/>
        </w:rPr>
        <w:t>®</w:t>
      </w:r>
      <w:r w:rsidRPr="00AF6CC0">
        <w:rPr>
          <w:rFonts w:ascii="CVS Health Sans" w:hAnsi="CVS Health Sans" w:cs="Arial"/>
        </w:rPr>
        <w:t xml:space="preserve"> Insurance Company (SSIC), for your Medicare Part D prescription drug coverage. We are writing to let you know that the generic medication listed below will be filled with the brand-name medication starting </w:t>
      </w:r>
      <w:ins w:id="25" w:author="Ryan, Martin N" w:date="2025-05-14T09:49:00Z">
        <w:r w:rsidR="003F7EDD">
          <w:rPr>
            <w:rFonts w:ascii="CVS Health Sans" w:hAnsi="CVS Health Sans" w:cs="Arial"/>
          </w:rPr>
          <w:t>July 1, 2025</w:t>
        </w:r>
      </w:ins>
      <w:commentRangeStart w:id="26"/>
      <w:commentRangeStart w:id="27"/>
      <w:commentRangeStart w:id="28"/>
      <w:del w:id="29" w:author="Ryan, Martin N" w:date="2025-05-14T09:46:00Z">
        <w:r w:rsidRPr="00AF6CC0" w:rsidDel="003F7EDD">
          <w:rPr>
            <w:rFonts w:ascii="CVS Health Sans" w:hAnsi="CVS Health Sans" w:cs="Arial"/>
          </w:rPr>
          <w:delText>&lt;EFFECTIVE DATE&gt;</w:delText>
        </w:r>
      </w:del>
      <w:r w:rsidRPr="00AF6CC0">
        <w:rPr>
          <w:rFonts w:ascii="CVS Health Sans" w:hAnsi="CVS Health Sans" w:cs="Arial"/>
        </w:rPr>
        <w:t xml:space="preserve">. </w:t>
      </w:r>
      <w:commentRangeEnd w:id="26"/>
      <w:r w:rsidR="00876CDD">
        <w:rPr>
          <w:rStyle w:val="CommentReference"/>
          <w:rFonts w:ascii="Open Sans" w:eastAsia="Times New Roman" w:hAnsi="Open Sans" w:cs="Arial"/>
          <w:color w:val="44546A" w:themeColor="text2"/>
        </w:rPr>
        <w:commentReference w:id="26"/>
      </w:r>
      <w:commentRangeEnd w:id="27"/>
      <w:r w:rsidR="0006389E">
        <w:rPr>
          <w:rStyle w:val="CommentReference"/>
          <w:rFonts w:ascii="Open Sans" w:eastAsia="Times New Roman" w:hAnsi="Open Sans" w:cs="Arial"/>
          <w:color w:val="44546A" w:themeColor="text2"/>
        </w:rPr>
        <w:commentReference w:id="27"/>
      </w:r>
      <w:commentRangeEnd w:id="28"/>
      <w:r w:rsidR="008C36B8">
        <w:rPr>
          <w:rStyle w:val="CommentReference"/>
          <w:rFonts w:ascii="Open Sans" w:eastAsia="Times New Roman" w:hAnsi="Open Sans" w:cs="Arial"/>
          <w:color w:val="44546A" w:themeColor="text2"/>
        </w:rPr>
        <w:commentReference w:id="28"/>
      </w:r>
      <w:r w:rsidRPr="00AF6CC0">
        <w:rPr>
          <w:rFonts w:ascii="CVS Health Sans" w:hAnsi="CVS Health Sans" w:cs="Arial"/>
        </w:rPr>
        <w:t xml:space="preserve">You will not need a new </w:t>
      </w:r>
      <w:proofErr w:type="gramStart"/>
      <w:r w:rsidRPr="00AF6CC0">
        <w:rPr>
          <w:rFonts w:ascii="CVS Health Sans" w:hAnsi="CVS Health Sans" w:cs="Arial"/>
        </w:rPr>
        <w:t>prescription</w:t>
      </w:r>
      <w:proofErr w:type="gramEnd"/>
      <w:r w:rsidRPr="00AF6CC0">
        <w:rPr>
          <w:rFonts w:ascii="CVS Health Sans" w:hAnsi="CVS Health Sans" w:cs="Arial"/>
        </w:rPr>
        <w:t xml:space="preserve"> and your copay will remain the same. </w:t>
      </w:r>
      <w:r w:rsidRPr="00AF6CC0">
        <w:rPr>
          <w:rFonts w:ascii="CVS Health Sans" w:hAnsi="CVS Health Sans" w:cs="Arial"/>
          <w:b/>
          <w:bCs/>
        </w:rPr>
        <w:t>If you are no longer taking this drug, simply disregard this letter.</w:t>
      </w:r>
      <w:r w:rsidRPr="00AF6CC0">
        <w:rPr>
          <w:rFonts w:ascii="CVS Health Sans" w:hAnsi="CVS Health Sans" w:cs="Arial"/>
        </w:rPr>
        <w:t xml:space="preserve"> If you are currently taking this drug, please continue to review this letter for important information that you should know.</w:t>
      </w:r>
    </w:p>
    <w:p w14:paraId="0F8D0F32" w14:textId="77777777" w:rsidR="00511CBF" w:rsidRDefault="00511CBF" w:rsidP="00817D23">
      <w:pPr>
        <w:spacing w:after="0" w:line="240" w:lineRule="auto"/>
        <w:rPr>
          <w:rFonts w:ascii="CVS Health Sans" w:hAnsi="CVS Health Sans"/>
        </w:rPr>
      </w:pPr>
    </w:p>
    <w:p w14:paraId="0E722667" w14:textId="6CF4C3B8" w:rsidR="00817D23" w:rsidRPr="00817D23" w:rsidRDefault="00817D23" w:rsidP="00817D23">
      <w:pPr>
        <w:spacing w:after="0" w:line="240" w:lineRule="auto"/>
        <w:rPr>
          <w:rFonts w:ascii="CVS Health Sans" w:hAnsi="CVS Health Sans"/>
        </w:rPr>
      </w:pPr>
      <w:r w:rsidRPr="00817D23">
        <w:rPr>
          <w:rFonts w:ascii="CVS Health Sans" w:hAnsi="CVS Health Sans"/>
        </w:rPr>
        <w:t xml:space="preserve">The </w:t>
      </w:r>
      <w:r w:rsidR="00FB7C81">
        <w:rPr>
          <w:rFonts w:ascii="CVS Health Sans" w:hAnsi="CVS Health Sans"/>
        </w:rPr>
        <w:t xml:space="preserve">Supplemental </w:t>
      </w:r>
      <w:r w:rsidR="00016308">
        <w:rPr>
          <w:rFonts w:ascii="CVS Health Sans" w:hAnsi="CVS Health Sans"/>
        </w:rPr>
        <w:t xml:space="preserve">Drug Coverage provided by </w:t>
      </w:r>
      <w:ins w:id="30" w:author="Ryan, Martin N" w:date="2025-05-14T09:59:00Z">
        <w:r w:rsidR="00350EF9" w:rsidRPr="00AF6CC0">
          <w:rPr>
            <w:rFonts w:ascii="CVS Health Sans" w:hAnsi="CVS Health Sans" w:cs="Arial"/>
          </w:rPr>
          <w:t>Empire Plan Medicare Rx</w:t>
        </w:r>
        <w:r w:rsidR="00350EF9" w:rsidDel="00350EF9">
          <w:rPr>
            <w:rFonts w:ascii="CVS Health Sans" w:hAnsi="CVS Health Sans"/>
          </w:rPr>
          <w:t xml:space="preserve"> </w:t>
        </w:r>
      </w:ins>
      <w:del w:id="31" w:author="Ryan, Martin N" w:date="2025-05-14T09:59:00Z">
        <w:r w:rsidR="00016308" w:rsidDel="00350EF9">
          <w:rPr>
            <w:rFonts w:ascii="CVS Health Sans" w:hAnsi="CVS Health Sans"/>
          </w:rPr>
          <w:delText>[Client]</w:delText>
        </w:r>
      </w:del>
      <w:r w:rsidR="00016308">
        <w:rPr>
          <w:rFonts w:ascii="CVS Health Sans" w:hAnsi="CVS Health Sans"/>
        </w:rPr>
        <w:t xml:space="preserve"> excludes</w:t>
      </w:r>
      <w:r w:rsidRPr="00817D23">
        <w:rPr>
          <w:rFonts w:ascii="CVS Health Sans" w:hAnsi="CVS Health Sans"/>
        </w:rPr>
        <w:t xml:space="preserve"> </w:t>
      </w:r>
      <w:ins w:id="32" w:author="Valenchis, Diana (CS)" w:date="2025-05-12T15:46:00Z">
        <w:r w:rsidR="003A72A9">
          <w:rPr>
            <w:rFonts w:ascii="CVS Health Sans" w:hAnsi="CVS Health Sans"/>
          </w:rPr>
          <w:t xml:space="preserve">this </w:t>
        </w:r>
      </w:ins>
      <w:r w:rsidRPr="00817D23">
        <w:rPr>
          <w:rFonts w:ascii="CVS Health Sans" w:hAnsi="CVS Health Sans"/>
        </w:rPr>
        <w:t>generic medication</w:t>
      </w:r>
      <w:ins w:id="33" w:author="Valenchis, Diana (CS)" w:date="2025-05-12T15:46:00Z">
        <w:r w:rsidR="003A72A9">
          <w:rPr>
            <w:rFonts w:ascii="CVS Health Sans" w:hAnsi="CVS Health Sans"/>
          </w:rPr>
          <w:t>, which</w:t>
        </w:r>
      </w:ins>
      <w:del w:id="34" w:author="Valenchis, Diana (CS)" w:date="2025-05-12T15:46:00Z">
        <w:r w:rsidRPr="00817D23" w:rsidDel="003A72A9">
          <w:rPr>
            <w:rFonts w:ascii="CVS Health Sans" w:hAnsi="CVS Health Sans"/>
          </w:rPr>
          <w:delText xml:space="preserve"> that</w:delText>
        </w:r>
      </w:del>
      <w:r w:rsidRPr="00817D23">
        <w:rPr>
          <w:rFonts w:ascii="CVS Health Sans" w:hAnsi="CVS Health Sans"/>
        </w:rPr>
        <w:t xml:space="preserve"> is more expensive than its brand equivalent. </w:t>
      </w:r>
      <w:r w:rsidR="00634BAA">
        <w:rPr>
          <w:rFonts w:ascii="CVS Health Sans" w:hAnsi="CVS Health Sans"/>
        </w:rPr>
        <w:t>A p</w:t>
      </w:r>
      <w:r w:rsidRPr="00817D23">
        <w:rPr>
          <w:rFonts w:ascii="CVS Health Sans" w:hAnsi="CVS Health Sans"/>
        </w:rPr>
        <w:t xml:space="preserve">rescription for the generic drug will be filled </w:t>
      </w:r>
      <w:r w:rsidR="000514B2">
        <w:rPr>
          <w:rFonts w:ascii="CVS Health Sans" w:hAnsi="CVS Health Sans"/>
        </w:rPr>
        <w:t xml:space="preserve">with the </w:t>
      </w:r>
      <w:r w:rsidRPr="00817D23">
        <w:rPr>
          <w:rFonts w:ascii="CVS Health Sans" w:hAnsi="CVS Health Sans"/>
        </w:rPr>
        <w:t>brand-name equivalent at the generic level copay.</w:t>
      </w:r>
    </w:p>
    <w:p w14:paraId="113B53A5" w14:textId="77777777" w:rsidR="00817D23" w:rsidRDefault="00817D23" w:rsidP="00817D23">
      <w:pPr>
        <w:spacing w:after="0" w:line="240" w:lineRule="auto"/>
        <w:rPr>
          <w:rFonts w:ascii="CVS Health Sans" w:hAnsi="CVS Health Sans"/>
        </w:rPr>
      </w:pPr>
    </w:p>
    <w:p w14:paraId="4C37EB93" w14:textId="4E5796A7" w:rsidR="00817D23" w:rsidRPr="005E481B" w:rsidRDefault="00817D23" w:rsidP="00817D23">
      <w:pPr>
        <w:spacing w:after="0" w:line="240" w:lineRule="auto"/>
        <w:rPr>
          <w:rFonts w:ascii="CVS Health Sans" w:hAnsi="CVS Health Sans"/>
          <w:b/>
          <w:bCs/>
        </w:rPr>
      </w:pPr>
      <w:r w:rsidRPr="005E481B">
        <w:rPr>
          <w:rFonts w:ascii="CVS Health Sans" w:hAnsi="CVS Health Sans"/>
          <w:b/>
          <w:bCs/>
        </w:rPr>
        <w:t>What to do and what you need to know.</w:t>
      </w:r>
    </w:p>
    <w:p w14:paraId="4953C0CC" w14:textId="5791009F" w:rsidR="00817D23" w:rsidRDefault="726696BF" w:rsidP="00817D23">
      <w:pPr>
        <w:spacing w:after="0" w:line="240" w:lineRule="auto"/>
        <w:rPr>
          <w:rFonts w:ascii="CVS Health Sans" w:hAnsi="CVS Health Sans"/>
        </w:rPr>
      </w:pPr>
      <w:r w:rsidRPr="726696BF">
        <w:rPr>
          <w:rFonts w:ascii="CVS Health Sans" w:hAnsi="CVS Health Sans"/>
        </w:rPr>
        <w:t>Network pharmacies are aware of this Plan change and know to fill your generic prescription with the brand-name equivalent. There is nothing you need to do. However, you may want to ask your prescriber to write your next prescription for the brand-name medication instead of the generic.</w:t>
      </w:r>
    </w:p>
    <w:p w14:paraId="4913A41B" w14:textId="118B6B44" w:rsidR="0055238E" w:rsidRDefault="0055238E" w:rsidP="0055238E">
      <w:pPr>
        <w:spacing w:after="0" w:line="240" w:lineRule="auto"/>
        <w:rPr>
          <w:rFonts w:ascii="CVS Health Sans" w:hAnsi="CVS Health San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5238E" w14:paraId="574DD2DF" w14:textId="77777777" w:rsidTr="0069588F">
        <w:tc>
          <w:tcPr>
            <w:tcW w:w="4675" w:type="dxa"/>
          </w:tcPr>
          <w:p w14:paraId="6669AFB2" w14:textId="54453AB6" w:rsidR="0055238E" w:rsidRPr="0055238E" w:rsidRDefault="00817D23" w:rsidP="0055238E">
            <w:pPr>
              <w:rPr>
                <w:rFonts w:ascii="CVS Health Sans" w:hAnsi="CVS Health Sans"/>
                <w:b/>
                <w:bCs/>
              </w:rPr>
            </w:pPr>
            <w:r w:rsidRPr="00817D23">
              <w:rPr>
                <w:rFonts w:ascii="CVS Health Sans" w:hAnsi="CVS Health Sans"/>
                <w:b/>
                <w:bCs/>
              </w:rPr>
              <w:t>Your current generic medication:</w:t>
            </w:r>
          </w:p>
        </w:tc>
        <w:tc>
          <w:tcPr>
            <w:tcW w:w="4675" w:type="dxa"/>
          </w:tcPr>
          <w:p w14:paraId="3BA69058" w14:textId="77777777" w:rsidR="00817D23" w:rsidRPr="00817D23" w:rsidRDefault="00817D23" w:rsidP="00817D23">
            <w:pPr>
              <w:rPr>
                <w:rFonts w:ascii="CVS Health Sans" w:hAnsi="CVS Health Sans"/>
                <w:b/>
                <w:bCs/>
              </w:rPr>
            </w:pPr>
            <w:r w:rsidRPr="00817D23">
              <w:rPr>
                <w:rFonts w:ascii="CVS Health Sans" w:hAnsi="CVS Health Sans"/>
                <w:b/>
                <w:bCs/>
              </w:rPr>
              <w:t>Brand-name medication that will</w:t>
            </w:r>
          </w:p>
          <w:p w14:paraId="7F861E85" w14:textId="7EEA3A7F" w:rsidR="0055238E" w:rsidRPr="0055238E" w:rsidRDefault="00817D23" w:rsidP="00817D23">
            <w:pPr>
              <w:rPr>
                <w:rFonts w:ascii="CVS Health Sans" w:hAnsi="CVS Health Sans"/>
                <w:b/>
                <w:bCs/>
              </w:rPr>
            </w:pPr>
            <w:r w:rsidRPr="00817D23">
              <w:rPr>
                <w:rFonts w:ascii="CVS Health Sans" w:hAnsi="CVS Health Sans"/>
                <w:b/>
                <w:bCs/>
              </w:rPr>
              <w:t>be covered by your plan:</w:t>
            </w:r>
          </w:p>
        </w:tc>
      </w:tr>
      <w:tr w:rsidR="0055238E" w14:paraId="6410CFA0" w14:textId="77777777" w:rsidTr="0069588F">
        <w:tc>
          <w:tcPr>
            <w:tcW w:w="4675" w:type="dxa"/>
          </w:tcPr>
          <w:p w14:paraId="5F9F86E8" w14:textId="151E2F98" w:rsidR="0055238E" w:rsidRDefault="0055238E" w:rsidP="0055238E">
            <w:pPr>
              <w:rPr>
                <w:rFonts w:ascii="CVS Health Sans" w:hAnsi="CVS Health Sans"/>
              </w:rPr>
            </w:pPr>
            <w:commentRangeStart w:id="35"/>
            <w:r>
              <w:rPr>
                <w:rFonts w:ascii="CVS Health Sans" w:hAnsi="CVS Health Sans"/>
              </w:rPr>
              <w:t>&lt;</w:t>
            </w:r>
            <w:ins w:id="36" w:author="Ryan, Martin N" w:date="2025-05-27T15:18:00Z">
              <w:r w:rsidR="00D47270">
                <w:rPr>
                  <w:rFonts w:ascii="CVS Health Sans" w:hAnsi="CVS Health Sans"/>
                </w:rPr>
                <w:t>Generic</w:t>
              </w:r>
            </w:ins>
            <w:ins w:id="37" w:author="Ryan, Martin N" w:date="2025-05-27T15:19:00Z">
              <w:r w:rsidR="001247DA">
                <w:rPr>
                  <w:rFonts w:ascii="CVS Health Sans" w:hAnsi="CVS Health Sans"/>
                </w:rPr>
                <w:t xml:space="preserve"> Drug Name</w:t>
              </w:r>
            </w:ins>
            <w:del w:id="38" w:author="Ryan, Martin N" w:date="2025-05-27T15:18:00Z">
              <w:r w:rsidR="00330B74" w:rsidDel="00D47270">
                <w:rPr>
                  <w:rFonts w:ascii="CVS Health Sans" w:hAnsi="CVS Health Sans"/>
                </w:rPr>
                <w:delText xml:space="preserve">Non-Formulary </w:delText>
              </w:r>
              <w:r w:rsidDel="00D47270">
                <w:rPr>
                  <w:rFonts w:ascii="CVS Health Sans" w:hAnsi="CVS Health Sans"/>
                </w:rPr>
                <w:delText>Drug Name</w:delText>
              </w:r>
            </w:del>
            <w:r>
              <w:rPr>
                <w:rFonts w:ascii="CVS Health Sans" w:hAnsi="CVS Health Sans"/>
              </w:rPr>
              <w:t>&gt;</w:t>
            </w:r>
          </w:p>
        </w:tc>
        <w:tc>
          <w:tcPr>
            <w:tcW w:w="4675" w:type="dxa"/>
          </w:tcPr>
          <w:p w14:paraId="06076094" w14:textId="5859FBCB" w:rsidR="0055238E" w:rsidRDefault="0055238E" w:rsidP="0055238E">
            <w:pPr>
              <w:rPr>
                <w:rFonts w:ascii="CVS Health Sans" w:hAnsi="CVS Health Sans"/>
              </w:rPr>
            </w:pPr>
            <w:r>
              <w:rPr>
                <w:rFonts w:ascii="CVS Health Sans" w:hAnsi="CVS Health Sans"/>
              </w:rPr>
              <w:t>&lt;</w:t>
            </w:r>
            <w:ins w:id="39" w:author="Ryan, Martin N" w:date="2025-05-27T15:19:00Z">
              <w:r w:rsidR="001247DA">
                <w:rPr>
                  <w:rFonts w:ascii="CVS Health Sans" w:hAnsi="CVS Health Sans"/>
                </w:rPr>
                <w:t>Brand Drug Name</w:t>
              </w:r>
            </w:ins>
            <w:del w:id="40" w:author="Ryan, Martin N" w:date="2025-05-27T15:19:00Z">
              <w:r w:rsidDel="001247DA">
                <w:rPr>
                  <w:rFonts w:ascii="CVS Health Sans" w:hAnsi="CVS Health Sans"/>
                </w:rPr>
                <w:delText>Alternative</w:delText>
              </w:r>
              <w:r w:rsidR="0069588F" w:rsidDel="001247DA">
                <w:rPr>
                  <w:rFonts w:ascii="CVS Health Sans" w:hAnsi="CVS Health Sans"/>
                </w:rPr>
                <w:delText xml:space="preserve"> Drug</w:delText>
              </w:r>
              <w:r w:rsidR="00330B74" w:rsidDel="001247DA">
                <w:rPr>
                  <w:rFonts w:ascii="CVS Health Sans" w:hAnsi="CVS Health Sans"/>
                </w:rPr>
                <w:delText xml:space="preserve"> Name</w:delText>
              </w:r>
            </w:del>
            <w:r>
              <w:rPr>
                <w:rFonts w:ascii="CVS Health Sans" w:hAnsi="CVS Health Sans"/>
              </w:rPr>
              <w:t>&gt;</w:t>
            </w:r>
          </w:p>
        </w:tc>
      </w:tr>
      <w:tr w:rsidR="0055238E" w14:paraId="08CF98D2" w14:textId="77777777" w:rsidTr="0069588F">
        <w:tc>
          <w:tcPr>
            <w:tcW w:w="4675" w:type="dxa"/>
          </w:tcPr>
          <w:p w14:paraId="73FA205D" w14:textId="13D80143" w:rsidR="0055238E" w:rsidRPr="004A7A9A" w:rsidRDefault="004A7A9A" w:rsidP="0055238E">
            <w:pPr>
              <w:rPr>
                <w:rFonts w:ascii="CVS Health Sans" w:hAnsi="CVS Health Sans"/>
              </w:rPr>
            </w:pPr>
            <w:del w:id="41" w:author="Ryan, Martin N" w:date="2025-05-27T15:17:00Z">
              <w:r w:rsidDel="00D47270">
                <w:rPr>
                  <w:rFonts w:ascii="CVS Health Sans" w:hAnsi="CVS Health Sans"/>
                </w:rPr>
                <w:delText>[</w:delText>
              </w:r>
            </w:del>
            <w:r w:rsidR="0055238E" w:rsidRPr="004A7A9A">
              <w:rPr>
                <w:rFonts w:ascii="CVS Health Sans" w:hAnsi="CVS Health Sans"/>
              </w:rPr>
              <w:t>&lt;</w:t>
            </w:r>
            <w:ins w:id="42" w:author="Ryan, Martin N" w:date="2025-05-27T15:19:00Z">
              <w:r w:rsidR="001247DA">
                <w:rPr>
                  <w:rFonts w:ascii="CVS Health Sans" w:hAnsi="CVS Health Sans"/>
                </w:rPr>
                <w:t>Generic Drug Name</w:t>
              </w:r>
            </w:ins>
            <w:del w:id="43" w:author="Ryan, Martin N" w:date="2025-05-27T15:19:00Z">
              <w:r w:rsidR="00330B74" w:rsidRPr="004A7A9A" w:rsidDel="001247DA">
                <w:rPr>
                  <w:rFonts w:ascii="CVS Health Sans" w:hAnsi="CVS Health Sans"/>
                </w:rPr>
                <w:delText xml:space="preserve">Non-Formulary </w:delText>
              </w:r>
              <w:r w:rsidR="0055238E" w:rsidRPr="004A7A9A" w:rsidDel="001247DA">
                <w:rPr>
                  <w:rFonts w:ascii="CVS Health Sans" w:hAnsi="CVS Health Sans"/>
                </w:rPr>
                <w:delText>Drug Name</w:delText>
              </w:r>
            </w:del>
            <w:r w:rsidR="0055238E" w:rsidRPr="004A7A9A">
              <w:rPr>
                <w:rFonts w:ascii="CVS Health Sans" w:hAnsi="CVS Health Sans"/>
              </w:rPr>
              <w:t>&gt;</w:t>
            </w:r>
            <w:del w:id="44" w:author="Ryan, Martin N" w:date="2025-05-27T15:18:00Z">
              <w:r w:rsidDel="00D47270">
                <w:rPr>
                  <w:rFonts w:ascii="CVS Health Sans" w:hAnsi="CVS Health Sans"/>
                </w:rPr>
                <w:delText>]</w:delText>
              </w:r>
            </w:del>
          </w:p>
        </w:tc>
        <w:tc>
          <w:tcPr>
            <w:tcW w:w="4675" w:type="dxa"/>
          </w:tcPr>
          <w:p w14:paraId="5DB8778F" w14:textId="6015BA46" w:rsidR="0055238E" w:rsidRPr="004A7A9A" w:rsidRDefault="004A7A9A" w:rsidP="0055238E">
            <w:pPr>
              <w:rPr>
                <w:rFonts w:ascii="CVS Health Sans" w:hAnsi="CVS Health Sans"/>
              </w:rPr>
            </w:pPr>
            <w:del w:id="45" w:author="Ryan, Martin N" w:date="2025-05-14T09:44:00Z">
              <w:r w:rsidDel="009F11DE">
                <w:rPr>
                  <w:rFonts w:ascii="CVS Health Sans" w:hAnsi="CVS Health Sans"/>
                </w:rPr>
                <w:delText>[</w:delText>
              </w:r>
            </w:del>
            <w:r w:rsidR="0055238E" w:rsidRPr="004A7A9A">
              <w:rPr>
                <w:rFonts w:ascii="CVS Health Sans" w:hAnsi="CVS Health Sans"/>
              </w:rPr>
              <w:t>&lt;</w:t>
            </w:r>
            <w:ins w:id="46" w:author="Ryan, Martin N" w:date="2025-05-27T15:19:00Z">
              <w:r w:rsidR="001247DA">
                <w:rPr>
                  <w:rFonts w:ascii="CVS Health Sans" w:hAnsi="CVS Health Sans"/>
                </w:rPr>
                <w:t>Brand Drug Name</w:t>
              </w:r>
            </w:ins>
            <w:del w:id="47" w:author="Ryan, Martin N" w:date="2025-05-27T15:19:00Z">
              <w:r w:rsidR="0055238E" w:rsidRPr="004A7A9A" w:rsidDel="001247DA">
                <w:rPr>
                  <w:rFonts w:ascii="CVS Health Sans" w:hAnsi="CVS Health Sans"/>
                </w:rPr>
                <w:delText>Alternative</w:delText>
              </w:r>
              <w:r w:rsidR="0069588F" w:rsidRPr="004A7A9A" w:rsidDel="001247DA">
                <w:rPr>
                  <w:rFonts w:ascii="CVS Health Sans" w:hAnsi="CVS Health Sans"/>
                </w:rPr>
                <w:delText xml:space="preserve"> Drug</w:delText>
              </w:r>
              <w:r w:rsidR="00330B74" w:rsidRPr="004A7A9A" w:rsidDel="001247DA">
                <w:rPr>
                  <w:rFonts w:ascii="CVS Health Sans" w:hAnsi="CVS Health Sans"/>
                </w:rPr>
                <w:delText xml:space="preserve"> Name</w:delText>
              </w:r>
            </w:del>
            <w:r w:rsidR="0055238E" w:rsidRPr="004A7A9A">
              <w:rPr>
                <w:rFonts w:ascii="CVS Health Sans" w:hAnsi="CVS Health Sans"/>
              </w:rPr>
              <w:t>&gt;</w:t>
            </w:r>
            <w:del w:id="48" w:author="Ryan, Martin N" w:date="2025-05-27T15:17:00Z">
              <w:r w:rsidDel="00D47270">
                <w:rPr>
                  <w:rFonts w:ascii="CVS Health Sans" w:hAnsi="CVS Health Sans"/>
                </w:rPr>
                <w:delText>]</w:delText>
              </w:r>
            </w:del>
          </w:p>
        </w:tc>
      </w:tr>
    </w:tbl>
    <w:commentRangeEnd w:id="35"/>
    <w:p w14:paraId="6FAA84DF" w14:textId="14F67A26" w:rsidR="00FB23FB" w:rsidRDefault="005E42E6" w:rsidP="00FB23F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Style w:val="CommentReference"/>
          <w:rFonts w:ascii="Open Sans" w:eastAsia="Times New Roman" w:hAnsi="Open Sans" w:cs="Arial"/>
          <w:color w:val="44546A" w:themeColor="text2"/>
        </w:rPr>
        <w:commentReference w:id="35"/>
      </w:r>
      <w:del w:id="49" w:author="Ryan, Martin N" w:date="2025-05-14T09:44:00Z">
        <w:r w:rsidR="00FB23FB" w:rsidDel="009F11DE">
          <w:rPr>
            <w:rFonts w:ascii="Arial" w:hAnsi="Arial" w:cs="Arial"/>
          </w:rPr>
          <w:delText>{Additional rows will be added as needed}</w:delText>
        </w:r>
      </w:del>
    </w:p>
    <w:p w14:paraId="71395545" w14:textId="77777777" w:rsidR="00243D2A" w:rsidRDefault="00243D2A" w:rsidP="0055238E">
      <w:pPr>
        <w:spacing w:after="0" w:line="240" w:lineRule="auto"/>
        <w:rPr>
          <w:rFonts w:ascii="CVS Health Sans" w:hAnsi="CVS Health Sans"/>
        </w:rPr>
      </w:pPr>
    </w:p>
    <w:p w14:paraId="04B2C4FE" w14:textId="094601FF" w:rsidR="00937020" w:rsidDel="00993C75" w:rsidRDefault="726696BF" w:rsidP="726696BF">
      <w:pPr>
        <w:spacing w:after="0" w:line="240" w:lineRule="auto"/>
        <w:rPr>
          <w:del w:id="50" w:author="Trevellyan, Patrick" w:date="2025-05-14T11:21:00Z"/>
          <w:rFonts w:ascii="CVS Health Sans" w:hAnsi="CVS Health Sans"/>
        </w:rPr>
      </w:pPr>
      <w:r w:rsidRPr="726696BF">
        <w:rPr>
          <w:rFonts w:ascii="CVS Health Sans" w:hAnsi="CVS Health Sans"/>
        </w:rPr>
        <w:t xml:space="preserve">If you have any questions, please call </w:t>
      </w:r>
      <w:del w:id="51" w:author="Ryan, Martin N" w:date="2025-05-14T09:54:00Z">
        <w:r w:rsidRPr="726696BF" w:rsidDel="00EC18D6">
          <w:rPr>
            <w:rFonts w:ascii="CVS Health Sans" w:hAnsi="CVS Health Sans"/>
          </w:rPr>
          <w:delText>&lt;</w:delText>
        </w:r>
      </w:del>
      <w:r w:rsidRPr="726696BF">
        <w:rPr>
          <w:rFonts w:ascii="CVS Health Sans" w:hAnsi="CVS Health Sans"/>
        </w:rPr>
        <w:t>The Empire Plan</w:t>
      </w:r>
      <w:del w:id="52" w:author="Ryan, Martin N" w:date="2025-05-14T09:54:00Z">
        <w:r w:rsidRPr="726696BF" w:rsidDel="00EC18D6">
          <w:rPr>
            <w:rFonts w:ascii="CVS Health Sans" w:hAnsi="CVS Health Sans"/>
          </w:rPr>
          <w:delText>&gt;</w:delText>
        </w:r>
      </w:del>
      <w:r w:rsidRPr="726696BF">
        <w:rPr>
          <w:rFonts w:ascii="CVS Health Sans" w:hAnsi="CVS Health Sans"/>
        </w:rPr>
        <w:t xml:space="preserve"> at </w:t>
      </w:r>
      <w:del w:id="53" w:author="Ryan, Martin N" w:date="2025-05-14T09:54:00Z">
        <w:r w:rsidRPr="726696BF" w:rsidDel="00EC18D6">
          <w:rPr>
            <w:rFonts w:ascii="CVS Health Sans" w:hAnsi="CVS Health Sans"/>
          </w:rPr>
          <w:delText>&lt;</w:delText>
        </w:r>
      </w:del>
      <w:r w:rsidRPr="726696BF">
        <w:rPr>
          <w:rFonts w:ascii="CVS Health Sans" w:hAnsi="CVS Health Sans"/>
        </w:rPr>
        <w:t xml:space="preserve">1-877-7-NYSHIP </w:t>
      </w:r>
    </w:p>
    <w:p w14:paraId="327B3ED4" w14:textId="4595DB24" w:rsidR="00937020" w:rsidDel="00993C75" w:rsidRDefault="726696BF" w:rsidP="726696BF">
      <w:pPr>
        <w:spacing w:after="0" w:line="240" w:lineRule="auto"/>
        <w:rPr>
          <w:del w:id="54" w:author="Trevellyan, Patrick" w:date="2025-05-14T11:21:00Z"/>
          <w:rFonts w:ascii="CVS Health Sans" w:hAnsi="CVS Health Sans"/>
        </w:rPr>
      </w:pPr>
      <w:r w:rsidRPr="726696BF">
        <w:rPr>
          <w:rFonts w:ascii="CVS Health Sans" w:hAnsi="CVS Health Sans"/>
        </w:rPr>
        <w:t>(</w:t>
      </w:r>
      <w:r w:rsidRPr="726696BF">
        <w:rPr>
          <w:rFonts w:ascii="CVS Health Sans" w:hAnsi="CVS Health Sans"/>
          <w:b/>
          <w:bCs/>
        </w:rPr>
        <w:t>1-877-769-7447</w:t>
      </w:r>
      <w:r w:rsidRPr="726696BF">
        <w:rPr>
          <w:rFonts w:ascii="CVS Health Sans" w:hAnsi="CVS Health Sans"/>
        </w:rPr>
        <w:t>) and select option 4 for the Empire Plan Prescription Drug Program</w:t>
      </w:r>
      <w:del w:id="55" w:author="Ryan, Martin N" w:date="2025-05-14T09:55:00Z">
        <w:r w:rsidRPr="726696BF" w:rsidDel="00EC18D6">
          <w:rPr>
            <w:rFonts w:ascii="CVS Health Sans" w:hAnsi="CVS Health Sans"/>
          </w:rPr>
          <w:delText>&gt;</w:delText>
        </w:r>
      </w:del>
      <w:r w:rsidRPr="726696BF">
        <w:rPr>
          <w:rFonts w:ascii="CVS Health Sans" w:hAnsi="CVS Health Sans"/>
        </w:rPr>
        <w:t xml:space="preserve">, </w:t>
      </w:r>
    </w:p>
    <w:p w14:paraId="125C97D4" w14:textId="69D79C66" w:rsidR="00937020" w:rsidRDefault="726696BF" w:rsidP="0055238E">
      <w:pPr>
        <w:spacing w:after="0" w:line="240" w:lineRule="auto"/>
        <w:rPr>
          <w:rFonts w:ascii="CVS Health Sans" w:hAnsi="CVS Health Sans"/>
        </w:rPr>
      </w:pPr>
      <w:del w:id="56" w:author="Ryan, Martin N" w:date="2025-05-14T09:44:00Z">
        <w:r w:rsidRPr="726696BF" w:rsidDel="009F11DE">
          <w:rPr>
            <w:rFonts w:ascii="CVS Health Sans" w:hAnsi="CVS Health Sans"/>
          </w:rPr>
          <w:delText>&lt;</w:delText>
        </w:r>
      </w:del>
      <w:r w:rsidRPr="726696BF">
        <w:rPr>
          <w:rFonts w:ascii="CVS Health Sans" w:hAnsi="CVS Health Sans"/>
        </w:rPr>
        <w:t xml:space="preserve">24 hours a day, </w:t>
      </w:r>
      <w:del w:id="57" w:author="Ryan, Martin N" w:date="2025-05-14T09:45:00Z">
        <w:r w:rsidRPr="726696BF" w:rsidDel="009F11DE">
          <w:rPr>
            <w:rFonts w:ascii="CVS Health Sans" w:hAnsi="CVS Health Sans"/>
          </w:rPr>
          <w:delText xml:space="preserve">seven </w:delText>
        </w:r>
      </w:del>
      <w:ins w:id="58" w:author="Ryan, Martin N" w:date="2025-05-14T09:45:00Z">
        <w:r w:rsidR="009F11DE">
          <w:rPr>
            <w:rFonts w:ascii="CVS Health Sans" w:hAnsi="CVS Health Sans"/>
          </w:rPr>
          <w:t>7</w:t>
        </w:r>
        <w:r w:rsidR="009F11DE" w:rsidRPr="726696BF">
          <w:rPr>
            <w:rFonts w:ascii="CVS Health Sans" w:hAnsi="CVS Health Sans"/>
          </w:rPr>
          <w:t xml:space="preserve"> </w:t>
        </w:r>
      </w:ins>
      <w:r w:rsidRPr="726696BF">
        <w:rPr>
          <w:rFonts w:ascii="CVS Health Sans" w:hAnsi="CVS Health Sans"/>
        </w:rPr>
        <w:t>days a week</w:t>
      </w:r>
      <w:del w:id="59" w:author="Ryan, Martin N" w:date="2025-05-14T09:45:00Z">
        <w:r w:rsidRPr="726696BF" w:rsidDel="009F11DE">
          <w:rPr>
            <w:rFonts w:ascii="CVS Health Sans" w:hAnsi="CVS Health Sans"/>
          </w:rPr>
          <w:delText>&gt;</w:delText>
        </w:r>
      </w:del>
      <w:r w:rsidRPr="726696BF">
        <w:rPr>
          <w:rFonts w:ascii="CVS Health Sans" w:hAnsi="CVS Health Sans"/>
        </w:rPr>
        <w:t xml:space="preserve">. TTY users call </w:t>
      </w:r>
      <w:del w:id="60" w:author="Ryan, Martin N" w:date="2025-05-14T09:45:00Z">
        <w:r w:rsidRPr="726696BF" w:rsidDel="009F11DE">
          <w:rPr>
            <w:rFonts w:ascii="CVS Health Sans" w:hAnsi="CVS Health Sans"/>
          </w:rPr>
          <w:delText>&lt;</w:delText>
        </w:r>
      </w:del>
      <w:r w:rsidRPr="726696BF">
        <w:rPr>
          <w:rFonts w:ascii="CVS Health Sans" w:hAnsi="CVS Health Sans"/>
          <w:b/>
          <w:bCs/>
        </w:rPr>
        <w:t>711</w:t>
      </w:r>
      <w:del w:id="61" w:author="Ryan, Martin N" w:date="2025-05-14T09:45:00Z">
        <w:r w:rsidRPr="726696BF" w:rsidDel="009F11DE">
          <w:rPr>
            <w:rFonts w:ascii="CVS Health Sans" w:hAnsi="CVS Health Sans"/>
          </w:rPr>
          <w:delText>&gt;</w:delText>
        </w:r>
      </w:del>
      <w:r w:rsidRPr="726696BF">
        <w:rPr>
          <w:rFonts w:ascii="CVS Health Sans" w:hAnsi="CVS Health Sans"/>
        </w:rPr>
        <w:t>.</w:t>
      </w:r>
    </w:p>
    <w:p w14:paraId="066116A0" w14:textId="55ADB484" w:rsidR="00937020" w:rsidRDefault="00937020" w:rsidP="0055238E">
      <w:pPr>
        <w:spacing w:after="0" w:line="240" w:lineRule="auto"/>
        <w:rPr>
          <w:rFonts w:ascii="CVS Health Sans" w:hAnsi="CVS Health Sans"/>
        </w:rPr>
      </w:pPr>
    </w:p>
    <w:p w14:paraId="7732A51A" w14:textId="3541FE5B" w:rsidR="00937020" w:rsidRPr="00937020" w:rsidRDefault="00937020" w:rsidP="00937020">
      <w:pPr>
        <w:spacing w:after="0" w:line="240" w:lineRule="auto"/>
        <w:rPr>
          <w:rFonts w:ascii="CVS Health Sans" w:hAnsi="CVS Health Sans"/>
        </w:rPr>
      </w:pPr>
      <w:r w:rsidRPr="00937020">
        <w:rPr>
          <w:rFonts w:ascii="CVS Health Sans" w:hAnsi="CVS Health Sans"/>
        </w:rPr>
        <w:t>The formulary may change at any time. You will receive notice when necessary.</w:t>
      </w:r>
    </w:p>
    <w:p w14:paraId="6CF4D1C6" w14:textId="77777777" w:rsidR="00937020" w:rsidRPr="00937020" w:rsidRDefault="00937020" w:rsidP="00937020">
      <w:pPr>
        <w:spacing w:after="0" w:line="240" w:lineRule="auto"/>
        <w:rPr>
          <w:rFonts w:ascii="CVS Health Sans" w:hAnsi="CVS Health Sans"/>
        </w:rPr>
      </w:pPr>
    </w:p>
    <w:p w14:paraId="03F3153B" w14:textId="79E15A3B" w:rsidR="00937020" w:rsidRDefault="00937020" w:rsidP="00937020">
      <w:pPr>
        <w:spacing w:after="0" w:line="240" w:lineRule="auto"/>
        <w:rPr>
          <w:rFonts w:ascii="CVS Health Sans" w:hAnsi="CVS Health Sans"/>
        </w:rPr>
      </w:pPr>
      <w:r w:rsidRPr="00937020">
        <w:rPr>
          <w:rFonts w:ascii="CVS Health Sans" w:hAnsi="CVS Health Sans"/>
        </w:rPr>
        <w:t>©</w:t>
      </w:r>
      <w:del w:id="62" w:author="Ryan, Martin N" w:date="2025-05-14T09:45:00Z">
        <w:r w:rsidR="005E481B" w:rsidDel="009F11DE">
          <w:rPr>
            <w:rFonts w:ascii="CVS Health Sans" w:hAnsi="CVS Health Sans"/>
          </w:rPr>
          <w:delText>&lt;</w:delText>
        </w:r>
      </w:del>
      <w:r w:rsidRPr="00937020">
        <w:rPr>
          <w:rFonts w:ascii="CVS Health Sans" w:hAnsi="CVS Health Sans"/>
        </w:rPr>
        <w:t>202</w:t>
      </w:r>
      <w:r>
        <w:rPr>
          <w:rFonts w:ascii="CVS Health Sans" w:hAnsi="CVS Health Sans"/>
        </w:rPr>
        <w:t>2</w:t>
      </w:r>
      <w:del w:id="63" w:author="Ryan, Martin N" w:date="2025-05-14T09:45:00Z">
        <w:r w:rsidR="005E481B" w:rsidDel="009F11DE">
          <w:rPr>
            <w:rFonts w:ascii="CVS Health Sans" w:hAnsi="CVS Health Sans"/>
          </w:rPr>
          <w:delText>&gt;</w:delText>
        </w:r>
      </w:del>
      <w:r w:rsidRPr="00937020">
        <w:rPr>
          <w:rFonts w:ascii="CVS Health Sans" w:hAnsi="CVS Health Sans"/>
        </w:rPr>
        <w:t xml:space="preserve"> </w:t>
      </w:r>
      <w:del w:id="64" w:author="Ryan, Martin N" w:date="2025-05-14T09:45:00Z">
        <w:r w:rsidR="005E481B" w:rsidDel="009F11DE">
          <w:rPr>
            <w:rFonts w:ascii="CVS Health Sans" w:hAnsi="CVS Health Sans"/>
          </w:rPr>
          <w:delText>&lt;</w:delText>
        </w:r>
      </w:del>
      <w:r w:rsidRPr="00937020">
        <w:rPr>
          <w:rFonts w:ascii="CVS Health Sans" w:hAnsi="CVS Health Sans"/>
        </w:rPr>
        <w:t>SilverScript Insurance Company</w:t>
      </w:r>
      <w:del w:id="65" w:author="Ryan, Martin N" w:date="2025-05-14T09:45:00Z">
        <w:r w:rsidR="005E481B" w:rsidDel="009F11DE">
          <w:rPr>
            <w:rFonts w:ascii="CVS Health Sans" w:hAnsi="CVS Health Sans"/>
          </w:rPr>
          <w:delText>&gt;</w:delText>
        </w:r>
      </w:del>
    </w:p>
    <w:p w14:paraId="016E2FFB" w14:textId="796C0AD1" w:rsidR="0086780E" w:rsidRPr="0086780E" w:rsidRDefault="00E03CBA" w:rsidP="00511CBF">
      <w:pPr>
        <w:tabs>
          <w:tab w:val="left" w:pos="2110"/>
        </w:tabs>
        <w:rPr>
          <w:rFonts w:ascii="CVS Health Sans" w:hAnsi="CVS Health Sans"/>
        </w:rPr>
      </w:pPr>
      <w:r>
        <w:rPr>
          <w:rFonts w:ascii="CVS Health Sans" w:hAnsi="CVS Health Sans"/>
        </w:rPr>
        <w:t>Y0001_GRP_</w:t>
      </w:r>
      <w:del w:id="66" w:author="Trevellyan, Patrick" w:date="2025-05-14T11:22:00Z">
        <w:r w:rsidR="00AF6CC0" w:rsidRPr="00AF6CC0" w:rsidDel="00993C75">
          <w:delText xml:space="preserve"> </w:delText>
        </w:r>
      </w:del>
      <w:r w:rsidR="00AF6CC0" w:rsidRPr="00AF6CC0">
        <w:rPr>
          <w:rFonts w:ascii="CVS Health Sans" w:hAnsi="CVS Health Sans"/>
        </w:rPr>
        <w:t>4594</w:t>
      </w:r>
      <w:del w:id="67" w:author="Trevellyan, Patrick" w:date="2025-05-14T11:22:00Z">
        <w:r w:rsidR="00AF6CC0" w:rsidRPr="00AF6CC0" w:rsidDel="00993C75">
          <w:rPr>
            <w:rFonts w:ascii="CVS Health Sans" w:hAnsi="CVS Health Sans"/>
          </w:rPr>
          <w:delText xml:space="preserve"> </w:delText>
        </w:r>
      </w:del>
      <w:r>
        <w:rPr>
          <w:rFonts w:ascii="CVS Health Sans" w:hAnsi="CVS Health Sans"/>
        </w:rPr>
        <w:t>_2022_C</w:t>
      </w:r>
    </w:p>
    <w:sectPr w:rsidR="0086780E" w:rsidRPr="0086780E" w:rsidSect="0055238E">
      <w:footerReference w:type="default" r:id="rId15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ndrijczak, Allison R." w:date="2025-05-12T14:32:00Z" w:initials="AA">
    <w:p w14:paraId="1408FE79" w14:textId="77777777" w:rsidR="005E42E6" w:rsidRDefault="005E42E6" w:rsidP="005E42E6">
      <w:pPr>
        <w:pStyle w:val="CommentText"/>
      </w:pPr>
      <w:r>
        <w:rPr>
          <w:rStyle w:val="CommentReference"/>
        </w:rPr>
        <w:annotationRef/>
      </w:r>
      <w:r>
        <w:t>Update to new logo</w:t>
      </w:r>
    </w:p>
  </w:comment>
  <w:comment w:id="3" w:author="Andrijczak, Allison R." w:date="2025-05-12T16:45:00Z" w:initials="AA">
    <w:p w14:paraId="337C8057" w14:textId="77777777" w:rsidR="008C36B8" w:rsidRDefault="008C36B8" w:rsidP="008C36B8">
      <w:pPr>
        <w:pStyle w:val="CommentText"/>
      </w:pPr>
      <w:r>
        <w:rPr>
          <w:rStyle w:val="CommentReference"/>
        </w:rPr>
        <w:annotationRef/>
      </w:r>
      <w:r>
        <w:t xml:space="preserve">Confirmed updating the logo does not need to go to MRT. </w:t>
      </w:r>
    </w:p>
  </w:comment>
  <w:comment w:id="26" w:author="Andrijczak, Allison R." w:date="2025-05-12T14:35:00Z" w:initials="AA">
    <w:p w14:paraId="37DC8C40" w14:textId="269886C5" w:rsidR="00876CDD" w:rsidRDefault="00876CDD" w:rsidP="00876CDD">
      <w:pPr>
        <w:pStyle w:val="CommentText"/>
      </w:pPr>
      <w:r>
        <w:rPr>
          <w:rStyle w:val="CommentReference"/>
        </w:rPr>
        <w:annotationRef/>
      </w:r>
      <w:r>
        <w:t>July 1, 2025</w:t>
      </w:r>
    </w:p>
  </w:comment>
  <w:comment w:id="27" w:author="Valenchis, Diana (CS)" w:date="2025-05-12T15:48:00Z" w:initials="DV">
    <w:p w14:paraId="3264E6CE" w14:textId="77777777" w:rsidR="0006389E" w:rsidRDefault="0006389E" w:rsidP="0006389E">
      <w:pPr>
        <w:pStyle w:val="CommentText"/>
      </w:pPr>
      <w:r>
        <w:rPr>
          <w:rStyle w:val="CommentReference"/>
        </w:rPr>
        <w:annotationRef/>
      </w:r>
      <w:r>
        <w:t>Is this date confirmed?  DCS had not been informed of the date yet.</w:t>
      </w:r>
    </w:p>
  </w:comment>
  <w:comment w:id="28" w:author="Andrijczak, Allison R." w:date="2025-05-12T16:45:00Z" w:initials="AA">
    <w:p w14:paraId="055E79F0" w14:textId="77777777" w:rsidR="008C36B8" w:rsidRDefault="008C36B8" w:rsidP="008C36B8">
      <w:pPr>
        <w:pStyle w:val="CommentText"/>
      </w:pPr>
      <w:r>
        <w:rPr>
          <w:rStyle w:val="CommentReference"/>
        </w:rPr>
        <w:annotationRef/>
      </w:r>
      <w:r>
        <w:t xml:space="preserve">It was the date we discussed internally, if we needed 30 days to letter that would be the earliest we can do. I can confirm with Marina before the letter goes out - this is a variable field so we won’t need to send to MRT if that date changes. But the changes with “this/which/that” I believe will need to go. </w:t>
      </w:r>
    </w:p>
  </w:comment>
  <w:comment w:id="35" w:author="Andrijczak, Allison R." w:date="2025-05-12T14:34:00Z" w:initials="AA">
    <w:p w14:paraId="5960F6DD" w14:textId="28651219" w:rsidR="005E42E6" w:rsidRDefault="005E42E6" w:rsidP="005E42E6">
      <w:pPr>
        <w:pStyle w:val="CommentText"/>
      </w:pPr>
      <w:r>
        <w:rPr>
          <w:rStyle w:val="CommentReference"/>
        </w:rPr>
        <w:annotationRef/>
      </w:r>
      <w:r>
        <w:t xml:space="preserve">Generics: </w:t>
      </w:r>
      <w:r>
        <w:br/>
        <w:t>Umeclidinium Bromide</w:t>
      </w:r>
    </w:p>
    <w:p w14:paraId="77EB5CB7" w14:textId="77777777" w:rsidR="005E42E6" w:rsidRDefault="005E42E6" w:rsidP="005E42E6">
      <w:pPr>
        <w:pStyle w:val="CommentText"/>
      </w:pPr>
      <w:r>
        <w:t>Vilanterol Trifenatate</w:t>
      </w:r>
    </w:p>
    <w:p w14:paraId="1B50CFEB" w14:textId="77777777" w:rsidR="005E42E6" w:rsidRDefault="005E42E6" w:rsidP="005E42E6">
      <w:pPr>
        <w:pStyle w:val="CommentText"/>
      </w:pPr>
    </w:p>
    <w:p w14:paraId="06453288" w14:textId="77777777" w:rsidR="005E42E6" w:rsidRDefault="005E42E6" w:rsidP="005E42E6">
      <w:pPr>
        <w:pStyle w:val="CommentText"/>
      </w:pPr>
      <w:r>
        <w:t xml:space="preserve">Brand-name: </w:t>
      </w:r>
    </w:p>
    <w:p w14:paraId="27B03BD0" w14:textId="77777777" w:rsidR="005E42E6" w:rsidRDefault="005E42E6" w:rsidP="005E42E6">
      <w:pPr>
        <w:pStyle w:val="CommentText"/>
      </w:pPr>
      <w:r>
        <w:t>Anoro Ellipta</w:t>
      </w:r>
    </w:p>
    <w:p w14:paraId="2EF35B14" w14:textId="77777777" w:rsidR="005E42E6" w:rsidRDefault="005E42E6" w:rsidP="005E42E6">
      <w:pPr>
        <w:pStyle w:val="CommentText"/>
      </w:pPr>
      <w:r>
        <w:t xml:space="preserve">Bevespi Aerosphere </w:t>
      </w:r>
    </w:p>
    <w:p w14:paraId="48F9D0CD" w14:textId="77777777" w:rsidR="005E42E6" w:rsidRDefault="005E42E6" w:rsidP="005E42E6">
      <w:pPr>
        <w:pStyle w:val="CommentText"/>
      </w:pPr>
    </w:p>
    <w:p w14:paraId="414D6DE5" w14:textId="77777777" w:rsidR="005E42E6" w:rsidRDefault="005E42E6" w:rsidP="005E42E6">
      <w:pPr>
        <w:pStyle w:val="CommentText"/>
      </w:pPr>
      <w:r>
        <w:br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08FE79" w15:done="0"/>
  <w15:commentEx w15:paraId="337C8057" w15:paraIdParent="1408FE79" w15:done="0"/>
  <w15:commentEx w15:paraId="37DC8C40" w15:done="0"/>
  <w15:commentEx w15:paraId="3264E6CE" w15:paraIdParent="37DC8C40" w15:done="0"/>
  <w15:commentEx w15:paraId="055E79F0" w15:paraIdParent="37DC8C40" w15:done="0"/>
  <w15:commentEx w15:paraId="414D6D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788E81A" w16cex:dateUtc="2025-05-12T19:32:00Z"/>
  <w16cex:commentExtensible w16cex:durableId="3718EC49" w16cex:dateUtc="2025-05-12T21:45:00Z"/>
  <w16cex:commentExtensible w16cex:durableId="58A5218E" w16cex:dateUtc="2025-05-12T19:35:00Z"/>
  <w16cex:commentExtensible w16cex:durableId="1BE655A7" w16cex:dateUtc="2025-05-12T19:48:00Z"/>
  <w16cex:commentExtensible w16cex:durableId="14FF4A34" w16cex:dateUtc="2025-05-12T21:45:00Z"/>
  <w16cex:commentExtensible w16cex:durableId="1BE908EC" w16cex:dateUtc="2025-05-12T19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08FE79" w16cid:durableId="3788E81A"/>
  <w16cid:commentId w16cid:paraId="337C8057" w16cid:durableId="3718EC49"/>
  <w16cid:commentId w16cid:paraId="37DC8C40" w16cid:durableId="58A5218E"/>
  <w16cid:commentId w16cid:paraId="3264E6CE" w16cid:durableId="1BE655A7"/>
  <w16cid:commentId w16cid:paraId="055E79F0" w16cid:durableId="14FF4A34"/>
  <w16cid:commentId w16cid:paraId="414D6DE5" w16cid:durableId="1BE908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171E2" w14:textId="77777777" w:rsidR="00A87890" w:rsidRDefault="00A87890" w:rsidP="0055238E">
      <w:pPr>
        <w:spacing w:after="0" w:line="240" w:lineRule="auto"/>
      </w:pPr>
      <w:r>
        <w:separator/>
      </w:r>
    </w:p>
  </w:endnote>
  <w:endnote w:type="continuationSeparator" w:id="0">
    <w:p w14:paraId="4F0A4C9B" w14:textId="77777777" w:rsidR="00A87890" w:rsidRDefault="00A87890" w:rsidP="00552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A06E5" w14:textId="26DCEFCB" w:rsidR="004F0EEA" w:rsidRPr="004F0EEA" w:rsidRDefault="004F0EEA">
    <w:pPr>
      <w:pStyle w:val="Footer"/>
      <w:rPr>
        <w:rFonts w:ascii="CVS Health Sans" w:hAnsi="CVS Health San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0BCB0" w14:textId="77777777" w:rsidR="00A87890" w:rsidRDefault="00A87890" w:rsidP="0055238E">
      <w:pPr>
        <w:spacing w:after="0" w:line="240" w:lineRule="auto"/>
      </w:pPr>
      <w:r>
        <w:separator/>
      </w:r>
    </w:p>
  </w:footnote>
  <w:footnote w:type="continuationSeparator" w:id="0">
    <w:p w14:paraId="261FE8BD" w14:textId="77777777" w:rsidR="00A87890" w:rsidRDefault="00A87890" w:rsidP="0055238E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yan, Martin N">
    <w15:presenceInfo w15:providerId="AD" w15:userId="S::Martin.Ryan@CVSHealth.com::b54e4c13-5046-4583-8fe8-8bf7c453323f"/>
  </w15:person>
  <w15:person w15:author="Trevellyan, Patrick">
    <w15:presenceInfo w15:providerId="AD" w15:userId="S::Patrick.Trevellyan@CVSHealth.com::adeb7a82-8c66-40b1-9822-6051ab3a4350"/>
  </w15:person>
  <w15:person w15:author="Andrijczak, Allison R.">
    <w15:presenceInfo w15:providerId="AD" w15:userId="S::Allison.Andrijczak@CVSHealth.com::1abb95b5-2a71-4750-893b-8ade2b99b109"/>
  </w15:person>
  <w15:person w15:author="Valenchis, Diana (CS)">
    <w15:presenceInfo w15:providerId="AD" w15:userId="S::Diana.Valenchis@cs.ny.gov::c98fc907-5853-4412-b502-82bff49922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markup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8E"/>
    <w:rsid w:val="00016308"/>
    <w:rsid w:val="000273D3"/>
    <w:rsid w:val="000514B2"/>
    <w:rsid w:val="0006389E"/>
    <w:rsid w:val="00071981"/>
    <w:rsid w:val="000B7816"/>
    <w:rsid w:val="00121F27"/>
    <w:rsid w:val="001247DA"/>
    <w:rsid w:val="00141436"/>
    <w:rsid w:val="001468FE"/>
    <w:rsid w:val="00154154"/>
    <w:rsid w:val="0019325C"/>
    <w:rsid w:val="001A0892"/>
    <w:rsid w:val="001D490A"/>
    <w:rsid w:val="001F3BAE"/>
    <w:rsid w:val="00240C3F"/>
    <w:rsid w:val="00243D2A"/>
    <w:rsid w:val="00251A94"/>
    <w:rsid w:val="00330B74"/>
    <w:rsid w:val="00350EF9"/>
    <w:rsid w:val="00372FA4"/>
    <w:rsid w:val="003A217A"/>
    <w:rsid w:val="003A72A9"/>
    <w:rsid w:val="003F7EDD"/>
    <w:rsid w:val="004278EF"/>
    <w:rsid w:val="004321D0"/>
    <w:rsid w:val="004A0907"/>
    <w:rsid w:val="004A7A9A"/>
    <w:rsid w:val="004D230C"/>
    <w:rsid w:val="004D45DE"/>
    <w:rsid w:val="004F0EEA"/>
    <w:rsid w:val="005024CB"/>
    <w:rsid w:val="00511CBF"/>
    <w:rsid w:val="00517A91"/>
    <w:rsid w:val="0055238E"/>
    <w:rsid w:val="005A6E61"/>
    <w:rsid w:val="005E42E6"/>
    <w:rsid w:val="005E481B"/>
    <w:rsid w:val="005F2FCD"/>
    <w:rsid w:val="00634BAA"/>
    <w:rsid w:val="00652595"/>
    <w:rsid w:val="0069588F"/>
    <w:rsid w:val="006B7CE6"/>
    <w:rsid w:val="006C4B61"/>
    <w:rsid w:val="006F1AD1"/>
    <w:rsid w:val="0072772A"/>
    <w:rsid w:val="00786B1A"/>
    <w:rsid w:val="00797219"/>
    <w:rsid w:val="007A4C63"/>
    <w:rsid w:val="00817D23"/>
    <w:rsid w:val="008673F5"/>
    <w:rsid w:val="0086780E"/>
    <w:rsid w:val="00876CDD"/>
    <w:rsid w:val="008902AA"/>
    <w:rsid w:val="00891978"/>
    <w:rsid w:val="008A0ACA"/>
    <w:rsid w:val="008C36B8"/>
    <w:rsid w:val="008F33D3"/>
    <w:rsid w:val="00912D38"/>
    <w:rsid w:val="00933212"/>
    <w:rsid w:val="00937020"/>
    <w:rsid w:val="00937F5B"/>
    <w:rsid w:val="00977A31"/>
    <w:rsid w:val="00977B1E"/>
    <w:rsid w:val="00993C75"/>
    <w:rsid w:val="009A183E"/>
    <w:rsid w:val="009F11DE"/>
    <w:rsid w:val="00A1009C"/>
    <w:rsid w:val="00A51C1B"/>
    <w:rsid w:val="00A63967"/>
    <w:rsid w:val="00A87890"/>
    <w:rsid w:val="00AF6CC0"/>
    <w:rsid w:val="00B036DE"/>
    <w:rsid w:val="00B2096F"/>
    <w:rsid w:val="00B2502C"/>
    <w:rsid w:val="00B42756"/>
    <w:rsid w:val="00B53891"/>
    <w:rsid w:val="00B558E9"/>
    <w:rsid w:val="00B95A62"/>
    <w:rsid w:val="00BF28FB"/>
    <w:rsid w:val="00C16E6C"/>
    <w:rsid w:val="00C52F4E"/>
    <w:rsid w:val="00C77E8D"/>
    <w:rsid w:val="00CB0154"/>
    <w:rsid w:val="00CF019B"/>
    <w:rsid w:val="00CF13D8"/>
    <w:rsid w:val="00D11157"/>
    <w:rsid w:val="00D239F1"/>
    <w:rsid w:val="00D46AB3"/>
    <w:rsid w:val="00D47270"/>
    <w:rsid w:val="00DD7037"/>
    <w:rsid w:val="00DE2B6A"/>
    <w:rsid w:val="00E03CBA"/>
    <w:rsid w:val="00E56DAB"/>
    <w:rsid w:val="00E72DD9"/>
    <w:rsid w:val="00E83F9B"/>
    <w:rsid w:val="00EC18D6"/>
    <w:rsid w:val="00EC455E"/>
    <w:rsid w:val="00EC6292"/>
    <w:rsid w:val="00EE5BAE"/>
    <w:rsid w:val="00F12260"/>
    <w:rsid w:val="00F91730"/>
    <w:rsid w:val="00F94296"/>
    <w:rsid w:val="00FA58BB"/>
    <w:rsid w:val="00FB23FB"/>
    <w:rsid w:val="00FB7C81"/>
    <w:rsid w:val="00FE712A"/>
    <w:rsid w:val="726696BF"/>
    <w:rsid w:val="7F699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BB09F"/>
  <w15:chartTrackingRefBased/>
  <w15:docId w15:val="{C80DAB95-FAE9-4CF1-87AA-E911235D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unhideWhenUsed/>
    <w:qFormat/>
    <w:rsid w:val="00E83F9B"/>
    <w:pPr>
      <w:spacing w:after="0" w:line="240" w:lineRule="auto"/>
      <w:ind w:left="240" w:hanging="240"/>
    </w:pPr>
    <w:rPr>
      <w:rFonts w:ascii="Verdana" w:eastAsia="Times New Roman" w:hAnsi="Verdana" w:cs="Times New Roman"/>
      <w:szCs w:val="24"/>
      <w:lang w:val="es-US"/>
    </w:rPr>
  </w:style>
  <w:style w:type="paragraph" w:styleId="CommentText">
    <w:name w:val="annotation text"/>
    <w:basedOn w:val="Normal"/>
    <w:link w:val="CommentTextChar"/>
    <w:unhideWhenUsed/>
    <w:rsid w:val="0055238E"/>
    <w:pPr>
      <w:spacing w:after="0" w:line="240" w:lineRule="auto"/>
    </w:pPr>
    <w:rPr>
      <w:rFonts w:ascii="Open Sans" w:eastAsia="Times New Roman" w:hAnsi="Open Sans" w:cs="Arial"/>
      <w:color w:val="44546A" w:themeColor="text2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5238E"/>
    <w:rPr>
      <w:rFonts w:ascii="Open Sans" w:eastAsia="Times New Roman" w:hAnsi="Open Sans" w:cs="Arial"/>
      <w:color w:val="44546A" w:themeColor="text2"/>
      <w:sz w:val="20"/>
      <w:szCs w:val="20"/>
    </w:rPr>
  </w:style>
  <w:style w:type="paragraph" w:customStyle="1" w:styleId="Tablecolumnheaders">
    <w:name w:val="Table_column headers"/>
    <w:qFormat/>
    <w:rsid w:val="0055238E"/>
    <w:pPr>
      <w:tabs>
        <w:tab w:val="num" w:pos="1080"/>
      </w:tabs>
      <w:autoSpaceDE w:val="0"/>
      <w:autoSpaceDN w:val="0"/>
      <w:adjustRightInd w:val="0"/>
      <w:spacing w:after="0" w:line="241" w:lineRule="atLeast"/>
    </w:pPr>
    <w:rPr>
      <w:rFonts w:ascii="Open Sans" w:eastAsia="Times New Roman" w:hAnsi="Open Sans" w:cs="Open Sans"/>
      <w:bCs/>
      <w:iCs/>
      <w:color w:val="44546A" w:themeColor="text2"/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55238E"/>
    <w:rPr>
      <w:sz w:val="16"/>
      <w:szCs w:val="16"/>
    </w:rPr>
  </w:style>
  <w:style w:type="table" w:styleId="LightShading-Accent4">
    <w:name w:val="Light Shading Accent 4"/>
    <w:basedOn w:val="TableNormal"/>
    <w:semiHidden/>
    <w:unhideWhenUsed/>
    <w:rsid w:val="0055238E"/>
    <w:pPr>
      <w:spacing w:after="0" w:line="240" w:lineRule="auto"/>
    </w:pPr>
    <w:rPr>
      <w:rFonts w:ascii="Open Sans" w:eastAsia="Times New Roman" w:hAnsi="Open Sans" w:cs="Arial"/>
      <w:color w:val="BF8F00" w:themeColor="accent4" w:themeShade="BF"/>
      <w:sz w:val="20"/>
    </w:rPr>
    <w:tblPr>
      <w:tblStyleRowBandSize w:val="1"/>
      <w:tblStyleColBandSize w:val="1"/>
      <w:tblInd w:w="0" w:type="nil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customStyle="1" w:styleId="TableContents">
    <w:name w:val="Table Contents"/>
    <w:basedOn w:val="Tablecolumnheaders"/>
    <w:autoRedefine/>
    <w:qFormat/>
    <w:rsid w:val="0055238E"/>
    <w:rPr>
      <w:bCs w:val="0"/>
    </w:rPr>
  </w:style>
  <w:style w:type="table" w:styleId="TableGrid">
    <w:name w:val="Table Grid"/>
    <w:basedOn w:val="TableNormal"/>
    <w:uiPriority w:val="39"/>
    <w:rsid w:val="00552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0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EEA"/>
  </w:style>
  <w:style w:type="paragraph" w:styleId="Footer">
    <w:name w:val="footer"/>
    <w:basedOn w:val="Normal"/>
    <w:link w:val="FooterChar"/>
    <w:uiPriority w:val="99"/>
    <w:unhideWhenUsed/>
    <w:rsid w:val="004F0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C1B"/>
    <w:pPr>
      <w:spacing w:after="160"/>
    </w:pPr>
    <w:rPr>
      <w:rFonts w:asciiTheme="minorHAnsi" w:eastAsiaTheme="minorHAnsi" w:hAnsiTheme="minorHAnsi" w:cstheme="minorBidi"/>
      <w:b/>
      <w:bCs/>
      <w:color w:val="aut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C1B"/>
    <w:rPr>
      <w:rFonts w:ascii="Open Sans" w:eastAsia="Times New Roman" w:hAnsi="Open Sans" w:cs="Arial"/>
      <w:b/>
      <w:bCs/>
      <w:color w:val="44546A" w:themeColor="text2"/>
      <w:sz w:val="20"/>
      <w:szCs w:val="20"/>
    </w:rPr>
  </w:style>
  <w:style w:type="paragraph" w:styleId="Revision">
    <w:name w:val="Revision"/>
    <w:hidden/>
    <w:uiPriority w:val="99"/>
    <w:semiHidden/>
    <w:rsid w:val="003A72A9"/>
    <w:pPr>
      <w:spacing w:after="0" w:line="240" w:lineRule="auto"/>
    </w:pPr>
  </w:style>
  <w:style w:type="character" w:customStyle="1" w:styleId="cf01">
    <w:name w:val="cf01"/>
    <w:basedOn w:val="DefaultParagraphFont"/>
    <w:rsid w:val="00EC18D6"/>
    <w:rPr>
      <w:rFonts w:ascii="Segoe UI" w:hAnsi="Segoe UI" w:cs="Segoe UI" w:hint="default"/>
      <w:color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B3F8B4-F4C5-4003-B227-21A0B13758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A9E1C5-BE86-4371-B43D-03A8FBCCC3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8AE535-E0C2-4A79-BB6D-E8239FBC2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Trevellyan, Patrick</dc:creator>
  <cp:keywords/>
  <dc:description/>
  <cp:lastModifiedBy>Ryan, Martin N</cp:lastModifiedBy>
  <cp:revision>2</cp:revision>
  <dcterms:created xsi:type="dcterms:W3CDTF">2025-05-27T20:26:00Z</dcterms:created>
  <dcterms:modified xsi:type="dcterms:W3CDTF">2025-05-27T20:26:00Z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2022-01-27T18:56:38Z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be9145de-34ba-4799-be63-c5757049df60</vt:lpwstr>
  </property>
  <property fmtid="{D5CDD505-2E9C-101B-9397-08002B2CF9AE}" pid="8" name="MSIP_Label_67599526-06ca-49cc-9fa9-5307800a949a_ContentBits">
    <vt:lpwstr>0</vt:lpwstr>
  </property>
</Properties>
</file>