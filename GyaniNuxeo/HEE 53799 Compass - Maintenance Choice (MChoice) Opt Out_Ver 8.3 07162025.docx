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A8D0" w14:textId="6066243F" w:rsidR="00255C6B" w:rsidRPr="00505649" w:rsidRDefault="00E91E6C" w:rsidP="00547C19">
      <w:pPr>
        <w:pStyle w:val="Heading1"/>
        <w:spacing w:before="120" w:after="120"/>
        <w:rPr>
          <w:rFonts w:ascii="Verdana" w:hAnsi="Verdana"/>
          <w:color w:val="000000" w:themeColor="text1"/>
          <w:sz w:val="36"/>
          <w:szCs w:val="36"/>
        </w:rPr>
      </w:pPr>
      <w:bookmarkStart w:id="0" w:name="_top"/>
      <w:bookmarkStart w:id="1" w:name="OLE_LINK14"/>
      <w:bookmarkEnd w:id="0"/>
      <w:r w:rsidRPr="00505649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F237E8" w:rsidRPr="00505649">
        <w:rPr>
          <w:rFonts w:ascii="Verdana" w:hAnsi="Verdana"/>
          <w:color w:val="000000" w:themeColor="text1"/>
          <w:sz w:val="36"/>
          <w:szCs w:val="36"/>
        </w:rPr>
        <w:t xml:space="preserve">Maintenance Choice </w:t>
      </w:r>
      <w:r w:rsidR="004322FC" w:rsidRPr="00505649">
        <w:rPr>
          <w:rFonts w:ascii="Verdana" w:hAnsi="Verdana"/>
          <w:color w:val="000000" w:themeColor="text1"/>
          <w:sz w:val="36"/>
          <w:szCs w:val="36"/>
        </w:rPr>
        <w:t xml:space="preserve">(MChoice) </w:t>
      </w:r>
      <w:r w:rsidR="00F237E8" w:rsidRPr="00505649">
        <w:rPr>
          <w:rFonts w:ascii="Verdana" w:hAnsi="Verdana"/>
          <w:color w:val="000000" w:themeColor="text1"/>
          <w:sz w:val="36"/>
          <w:szCs w:val="36"/>
        </w:rPr>
        <w:t>Opt Out</w:t>
      </w:r>
    </w:p>
    <w:p w14:paraId="1725A86A" w14:textId="77777777" w:rsidR="007A2259" w:rsidRPr="00505649" w:rsidRDefault="007A2259" w:rsidP="00547C19">
      <w:pPr>
        <w:spacing w:before="120" w:after="120"/>
      </w:pPr>
    </w:p>
    <w:bookmarkEnd w:id="1"/>
    <w:p w14:paraId="7343C9E0" w14:textId="767DB162" w:rsidR="007A2259" w:rsidRPr="00505649" w:rsidRDefault="00E37399" w:rsidP="00547C19">
      <w:pPr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r w:rsidRPr="00505649">
        <w:rPr>
          <w:b/>
        </w:rPr>
        <w:fldChar w:fldCharType="begin"/>
      </w:r>
      <w:r w:rsidRPr="00505649">
        <w:rPr>
          <w:b/>
        </w:rPr>
        <w:instrText xml:space="preserve"> TOC \n \h \z \u \t "Heading 2,1,Heading 3,2" </w:instrText>
      </w:r>
      <w:r w:rsidRPr="00505649">
        <w:rPr>
          <w:b/>
        </w:rPr>
        <w:fldChar w:fldCharType="separate"/>
      </w:r>
      <w:hyperlink w:anchor="_Toc196906439" w:history="1">
        <w:r w:rsidR="007A2259" w:rsidRPr="00505649">
          <w:rPr>
            <w:rStyle w:val="Hyperlink"/>
            <w:noProof/>
          </w:rPr>
          <w:t>General Information</w:t>
        </w:r>
      </w:hyperlink>
    </w:p>
    <w:p w14:paraId="0AA48BDE" w14:textId="71C2717A" w:rsidR="007A2259" w:rsidRPr="00505649" w:rsidRDefault="007A2259" w:rsidP="00547C19">
      <w:pPr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hyperlink w:anchor="_Toc196906440" w:history="1">
        <w:r w:rsidRPr="00505649">
          <w:rPr>
            <w:rStyle w:val="Hyperlink"/>
            <w:noProof/>
          </w:rPr>
          <w:t>Process</w:t>
        </w:r>
      </w:hyperlink>
    </w:p>
    <w:p w14:paraId="65966FEE" w14:textId="463D7EE9" w:rsidR="007A2259" w:rsidRPr="00505649" w:rsidRDefault="007A2259" w:rsidP="00547C19">
      <w:pPr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hyperlink w:anchor="_Toc196906441" w:history="1">
        <w:r w:rsidRPr="00505649">
          <w:rPr>
            <w:rStyle w:val="Hyperlink"/>
            <w:rFonts w:eastAsia="Verdana"/>
            <w:noProof/>
          </w:rPr>
          <w:t>Resolution Time</w:t>
        </w:r>
      </w:hyperlink>
    </w:p>
    <w:p w14:paraId="5750E4B6" w14:textId="1FB1B64D" w:rsidR="007A2259" w:rsidRPr="00505649" w:rsidRDefault="007A2259" w:rsidP="00547C19">
      <w:pPr>
        <w:spacing w:before="120" w:after="120"/>
        <w:rPr>
          <w:rFonts w:eastAsiaTheme="minorEastAsia" w:cstheme="minorBidi"/>
          <w:noProof/>
          <w:kern w:val="2"/>
          <w14:ligatures w14:val="standardContextual"/>
        </w:rPr>
      </w:pPr>
      <w:hyperlink w:anchor="_Toc196906442" w:history="1">
        <w:r w:rsidRPr="00505649">
          <w:rPr>
            <w:rStyle w:val="Hyperlink"/>
            <w:noProof/>
          </w:rPr>
          <w:t>Related Documents</w:t>
        </w:r>
      </w:hyperlink>
    </w:p>
    <w:p w14:paraId="2923D8DE" w14:textId="320C2B47" w:rsidR="00E559D5" w:rsidRPr="00505649" w:rsidRDefault="00E37399" w:rsidP="00547C19">
      <w:pPr>
        <w:spacing w:before="120" w:after="120"/>
        <w:rPr>
          <w:b/>
        </w:rPr>
      </w:pPr>
      <w:r w:rsidRPr="00505649">
        <w:rPr>
          <w:b/>
        </w:rPr>
        <w:fldChar w:fldCharType="end"/>
      </w:r>
    </w:p>
    <w:p w14:paraId="76B8DC31" w14:textId="77777777" w:rsidR="008D4B3C" w:rsidRDefault="008D4B3C" w:rsidP="00547C19">
      <w:pPr>
        <w:spacing w:before="120" w:after="120"/>
        <w:rPr>
          <w:ins w:id="2" w:author="Salas, Daniela M" w:date="2025-07-29T17:00:00Z" w16du:dateUtc="2025-07-29T21:00:00Z"/>
          <w:b/>
          <w:bCs/>
        </w:rPr>
      </w:pPr>
    </w:p>
    <w:p w14:paraId="2C299100" w14:textId="6027ECEB" w:rsidR="001302DB" w:rsidRPr="00505649" w:rsidRDefault="00EF1171" w:rsidP="00547C19">
      <w:pPr>
        <w:spacing w:before="120" w:after="120"/>
      </w:pPr>
      <w:r w:rsidRPr="00505649">
        <w:rPr>
          <w:b/>
          <w:bCs/>
        </w:rPr>
        <w:t>Description:</w:t>
      </w:r>
      <w:r w:rsidRPr="00505649">
        <w:t xml:space="preserve"> </w:t>
      </w:r>
      <w:bookmarkStart w:id="3" w:name="OLE_LINK6"/>
      <w:r w:rsidR="00D86D04" w:rsidRPr="00505649">
        <w:t>P</w:t>
      </w:r>
      <w:r w:rsidR="009159A5" w:rsidRPr="00505649">
        <w:t xml:space="preserve">rovides instructions for Customer Care to </w:t>
      </w:r>
      <w:r w:rsidR="009463A4" w:rsidRPr="00505649">
        <w:t>review the member’s plan</w:t>
      </w:r>
      <w:r w:rsidR="006E381F" w:rsidRPr="00505649">
        <w:t xml:space="preserve"> for the Maintenance Choice </w:t>
      </w:r>
      <w:r w:rsidR="004322FC" w:rsidRPr="00505649">
        <w:t xml:space="preserve">(MChoice) </w:t>
      </w:r>
      <w:r w:rsidR="00A50B56" w:rsidRPr="00505649">
        <w:t>O</w:t>
      </w:r>
      <w:r w:rsidR="009159A5" w:rsidRPr="00505649">
        <w:t>pt</w:t>
      </w:r>
      <w:r w:rsidR="00061174" w:rsidRPr="00505649">
        <w:t xml:space="preserve"> </w:t>
      </w:r>
      <w:r w:rsidR="00A50B56" w:rsidRPr="00505649">
        <w:t>O</w:t>
      </w:r>
      <w:r w:rsidR="00061174" w:rsidRPr="00505649">
        <w:t>ut</w:t>
      </w:r>
      <w:r w:rsidR="009159A5" w:rsidRPr="00505649">
        <w:t xml:space="preserve"> </w:t>
      </w:r>
      <w:r w:rsidR="006E381F" w:rsidRPr="00505649">
        <w:t xml:space="preserve">provision and to Opt Out </w:t>
      </w:r>
      <w:r w:rsidR="00C13E87" w:rsidRPr="00505649">
        <w:t>the</w:t>
      </w:r>
      <w:r w:rsidR="009159A5" w:rsidRPr="00505649">
        <w:t xml:space="preserve"> member </w:t>
      </w:r>
      <w:r w:rsidR="00061174" w:rsidRPr="00505649">
        <w:t xml:space="preserve">from </w:t>
      </w:r>
      <w:r w:rsidR="0023020D" w:rsidRPr="00505649">
        <w:t xml:space="preserve">Mandatory </w:t>
      </w:r>
      <w:r w:rsidR="00061174" w:rsidRPr="00505649">
        <w:t>MChoice and Mandatory Mail plan</w:t>
      </w:r>
      <w:r w:rsidR="009463A4" w:rsidRPr="00505649">
        <w:t xml:space="preserve"> requirement</w:t>
      </w:r>
      <w:r w:rsidR="00061174" w:rsidRPr="00505649">
        <w:t>s</w:t>
      </w:r>
      <w:r w:rsidR="0092301D" w:rsidRPr="00505649">
        <w:t xml:space="preserve"> when </w:t>
      </w:r>
      <w:r w:rsidR="00C13E87" w:rsidRPr="00505649">
        <w:t>available</w:t>
      </w:r>
      <w:bookmarkEnd w:id="3"/>
      <w:r w:rsidR="00C71FF7" w:rsidRPr="00505649">
        <w:t xml:space="preserve">. </w:t>
      </w:r>
    </w:p>
    <w:p w14:paraId="1F0DFE1D" w14:textId="77777777" w:rsidR="00E559D5" w:rsidRPr="00505649" w:rsidRDefault="00E559D5" w:rsidP="005C1160">
      <w:pPr>
        <w:pStyle w:val="BodyTextIndent2"/>
        <w:spacing w:before="120" w:line="240" w:lineRule="auto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B3DA3" w:rsidRPr="00505649" w14:paraId="6FC3F526" w14:textId="77777777" w:rsidTr="00674CAC">
        <w:tc>
          <w:tcPr>
            <w:tcW w:w="5000" w:type="pct"/>
            <w:shd w:val="clear" w:color="auto" w:fill="BFBFBF" w:themeFill="background1" w:themeFillShade="BF"/>
          </w:tcPr>
          <w:p w14:paraId="00705044" w14:textId="3B9F891F" w:rsidR="002B3DA3" w:rsidRPr="00505649" w:rsidRDefault="004367B5" w:rsidP="005C1160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" w:name="_Toc196906439"/>
            <w:r w:rsidRPr="00505649">
              <w:rPr>
                <w:iCs w:val="0"/>
              </w:rPr>
              <w:t xml:space="preserve">General </w:t>
            </w:r>
            <w:r w:rsidR="008F197C" w:rsidRPr="00505649">
              <w:rPr>
                <w:iCs w:val="0"/>
              </w:rPr>
              <w:t>Information</w:t>
            </w:r>
            <w:bookmarkEnd w:id="4"/>
          </w:p>
        </w:tc>
      </w:tr>
    </w:tbl>
    <w:p w14:paraId="3291E97D" w14:textId="77777777" w:rsidR="00547C19" w:rsidRDefault="00547C19" w:rsidP="00547C19">
      <w:pPr>
        <w:spacing w:before="120" w:after="120"/>
      </w:pPr>
    </w:p>
    <w:p w14:paraId="6FDAA72E" w14:textId="3CCFE300" w:rsidR="009159A5" w:rsidRPr="00505649" w:rsidRDefault="009159A5" w:rsidP="00547C19">
      <w:pPr>
        <w:spacing w:before="120" w:after="120"/>
        <w:rPr>
          <w:noProof/>
        </w:rPr>
      </w:pPr>
      <w:r w:rsidRPr="00505649">
        <w:t xml:space="preserve">The </w:t>
      </w:r>
      <w:r w:rsidR="004367B5" w:rsidRPr="00505649">
        <w:t xml:space="preserve">MChoice </w:t>
      </w:r>
      <w:r w:rsidR="002B3DA3" w:rsidRPr="00505649">
        <w:t>O</w:t>
      </w:r>
      <w:r w:rsidRPr="00505649">
        <w:t xml:space="preserve">pt </w:t>
      </w:r>
      <w:r w:rsidR="00A50B56" w:rsidRPr="00505649">
        <w:t>O</w:t>
      </w:r>
      <w:r w:rsidRPr="00505649">
        <w:t xml:space="preserve">ut provision allows the member to continue filling prescriptions at </w:t>
      </w:r>
      <w:r w:rsidR="00B255BA" w:rsidRPr="00505649">
        <w:t>R</w:t>
      </w:r>
      <w:r w:rsidRPr="00505649">
        <w:t>etail pharmacies</w:t>
      </w:r>
      <w:r w:rsidR="002E1BB7" w:rsidRPr="00505649">
        <w:t xml:space="preserve"> </w:t>
      </w:r>
      <w:r w:rsidR="00114A08" w:rsidRPr="00505649">
        <w:t xml:space="preserve">outside of the </w:t>
      </w:r>
      <w:r w:rsidR="008F0A4D" w:rsidRPr="00505649">
        <w:t xml:space="preserve">Maintenance Choice </w:t>
      </w:r>
      <w:r w:rsidR="00F31ED2" w:rsidRPr="00505649">
        <w:t>network</w:t>
      </w:r>
      <w:r w:rsidRPr="00505649">
        <w:t xml:space="preserve"> at the plan’s designated </w:t>
      </w:r>
      <w:r w:rsidR="002E1BB7" w:rsidRPr="00505649">
        <w:t>R</w:t>
      </w:r>
      <w:r w:rsidRPr="00505649">
        <w:t>etail copay and day</w:t>
      </w:r>
      <w:r w:rsidR="00466C67">
        <w:t>’s</w:t>
      </w:r>
      <w:r w:rsidRPr="00505649">
        <w:t xml:space="preserve"> supply</w:t>
      </w:r>
      <w:r w:rsidR="002E1BB7" w:rsidRPr="00505649">
        <w:t xml:space="preserve"> amounts</w:t>
      </w:r>
      <w:r w:rsidRPr="00505649">
        <w:t xml:space="preserve">. The member must </w:t>
      </w:r>
      <w:r w:rsidR="00943FC4" w:rsidRPr="00505649">
        <w:t>contact</w:t>
      </w:r>
      <w:r w:rsidR="00C26EFB" w:rsidRPr="00505649">
        <w:t xml:space="preserve"> </w:t>
      </w:r>
      <w:r w:rsidRPr="00505649">
        <w:t>Custo</w:t>
      </w:r>
      <w:r w:rsidR="00943FC4" w:rsidRPr="00505649">
        <w:t>mer Care to activate this</w:t>
      </w:r>
      <w:r w:rsidR="004D2403" w:rsidRPr="00505649">
        <w:t xml:space="preserve"> </w:t>
      </w:r>
      <w:r w:rsidR="00977C95" w:rsidRPr="00505649">
        <w:t>O</w:t>
      </w:r>
      <w:r w:rsidR="004D2403" w:rsidRPr="00505649">
        <w:t xml:space="preserve">pt </w:t>
      </w:r>
      <w:r w:rsidR="00977C95" w:rsidRPr="00505649">
        <w:t>O</w:t>
      </w:r>
      <w:r w:rsidR="004D2403" w:rsidRPr="00505649">
        <w:t>ut</w:t>
      </w:r>
      <w:r w:rsidR="00943FC4" w:rsidRPr="00505649">
        <w:t xml:space="preserve"> option</w:t>
      </w:r>
      <w:r w:rsidR="00C71FF7" w:rsidRPr="00505649">
        <w:t xml:space="preserve">. </w:t>
      </w:r>
    </w:p>
    <w:p w14:paraId="1CAE3EAD" w14:textId="77777777" w:rsidR="00085DA0" w:rsidRPr="00505649" w:rsidRDefault="00085DA0" w:rsidP="005C1160">
      <w:pPr>
        <w:pStyle w:val="BodyTextIndent2"/>
        <w:spacing w:before="120" w:line="240" w:lineRule="auto"/>
        <w:ind w:left="0"/>
        <w:rPr>
          <w:b/>
        </w:rPr>
      </w:pPr>
    </w:p>
    <w:p w14:paraId="09E2239E" w14:textId="0E4450EB" w:rsidR="00014452" w:rsidRPr="00505649" w:rsidRDefault="00014452" w:rsidP="00547C19">
      <w:pPr>
        <w:spacing w:before="120" w:after="120"/>
      </w:pPr>
      <w:r w:rsidRPr="00505649">
        <w:rPr>
          <w:b/>
        </w:rPr>
        <w:t>Note:</w:t>
      </w:r>
      <w:r w:rsidR="00547C19">
        <w:t xml:space="preserve">  </w:t>
      </w:r>
      <w:r w:rsidRPr="00505649">
        <w:t xml:space="preserve">The member </w:t>
      </w:r>
      <w:r w:rsidR="00E04D92" w:rsidRPr="00505649">
        <w:t xml:space="preserve">still </w:t>
      </w:r>
      <w:r w:rsidRPr="00505649">
        <w:t xml:space="preserve">has the option to obtain a 90-day supply through MChoice even if the member chooses to Opt Out of </w:t>
      </w:r>
      <w:r w:rsidR="00C94C7D" w:rsidRPr="00505649">
        <w:t xml:space="preserve">Mandatory </w:t>
      </w:r>
      <w:r w:rsidRPr="00505649">
        <w:t xml:space="preserve">MChoice. </w:t>
      </w:r>
    </w:p>
    <w:p w14:paraId="2EC919BA" w14:textId="77777777" w:rsidR="007A6040" w:rsidRDefault="007A6040" w:rsidP="003422A3">
      <w:pPr>
        <w:spacing w:before="120" w:after="120"/>
      </w:pPr>
    </w:p>
    <w:p w14:paraId="627E566F" w14:textId="18FCA16A" w:rsidR="009879E4" w:rsidRPr="00505649" w:rsidRDefault="00C94C7D" w:rsidP="003422A3">
      <w:pPr>
        <w:spacing w:before="120" w:after="120"/>
      </w:pPr>
      <w:r w:rsidRPr="00505649">
        <w:rPr>
          <w:noProof/>
        </w:rPr>
        <w:drawing>
          <wp:inline distT="0" distB="0" distL="0" distR="0" wp14:anchorId="38B32356" wp14:editId="78B2F1B6">
            <wp:extent cx="239395" cy="210820"/>
            <wp:effectExtent l="0" t="0" r="8255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649">
        <w:t xml:space="preserve"> </w:t>
      </w:r>
      <w:r w:rsidR="009879E4" w:rsidRPr="00505649">
        <w:t xml:space="preserve">The Opt Out provision only applies to clients who have selected the MChoice with Opt Out plan design, which can be identified on the </w:t>
      </w:r>
      <w:r w:rsidR="009879E4" w:rsidRPr="00505649">
        <w:rPr>
          <w:b/>
          <w:bCs/>
        </w:rPr>
        <w:t xml:space="preserve">Client Programs Offerings </w:t>
      </w:r>
      <w:r w:rsidR="009879E4" w:rsidRPr="00505649">
        <w:t xml:space="preserve">window in Compass. </w:t>
      </w:r>
    </w:p>
    <w:p w14:paraId="5F7DBAE4" w14:textId="77777777" w:rsidR="007A6040" w:rsidRDefault="007A6040" w:rsidP="003422A3">
      <w:pPr>
        <w:spacing w:before="120" w:after="120"/>
        <w:rPr>
          <w:b/>
          <w:bCs/>
        </w:rPr>
      </w:pPr>
    </w:p>
    <w:p w14:paraId="782EDBCC" w14:textId="73ECD394" w:rsidR="00C94C7D" w:rsidRPr="00505649" w:rsidRDefault="009879E4" w:rsidP="003422A3">
      <w:pPr>
        <w:spacing w:before="120" w:after="120"/>
      </w:pPr>
      <w:r w:rsidRPr="00505649">
        <w:rPr>
          <w:b/>
          <w:bCs/>
        </w:rPr>
        <w:t>Note:</w:t>
      </w:r>
      <w:r w:rsidRPr="00505649">
        <w:t xml:space="preserve"> </w:t>
      </w:r>
      <w:r w:rsidR="00547C19">
        <w:t xml:space="preserve"> </w:t>
      </w:r>
      <w:r w:rsidRPr="00505649">
        <w:t>Refer to the CIF as some clients/plans may only offer opt-out for certain groups</w:t>
      </w:r>
      <w:r w:rsidR="00C94C7D" w:rsidRPr="00505649">
        <w:t xml:space="preserve">. </w:t>
      </w:r>
    </w:p>
    <w:p w14:paraId="69EC5AA5" w14:textId="12FEA7FE" w:rsidR="336E04C0" w:rsidRPr="00505649" w:rsidRDefault="336E04C0" w:rsidP="005C1160">
      <w:pPr>
        <w:pStyle w:val="BodyTextIndent2"/>
        <w:spacing w:before="120" w:line="240" w:lineRule="auto"/>
        <w:ind w:left="0"/>
      </w:pPr>
    </w:p>
    <w:p w14:paraId="6B4809FF" w14:textId="049BCCB7" w:rsidR="67F3427D" w:rsidRPr="00505649" w:rsidRDefault="00FD5A1C" w:rsidP="005C1160">
      <w:pPr>
        <w:pStyle w:val="BodyTextIndent2"/>
        <w:numPr>
          <w:ilvl w:val="0"/>
          <w:numId w:val="12"/>
        </w:numPr>
        <w:spacing w:before="120" w:line="240" w:lineRule="auto"/>
      </w:pPr>
      <w:r w:rsidRPr="00505649">
        <w:t xml:space="preserve"> </w:t>
      </w:r>
      <w:r w:rsidR="67F3427D" w:rsidRPr="00505649">
        <w:t>If the member opts out of Mandatory M</w:t>
      </w:r>
      <w:r w:rsidRPr="00505649">
        <w:t>C</w:t>
      </w:r>
      <w:r w:rsidR="67F3427D" w:rsidRPr="00505649">
        <w:t>hoice, they are opted out during the plan year and will need to opt out again for the next plan year.</w:t>
      </w:r>
    </w:p>
    <w:p w14:paraId="7162A08B" w14:textId="45C89B38" w:rsidR="336E04C0" w:rsidRPr="00505649" w:rsidRDefault="336E04C0" w:rsidP="005C1160">
      <w:pPr>
        <w:pStyle w:val="BodyTextIndent2"/>
        <w:spacing w:before="120" w:line="240" w:lineRule="auto"/>
        <w:ind w:left="0"/>
      </w:pPr>
    </w:p>
    <w:p w14:paraId="0EC0C0CE" w14:textId="2D72C30D" w:rsidR="00550223" w:rsidRPr="00505649" w:rsidRDefault="009463A4" w:rsidP="003422A3">
      <w:pPr>
        <w:spacing w:before="120" w:after="120"/>
      </w:pPr>
      <w:r w:rsidRPr="00505649">
        <w:t>A client may choose any of the following Opt Out options in conjunction with their MChoice offering</w:t>
      </w:r>
      <w:r w:rsidR="00550223" w:rsidRPr="00505649">
        <w:t>:</w:t>
      </w:r>
    </w:p>
    <w:p w14:paraId="6402A9F2" w14:textId="77777777" w:rsidR="00524F0F" w:rsidRPr="00505649" w:rsidRDefault="00524F0F" w:rsidP="005C1160">
      <w:pPr>
        <w:pStyle w:val="BodyTextIndent2"/>
        <w:spacing w:before="120" w:line="240" w:lineRule="auto"/>
        <w:ind w:left="0"/>
        <w:rPr>
          <w:b/>
          <w:bCs/>
        </w:rPr>
      </w:pPr>
    </w:p>
    <w:p w14:paraId="3C4C628F" w14:textId="3CECD05F" w:rsidR="001C162C" w:rsidRPr="00547C19" w:rsidRDefault="001C162C" w:rsidP="003422A3">
      <w:pPr>
        <w:spacing w:before="120" w:after="120"/>
        <w:rPr>
          <w:b/>
          <w:bCs/>
        </w:rPr>
      </w:pPr>
      <w:r w:rsidRPr="00547C19">
        <w:rPr>
          <w:b/>
          <w:bCs/>
        </w:rPr>
        <w:t>(All Drugs)</w:t>
      </w:r>
    </w:p>
    <w:p w14:paraId="13B168F1" w14:textId="77777777" w:rsidR="00550223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>Member Level Open Ended</w:t>
      </w:r>
    </w:p>
    <w:p w14:paraId="1813B1AE" w14:textId="77777777" w:rsidR="00550223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>Member Level Calendar Year</w:t>
      </w:r>
    </w:p>
    <w:p w14:paraId="45905314" w14:textId="418ACBA4" w:rsidR="001C162C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>Member Level Plan Year</w:t>
      </w:r>
    </w:p>
    <w:p w14:paraId="04B331AB" w14:textId="77777777" w:rsidR="001C162C" w:rsidRPr="00505649" w:rsidRDefault="001C162C" w:rsidP="003422A3">
      <w:pPr>
        <w:pStyle w:val="BodyTextIndent2"/>
        <w:spacing w:before="120" w:line="240" w:lineRule="auto"/>
      </w:pPr>
    </w:p>
    <w:p w14:paraId="6D3F6E77" w14:textId="57082359" w:rsidR="001C162C" w:rsidRPr="00547C19" w:rsidRDefault="001C162C" w:rsidP="003422A3">
      <w:pPr>
        <w:spacing w:before="120" w:after="120"/>
        <w:rPr>
          <w:b/>
          <w:bCs/>
        </w:rPr>
      </w:pPr>
      <w:r w:rsidRPr="00547C19">
        <w:rPr>
          <w:b/>
          <w:bCs/>
        </w:rPr>
        <w:t>(Single Drug)</w:t>
      </w:r>
    </w:p>
    <w:p w14:paraId="3CE8F466" w14:textId="77777777" w:rsidR="00550223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>Drug Level Open Ended</w:t>
      </w:r>
    </w:p>
    <w:p w14:paraId="4FF4C372" w14:textId="77777777" w:rsidR="00550223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>Drug Level Calendar Year</w:t>
      </w:r>
    </w:p>
    <w:p w14:paraId="285582E2" w14:textId="2AF5FC2E" w:rsidR="001C162C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>Drug Level Plan Year</w:t>
      </w:r>
    </w:p>
    <w:p w14:paraId="39D8417C" w14:textId="3855048B" w:rsidR="001C162C" w:rsidRPr="00505649" w:rsidRDefault="001C162C" w:rsidP="003422A3">
      <w:pPr>
        <w:pStyle w:val="BodyTextIndent2"/>
        <w:spacing w:before="120" w:line="240" w:lineRule="auto"/>
        <w:ind w:left="0"/>
      </w:pPr>
    </w:p>
    <w:p w14:paraId="309C21D0" w14:textId="4AE2F54D" w:rsidR="001C162C" w:rsidRPr="00547C19" w:rsidRDefault="001C162C" w:rsidP="003422A3">
      <w:pPr>
        <w:spacing w:before="120" w:after="120"/>
        <w:rPr>
          <w:b/>
          <w:bCs/>
        </w:rPr>
      </w:pPr>
      <w:r w:rsidRPr="00547C19">
        <w:rPr>
          <w:b/>
          <w:bCs/>
        </w:rPr>
        <w:t>(Ineligible)</w:t>
      </w:r>
    </w:p>
    <w:p w14:paraId="610FC0B4" w14:textId="77777777" w:rsidR="00550223" w:rsidRPr="00505649" w:rsidRDefault="00550223" w:rsidP="003422A3">
      <w:pPr>
        <w:pStyle w:val="BodyTextIndent2"/>
        <w:numPr>
          <w:ilvl w:val="0"/>
          <w:numId w:val="6"/>
        </w:numPr>
        <w:spacing w:before="120" w:line="240" w:lineRule="auto"/>
      </w:pPr>
      <w:r w:rsidRPr="00505649">
        <w:t xml:space="preserve">Plans not eligible for Opt </w:t>
      </w:r>
      <w:r w:rsidR="00A50B56" w:rsidRPr="00505649">
        <w:t>O</w:t>
      </w:r>
      <w:r w:rsidRPr="00505649">
        <w:t>ut</w:t>
      </w:r>
    </w:p>
    <w:p w14:paraId="34609CD2" w14:textId="77777777" w:rsidR="00550223" w:rsidRPr="00505649" w:rsidRDefault="00550223" w:rsidP="005C1160">
      <w:pPr>
        <w:pStyle w:val="BodyTextIndent2"/>
        <w:spacing w:before="120" w:line="240" w:lineRule="auto"/>
      </w:pPr>
    </w:p>
    <w:bookmarkStart w:id="5" w:name="_Rationale"/>
    <w:bookmarkStart w:id="6" w:name="_Definitions"/>
    <w:bookmarkStart w:id="7" w:name="_Definitions/Abbreviations"/>
    <w:bookmarkStart w:id="8" w:name="_Abbreviations/Definitions"/>
    <w:bookmarkEnd w:id="5"/>
    <w:bookmarkEnd w:id="6"/>
    <w:bookmarkEnd w:id="7"/>
    <w:bookmarkEnd w:id="8"/>
    <w:p w14:paraId="12DF4DC9" w14:textId="2602A4FC" w:rsidR="00AA351B" w:rsidRPr="005C1160" w:rsidRDefault="00674CAC" w:rsidP="005C1160">
      <w:pPr>
        <w:pStyle w:val="BodyTextIndent2"/>
        <w:spacing w:after="0" w:line="240" w:lineRule="auto"/>
        <w:ind w:left="0"/>
        <w:jc w:val="right"/>
        <w:rPr>
          <w:rStyle w:val="Hyperlink"/>
          <w:rFonts w:eastAsia="Verdana"/>
        </w:rPr>
      </w:pPr>
      <w:r w:rsidRPr="005C1160">
        <w:rPr>
          <w:rStyle w:val="Hyperlink"/>
          <w:rFonts w:eastAsia="Verdana"/>
        </w:rPr>
        <w:fldChar w:fldCharType="begin"/>
      </w:r>
      <w:r w:rsidRPr="005C1160">
        <w:rPr>
          <w:rStyle w:val="Hyperlink"/>
          <w:rFonts w:eastAsia="Verdana"/>
        </w:rPr>
        <w:instrText>HYPERLINK  \l "_top"</w:instrText>
      </w:r>
      <w:r w:rsidRPr="005C1160">
        <w:rPr>
          <w:rStyle w:val="Hyperlink"/>
          <w:rFonts w:eastAsia="Verdana"/>
        </w:rPr>
      </w:r>
      <w:r w:rsidRPr="005C1160">
        <w:rPr>
          <w:rStyle w:val="Hyperlink"/>
          <w:rFonts w:eastAsia="Verdana"/>
        </w:rPr>
        <w:fldChar w:fldCharType="separate"/>
      </w:r>
      <w:r w:rsidR="00AA351B" w:rsidRPr="005C1160">
        <w:rPr>
          <w:rStyle w:val="Hyperlink"/>
          <w:rFonts w:eastAsia="Verdana"/>
        </w:rPr>
        <w:t>Top of the Document</w:t>
      </w:r>
      <w:r w:rsidRPr="005C1160">
        <w:rPr>
          <w:rStyle w:val="Hyperlink"/>
          <w:rFonts w:eastAsia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505649" w14:paraId="7565748A" w14:textId="77777777" w:rsidTr="00674CAC">
        <w:tc>
          <w:tcPr>
            <w:tcW w:w="5000" w:type="pct"/>
            <w:shd w:val="clear" w:color="auto" w:fill="BFBFBF" w:themeFill="background1" w:themeFillShade="BF"/>
          </w:tcPr>
          <w:p w14:paraId="1BB7CDF8" w14:textId="26B19D58" w:rsidR="005A64DA" w:rsidRPr="00505649" w:rsidRDefault="00F51817" w:rsidP="005C1160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9" w:name="_Various_Work_Instructions"/>
            <w:bookmarkStart w:id="10" w:name="_PAR_Process_after_a_FRX_/_FRC_confl"/>
            <w:bookmarkStart w:id="11" w:name="_Next_Day_and"/>
            <w:bookmarkStart w:id="12" w:name="_Scanning_the_Targets"/>
            <w:bookmarkStart w:id="13" w:name="_LAN_Log_In"/>
            <w:bookmarkStart w:id="14" w:name="_AMOS_Log_In"/>
            <w:bookmarkStart w:id="15" w:name="_Search_by_Order#"/>
            <w:bookmarkStart w:id="16" w:name="_Check_Look_Up"/>
            <w:bookmarkStart w:id="17" w:name="_Process_for_Handling"/>
            <w:bookmarkStart w:id="18" w:name="_Process"/>
            <w:bookmarkStart w:id="19" w:name="_Toc478975819"/>
            <w:bookmarkStart w:id="20" w:name="_Toc196906440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 w:rsidRPr="00505649">
              <w:rPr>
                <w:iCs w:val="0"/>
              </w:rPr>
              <w:t>Process</w:t>
            </w:r>
            <w:bookmarkEnd w:id="19"/>
            <w:bookmarkEnd w:id="20"/>
            <w:r w:rsidR="00B434FB" w:rsidRPr="00505649">
              <w:rPr>
                <w:iCs w:val="0"/>
              </w:rPr>
              <w:t xml:space="preserve"> </w:t>
            </w:r>
            <w:r w:rsidR="003A636F" w:rsidRPr="00505649">
              <w:rPr>
                <w:iCs w:val="0"/>
              </w:rPr>
              <w:t xml:space="preserve"> </w:t>
            </w:r>
          </w:p>
        </w:tc>
      </w:tr>
    </w:tbl>
    <w:p w14:paraId="465657A1" w14:textId="77777777" w:rsidR="00683015" w:rsidRPr="00505649" w:rsidRDefault="00683015" w:rsidP="005C1160">
      <w:pPr>
        <w:spacing w:before="120" w:after="120"/>
        <w:contextualSpacing/>
      </w:pPr>
    </w:p>
    <w:p w14:paraId="1242C3ED" w14:textId="63F40D46" w:rsidR="005A64DA" w:rsidRPr="00505649" w:rsidRDefault="00775BD6" w:rsidP="005C1160">
      <w:pPr>
        <w:spacing w:before="120" w:after="120"/>
      </w:pPr>
      <w:r w:rsidRPr="00505649">
        <w:t>P</w:t>
      </w:r>
      <w:r w:rsidR="00176400" w:rsidRPr="00505649">
        <w:t>erform the steps below</w:t>
      </w:r>
      <w:r w:rsidR="00A2325B" w:rsidRPr="00505649">
        <w:t xml:space="preserve"> when a member requests to be opted out of MChoice: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386"/>
        <w:gridCol w:w="10829"/>
      </w:tblGrid>
      <w:tr w:rsidR="00C12F52" w:rsidRPr="00505649" w14:paraId="075D7D28" w14:textId="77777777" w:rsidTr="00AE3AE4">
        <w:tc>
          <w:tcPr>
            <w:tcW w:w="314" w:type="pct"/>
            <w:shd w:val="clear" w:color="auto" w:fill="D9D9D9" w:themeFill="background1" w:themeFillShade="D9"/>
          </w:tcPr>
          <w:p w14:paraId="26630D4D" w14:textId="77777777" w:rsidR="005A64DA" w:rsidRPr="00505649" w:rsidRDefault="005A64DA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Step</w:t>
            </w:r>
          </w:p>
        </w:tc>
        <w:tc>
          <w:tcPr>
            <w:tcW w:w="4686" w:type="pct"/>
            <w:gridSpan w:val="2"/>
            <w:shd w:val="clear" w:color="auto" w:fill="D9D9D9" w:themeFill="background1" w:themeFillShade="D9"/>
          </w:tcPr>
          <w:p w14:paraId="41021146" w14:textId="77777777" w:rsidR="005A64DA" w:rsidRPr="00505649" w:rsidRDefault="005A64DA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 xml:space="preserve">Action </w:t>
            </w:r>
          </w:p>
        </w:tc>
      </w:tr>
      <w:tr w:rsidR="00C12F52" w:rsidRPr="00505649" w14:paraId="4E875F80" w14:textId="77777777" w:rsidTr="00AE3AE4">
        <w:trPr>
          <w:trHeight w:val="1043"/>
        </w:trPr>
        <w:tc>
          <w:tcPr>
            <w:tcW w:w="314" w:type="pct"/>
          </w:tcPr>
          <w:p w14:paraId="43FF05E2" w14:textId="524900BF" w:rsidR="00EB4FA1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1</w:t>
            </w:r>
          </w:p>
        </w:tc>
        <w:tc>
          <w:tcPr>
            <w:tcW w:w="4686" w:type="pct"/>
            <w:gridSpan w:val="2"/>
          </w:tcPr>
          <w:p w14:paraId="5A28C0C6" w14:textId="0DBB9320" w:rsidR="00EB4FA1" w:rsidRPr="00505649" w:rsidRDefault="00EB4FA1" w:rsidP="005C1160">
            <w:pPr>
              <w:spacing w:before="120" w:after="120"/>
            </w:pPr>
            <w:r w:rsidRPr="00505649">
              <w:t>Review the</w:t>
            </w:r>
            <w:r w:rsidR="00D63D3D" w:rsidRPr="00505649">
              <w:t xml:space="preserve"> Client Specific</w:t>
            </w:r>
            <w:r w:rsidRPr="00505649">
              <w:t xml:space="preserve"> CIF</w:t>
            </w:r>
            <w:r w:rsidR="00D63D3D" w:rsidRPr="00505649">
              <w:t>.</w:t>
            </w:r>
          </w:p>
          <w:p w14:paraId="29918426" w14:textId="768B542A" w:rsidR="0009554D" w:rsidRPr="00505649" w:rsidRDefault="0009554D" w:rsidP="005C1160">
            <w:pPr>
              <w:spacing w:before="120" w:after="120"/>
            </w:pPr>
          </w:p>
        </w:tc>
      </w:tr>
      <w:tr w:rsidR="00C12F52" w:rsidRPr="00505649" w14:paraId="11E3F5B0" w14:textId="77777777" w:rsidTr="00AE3AE4">
        <w:trPr>
          <w:trHeight w:val="93"/>
        </w:trPr>
        <w:tc>
          <w:tcPr>
            <w:tcW w:w="314" w:type="pct"/>
          </w:tcPr>
          <w:p w14:paraId="28970907" w14:textId="44B5D89C" w:rsidR="003A636F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2</w:t>
            </w:r>
          </w:p>
        </w:tc>
        <w:tc>
          <w:tcPr>
            <w:tcW w:w="4686" w:type="pct"/>
            <w:gridSpan w:val="2"/>
          </w:tcPr>
          <w:p w14:paraId="5A52E38F" w14:textId="77777777" w:rsidR="006F6901" w:rsidRPr="00505649" w:rsidRDefault="00330B8F" w:rsidP="005C1160">
            <w:pPr>
              <w:spacing w:before="120" w:after="120"/>
            </w:pPr>
            <w:r w:rsidRPr="00505649">
              <w:t xml:space="preserve">In the </w:t>
            </w:r>
            <w:r w:rsidRPr="00505649">
              <w:rPr>
                <w:b/>
                <w:bCs/>
              </w:rPr>
              <w:t>Member Details</w:t>
            </w:r>
            <w:r w:rsidRPr="00505649">
              <w:t xml:space="preserve"> panel, verify that the correct member account is selected. </w:t>
            </w:r>
          </w:p>
          <w:p w14:paraId="09FA97DE" w14:textId="28E9700B" w:rsidR="00330B8F" w:rsidRPr="00505649" w:rsidRDefault="00330B8F" w:rsidP="005C1160">
            <w:pPr>
              <w:pStyle w:val="ListParagraph"/>
              <w:numPr>
                <w:ilvl w:val="0"/>
                <w:numId w:val="23"/>
              </w:numPr>
              <w:spacing w:before="120" w:after="120"/>
            </w:pPr>
            <w:r w:rsidRPr="00505649">
              <w:t xml:space="preserve">To view </w:t>
            </w:r>
            <w:r w:rsidR="006F6901" w:rsidRPr="00505649">
              <w:t xml:space="preserve">and select other </w:t>
            </w:r>
            <w:r w:rsidRPr="00505649">
              <w:t xml:space="preserve">members on a family account, click </w:t>
            </w:r>
            <w:r w:rsidRPr="00505649">
              <w:rPr>
                <w:b/>
                <w:bCs/>
              </w:rPr>
              <w:t>View Related Members</w:t>
            </w:r>
            <w:r w:rsidRPr="00505649">
              <w:t xml:space="preserve"> hyperlink. </w:t>
            </w:r>
          </w:p>
          <w:p w14:paraId="039595ED" w14:textId="76CDD9C9" w:rsidR="0077149F" w:rsidRPr="00505649" w:rsidRDefault="0077149F" w:rsidP="005C1160">
            <w:pPr>
              <w:spacing w:before="120" w:after="120"/>
            </w:pPr>
          </w:p>
          <w:p w14:paraId="5D6B0C8C" w14:textId="77781CF1" w:rsidR="001E2FC8" w:rsidRPr="00505649" w:rsidRDefault="00C12F52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t xml:space="preserve"> </w:t>
            </w:r>
            <w:r w:rsidR="00C05620">
              <w:rPr>
                <w:noProof/>
              </w:rPr>
              <w:drawing>
                <wp:inline distT="0" distB="0" distL="0" distR="0" wp14:anchorId="785534AF" wp14:editId="7F55334F">
                  <wp:extent cx="3352800" cy="2707229"/>
                  <wp:effectExtent l="0" t="0" r="0" b="0"/>
                  <wp:docPr id="210967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76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647" cy="271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532C1" w14:textId="77777777" w:rsidR="00EB463B" w:rsidRPr="00505649" w:rsidRDefault="00EB463B" w:rsidP="005C1160">
            <w:pPr>
              <w:spacing w:before="120" w:after="120"/>
              <w:rPr>
                <w:b/>
              </w:rPr>
            </w:pPr>
            <w:bookmarkStart w:id="21" w:name="OLE_LINK10"/>
          </w:p>
          <w:p w14:paraId="45420C70" w14:textId="17E623C3" w:rsidR="0018550F" w:rsidRPr="00505649" w:rsidRDefault="00547C19" w:rsidP="005C1160">
            <w:pPr>
              <w:spacing w:before="120" w:after="120"/>
              <w:rPr>
                <w:rFonts w:cs="Arial"/>
              </w:rPr>
            </w:pPr>
            <w:bookmarkStart w:id="22" w:name="OLE_LINK11"/>
            <w:r>
              <w:rPr>
                <w:b/>
                <w:bCs/>
                <w:noProof/>
              </w:rPr>
              <w:drawing>
                <wp:inline distT="0" distB="0" distL="0" distR="0" wp14:anchorId="6810A090" wp14:editId="19080703">
                  <wp:extent cx="304762" cy="304762"/>
                  <wp:effectExtent l="0" t="0" r="635" b="635"/>
                  <wp:docPr id="119473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33612" name="Picture 11947336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75E2">
              <w:rPr>
                <w:b/>
                <w:bCs/>
                <w:noProof/>
              </w:rPr>
              <w:drawing>
                <wp:inline distT="0" distB="0" distL="0" distR="0" wp14:anchorId="52D7D37A" wp14:editId="082FD9D4">
                  <wp:extent cx="237490" cy="207010"/>
                  <wp:effectExtent l="0" t="0" r="0" b="2540"/>
                  <wp:docPr id="54336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07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43B11">
              <w:rPr>
                <w:b/>
                <w:bCs/>
              </w:rPr>
              <w:t xml:space="preserve">  </w:t>
            </w:r>
            <w:r w:rsidR="00E43B11" w:rsidRPr="00E43B11">
              <w:rPr>
                <w:b/>
                <w:bCs/>
              </w:rPr>
              <w:t xml:space="preserve">To determine who can or cannot request an MChoice Opt Out, please refer to the </w:t>
            </w:r>
            <w:hyperlink r:id="rId15" w:anchor="!/view?docid=5b354e50-0d15-42d0-b9c2-0711ea02d9ce" w:history="1">
              <w:r w:rsidR="00E43B11" w:rsidRPr="00AE3AE4">
                <w:rPr>
                  <w:rStyle w:val="Hyperlink"/>
                </w:rPr>
                <w:t xml:space="preserve">HIPAA Grid </w:t>
              </w:r>
              <w:r w:rsidR="006E2C61" w:rsidRPr="00AE3AE4">
                <w:rPr>
                  <w:rStyle w:val="Hyperlink"/>
                </w:rPr>
                <w:t>(028920)</w:t>
              </w:r>
            </w:hyperlink>
            <w:r w:rsidR="006E2C61">
              <w:rPr>
                <w:b/>
                <w:bCs/>
              </w:rPr>
              <w:t xml:space="preserve"> </w:t>
            </w:r>
            <w:r w:rsidR="00E43B11" w:rsidRPr="00E43B11">
              <w:rPr>
                <w:b/>
                <w:bCs/>
              </w:rPr>
              <w:t>for eligibility criteria.</w:t>
            </w:r>
            <w:bookmarkEnd w:id="21"/>
            <w:bookmarkEnd w:id="22"/>
          </w:p>
        </w:tc>
      </w:tr>
      <w:tr w:rsidR="00C12F52" w:rsidRPr="00505649" w14:paraId="275723F5" w14:textId="77777777" w:rsidTr="00AE3AE4">
        <w:trPr>
          <w:trHeight w:val="93"/>
        </w:trPr>
        <w:tc>
          <w:tcPr>
            <w:tcW w:w="314" w:type="pct"/>
          </w:tcPr>
          <w:p w14:paraId="581495EB" w14:textId="69C1EE31" w:rsidR="0095374D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3</w:t>
            </w:r>
          </w:p>
        </w:tc>
        <w:tc>
          <w:tcPr>
            <w:tcW w:w="4686" w:type="pct"/>
            <w:gridSpan w:val="2"/>
          </w:tcPr>
          <w:p w14:paraId="31E78B04" w14:textId="30B17950" w:rsidR="0095374D" w:rsidRPr="00505649" w:rsidRDefault="0095374D" w:rsidP="005C1160">
            <w:pPr>
              <w:spacing w:before="120" w:after="120"/>
            </w:pPr>
            <w:r w:rsidRPr="00505649">
              <w:t xml:space="preserve">From the </w:t>
            </w:r>
            <w:r w:rsidRPr="00505649">
              <w:rPr>
                <w:b/>
                <w:bCs/>
              </w:rPr>
              <w:t xml:space="preserve">Quick Actions </w:t>
            </w:r>
            <w:r w:rsidR="00696C76" w:rsidRPr="00505649">
              <w:t>p</w:t>
            </w:r>
            <w:r w:rsidRPr="00505649">
              <w:t xml:space="preserve">anel on the Claims Landing Page, click </w:t>
            </w:r>
            <w:r w:rsidRPr="00505649">
              <w:rPr>
                <w:b/>
                <w:bCs/>
              </w:rPr>
              <w:t>Client Program Offerings</w:t>
            </w:r>
            <w:r w:rsidRPr="00505649">
              <w:t xml:space="preserve"> hyperlink.</w:t>
            </w:r>
          </w:p>
          <w:p w14:paraId="4DA1C6CA" w14:textId="77777777" w:rsidR="00314B41" w:rsidRPr="00505649" w:rsidRDefault="00314B41" w:rsidP="005C1160">
            <w:pPr>
              <w:spacing w:before="120" w:after="120"/>
            </w:pPr>
          </w:p>
          <w:p w14:paraId="5FD8EC79" w14:textId="5116C869" w:rsidR="0095374D" w:rsidRPr="00505649" w:rsidRDefault="0064690C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37BE535D" wp14:editId="0F39AD32">
                  <wp:extent cx="7820025" cy="112389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3153" cy="113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84DA3" w14:textId="3F7753DC" w:rsidR="0077149F" w:rsidRPr="00505649" w:rsidRDefault="0077149F" w:rsidP="005C1160">
            <w:pPr>
              <w:spacing w:before="120" w:after="120"/>
              <w:jc w:val="center"/>
            </w:pPr>
          </w:p>
        </w:tc>
      </w:tr>
      <w:tr w:rsidR="00C12F52" w:rsidRPr="00505649" w14:paraId="323F4EEB" w14:textId="77777777" w:rsidTr="00AE3AE4">
        <w:tc>
          <w:tcPr>
            <w:tcW w:w="314" w:type="pct"/>
          </w:tcPr>
          <w:p w14:paraId="715521F9" w14:textId="51B5D433" w:rsidR="00550223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4</w:t>
            </w:r>
          </w:p>
        </w:tc>
        <w:tc>
          <w:tcPr>
            <w:tcW w:w="4686" w:type="pct"/>
            <w:gridSpan w:val="2"/>
          </w:tcPr>
          <w:p w14:paraId="6A0540C5" w14:textId="2E432A8C" w:rsidR="00550223" w:rsidRPr="00505649" w:rsidRDefault="00550223" w:rsidP="005C1160">
            <w:pPr>
              <w:spacing w:before="120" w:after="120"/>
            </w:pPr>
            <w:r w:rsidRPr="00505649">
              <w:t xml:space="preserve">Review the </w:t>
            </w:r>
            <w:r w:rsidRPr="00505649">
              <w:rPr>
                <w:b/>
                <w:bCs/>
              </w:rPr>
              <w:t>Maintenance Choice</w:t>
            </w:r>
            <w:r w:rsidRPr="00505649">
              <w:t xml:space="preserve"> </w:t>
            </w:r>
            <w:r w:rsidR="00AE7DCF" w:rsidRPr="00505649">
              <w:t xml:space="preserve">program </w:t>
            </w:r>
            <w:r w:rsidRPr="00505649">
              <w:t xml:space="preserve">description to ensure the member </w:t>
            </w:r>
            <w:r w:rsidR="00AE7DCF" w:rsidRPr="00505649">
              <w:t>has the option to opt out.</w:t>
            </w:r>
          </w:p>
          <w:p w14:paraId="3883CCCA" w14:textId="77777777" w:rsidR="00B4025B" w:rsidRPr="00505649" w:rsidRDefault="00B4025B" w:rsidP="005C1160">
            <w:pPr>
              <w:spacing w:before="120" w:after="120"/>
            </w:pPr>
          </w:p>
          <w:p w14:paraId="062D3B95" w14:textId="27792FA6" w:rsidR="00B4025B" w:rsidRPr="00505649" w:rsidRDefault="00B4025B" w:rsidP="005C1160">
            <w:pPr>
              <w:spacing w:before="120" w:after="120"/>
            </w:pPr>
            <w:bookmarkStart w:id="23" w:name="OLE_LINK15"/>
            <w:r w:rsidRPr="00505649">
              <w:rPr>
                <w:b/>
                <w:bCs/>
              </w:rPr>
              <w:t>Note:</w:t>
            </w:r>
            <w:r w:rsidR="00FC1838" w:rsidRPr="00505649">
              <w:t xml:space="preserve"> </w:t>
            </w:r>
            <w:r w:rsidR="00547C19">
              <w:t xml:space="preserve"> </w:t>
            </w:r>
            <w:r w:rsidRPr="00505649">
              <w:t>The Maintenance Choice program description will only display if</w:t>
            </w:r>
            <w:r w:rsidR="00931B77" w:rsidRPr="00505649">
              <w:t xml:space="preserve"> Maintenance Choice is allowed by the plan. </w:t>
            </w:r>
          </w:p>
          <w:bookmarkEnd w:id="23"/>
          <w:p w14:paraId="650A98C4" w14:textId="77777777" w:rsidR="00003A09" w:rsidRPr="00505649" w:rsidRDefault="00003A09" w:rsidP="005C1160">
            <w:pPr>
              <w:spacing w:before="120" w:after="120"/>
              <w:rPr>
                <w:b/>
                <w:bCs/>
              </w:rPr>
            </w:pPr>
          </w:p>
          <w:p w14:paraId="6984AECA" w14:textId="74DDFAE8" w:rsidR="00D02F1A" w:rsidRPr="00505649" w:rsidRDefault="00D02F1A" w:rsidP="005C1160">
            <w:pPr>
              <w:spacing w:before="120" w:after="120"/>
            </w:pPr>
            <w:r w:rsidRPr="00505649">
              <w:rPr>
                <w:b/>
                <w:bCs/>
              </w:rPr>
              <w:t xml:space="preserve">Example: </w:t>
            </w:r>
            <w:r w:rsidR="00547C19">
              <w:rPr>
                <w:b/>
                <w:bCs/>
              </w:rPr>
              <w:t xml:space="preserve"> </w:t>
            </w:r>
            <w:r w:rsidR="00A067E7" w:rsidRPr="00505649">
              <w:t>In the</w:t>
            </w:r>
            <w:r w:rsidR="00003A09" w:rsidRPr="00505649">
              <w:t xml:space="preserve"> p</w:t>
            </w:r>
            <w:r w:rsidR="0067224D" w:rsidRPr="00505649">
              <w:t>rogram description for “Maintenance Choice Mandatory”, l</w:t>
            </w:r>
            <w:r w:rsidRPr="00505649">
              <w:t>ook for</w:t>
            </w:r>
            <w:r w:rsidR="00003A09" w:rsidRPr="00505649">
              <w:t xml:space="preserve"> wording such as</w:t>
            </w:r>
            <w:r w:rsidR="00C71FF7" w:rsidRPr="00505649">
              <w:t>: “</w:t>
            </w:r>
            <w:r w:rsidR="00003A09" w:rsidRPr="00505649">
              <w:t xml:space="preserve">In addition, the </w:t>
            </w:r>
            <w:r w:rsidR="00003A09" w:rsidRPr="00505649">
              <w:rPr>
                <w:b/>
                <w:bCs/>
              </w:rPr>
              <w:t xml:space="preserve">plan members have the option to </w:t>
            </w:r>
            <w:r w:rsidR="0067224D" w:rsidRPr="00505649">
              <w:rPr>
                <w:b/>
                <w:bCs/>
              </w:rPr>
              <w:t>‘</w:t>
            </w:r>
            <w:r w:rsidR="00003A09" w:rsidRPr="00505649">
              <w:rPr>
                <w:b/>
                <w:bCs/>
              </w:rPr>
              <w:t>Opt Out</w:t>
            </w:r>
            <w:r w:rsidR="0067224D" w:rsidRPr="00505649">
              <w:rPr>
                <w:b/>
                <w:bCs/>
              </w:rPr>
              <w:t>’</w:t>
            </w:r>
            <w:r w:rsidR="00003A09" w:rsidRPr="00505649">
              <w:rPr>
                <w:b/>
                <w:bCs/>
              </w:rPr>
              <w:t xml:space="preserve"> of the Annual Fill Limit</w:t>
            </w:r>
            <w:r w:rsidR="00003A09" w:rsidRPr="00505649">
              <w:t xml:space="preserve"> at an individual drug level.</w:t>
            </w:r>
            <w:r w:rsidR="0067224D" w:rsidRPr="00505649">
              <w:t>”</w:t>
            </w:r>
          </w:p>
          <w:p w14:paraId="0A577E74" w14:textId="7FA41387" w:rsidR="00495646" w:rsidRPr="00505649" w:rsidRDefault="00495646" w:rsidP="005C1160">
            <w:pPr>
              <w:spacing w:before="120" w:after="120"/>
            </w:pPr>
          </w:p>
          <w:p w14:paraId="118B0967" w14:textId="69F4A233" w:rsidR="008C3A5F" w:rsidRPr="00505649" w:rsidRDefault="0064690C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5C895718" wp14:editId="1131FDAA">
                  <wp:extent cx="7981950" cy="623127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613" cy="63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F063E" w14:textId="319734DD" w:rsidR="00302B2D" w:rsidRPr="00505649" w:rsidRDefault="00302B2D" w:rsidP="005C1160">
            <w:pPr>
              <w:spacing w:before="120" w:after="120"/>
            </w:pPr>
          </w:p>
        </w:tc>
      </w:tr>
      <w:tr w:rsidR="00C12F52" w:rsidRPr="00505649" w14:paraId="70B31616" w14:textId="77777777" w:rsidTr="00AE3AE4">
        <w:tc>
          <w:tcPr>
            <w:tcW w:w="314" w:type="pct"/>
            <w:vMerge w:val="restart"/>
          </w:tcPr>
          <w:p w14:paraId="41C35168" w14:textId="479E9B39" w:rsidR="004C46B8" w:rsidRPr="00505649" w:rsidRDefault="00877BC3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 xml:space="preserve"> </w:t>
            </w:r>
            <w:r w:rsidR="00D63D3D" w:rsidRPr="00505649">
              <w:rPr>
                <w:b/>
              </w:rPr>
              <w:t>5</w:t>
            </w:r>
          </w:p>
        </w:tc>
        <w:tc>
          <w:tcPr>
            <w:tcW w:w="4686" w:type="pct"/>
            <w:gridSpan w:val="2"/>
            <w:tcBorders>
              <w:bottom w:val="single" w:sz="4" w:space="0" w:color="auto"/>
            </w:tcBorders>
          </w:tcPr>
          <w:p w14:paraId="5D450A8E" w14:textId="178215DD" w:rsidR="00495646" w:rsidRPr="00505649" w:rsidRDefault="002B3DA3" w:rsidP="005C1160">
            <w:pPr>
              <w:spacing w:before="120" w:after="120"/>
            </w:pPr>
            <w:r w:rsidRPr="00505649">
              <w:t xml:space="preserve">Determine the Opt </w:t>
            </w:r>
            <w:r w:rsidR="00A50B56" w:rsidRPr="00505649">
              <w:t>O</w:t>
            </w:r>
            <w:r w:rsidRPr="00505649">
              <w:t>ut type, which will be noted in the MChoice description</w:t>
            </w:r>
            <w:r w:rsidR="00F853DA" w:rsidRPr="00505649">
              <w:t xml:space="preserve">, and enter the Opt Out </w:t>
            </w:r>
            <w:r w:rsidR="008544E6" w:rsidRPr="00505649">
              <w:t>using</w:t>
            </w:r>
            <w:r w:rsidR="00783D15" w:rsidRPr="00505649">
              <w:t xml:space="preserve"> the steps below</w:t>
            </w:r>
            <w:r w:rsidR="006F5F27" w:rsidRPr="00505649">
              <w:t>:</w:t>
            </w:r>
          </w:p>
          <w:p w14:paraId="46248B31" w14:textId="4BD8236D" w:rsidR="0054164E" w:rsidRPr="00505649" w:rsidRDefault="00783D15" w:rsidP="005C1160">
            <w:pPr>
              <w:pStyle w:val="ListParagraph"/>
              <w:numPr>
                <w:ilvl w:val="0"/>
                <w:numId w:val="23"/>
              </w:numPr>
              <w:spacing w:before="120" w:after="120"/>
              <w:contextualSpacing w:val="0"/>
            </w:pPr>
            <w:hyperlink w:anchor="IndividualDrugLevel" w:history="1">
              <w:r w:rsidRPr="00505649">
                <w:rPr>
                  <w:rStyle w:val="Hyperlink"/>
                </w:rPr>
                <w:t>Individual Drug Level (Single Drug)</w:t>
              </w:r>
            </w:hyperlink>
          </w:p>
          <w:p w14:paraId="5830BF03" w14:textId="48D2494A" w:rsidR="00783D15" w:rsidRPr="00505649" w:rsidRDefault="00783D15" w:rsidP="005C1160">
            <w:pPr>
              <w:pStyle w:val="ListParagraph"/>
              <w:numPr>
                <w:ilvl w:val="0"/>
                <w:numId w:val="23"/>
              </w:numPr>
              <w:spacing w:before="120" w:after="120"/>
              <w:contextualSpacing w:val="0"/>
            </w:pPr>
            <w:hyperlink w:anchor="MemberLevel" w:history="1">
              <w:r w:rsidRPr="00505649">
                <w:rPr>
                  <w:rStyle w:val="Hyperlink"/>
                </w:rPr>
                <w:t>Member Level (All Drugs)</w:t>
              </w:r>
            </w:hyperlink>
          </w:p>
          <w:p w14:paraId="7DFE0648" w14:textId="77777777" w:rsidR="00783D15" w:rsidRPr="00505649" w:rsidRDefault="00783D15" w:rsidP="005C1160">
            <w:pPr>
              <w:spacing w:before="120" w:after="120"/>
              <w:rPr>
                <w:b/>
                <w:bCs/>
              </w:rPr>
            </w:pPr>
          </w:p>
          <w:p w14:paraId="19866988" w14:textId="1661444F" w:rsidR="0054164E" w:rsidRPr="00505649" w:rsidRDefault="0054164E" w:rsidP="005C1160">
            <w:pPr>
              <w:spacing w:before="120" w:after="120"/>
            </w:pPr>
            <w:r w:rsidRPr="00505649">
              <w:rPr>
                <w:b/>
                <w:bCs/>
              </w:rPr>
              <w:t xml:space="preserve">Example: </w:t>
            </w:r>
            <w:r w:rsidR="00547C19">
              <w:rPr>
                <w:b/>
                <w:bCs/>
              </w:rPr>
              <w:t xml:space="preserve"> </w:t>
            </w:r>
            <w:r w:rsidRPr="00505649">
              <w:t>Look for wording such as</w:t>
            </w:r>
            <w:r w:rsidR="00C71FF7" w:rsidRPr="00505649">
              <w:t>:</w:t>
            </w:r>
            <w:r w:rsidR="0064638C" w:rsidRPr="00505649">
              <w:t xml:space="preserve"> </w:t>
            </w:r>
            <w:r w:rsidR="00C71FF7" w:rsidRPr="00505649">
              <w:t>“</w:t>
            </w:r>
            <w:r w:rsidRPr="00505649">
              <w:t xml:space="preserve">In addition, the plan members have the option to ‘Opt Out’ of the Annual Fill Limit </w:t>
            </w:r>
            <w:r w:rsidRPr="00505649">
              <w:rPr>
                <w:b/>
                <w:bCs/>
              </w:rPr>
              <w:t>at an individual drug level</w:t>
            </w:r>
            <w:r w:rsidRPr="00505649">
              <w:t>.”</w:t>
            </w:r>
          </w:p>
          <w:p w14:paraId="383CCB6A" w14:textId="77777777" w:rsidR="009A0745" w:rsidRPr="00505649" w:rsidRDefault="009A0745" w:rsidP="005C1160">
            <w:pPr>
              <w:spacing w:before="120" w:after="120"/>
              <w:rPr>
                <w:b/>
                <w:bCs/>
              </w:rPr>
            </w:pPr>
          </w:p>
          <w:p w14:paraId="16C6021B" w14:textId="357347B8" w:rsidR="00673E4C" w:rsidRDefault="00E43059" w:rsidP="005C1160">
            <w:pPr>
              <w:spacing w:before="120" w:after="120"/>
            </w:pPr>
            <w:r w:rsidRPr="00505649">
              <w:rPr>
                <w:b/>
                <w:bCs/>
              </w:rPr>
              <w:t xml:space="preserve">Note: </w:t>
            </w:r>
            <w:r w:rsidR="00547C19">
              <w:rPr>
                <w:b/>
                <w:bCs/>
              </w:rPr>
              <w:t xml:space="preserve"> </w:t>
            </w:r>
            <w:r w:rsidRPr="00505649">
              <w:t xml:space="preserve">If the </w:t>
            </w:r>
            <w:r w:rsidR="00673E4C" w:rsidRPr="00505649">
              <w:t>drug or member</w:t>
            </w:r>
            <w:r w:rsidRPr="00505649">
              <w:t xml:space="preserve"> is ineligible for an Opt Out, </w:t>
            </w:r>
            <w:r w:rsidR="00FF1AAB" w:rsidRPr="00505649">
              <w:t xml:space="preserve">an </w:t>
            </w:r>
            <w:r w:rsidR="00FF1AAB" w:rsidRPr="00505649">
              <w:rPr>
                <w:b/>
                <w:bCs/>
              </w:rPr>
              <w:t>MChoice Opt Out</w:t>
            </w:r>
            <w:r w:rsidR="00FF1AAB" w:rsidRPr="00505649">
              <w:t xml:space="preserve"> button</w:t>
            </w:r>
            <w:r w:rsidRPr="00505649">
              <w:t xml:space="preserve"> will not be displayed unless </w:t>
            </w:r>
            <w:r w:rsidR="00673E4C" w:rsidRPr="00505649">
              <w:t>the member has</w:t>
            </w:r>
            <w:r w:rsidRPr="00505649">
              <w:t xml:space="preserve"> multiple plans where one qualifies and the other doesn’t qualify. In this case</w:t>
            </w:r>
            <w:r w:rsidR="00673E4C" w:rsidRPr="00505649">
              <w:t>,</w:t>
            </w:r>
            <w:r w:rsidRPr="00505649">
              <w:t xml:space="preserve"> the buttons will display</w:t>
            </w:r>
            <w:r w:rsidR="00466C67">
              <w:t xml:space="preserve"> </w:t>
            </w:r>
            <w:r w:rsidRPr="00505649">
              <w:t>as active on both plans.</w:t>
            </w:r>
          </w:p>
          <w:p w14:paraId="7D16D9EB" w14:textId="21FC65B5" w:rsidR="0018550F" w:rsidRPr="00505649" w:rsidRDefault="0018550F" w:rsidP="005C1160">
            <w:pPr>
              <w:spacing w:before="120" w:after="120"/>
            </w:pPr>
          </w:p>
        </w:tc>
      </w:tr>
      <w:tr w:rsidR="00C05620" w:rsidRPr="00505649" w14:paraId="0F1A9A05" w14:textId="77777777" w:rsidTr="00AE3AE4">
        <w:trPr>
          <w:trHeight w:val="90"/>
        </w:trPr>
        <w:tc>
          <w:tcPr>
            <w:tcW w:w="314" w:type="pct"/>
            <w:vMerge/>
          </w:tcPr>
          <w:p w14:paraId="216344CD" w14:textId="77777777" w:rsidR="004C46B8" w:rsidRPr="00505649" w:rsidRDefault="004C46B8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0" w:type="pct"/>
            <w:shd w:val="clear" w:color="auto" w:fill="D9D9D9" w:themeFill="background1" w:themeFillShade="D9"/>
          </w:tcPr>
          <w:p w14:paraId="78533B38" w14:textId="77777777" w:rsidR="004C46B8" w:rsidRPr="00505649" w:rsidRDefault="004C46B8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If…</w:t>
            </w:r>
          </w:p>
        </w:tc>
        <w:tc>
          <w:tcPr>
            <w:tcW w:w="4106" w:type="pct"/>
            <w:shd w:val="clear" w:color="auto" w:fill="D9D9D9" w:themeFill="background1" w:themeFillShade="D9"/>
          </w:tcPr>
          <w:p w14:paraId="2C13CFE0" w14:textId="77777777" w:rsidR="004C46B8" w:rsidRPr="00505649" w:rsidRDefault="004C46B8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Then…</w:t>
            </w:r>
          </w:p>
        </w:tc>
      </w:tr>
      <w:tr w:rsidR="00C05620" w:rsidRPr="00505649" w14:paraId="0128EC0E" w14:textId="77777777" w:rsidTr="00AE3AE4">
        <w:trPr>
          <w:trHeight w:val="90"/>
        </w:trPr>
        <w:tc>
          <w:tcPr>
            <w:tcW w:w="314" w:type="pct"/>
            <w:vMerge/>
          </w:tcPr>
          <w:p w14:paraId="0A937CE6" w14:textId="77777777" w:rsidR="004C46B8" w:rsidRPr="00505649" w:rsidRDefault="004C46B8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0" w:type="pct"/>
          </w:tcPr>
          <w:p w14:paraId="136D8024" w14:textId="6D9A0275" w:rsidR="004C46B8" w:rsidRPr="00505649" w:rsidRDefault="0054164E" w:rsidP="005C1160">
            <w:pPr>
              <w:spacing w:before="120" w:after="120"/>
              <w:rPr>
                <w:b/>
                <w:bCs/>
              </w:rPr>
            </w:pPr>
            <w:bookmarkStart w:id="24" w:name="IndividualDrugLevel"/>
            <w:r w:rsidRPr="00505649">
              <w:rPr>
                <w:b/>
                <w:bCs/>
              </w:rPr>
              <w:t xml:space="preserve">Individual </w:t>
            </w:r>
            <w:r w:rsidR="004C46B8" w:rsidRPr="00505649">
              <w:rPr>
                <w:b/>
                <w:bCs/>
              </w:rPr>
              <w:t>Drug Level</w:t>
            </w:r>
          </w:p>
          <w:p w14:paraId="572B372E" w14:textId="578B97E0" w:rsidR="001C162C" w:rsidRPr="00505649" w:rsidRDefault="001C162C" w:rsidP="005C1160">
            <w:pPr>
              <w:spacing w:before="120" w:after="120"/>
            </w:pPr>
            <w:r w:rsidRPr="00505649">
              <w:rPr>
                <w:b/>
                <w:bCs/>
              </w:rPr>
              <w:t>(Single Drug)</w:t>
            </w:r>
            <w:r w:rsidR="00E126A8" w:rsidRPr="00505649">
              <w:rPr>
                <w:noProof/>
              </w:rPr>
              <w:t xml:space="preserve"> </w:t>
            </w:r>
            <w:bookmarkEnd w:id="24"/>
          </w:p>
        </w:tc>
        <w:tc>
          <w:tcPr>
            <w:tcW w:w="4106" w:type="pct"/>
          </w:tcPr>
          <w:p w14:paraId="4B8DA5BB" w14:textId="4D07DD71" w:rsidR="0054164E" w:rsidRPr="00505649" w:rsidRDefault="003507D2" w:rsidP="005C1160">
            <w:pPr>
              <w:pStyle w:val="ListParagraph"/>
              <w:numPr>
                <w:ilvl w:val="0"/>
                <w:numId w:val="30"/>
              </w:numPr>
              <w:spacing w:before="120" w:after="120"/>
            </w:pPr>
            <w:bookmarkStart w:id="25" w:name="OLE_LINK1"/>
            <w:bookmarkStart w:id="26" w:name="OLE_LINK4"/>
            <w:r w:rsidRPr="00505649">
              <w:t>Obtain the name of the medication the member is calling about.</w:t>
            </w:r>
            <w:bookmarkEnd w:id="25"/>
            <w:r w:rsidRPr="00505649">
              <w:t xml:space="preserve"> </w:t>
            </w:r>
          </w:p>
          <w:p w14:paraId="2FF0BF52" w14:textId="646323E5" w:rsidR="00CD6429" w:rsidRPr="00505649" w:rsidRDefault="004C46B8" w:rsidP="005C1160">
            <w:pPr>
              <w:pStyle w:val="ListParagraph"/>
              <w:numPr>
                <w:ilvl w:val="0"/>
                <w:numId w:val="30"/>
              </w:numPr>
              <w:spacing w:before="120" w:after="120"/>
            </w:pPr>
            <w:r w:rsidRPr="00505649">
              <w:t xml:space="preserve">Navigate to the </w:t>
            </w:r>
            <w:r w:rsidRPr="00505649">
              <w:rPr>
                <w:b/>
              </w:rPr>
              <w:t>Prescription Details</w:t>
            </w:r>
            <w:r w:rsidRPr="00505649">
              <w:rPr>
                <w:bCs/>
              </w:rPr>
              <w:t xml:space="preserve"> </w:t>
            </w:r>
            <w:r w:rsidR="00454C4C" w:rsidRPr="00505649">
              <w:rPr>
                <w:bCs/>
              </w:rPr>
              <w:t xml:space="preserve">screen by clicking on the </w:t>
            </w:r>
            <w:r w:rsidR="00454C4C" w:rsidRPr="00505649">
              <w:rPr>
                <w:b/>
              </w:rPr>
              <w:t>Prescription Number</w:t>
            </w:r>
            <w:r w:rsidR="00454C4C" w:rsidRPr="00505649">
              <w:rPr>
                <w:bCs/>
              </w:rPr>
              <w:t xml:space="preserve"> </w:t>
            </w:r>
            <w:r w:rsidR="005200EE" w:rsidRPr="00505649">
              <w:rPr>
                <w:bCs/>
              </w:rPr>
              <w:t xml:space="preserve">hyperlink </w:t>
            </w:r>
            <w:r w:rsidR="00454C4C" w:rsidRPr="00505649">
              <w:rPr>
                <w:bCs/>
              </w:rPr>
              <w:t>from the</w:t>
            </w:r>
            <w:r w:rsidR="00E73CE6" w:rsidRPr="00505649">
              <w:rPr>
                <w:bCs/>
              </w:rPr>
              <w:t xml:space="preserve"> Claims table</w:t>
            </w:r>
            <w:bookmarkEnd w:id="26"/>
            <w:r w:rsidR="00C71FF7" w:rsidRPr="00505649">
              <w:t xml:space="preserve">. </w:t>
            </w:r>
          </w:p>
          <w:p w14:paraId="06101C1A" w14:textId="0ECA9D66" w:rsidR="00166E4E" w:rsidRPr="00505649" w:rsidRDefault="004C46B8" w:rsidP="005C1160">
            <w:pPr>
              <w:pStyle w:val="ListParagraph"/>
              <w:numPr>
                <w:ilvl w:val="0"/>
                <w:numId w:val="30"/>
              </w:numPr>
              <w:spacing w:before="120" w:after="120"/>
            </w:pPr>
            <w:r w:rsidRPr="00505649">
              <w:t xml:space="preserve">Click </w:t>
            </w:r>
            <w:r w:rsidR="00956CC2" w:rsidRPr="00505649">
              <w:rPr>
                <w:b/>
                <w:bCs/>
              </w:rPr>
              <w:t>Mchoice</w:t>
            </w:r>
            <w:r w:rsidR="00956CC2" w:rsidRPr="00505649">
              <w:t xml:space="preserve"> </w:t>
            </w:r>
            <w:r w:rsidRPr="00505649">
              <w:rPr>
                <w:b/>
              </w:rPr>
              <w:t>Drug Opt Out</w:t>
            </w:r>
            <w:r w:rsidRPr="00505649">
              <w:t>.</w:t>
            </w:r>
            <w:r w:rsidR="00C666F7" w:rsidRPr="00505649">
              <w:t xml:space="preserve"> </w:t>
            </w:r>
          </w:p>
          <w:p w14:paraId="2037AD06" w14:textId="77777777" w:rsidR="00673E4C" w:rsidRPr="00505649" w:rsidRDefault="00166E4E" w:rsidP="005C1160">
            <w:pPr>
              <w:spacing w:before="120" w:after="120"/>
              <w:ind w:left="360"/>
              <w:rPr>
                <w:b/>
                <w:bCs/>
              </w:rPr>
            </w:pPr>
            <w:r w:rsidRPr="00505649">
              <w:rPr>
                <w:b/>
                <w:bCs/>
              </w:rPr>
              <w:t>Note</w:t>
            </w:r>
            <w:r w:rsidR="00673E4C" w:rsidRPr="00505649">
              <w:rPr>
                <w:b/>
                <w:bCs/>
              </w:rPr>
              <w:t>s</w:t>
            </w:r>
            <w:r w:rsidRPr="00505649">
              <w:rPr>
                <w:b/>
                <w:bCs/>
              </w:rPr>
              <w:t xml:space="preserve">: </w:t>
            </w:r>
          </w:p>
          <w:p w14:paraId="41E87DF0" w14:textId="493E765F" w:rsidR="006811D2" w:rsidRPr="00505649" w:rsidRDefault="006811D2" w:rsidP="005C116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505649">
              <w:t>A Drug Level Opt Out can be entered for either paid or rejected claims (reject 73 only).</w:t>
            </w:r>
          </w:p>
          <w:p w14:paraId="61951598" w14:textId="49240FE2" w:rsidR="00673E4C" w:rsidRPr="00505649" w:rsidRDefault="00673E4C" w:rsidP="005C1160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505649">
              <w:t xml:space="preserve">If the claim is for a Specialty drug, there will not be an </w:t>
            </w:r>
            <w:r w:rsidR="009A0745" w:rsidRPr="00505649">
              <w:rPr>
                <w:b/>
                <w:bCs/>
              </w:rPr>
              <w:t>MChoice Drug</w:t>
            </w:r>
            <w:r w:rsidR="009A0745" w:rsidRPr="00505649">
              <w:t xml:space="preserve"> </w:t>
            </w:r>
            <w:r w:rsidRPr="00505649">
              <w:rPr>
                <w:b/>
                <w:bCs/>
              </w:rPr>
              <w:t>Opt Out</w:t>
            </w:r>
            <w:r w:rsidRPr="00505649">
              <w:t xml:space="preserve"> button on the Prescription Details screen. Medications filled through Specialty are not eligible for MChoice Opt Outs.</w:t>
            </w:r>
          </w:p>
          <w:p w14:paraId="0F342F2A" w14:textId="09D535D0" w:rsidR="004C46B8" w:rsidRPr="00505649" w:rsidRDefault="004C46B8" w:rsidP="005C1160">
            <w:pPr>
              <w:spacing w:before="120" w:after="120"/>
            </w:pPr>
          </w:p>
          <w:p w14:paraId="3DD8BDC4" w14:textId="319C93AC" w:rsidR="00FF2F8F" w:rsidRPr="00505649" w:rsidRDefault="00C05620" w:rsidP="005C116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5A86653" wp14:editId="386A58BE">
                  <wp:extent cx="7895238" cy="2209524"/>
                  <wp:effectExtent l="0" t="0" r="0" b="635"/>
                  <wp:docPr id="242872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8723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238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2244" w:rsidRPr="00505649" w:rsidDel="00082244">
              <w:rPr>
                <w:noProof/>
              </w:rPr>
              <w:t xml:space="preserve"> </w:t>
            </w:r>
          </w:p>
          <w:p w14:paraId="76E9C6E3" w14:textId="77777777" w:rsidR="00877BC3" w:rsidRPr="00505649" w:rsidRDefault="00877BC3" w:rsidP="005C1160">
            <w:pPr>
              <w:spacing w:before="120" w:after="120"/>
              <w:jc w:val="center"/>
            </w:pPr>
          </w:p>
          <w:p w14:paraId="600222F7" w14:textId="1E0C2CC6" w:rsidR="004C46B8" w:rsidRPr="00505649" w:rsidRDefault="004C46B8" w:rsidP="005C1160">
            <w:pPr>
              <w:spacing w:before="120" w:after="120"/>
            </w:pPr>
            <w:r w:rsidRPr="00505649">
              <w:rPr>
                <w:b/>
              </w:rPr>
              <w:t>Result:</w:t>
            </w:r>
            <w:r w:rsidRPr="00505649">
              <w:t xml:space="preserve"> </w:t>
            </w:r>
            <w:r w:rsidR="00547C19">
              <w:t xml:space="preserve"> </w:t>
            </w:r>
            <w:r w:rsidR="00E94637" w:rsidRPr="00505649">
              <w:t>The following</w:t>
            </w:r>
            <w:r w:rsidRPr="00505649">
              <w:t xml:space="preserve"> </w:t>
            </w:r>
            <w:r w:rsidR="00660B4E" w:rsidRPr="00505649">
              <w:t>moda</w:t>
            </w:r>
            <w:r w:rsidR="007777BE" w:rsidRPr="00505649">
              <w:t xml:space="preserve">l </w:t>
            </w:r>
            <w:r w:rsidRPr="00505649">
              <w:t>display</w:t>
            </w:r>
            <w:r w:rsidR="002B3DA3" w:rsidRPr="00505649">
              <w:t>s</w:t>
            </w:r>
            <w:r w:rsidR="007F78F4" w:rsidRPr="00505649">
              <w:t>:</w:t>
            </w:r>
            <w:r w:rsidRPr="00505649">
              <w:t xml:space="preserve"> “</w:t>
            </w:r>
            <w:bookmarkStart w:id="27" w:name="OLE_LINK5"/>
            <w:r w:rsidR="00784E8C" w:rsidRPr="00505649">
              <w:t>Are you sure you want to Opt Out of &lt;Drug Name&gt;</w:t>
            </w:r>
            <w:r w:rsidR="005200EE" w:rsidRPr="00505649">
              <w:t>?</w:t>
            </w:r>
            <w:r w:rsidRPr="00505649">
              <w:t>”</w:t>
            </w:r>
            <w:bookmarkEnd w:id="27"/>
          </w:p>
          <w:p w14:paraId="0CD4D4F0" w14:textId="77777777" w:rsidR="008A25B1" w:rsidRPr="00505649" w:rsidRDefault="008A25B1" w:rsidP="005C1160">
            <w:pPr>
              <w:spacing w:before="120" w:after="120"/>
            </w:pPr>
          </w:p>
          <w:p w14:paraId="4D22E0A5" w14:textId="3C6B4B85" w:rsidR="001F165C" w:rsidRPr="00505649" w:rsidRDefault="0064690C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176F0BD4" wp14:editId="1A257B8A">
                  <wp:extent cx="5133333" cy="22190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33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CB0A" w14:textId="0091B340" w:rsidR="001F165C" w:rsidRPr="00505649" w:rsidRDefault="001F165C" w:rsidP="005C1160">
            <w:pPr>
              <w:spacing w:before="120" w:after="120"/>
              <w:jc w:val="center"/>
            </w:pPr>
          </w:p>
          <w:p w14:paraId="65EA2EA4" w14:textId="2D70E82F" w:rsidR="00BD491F" w:rsidRDefault="00BD491F" w:rsidP="005C1160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</w:pPr>
            <w:bookmarkStart w:id="28" w:name="OLE_LINK8"/>
            <w:r w:rsidRPr="00505649">
              <w:t xml:space="preserve">If </w:t>
            </w:r>
            <w:r w:rsidRPr="00505649">
              <w:rPr>
                <w:b/>
                <w:bCs/>
              </w:rPr>
              <w:t>no</w:t>
            </w:r>
            <w:r w:rsidRPr="00505649">
              <w:t xml:space="preserve">, click </w:t>
            </w:r>
            <w:r w:rsidRPr="00505649">
              <w:rPr>
                <w:b/>
                <w:bCs/>
              </w:rPr>
              <w:t>Cancel</w:t>
            </w:r>
            <w:r w:rsidRPr="00505649">
              <w:t xml:space="preserve">. This returns you to the </w:t>
            </w:r>
            <w:r w:rsidR="00BF5DA4" w:rsidRPr="00505649">
              <w:rPr>
                <w:b/>
                <w:bCs/>
              </w:rPr>
              <w:t>P</w:t>
            </w:r>
            <w:r w:rsidRPr="00505649">
              <w:rPr>
                <w:b/>
                <w:bCs/>
              </w:rPr>
              <w:t xml:space="preserve">rescription </w:t>
            </w:r>
            <w:r w:rsidR="00BF5DA4" w:rsidRPr="00505649">
              <w:rPr>
                <w:b/>
                <w:bCs/>
              </w:rPr>
              <w:t>D</w:t>
            </w:r>
            <w:r w:rsidRPr="00505649">
              <w:rPr>
                <w:b/>
                <w:bCs/>
              </w:rPr>
              <w:t>etails</w:t>
            </w:r>
            <w:r w:rsidRPr="00505649">
              <w:t xml:space="preserve"> </w:t>
            </w:r>
            <w:r w:rsidR="00BF5DA4" w:rsidRPr="00505649">
              <w:t>screen.</w:t>
            </w:r>
          </w:p>
          <w:p w14:paraId="4905FC07" w14:textId="77777777" w:rsidR="0018550F" w:rsidRPr="00505649" w:rsidRDefault="0018550F" w:rsidP="005C1160">
            <w:pPr>
              <w:spacing w:before="120" w:after="120"/>
            </w:pPr>
          </w:p>
          <w:p w14:paraId="292B5198" w14:textId="1D024939" w:rsidR="004C7B57" w:rsidRPr="00505649" w:rsidRDefault="00430977" w:rsidP="005C1160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</w:pPr>
            <w:r w:rsidRPr="00505649">
              <w:t xml:space="preserve">If </w:t>
            </w:r>
            <w:r w:rsidRPr="00505649">
              <w:rPr>
                <w:b/>
                <w:bCs/>
              </w:rPr>
              <w:t>yes</w:t>
            </w:r>
            <w:r w:rsidRPr="00505649">
              <w:t xml:space="preserve">, click </w:t>
            </w:r>
            <w:r w:rsidRPr="00505649">
              <w:rPr>
                <w:b/>
                <w:bCs/>
              </w:rPr>
              <w:t>Opt Out</w:t>
            </w:r>
            <w:r w:rsidRPr="00505649">
              <w:t>.</w:t>
            </w:r>
            <w:r w:rsidR="00EA592C" w:rsidRPr="00505649">
              <w:t xml:space="preserve"> M</w:t>
            </w:r>
            <w:r w:rsidRPr="00505649">
              <w:t>essage displays</w:t>
            </w:r>
            <w:r w:rsidR="00224880" w:rsidRPr="00505649">
              <w:t>:</w:t>
            </w:r>
            <w:r w:rsidRPr="00505649">
              <w:t xml:space="preserve"> “MChoice Drug Opt out was successful</w:t>
            </w:r>
            <w:r w:rsidR="00224880" w:rsidRPr="00505649">
              <w:t>.”</w:t>
            </w:r>
          </w:p>
          <w:p w14:paraId="73182BC5" w14:textId="77777777" w:rsidR="00547C19" w:rsidRDefault="00547C19" w:rsidP="005C1160">
            <w:pPr>
              <w:spacing w:before="120" w:after="120"/>
              <w:ind w:left="432"/>
              <w:rPr>
                <w:b/>
                <w:bCs/>
              </w:rPr>
            </w:pPr>
          </w:p>
          <w:p w14:paraId="4C53A5C9" w14:textId="2D536360" w:rsidR="003F0DDC" w:rsidRPr="00505649" w:rsidRDefault="003F0DDC" w:rsidP="00547C19">
            <w:pPr>
              <w:spacing w:before="120" w:after="120"/>
            </w:pPr>
            <w:r w:rsidRPr="0018550F">
              <w:rPr>
                <w:b/>
                <w:bCs/>
              </w:rPr>
              <w:t xml:space="preserve">Result: </w:t>
            </w:r>
            <w:r w:rsidR="00547C19">
              <w:rPr>
                <w:b/>
                <w:bCs/>
              </w:rPr>
              <w:t xml:space="preserve"> </w:t>
            </w:r>
            <w:r w:rsidR="003C7774" w:rsidRPr="00505649">
              <w:t>The Opt Out override is automatically entered in the Override/PA History screen with auto</w:t>
            </w:r>
            <w:r w:rsidR="00A22F92" w:rsidRPr="00505649">
              <w:t>-</w:t>
            </w:r>
            <w:r w:rsidR="003C7774" w:rsidRPr="00505649">
              <w:t xml:space="preserve">populated </w:t>
            </w:r>
            <w:r w:rsidR="00D05272" w:rsidRPr="0018550F">
              <w:rPr>
                <w:b/>
                <w:bCs/>
              </w:rPr>
              <w:t>E</w:t>
            </w:r>
            <w:r w:rsidR="003C7774" w:rsidRPr="0018550F">
              <w:rPr>
                <w:b/>
                <w:bCs/>
              </w:rPr>
              <w:t>ffective</w:t>
            </w:r>
            <w:r w:rsidR="00D05272" w:rsidRPr="0018550F">
              <w:rPr>
                <w:b/>
                <w:bCs/>
              </w:rPr>
              <w:t xml:space="preserve"> </w:t>
            </w:r>
            <w:r w:rsidR="00D05272" w:rsidRPr="00505649">
              <w:t xml:space="preserve">and </w:t>
            </w:r>
            <w:r w:rsidR="00D05272" w:rsidRPr="0018550F">
              <w:rPr>
                <w:b/>
                <w:bCs/>
              </w:rPr>
              <w:t>Expiration</w:t>
            </w:r>
            <w:r w:rsidR="003C7774" w:rsidRPr="00505649">
              <w:t xml:space="preserve"> dates based on the Opt Out type (plan year, calendar year, open-ended)</w:t>
            </w:r>
            <w:r w:rsidR="00D05272" w:rsidRPr="00505649">
              <w:t xml:space="preserve"> and the </w:t>
            </w:r>
            <w:r w:rsidR="00D05272" w:rsidRPr="0018550F">
              <w:rPr>
                <w:b/>
                <w:bCs/>
              </w:rPr>
              <w:t>Reason</w:t>
            </w:r>
            <w:r w:rsidR="00D05272" w:rsidRPr="00505649">
              <w:t xml:space="preserve"> code “FL - Drug Opt Out”</w:t>
            </w:r>
            <w:r w:rsidR="003C7774" w:rsidRPr="00505649">
              <w:t>.</w:t>
            </w:r>
          </w:p>
          <w:bookmarkEnd w:id="28"/>
          <w:p w14:paraId="67C6A90A" w14:textId="77777777" w:rsidR="00547C19" w:rsidRDefault="00547C19" w:rsidP="005C1160">
            <w:pPr>
              <w:pStyle w:val="ListParagraph"/>
              <w:spacing w:before="120" w:after="120"/>
              <w:ind w:left="432"/>
              <w:rPr>
                <w:b/>
                <w:bCs/>
              </w:rPr>
            </w:pPr>
          </w:p>
          <w:p w14:paraId="17CB5AD4" w14:textId="17B72301" w:rsidR="008C41AD" w:rsidRPr="00547C19" w:rsidRDefault="002D66C1" w:rsidP="00547C19">
            <w:pPr>
              <w:spacing w:before="120" w:after="120"/>
              <w:rPr>
                <w:b/>
                <w:bCs/>
              </w:rPr>
            </w:pPr>
            <w:r w:rsidRPr="00547C19">
              <w:rPr>
                <w:b/>
                <w:bCs/>
              </w:rPr>
              <w:t xml:space="preserve">Note: </w:t>
            </w:r>
            <w:r w:rsidR="00547C19" w:rsidRPr="00547C19">
              <w:rPr>
                <w:b/>
                <w:bCs/>
              </w:rPr>
              <w:t xml:space="preserve"> </w:t>
            </w:r>
            <w:r w:rsidRPr="00505649">
              <w:t xml:space="preserve">If additional information is needed regarding the opt out, click the </w:t>
            </w:r>
            <w:r w:rsidRPr="00547C19">
              <w:rPr>
                <w:b/>
                <w:bCs/>
              </w:rPr>
              <w:t>Override ID</w:t>
            </w:r>
            <w:r w:rsidRPr="00505649">
              <w:t xml:space="preserve"> hyperlink.</w:t>
            </w:r>
            <w:r w:rsidR="008C41AD" w:rsidRPr="00505649">
              <w:t xml:space="preserve"> You can also edit or void the Opt Out using the same process as editing/voiding an override. Refer to </w:t>
            </w:r>
            <w:hyperlink r:id="rId20" w:anchor="!/view?docid=e4c7a718-639f-4797-87c4-2e8c7a7f01db" w:history="1">
              <w:r w:rsidR="008C7427" w:rsidRPr="00547C19">
                <w:rPr>
                  <w:color w:val="0000FF"/>
                  <w:u w:val="single"/>
                </w:rPr>
                <w:t>Compass - Editing an Override (043195)</w:t>
              </w:r>
            </w:hyperlink>
            <w:r w:rsidR="008C41AD" w:rsidRPr="00505649">
              <w:t xml:space="preserve"> and </w:t>
            </w:r>
            <w:hyperlink r:id="rId21" w:anchor="!/view?docid=88d16b41-cb0d-45e0-86d6-6bd27d559377" w:history="1">
              <w:r w:rsidR="002F0629" w:rsidRPr="00547C19">
                <w:rPr>
                  <w:color w:val="0000FF"/>
                  <w:u w:val="single"/>
                </w:rPr>
                <w:t>Compass - Voiding an Override (050045)</w:t>
              </w:r>
            </w:hyperlink>
            <w:r w:rsidR="008C41AD" w:rsidRPr="00505649">
              <w:t xml:space="preserve"> as needed.</w:t>
            </w:r>
          </w:p>
          <w:p w14:paraId="63080BA9" w14:textId="6F683BDF" w:rsidR="002D66C1" w:rsidRPr="00505649" w:rsidRDefault="002D66C1" w:rsidP="005C1160">
            <w:pPr>
              <w:pStyle w:val="ListParagraph"/>
              <w:spacing w:before="120" w:after="120"/>
            </w:pPr>
          </w:p>
          <w:p w14:paraId="13D3964E" w14:textId="26FB99D8" w:rsidR="00670E5B" w:rsidRPr="00505649" w:rsidRDefault="00AE3AE4" w:rsidP="005C1160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255105" wp14:editId="1FA1FD4B">
                  <wp:extent cx="7742857" cy="1971429"/>
                  <wp:effectExtent l="0" t="0" r="0" b="0"/>
                  <wp:docPr id="144414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1487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857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94C4" w14:textId="77777777" w:rsidR="00820146" w:rsidRPr="00505649" w:rsidRDefault="00820146" w:rsidP="005C1160">
            <w:pPr>
              <w:spacing w:before="120" w:after="120"/>
              <w:rPr>
                <w:b/>
                <w:bCs/>
              </w:rPr>
            </w:pPr>
          </w:p>
          <w:p w14:paraId="25A6B4BE" w14:textId="77777777" w:rsidR="00D2625A" w:rsidRPr="00505649" w:rsidRDefault="00820146" w:rsidP="005C1160">
            <w:pPr>
              <w:spacing w:before="120" w:after="120"/>
              <w:rPr>
                <w:b/>
                <w:bCs/>
              </w:rPr>
            </w:pPr>
            <w:r w:rsidRPr="00505649">
              <w:rPr>
                <w:b/>
                <w:bCs/>
              </w:rPr>
              <w:t xml:space="preserve">Notes:  </w:t>
            </w:r>
          </w:p>
          <w:p w14:paraId="340A823B" w14:textId="64C64735" w:rsidR="00820146" w:rsidRPr="00505649" w:rsidRDefault="00820146" w:rsidP="005C1160">
            <w:pPr>
              <w:pStyle w:val="ListParagraph"/>
              <w:numPr>
                <w:ilvl w:val="0"/>
                <w:numId w:val="33"/>
              </w:numPr>
              <w:spacing w:before="120" w:after="120"/>
            </w:pPr>
            <w:r w:rsidRPr="00505649">
              <w:t xml:space="preserve">If </w:t>
            </w:r>
            <w:r w:rsidRPr="00505649">
              <w:rPr>
                <w:b/>
                <w:bCs/>
              </w:rPr>
              <w:t>MChoice Drug Opt Out</w:t>
            </w:r>
            <w:r w:rsidRPr="00505649">
              <w:t xml:space="preserve"> is selected and there is already an existing Opt Out on file for the medication, the following modal will display:</w:t>
            </w:r>
          </w:p>
          <w:p w14:paraId="1232EF8C" w14:textId="77777777" w:rsidR="00820146" w:rsidRPr="00505649" w:rsidRDefault="00820146" w:rsidP="005C1160">
            <w:pPr>
              <w:spacing w:before="120" w:after="120"/>
              <w:jc w:val="center"/>
            </w:pPr>
          </w:p>
          <w:p w14:paraId="471C86BB" w14:textId="09F7081A" w:rsidR="00820146" w:rsidRPr="00505649" w:rsidRDefault="00AE3AE4" w:rsidP="005C116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E71154C" wp14:editId="1AAED3C7">
                  <wp:extent cx="4410075" cy="1665507"/>
                  <wp:effectExtent l="0" t="0" r="0" b="0"/>
                  <wp:docPr id="1540249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2494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473" cy="16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3D670" w14:textId="77777777" w:rsidR="00820146" w:rsidRPr="00505649" w:rsidRDefault="00820146" w:rsidP="005C1160">
            <w:pPr>
              <w:spacing w:before="120" w:after="120"/>
              <w:rPr>
                <w:b/>
              </w:rPr>
            </w:pPr>
          </w:p>
          <w:p w14:paraId="1CD2E6A8" w14:textId="1780C93B" w:rsidR="007E414D" w:rsidRPr="00505649" w:rsidRDefault="00D2625A" w:rsidP="005C1160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bCs/>
              </w:rPr>
            </w:pPr>
            <w:r w:rsidRPr="00505649">
              <w:rPr>
                <w:b/>
                <w:noProof/>
              </w:rPr>
              <w:drawing>
                <wp:inline distT="0" distB="0" distL="0" distR="0" wp14:anchorId="51C9F3F9" wp14:editId="50929897">
                  <wp:extent cx="238095" cy="209524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414D" w:rsidRPr="00505649">
              <w:rPr>
                <w:b/>
              </w:rPr>
              <w:t xml:space="preserve"> </w:t>
            </w:r>
            <w:r w:rsidR="007E414D" w:rsidRPr="00505649">
              <w:rPr>
                <w:bCs/>
              </w:rPr>
              <w:t>If the</w:t>
            </w:r>
            <w:r w:rsidR="006718DC" w:rsidRPr="00505649">
              <w:rPr>
                <w:bCs/>
              </w:rPr>
              <w:t xml:space="preserve"> MChoice Drug</w:t>
            </w:r>
            <w:r w:rsidR="0037272C" w:rsidRPr="00505649">
              <w:rPr>
                <w:bCs/>
              </w:rPr>
              <w:t xml:space="preserve"> Opt Out has a system error, you will receive the following message: </w:t>
            </w:r>
          </w:p>
          <w:p w14:paraId="2A7BACB7" w14:textId="659DAFBC" w:rsidR="00F71503" w:rsidRPr="00505649" w:rsidRDefault="00F71503" w:rsidP="005C1160">
            <w:pPr>
              <w:spacing w:before="120" w:after="120"/>
              <w:rPr>
                <w:bCs/>
              </w:rPr>
            </w:pPr>
          </w:p>
          <w:p w14:paraId="6D6BB588" w14:textId="192038B2" w:rsidR="00F71503" w:rsidRPr="00505649" w:rsidRDefault="0064690C" w:rsidP="005C1160">
            <w:pPr>
              <w:spacing w:before="120" w:after="120"/>
              <w:jc w:val="center"/>
              <w:rPr>
                <w:bCs/>
              </w:rPr>
            </w:pPr>
            <w:r w:rsidRPr="00505649">
              <w:rPr>
                <w:noProof/>
              </w:rPr>
              <w:drawing>
                <wp:inline distT="0" distB="0" distL="0" distR="0" wp14:anchorId="7980DAD2" wp14:editId="1730AC25">
                  <wp:extent cx="4619625" cy="1903364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718" cy="190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435DF" w14:textId="00B3D861" w:rsidR="0018550F" w:rsidRPr="00505649" w:rsidRDefault="009879E4" w:rsidP="005C1160">
            <w:pPr>
              <w:spacing w:before="120" w:after="120"/>
            </w:pPr>
            <w:r w:rsidRPr="00505649">
              <w:t xml:space="preserve">In the event of a system error, CCR is required to resubmit the opt-out request. If the second attempt is unsuccessful, please contact SRT for manual entry of the opt-out in RxClaim. </w:t>
            </w:r>
          </w:p>
          <w:p w14:paraId="389682E9" w14:textId="7D03AFB9" w:rsidR="00877BC3" w:rsidRPr="00505649" w:rsidRDefault="00877BC3" w:rsidP="005C1160">
            <w:pPr>
              <w:spacing w:before="120" w:after="120"/>
            </w:pPr>
          </w:p>
        </w:tc>
      </w:tr>
      <w:tr w:rsidR="00C05620" w:rsidRPr="00505649" w14:paraId="78DD5EBA" w14:textId="77777777" w:rsidTr="00AE3AE4">
        <w:trPr>
          <w:trHeight w:val="90"/>
        </w:trPr>
        <w:tc>
          <w:tcPr>
            <w:tcW w:w="314" w:type="pct"/>
            <w:vMerge/>
          </w:tcPr>
          <w:p w14:paraId="19F48C89" w14:textId="77777777" w:rsidR="004C46B8" w:rsidRPr="00505649" w:rsidRDefault="004C46B8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0" w:type="pct"/>
          </w:tcPr>
          <w:p w14:paraId="10F34C6E" w14:textId="77777777" w:rsidR="004C46B8" w:rsidRPr="00505649" w:rsidRDefault="004C46B8" w:rsidP="005C1160">
            <w:pPr>
              <w:spacing w:before="120" w:after="120"/>
              <w:rPr>
                <w:b/>
                <w:bCs/>
              </w:rPr>
            </w:pPr>
            <w:bookmarkStart w:id="29" w:name="MemberLevel"/>
            <w:r w:rsidRPr="00505649">
              <w:rPr>
                <w:b/>
                <w:bCs/>
              </w:rPr>
              <w:t>Member Level</w:t>
            </w:r>
          </w:p>
          <w:p w14:paraId="55C02721" w14:textId="07215E6B" w:rsidR="00B9636A" w:rsidRPr="00505649" w:rsidRDefault="00B9636A" w:rsidP="005C1160">
            <w:pPr>
              <w:spacing w:before="120" w:after="120"/>
            </w:pPr>
            <w:r w:rsidRPr="00505649">
              <w:rPr>
                <w:b/>
                <w:bCs/>
              </w:rPr>
              <w:t>(All Drugs)</w:t>
            </w:r>
            <w:bookmarkEnd w:id="29"/>
          </w:p>
        </w:tc>
        <w:tc>
          <w:tcPr>
            <w:tcW w:w="4106" w:type="pct"/>
          </w:tcPr>
          <w:p w14:paraId="70474431" w14:textId="50E5ECBF" w:rsidR="00C81DE1" w:rsidRPr="00505649" w:rsidRDefault="00A93BB5" w:rsidP="005C1160">
            <w:pPr>
              <w:pStyle w:val="ListParagraph"/>
              <w:numPr>
                <w:ilvl w:val="0"/>
                <w:numId w:val="27"/>
              </w:numPr>
              <w:spacing w:before="120" w:after="120"/>
            </w:pPr>
            <w:r w:rsidRPr="00505649">
              <w:t xml:space="preserve">From the </w:t>
            </w:r>
            <w:r w:rsidRPr="00505649">
              <w:rPr>
                <w:b/>
                <w:bCs/>
              </w:rPr>
              <w:t>Quick Ac</w:t>
            </w:r>
            <w:r w:rsidR="00DF53CB" w:rsidRPr="00505649">
              <w:rPr>
                <w:b/>
                <w:bCs/>
              </w:rPr>
              <w:t>tion</w:t>
            </w:r>
            <w:r w:rsidR="00DF53CB" w:rsidRPr="00505649">
              <w:t xml:space="preserve"> </w:t>
            </w:r>
            <w:r w:rsidR="005200EE" w:rsidRPr="00505649">
              <w:t>p</w:t>
            </w:r>
            <w:r w:rsidR="00DF53CB" w:rsidRPr="00505649">
              <w:t>anel on the Claims Landing Page</w:t>
            </w:r>
            <w:r w:rsidR="00A1684B" w:rsidRPr="00505649">
              <w:t xml:space="preserve">, click </w:t>
            </w:r>
            <w:r w:rsidR="00A1684B" w:rsidRPr="00505649">
              <w:rPr>
                <w:b/>
                <w:bCs/>
              </w:rPr>
              <w:t>Override/PA History</w:t>
            </w:r>
            <w:r w:rsidR="00A1684B" w:rsidRPr="00505649">
              <w:t xml:space="preserve">. </w:t>
            </w:r>
          </w:p>
          <w:p w14:paraId="5F078ACF" w14:textId="02C74F23" w:rsidR="0018550F" w:rsidRPr="00505649" w:rsidRDefault="0018550F" w:rsidP="00547C19">
            <w:pPr>
              <w:spacing w:before="120" w:after="120"/>
            </w:pPr>
            <w:r w:rsidRPr="00547C19">
              <w:rPr>
                <w:b/>
                <w:bCs/>
              </w:rPr>
              <w:t xml:space="preserve">Result: </w:t>
            </w:r>
            <w:r w:rsidR="00547C19" w:rsidRPr="00547C19">
              <w:rPr>
                <w:b/>
                <w:bCs/>
              </w:rPr>
              <w:t xml:space="preserve"> </w:t>
            </w:r>
            <w:r w:rsidRPr="00505649">
              <w:t>The Override/PA History screen displays.</w:t>
            </w:r>
          </w:p>
          <w:p w14:paraId="01A8E098" w14:textId="77777777" w:rsidR="009E1172" w:rsidRPr="00505649" w:rsidRDefault="009E1172" w:rsidP="005C1160">
            <w:pPr>
              <w:spacing w:before="120" w:after="120"/>
            </w:pPr>
          </w:p>
          <w:p w14:paraId="5DB3CE46" w14:textId="3602B327" w:rsidR="00ED4B7E" w:rsidRPr="00505649" w:rsidRDefault="0064690C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noProof/>
              </w:rPr>
              <w:drawing>
                <wp:inline distT="0" distB="0" distL="0" distR="0" wp14:anchorId="432DD08E" wp14:editId="4FA6A9EE">
                  <wp:extent cx="7838095" cy="1200000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809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49570" w14:textId="77777777" w:rsidR="009E1172" w:rsidRPr="00505649" w:rsidRDefault="009E1172" w:rsidP="005C1160">
            <w:pPr>
              <w:spacing w:before="120" w:after="120"/>
              <w:rPr>
                <w:b/>
                <w:bCs/>
              </w:rPr>
            </w:pPr>
          </w:p>
          <w:p w14:paraId="0C6D611A" w14:textId="7158C462" w:rsidR="00606D1E" w:rsidRPr="00505649" w:rsidRDefault="00B42719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637D45CB" wp14:editId="7833BF8E">
                  <wp:extent cx="7825848" cy="131445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7648" cy="131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6FB9E" w14:textId="1DF6A3A6" w:rsidR="00ED4B7E" w:rsidRPr="00505649" w:rsidRDefault="00ED4B7E" w:rsidP="005C1160">
            <w:pPr>
              <w:spacing w:before="120" w:after="120"/>
            </w:pPr>
          </w:p>
          <w:p w14:paraId="746DF1E2" w14:textId="12C3EE08" w:rsidR="007C5DC1" w:rsidRPr="00505649" w:rsidRDefault="008B368B" w:rsidP="005C1160">
            <w:pPr>
              <w:pStyle w:val="ListParagraph"/>
              <w:numPr>
                <w:ilvl w:val="0"/>
                <w:numId w:val="28"/>
              </w:numPr>
              <w:spacing w:before="120" w:after="120"/>
            </w:pPr>
            <w:r w:rsidRPr="00505649">
              <w:t xml:space="preserve">If you have educated </w:t>
            </w:r>
            <w:r w:rsidR="009A338C" w:rsidRPr="00505649">
              <w:t xml:space="preserve">the </w:t>
            </w:r>
            <w:r w:rsidRPr="00505649">
              <w:t xml:space="preserve">member </w:t>
            </w:r>
            <w:r w:rsidR="00F755E5" w:rsidRPr="00505649">
              <w:t>on MChoice and the</w:t>
            </w:r>
            <w:r w:rsidR="00C53480" w:rsidRPr="00505649">
              <w:t xml:space="preserve"> Member</w:t>
            </w:r>
            <w:r w:rsidR="00F755E5" w:rsidRPr="00505649">
              <w:t xml:space="preserve"> Opt Out option</w:t>
            </w:r>
            <w:r w:rsidR="009A338C" w:rsidRPr="00505649">
              <w:t>,</w:t>
            </w:r>
            <w:r w:rsidR="006D4673" w:rsidRPr="00505649">
              <w:t xml:space="preserve"> and </w:t>
            </w:r>
            <w:r w:rsidR="009A338C" w:rsidRPr="00505649">
              <w:t xml:space="preserve">the </w:t>
            </w:r>
            <w:r w:rsidR="006D4673" w:rsidRPr="00505649">
              <w:t>me</w:t>
            </w:r>
            <w:r w:rsidR="000A3910" w:rsidRPr="00505649">
              <w:t>m</w:t>
            </w:r>
            <w:r w:rsidR="0080531D" w:rsidRPr="00505649">
              <w:t xml:space="preserve">ber acknowledges they want to </w:t>
            </w:r>
            <w:r w:rsidR="00C53480" w:rsidRPr="00505649">
              <w:t>“</w:t>
            </w:r>
            <w:r w:rsidR="0080531D" w:rsidRPr="00505649">
              <w:t xml:space="preserve">Opt </w:t>
            </w:r>
            <w:r w:rsidR="002636C7" w:rsidRPr="00505649">
              <w:t>O</w:t>
            </w:r>
            <w:r w:rsidR="0080531D" w:rsidRPr="00505649">
              <w:t>ut</w:t>
            </w:r>
            <w:r w:rsidR="00C53480" w:rsidRPr="00505649">
              <w:t>”</w:t>
            </w:r>
            <w:r w:rsidR="0080531D" w:rsidRPr="00505649">
              <w:t xml:space="preserve">, </w:t>
            </w:r>
            <w:r w:rsidR="001E6B21" w:rsidRPr="00505649">
              <w:t>click</w:t>
            </w:r>
            <w:r w:rsidR="00A3318C" w:rsidRPr="00505649">
              <w:t xml:space="preserve"> </w:t>
            </w:r>
            <w:r w:rsidR="0080531D" w:rsidRPr="00505649">
              <w:rPr>
                <w:b/>
                <w:bCs/>
              </w:rPr>
              <w:t>MChoice Member Opt Out</w:t>
            </w:r>
            <w:r w:rsidR="00A3318C" w:rsidRPr="00505649">
              <w:t>.</w:t>
            </w:r>
          </w:p>
          <w:p w14:paraId="7813E1DF" w14:textId="77777777" w:rsidR="00C32BAE" w:rsidRPr="00505649" w:rsidRDefault="00C32BAE" w:rsidP="005C1160">
            <w:pPr>
              <w:pStyle w:val="ListParagraph"/>
              <w:spacing w:before="120" w:after="120"/>
              <w:ind w:left="360"/>
              <w:rPr>
                <w:b/>
                <w:bCs/>
              </w:rPr>
            </w:pPr>
          </w:p>
          <w:p w14:paraId="285D325A" w14:textId="4B37216C" w:rsidR="007D0114" w:rsidRPr="00505649" w:rsidRDefault="007D0114" w:rsidP="00547C19">
            <w:pPr>
              <w:spacing w:before="120" w:after="120"/>
            </w:pPr>
            <w:r w:rsidRPr="00547C19">
              <w:rPr>
                <w:b/>
                <w:bCs/>
              </w:rPr>
              <w:t>Result:</w:t>
            </w:r>
            <w:r w:rsidRPr="00505649">
              <w:t xml:space="preserve"> </w:t>
            </w:r>
            <w:r w:rsidR="00547C19">
              <w:t xml:space="preserve"> </w:t>
            </w:r>
            <w:r w:rsidRPr="00505649">
              <w:t>The following modal displays</w:t>
            </w:r>
            <w:r w:rsidR="002636C7" w:rsidRPr="00505649">
              <w:t>:</w:t>
            </w:r>
            <w:r w:rsidR="00C6020B" w:rsidRPr="00505649">
              <w:t xml:space="preserve"> </w:t>
            </w:r>
            <w:r w:rsidR="009F33C0" w:rsidRPr="00505649">
              <w:t xml:space="preserve">“Are you sure you want to Opt Out the member?” </w:t>
            </w:r>
          </w:p>
          <w:p w14:paraId="01FCC7AA" w14:textId="5984686C" w:rsidR="00FB0011" w:rsidRPr="00505649" w:rsidRDefault="00FB0011" w:rsidP="005C1160">
            <w:pPr>
              <w:pStyle w:val="ListParagraph"/>
              <w:spacing w:before="120" w:after="120"/>
            </w:pPr>
          </w:p>
          <w:p w14:paraId="47A6E2C2" w14:textId="3172A42C" w:rsidR="00FB0011" w:rsidRPr="00505649" w:rsidRDefault="00B42719" w:rsidP="005C1160">
            <w:pPr>
              <w:pStyle w:val="ListParagraph"/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2CA30895" wp14:editId="3B34FD1B">
                  <wp:extent cx="4222750" cy="1705610"/>
                  <wp:effectExtent l="0" t="0" r="635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3075A" w14:textId="607DB40D" w:rsidR="000F6C93" w:rsidRPr="00505649" w:rsidRDefault="000F6C93" w:rsidP="005C1160">
            <w:pPr>
              <w:pStyle w:val="ListParagraph"/>
              <w:spacing w:before="120" w:after="120"/>
              <w:jc w:val="center"/>
            </w:pPr>
          </w:p>
          <w:p w14:paraId="4BBD12CF" w14:textId="491A95F2" w:rsidR="00331665" w:rsidRPr="0018550F" w:rsidRDefault="00331665" w:rsidP="005C1160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b/>
                <w:bCs/>
              </w:rPr>
            </w:pPr>
            <w:r w:rsidRPr="00505649">
              <w:t xml:space="preserve">If </w:t>
            </w:r>
            <w:r w:rsidRPr="0018550F">
              <w:rPr>
                <w:b/>
                <w:bCs/>
              </w:rPr>
              <w:t>no</w:t>
            </w:r>
            <w:r w:rsidRPr="00505649">
              <w:t>, click</w:t>
            </w:r>
            <w:r w:rsidRPr="00505649">
              <w:rPr>
                <w:b/>
                <w:bCs/>
              </w:rPr>
              <w:t xml:space="preserve"> Cancel</w:t>
            </w:r>
            <w:r w:rsidRPr="00505649">
              <w:t>. This returns you to the Override/PA History screen.</w:t>
            </w:r>
          </w:p>
          <w:p w14:paraId="1BF74ECA" w14:textId="29D92FF0" w:rsidR="00331665" w:rsidRPr="0018550F" w:rsidRDefault="00331665" w:rsidP="005C1160">
            <w:pPr>
              <w:spacing w:before="120" w:after="120"/>
              <w:rPr>
                <w:b/>
                <w:bCs/>
              </w:rPr>
            </w:pPr>
          </w:p>
          <w:p w14:paraId="0C10C8C2" w14:textId="747C6E18" w:rsidR="00331665" w:rsidRPr="00505649" w:rsidRDefault="00331665" w:rsidP="005C1160">
            <w:pPr>
              <w:pStyle w:val="ListParagraph"/>
              <w:numPr>
                <w:ilvl w:val="0"/>
                <w:numId w:val="28"/>
              </w:numPr>
              <w:spacing w:before="120" w:after="120"/>
            </w:pPr>
            <w:r w:rsidRPr="00505649">
              <w:t xml:space="preserve">If </w:t>
            </w:r>
            <w:r w:rsidRPr="0018550F">
              <w:rPr>
                <w:b/>
                <w:bCs/>
              </w:rPr>
              <w:t>yes</w:t>
            </w:r>
            <w:r w:rsidRPr="00505649">
              <w:t>, click</w:t>
            </w:r>
            <w:r w:rsidRPr="00505649">
              <w:rPr>
                <w:b/>
                <w:bCs/>
              </w:rPr>
              <w:t xml:space="preserve"> Opt Out</w:t>
            </w:r>
            <w:r w:rsidR="00EA592C" w:rsidRPr="00505649">
              <w:t>. Message displ</w:t>
            </w:r>
            <w:r w:rsidR="005200EE" w:rsidRPr="00505649">
              <w:t>a</w:t>
            </w:r>
            <w:r w:rsidR="00EA592C" w:rsidRPr="00505649">
              <w:t>ys</w:t>
            </w:r>
            <w:r w:rsidR="005200EE" w:rsidRPr="00505649">
              <w:t>:</w:t>
            </w:r>
            <w:r w:rsidR="00990488" w:rsidRPr="00505649">
              <w:t xml:space="preserve"> “MChoice Member Opt Out was successful.” </w:t>
            </w:r>
          </w:p>
          <w:p w14:paraId="3B06749A" w14:textId="4554E10C" w:rsidR="002B3128" w:rsidRPr="00505649" w:rsidRDefault="002B3128" w:rsidP="005C1160">
            <w:pPr>
              <w:pStyle w:val="ListParagraph"/>
              <w:spacing w:before="120" w:after="120"/>
              <w:ind w:left="360"/>
              <w:rPr>
                <w:b/>
                <w:bCs/>
              </w:rPr>
            </w:pPr>
          </w:p>
          <w:p w14:paraId="49902189" w14:textId="3D2E3E21" w:rsidR="004C46B8" w:rsidRPr="00505649" w:rsidRDefault="004C46B8" w:rsidP="00547C19">
            <w:pPr>
              <w:spacing w:before="120" w:after="120"/>
            </w:pPr>
            <w:r w:rsidRPr="00547C19">
              <w:rPr>
                <w:b/>
                <w:bCs/>
              </w:rPr>
              <w:t>Result:</w:t>
            </w:r>
            <w:r w:rsidR="00547C19">
              <w:rPr>
                <w:b/>
                <w:bCs/>
              </w:rPr>
              <w:t xml:space="preserve">  </w:t>
            </w:r>
            <w:r w:rsidRPr="00505649">
              <w:t xml:space="preserve">The </w:t>
            </w:r>
            <w:r w:rsidR="002B3DA3" w:rsidRPr="00505649">
              <w:t>O</w:t>
            </w:r>
            <w:r w:rsidRPr="00505649">
              <w:t xml:space="preserve">pt </w:t>
            </w:r>
            <w:r w:rsidR="00A50B56" w:rsidRPr="00505649">
              <w:t>O</w:t>
            </w:r>
            <w:r w:rsidRPr="00505649">
              <w:t xml:space="preserve">ut override </w:t>
            </w:r>
            <w:r w:rsidR="002B3DA3" w:rsidRPr="00505649">
              <w:t>is</w:t>
            </w:r>
            <w:r w:rsidRPr="00505649">
              <w:t xml:space="preserve"> automatically entered in the </w:t>
            </w:r>
            <w:r w:rsidR="00971B44" w:rsidRPr="00505649">
              <w:t>Override/P</w:t>
            </w:r>
            <w:r w:rsidR="00333E08" w:rsidRPr="00505649">
              <w:t>A History screen</w:t>
            </w:r>
            <w:r w:rsidR="00070C0B" w:rsidRPr="00505649">
              <w:t xml:space="preserve"> </w:t>
            </w:r>
            <w:r w:rsidRPr="00505649">
              <w:t xml:space="preserve">with auto-populated </w:t>
            </w:r>
            <w:r w:rsidR="00D05272" w:rsidRPr="00547C19">
              <w:rPr>
                <w:b/>
                <w:bCs/>
              </w:rPr>
              <w:t>E</w:t>
            </w:r>
            <w:r w:rsidRPr="00547C19">
              <w:rPr>
                <w:b/>
                <w:bCs/>
              </w:rPr>
              <w:t>ffective</w:t>
            </w:r>
            <w:r w:rsidRPr="00505649">
              <w:t xml:space="preserve"> </w:t>
            </w:r>
            <w:r w:rsidR="00D05272" w:rsidRPr="00505649">
              <w:t xml:space="preserve">and </w:t>
            </w:r>
            <w:r w:rsidR="00D05272" w:rsidRPr="00547C19">
              <w:rPr>
                <w:b/>
                <w:bCs/>
              </w:rPr>
              <w:t>Expiration</w:t>
            </w:r>
            <w:r w:rsidR="00D05272" w:rsidRPr="00505649">
              <w:t xml:space="preserve"> </w:t>
            </w:r>
            <w:r w:rsidRPr="00505649">
              <w:t xml:space="preserve">dates based on </w:t>
            </w:r>
            <w:r w:rsidR="00A50B56" w:rsidRPr="00505649">
              <w:t>O</w:t>
            </w:r>
            <w:r w:rsidRPr="00505649">
              <w:t xml:space="preserve">pt </w:t>
            </w:r>
            <w:r w:rsidR="00A50B56" w:rsidRPr="00505649">
              <w:t>O</w:t>
            </w:r>
            <w:r w:rsidRPr="00505649">
              <w:t>ut type (plan year, calendar year, open-ended)</w:t>
            </w:r>
            <w:r w:rsidR="00D05272" w:rsidRPr="00505649">
              <w:t xml:space="preserve"> </w:t>
            </w:r>
            <w:bookmarkStart w:id="30" w:name="OLE_LINK7"/>
            <w:r w:rsidR="00D05272" w:rsidRPr="00505649">
              <w:t xml:space="preserve">and the </w:t>
            </w:r>
            <w:r w:rsidR="00D05272" w:rsidRPr="00547C19">
              <w:rPr>
                <w:b/>
                <w:bCs/>
              </w:rPr>
              <w:t xml:space="preserve">Reason </w:t>
            </w:r>
            <w:r w:rsidR="00D05272" w:rsidRPr="00505649">
              <w:t>code “FL - ALL DRUGS”</w:t>
            </w:r>
            <w:bookmarkEnd w:id="30"/>
            <w:r w:rsidRPr="00505649">
              <w:t>.</w:t>
            </w:r>
          </w:p>
          <w:p w14:paraId="64EB344A" w14:textId="2E41FA30" w:rsidR="00220336" w:rsidRPr="00505649" w:rsidRDefault="00220336" w:rsidP="005C1160">
            <w:pPr>
              <w:spacing w:before="120" w:after="120"/>
            </w:pPr>
          </w:p>
          <w:p w14:paraId="77834506" w14:textId="6B8C4558" w:rsidR="00711824" w:rsidRPr="00505649" w:rsidRDefault="00220336" w:rsidP="00547C19">
            <w:pPr>
              <w:spacing w:before="120" w:after="120"/>
            </w:pPr>
            <w:bookmarkStart w:id="31" w:name="OLE_LINK13"/>
            <w:r w:rsidRPr="00547C19">
              <w:rPr>
                <w:b/>
                <w:bCs/>
              </w:rPr>
              <w:t>Note:</w:t>
            </w:r>
            <w:r w:rsidRPr="00505649">
              <w:t xml:space="preserve"> </w:t>
            </w:r>
            <w:r w:rsidR="00547C19">
              <w:t xml:space="preserve"> </w:t>
            </w:r>
            <w:r w:rsidR="00BE2B5D" w:rsidRPr="00505649">
              <w:t xml:space="preserve">If additional information is needed regarding the opt out, click on the </w:t>
            </w:r>
            <w:r w:rsidR="00BE2B5D" w:rsidRPr="00547C19">
              <w:rPr>
                <w:b/>
                <w:bCs/>
              </w:rPr>
              <w:t>Override ID</w:t>
            </w:r>
            <w:r w:rsidR="00BE2B5D" w:rsidRPr="00505649">
              <w:t xml:space="preserve"> hyperlink</w:t>
            </w:r>
            <w:r w:rsidR="009202E9" w:rsidRPr="00505649">
              <w:t>.</w:t>
            </w:r>
            <w:r w:rsidR="00C0633D" w:rsidRPr="00505649">
              <w:t xml:space="preserve"> </w:t>
            </w:r>
            <w:bookmarkStart w:id="32" w:name="OLE_LINK9"/>
            <w:r w:rsidR="00C0633D" w:rsidRPr="00505649">
              <w:t xml:space="preserve">You can also edit or void the Opt Out using </w:t>
            </w:r>
            <w:r w:rsidR="00D90DC5" w:rsidRPr="00505649">
              <w:t xml:space="preserve">the </w:t>
            </w:r>
            <w:r w:rsidR="00E47D9C" w:rsidRPr="00505649">
              <w:t>same process as</w:t>
            </w:r>
            <w:r w:rsidR="008C41AD" w:rsidRPr="00505649">
              <w:t xml:space="preserve"> editing/voiding</w:t>
            </w:r>
            <w:r w:rsidR="00D90DC5" w:rsidRPr="00505649">
              <w:t xml:space="preserve"> an override</w:t>
            </w:r>
            <w:r w:rsidR="00BA3FD1" w:rsidRPr="00505649">
              <w:t xml:space="preserve">. Refer to </w:t>
            </w:r>
            <w:hyperlink r:id="rId28" w:anchor="!/view?docid=e4c7a718-639f-4797-87c4-2e8c7a7f01db" w:history="1">
              <w:r w:rsidR="00C6020B" w:rsidRPr="00547C19">
                <w:rPr>
                  <w:color w:val="0000FF"/>
                  <w:u w:val="single"/>
                </w:rPr>
                <w:t>Compass - Editing an Override (043195)</w:t>
              </w:r>
            </w:hyperlink>
            <w:r w:rsidR="00C6020B" w:rsidRPr="00505649">
              <w:t xml:space="preserve"> and </w:t>
            </w:r>
            <w:hyperlink r:id="rId29" w:anchor="!/view?docid=88d16b41-cb0d-45e0-86d6-6bd27d559377" w:history="1">
              <w:r w:rsidR="00C6020B" w:rsidRPr="00547C19">
                <w:rPr>
                  <w:color w:val="0000FF"/>
                  <w:u w:val="single"/>
                </w:rPr>
                <w:t>Compass - Voiding an Override (050045)</w:t>
              </w:r>
            </w:hyperlink>
            <w:r w:rsidR="00E47D9C" w:rsidRPr="00505649">
              <w:t xml:space="preserve"> </w:t>
            </w:r>
            <w:r w:rsidR="00BA3FD1" w:rsidRPr="00505649">
              <w:t>as needed.</w:t>
            </w:r>
          </w:p>
          <w:bookmarkEnd w:id="31"/>
          <w:bookmarkEnd w:id="32"/>
          <w:p w14:paraId="304EE4EB" w14:textId="5DB0D087" w:rsidR="009202E9" w:rsidRPr="00505649" w:rsidRDefault="009202E9" w:rsidP="005C1160">
            <w:pPr>
              <w:spacing w:before="120" w:after="120"/>
            </w:pPr>
          </w:p>
          <w:p w14:paraId="633CBDFB" w14:textId="2088B3FA" w:rsidR="009202E9" w:rsidRPr="00505649" w:rsidRDefault="00B42719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14557DAB" wp14:editId="2EC2C930">
                  <wp:extent cx="7752381" cy="1971429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2381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73582" w14:textId="572AD794" w:rsidR="002177DF" w:rsidRPr="00505649" w:rsidRDefault="002177DF" w:rsidP="005C1160">
            <w:pPr>
              <w:spacing w:before="120" w:after="120"/>
              <w:jc w:val="center"/>
              <w:rPr>
                <w:b/>
              </w:rPr>
            </w:pPr>
          </w:p>
          <w:p w14:paraId="55D0FCAC" w14:textId="1348BD3B" w:rsidR="002177DF" w:rsidRPr="00505649" w:rsidRDefault="001555BD" w:rsidP="005C1160">
            <w:pPr>
              <w:spacing w:before="120" w:after="120"/>
            </w:pPr>
            <w:r w:rsidRPr="00505649">
              <w:rPr>
                <w:noProof/>
              </w:rPr>
              <w:drawing>
                <wp:inline distT="0" distB="0" distL="0" distR="0" wp14:anchorId="0C8AA1AE" wp14:editId="3EE40C74">
                  <wp:extent cx="238095" cy="209524"/>
                  <wp:effectExtent l="0" t="0" r="0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18DC" w:rsidRPr="00505649">
              <w:t xml:space="preserve"> If the Mchoice</w:t>
            </w:r>
            <w:r w:rsidR="00B82C86" w:rsidRPr="00505649">
              <w:t xml:space="preserve"> Member Opt</w:t>
            </w:r>
            <w:r w:rsidR="006718DC" w:rsidRPr="00505649">
              <w:t xml:space="preserve"> </w:t>
            </w:r>
            <w:r w:rsidR="00B82C86" w:rsidRPr="00505649">
              <w:t>Out</w:t>
            </w:r>
            <w:r w:rsidR="006718DC" w:rsidRPr="00505649">
              <w:t xml:space="preserve"> has </w:t>
            </w:r>
            <w:r w:rsidR="00B82C86" w:rsidRPr="00505649">
              <w:t>a system error, you will receive the following message:</w:t>
            </w:r>
          </w:p>
          <w:p w14:paraId="63CC74C5" w14:textId="77777777" w:rsidR="00B82C86" w:rsidRPr="00505649" w:rsidRDefault="00B82C86" w:rsidP="005C1160">
            <w:pPr>
              <w:spacing w:before="120" w:after="120"/>
            </w:pPr>
          </w:p>
          <w:p w14:paraId="667A7B53" w14:textId="672EAE1F" w:rsidR="00B82C86" w:rsidRPr="00505649" w:rsidRDefault="00B42719" w:rsidP="005C1160">
            <w:pPr>
              <w:spacing w:before="120" w:after="120"/>
              <w:jc w:val="center"/>
            </w:pPr>
            <w:r w:rsidRPr="00505649">
              <w:rPr>
                <w:noProof/>
              </w:rPr>
              <w:drawing>
                <wp:inline distT="0" distB="0" distL="0" distR="0" wp14:anchorId="01F81CA1" wp14:editId="266EF1BB">
                  <wp:extent cx="4552381" cy="1876190"/>
                  <wp:effectExtent l="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7A7CE" w14:textId="3693FDC0" w:rsidR="00FC37D1" w:rsidRPr="00505649" w:rsidRDefault="00FC37D1" w:rsidP="005C1160">
            <w:pPr>
              <w:spacing w:before="120" w:after="120"/>
              <w:jc w:val="center"/>
            </w:pPr>
          </w:p>
        </w:tc>
      </w:tr>
      <w:tr w:rsidR="00C12F52" w:rsidRPr="00505649" w14:paraId="491C16FF" w14:textId="77777777" w:rsidTr="00AE3AE4">
        <w:tc>
          <w:tcPr>
            <w:tcW w:w="314" w:type="pct"/>
          </w:tcPr>
          <w:p w14:paraId="58F5B4F0" w14:textId="28D9E679" w:rsidR="001C162C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6</w:t>
            </w:r>
          </w:p>
        </w:tc>
        <w:tc>
          <w:tcPr>
            <w:tcW w:w="4686" w:type="pct"/>
            <w:gridSpan w:val="2"/>
          </w:tcPr>
          <w:p w14:paraId="54747234" w14:textId="793546A7" w:rsidR="001C162C" w:rsidRPr="00505649" w:rsidRDefault="001C162C" w:rsidP="005C1160">
            <w:pPr>
              <w:spacing w:before="120" w:after="120"/>
              <w:rPr>
                <w:bCs/>
              </w:rPr>
            </w:pPr>
            <w:r w:rsidRPr="00505649">
              <w:rPr>
                <w:bCs/>
              </w:rPr>
              <w:t>Determine if the Opt Out date needs to be backdated to a previous date.</w:t>
            </w:r>
          </w:p>
          <w:p w14:paraId="3F225BAC" w14:textId="35F4E91A" w:rsidR="001C162C" w:rsidRPr="0018550F" w:rsidRDefault="001C162C" w:rsidP="005C1160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bCs/>
              </w:rPr>
            </w:pPr>
            <w:r w:rsidRPr="00505649">
              <w:t xml:space="preserve">If </w:t>
            </w:r>
            <w:r w:rsidRPr="0018550F">
              <w:rPr>
                <w:b/>
                <w:bCs/>
              </w:rPr>
              <w:t>yes</w:t>
            </w:r>
            <w:r w:rsidRPr="00505649">
              <w:t xml:space="preserve">, </w:t>
            </w:r>
            <w:r w:rsidR="006F5E19" w:rsidRPr="0018550F">
              <w:rPr>
                <w:bCs/>
              </w:rPr>
              <w:t>warm transfer</w:t>
            </w:r>
            <w:r w:rsidRPr="0018550F">
              <w:rPr>
                <w:bCs/>
              </w:rPr>
              <w:t xml:space="preserve"> </w:t>
            </w:r>
            <w:r w:rsidR="009A0745" w:rsidRPr="0018550F">
              <w:rPr>
                <w:bCs/>
              </w:rPr>
              <w:t>t</w:t>
            </w:r>
            <w:r w:rsidR="009A0745" w:rsidRPr="00505649">
              <w:t xml:space="preserve">he caller </w:t>
            </w:r>
            <w:r w:rsidRPr="0018550F">
              <w:rPr>
                <w:bCs/>
              </w:rPr>
              <w:t xml:space="preserve">to </w:t>
            </w:r>
            <w:r w:rsidR="009A0745" w:rsidRPr="0018550F">
              <w:rPr>
                <w:bCs/>
              </w:rPr>
              <w:t>the</w:t>
            </w:r>
            <w:r w:rsidR="00B4370A" w:rsidRPr="0018550F">
              <w:rPr>
                <w:bCs/>
              </w:rPr>
              <w:t xml:space="preserve"> Senior Team. Refer to</w:t>
            </w:r>
            <w:r w:rsidR="009A0745" w:rsidRPr="0018550F">
              <w:rPr>
                <w:bCs/>
              </w:rPr>
              <w:t xml:space="preserve"> </w:t>
            </w:r>
            <w:hyperlink r:id="rId32" w:anchor="!/view?docid=7653e7c2-1a97-42a0-8a81-6267c72e1ca9" w:history="1">
              <w:r w:rsidR="00B4370A" w:rsidRPr="0018550F">
                <w:rPr>
                  <w:rStyle w:val="Hyperlink"/>
                  <w:bCs/>
                </w:rPr>
                <w:t>Compass - When to Transfer Calls to the Senior Team (057524)</w:t>
              </w:r>
            </w:hyperlink>
            <w:r w:rsidRPr="0018550F">
              <w:rPr>
                <w:bCs/>
              </w:rPr>
              <w:t>.</w:t>
            </w:r>
          </w:p>
          <w:p w14:paraId="1A6A1CAB" w14:textId="77777777" w:rsidR="001C162C" w:rsidRPr="0018550F" w:rsidRDefault="001C162C" w:rsidP="005C1160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bCs/>
              </w:rPr>
            </w:pPr>
            <w:r w:rsidRPr="00505649">
              <w:t xml:space="preserve">If </w:t>
            </w:r>
            <w:r w:rsidR="009A0745" w:rsidRPr="0018550F">
              <w:rPr>
                <w:b/>
                <w:bCs/>
              </w:rPr>
              <w:t>n</w:t>
            </w:r>
            <w:r w:rsidRPr="0018550F">
              <w:rPr>
                <w:b/>
                <w:bCs/>
              </w:rPr>
              <w:t>o</w:t>
            </w:r>
            <w:r w:rsidRPr="00505649">
              <w:t xml:space="preserve">, proceed to the next </w:t>
            </w:r>
            <w:r w:rsidR="009A0745" w:rsidRPr="00505649">
              <w:t>S</w:t>
            </w:r>
            <w:r w:rsidRPr="00505649">
              <w:t>tep.</w:t>
            </w:r>
          </w:p>
          <w:p w14:paraId="652B4C54" w14:textId="1D77DD1B" w:rsidR="006F5E19" w:rsidRPr="00505649" w:rsidRDefault="006F5E19" w:rsidP="005C1160">
            <w:pPr>
              <w:spacing w:before="120" w:after="120"/>
              <w:ind w:left="360"/>
              <w:rPr>
                <w:bCs/>
              </w:rPr>
            </w:pPr>
          </w:p>
        </w:tc>
      </w:tr>
      <w:tr w:rsidR="00C12F52" w:rsidRPr="00505649" w14:paraId="21754EE3" w14:textId="77777777" w:rsidTr="00AE3AE4">
        <w:tc>
          <w:tcPr>
            <w:tcW w:w="314" w:type="pct"/>
          </w:tcPr>
          <w:p w14:paraId="20829DBB" w14:textId="7C0D2483" w:rsidR="00550223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7</w:t>
            </w:r>
          </w:p>
        </w:tc>
        <w:tc>
          <w:tcPr>
            <w:tcW w:w="4686" w:type="pct"/>
            <w:gridSpan w:val="2"/>
          </w:tcPr>
          <w:p w14:paraId="4DE9C914" w14:textId="77A84526" w:rsidR="00233E9A" w:rsidRPr="00505649" w:rsidRDefault="00533C5E" w:rsidP="005C1160">
            <w:pPr>
              <w:spacing w:before="120" w:after="120"/>
            </w:pPr>
            <w:r w:rsidRPr="00505649">
              <w:t>Update the member’s Opt</w:t>
            </w:r>
            <w:r w:rsidR="00A50B56" w:rsidRPr="00505649">
              <w:t xml:space="preserve"> </w:t>
            </w:r>
            <w:r w:rsidRPr="00505649">
              <w:t>Out preferences to cancel the member’s MChoice opportunities. Refer to</w:t>
            </w:r>
            <w:r w:rsidR="00D93F7E" w:rsidRPr="00505649">
              <w:t xml:space="preserve"> </w:t>
            </w:r>
            <w:hyperlink r:id="rId33" w:anchor="!/view?docid=511e28f5-2757-4292-8353-4e3cf171e180" w:history="1">
              <w:r w:rsidR="004E565D" w:rsidRPr="00505649">
                <w:rPr>
                  <w:rStyle w:val="Hyperlink"/>
                </w:rPr>
                <w:t>Compass - View and Present Opportunities from the Health Engagement Engine (HEE) (053429)</w:t>
              </w:r>
            </w:hyperlink>
            <w:r w:rsidR="00D93F7E" w:rsidRPr="00505649">
              <w:t>.</w:t>
            </w:r>
            <w:r w:rsidR="002B3DA3" w:rsidRPr="00505649">
              <w:t xml:space="preserve"> </w:t>
            </w:r>
            <w:r w:rsidR="00DF118B" w:rsidRPr="00505649">
              <w:rPr>
                <w:noProof/>
              </w:rPr>
              <w:t xml:space="preserve"> </w:t>
            </w:r>
          </w:p>
          <w:p w14:paraId="1CD3DC4F" w14:textId="0AA62685" w:rsidR="00233E9A" w:rsidRPr="00505649" w:rsidRDefault="004F3AF0" w:rsidP="005C1160">
            <w:pPr>
              <w:spacing w:before="120" w:after="120"/>
            </w:pPr>
            <w:r w:rsidRPr="00505649">
              <w:rPr>
                <w:b/>
              </w:rPr>
              <w:t>Result</w:t>
            </w:r>
            <w:r w:rsidR="002B3DA3" w:rsidRPr="00505649">
              <w:rPr>
                <w:b/>
              </w:rPr>
              <w:t>:</w:t>
            </w:r>
            <w:r w:rsidR="002B3DA3" w:rsidRPr="00505649">
              <w:t xml:space="preserve"> </w:t>
            </w:r>
            <w:r w:rsidR="00547C19">
              <w:t xml:space="preserve"> </w:t>
            </w:r>
            <w:r w:rsidRPr="00505649">
              <w:t>This e</w:t>
            </w:r>
            <w:r w:rsidR="00233E9A" w:rsidRPr="00505649">
              <w:t>nsure</w:t>
            </w:r>
            <w:r w:rsidR="002B3DA3" w:rsidRPr="00505649">
              <w:t>s</w:t>
            </w:r>
            <w:r w:rsidR="00233E9A" w:rsidRPr="00505649">
              <w:t xml:space="preserve"> the member does not receive future letters instructing them to use MChoice.</w:t>
            </w:r>
          </w:p>
          <w:p w14:paraId="06524672" w14:textId="77777777" w:rsidR="00D93F7E" w:rsidRPr="00505649" w:rsidRDefault="00D93F7E" w:rsidP="005C1160">
            <w:pPr>
              <w:pStyle w:val="BodyTextIndent2"/>
              <w:spacing w:before="120" w:line="240" w:lineRule="auto"/>
              <w:ind w:left="0"/>
              <w:rPr>
                <w:b/>
              </w:rPr>
            </w:pPr>
          </w:p>
          <w:p w14:paraId="06B78697" w14:textId="2678E0BC" w:rsidR="009E2B57" w:rsidRPr="00505649" w:rsidRDefault="00BB3A37" w:rsidP="005C1160">
            <w:pPr>
              <w:pStyle w:val="BodyTextIndent2"/>
              <w:spacing w:before="120" w:line="240" w:lineRule="auto"/>
              <w:ind w:left="0"/>
            </w:pPr>
            <w:r w:rsidRPr="00505649">
              <w:rPr>
                <w:b/>
              </w:rPr>
              <w:t>Note</w:t>
            </w:r>
            <w:r w:rsidR="009C4D56" w:rsidRPr="00505649">
              <w:rPr>
                <w:b/>
              </w:rPr>
              <w:t>s</w:t>
            </w:r>
            <w:r w:rsidRPr="00505649">
              <w:rPr>
                <w:b/>
              </w:rPr>
              <w:t>:</w:t>
            </w:r>
            <w:r w:rsidRPr="00505649">
              <w:t xml:space="preserve">  </w:t>
            </w:r>
          </w:p>
          <w:p w14:paraId="49B2F1B2" w14:textId="7632CDA0" w:rsidR="009E2B57" w:rsidRPr="00505649" w:rsidRDefault="009E2B57" w:rsidP="005C1160">
            <w:pPr>
              <w:pStyle w:val="BodyTextIndent2"/>
              <w:numPr>
                <w:ilvl w:val="0"/>
                <w:numId w:val="12"/>
              </w:numPr>
              <w:spacing w:before="120" w:line="240" w:lineRule="auto"/>
            </w:pPr>
            <w:r w:rsidRPr="00505649">
              <w:t xml:space="preserve">For </w:t>
            </w:r>
            <w:r w:rsidR="00A50B56" w:rsidRPr="00505649">
              <w:t>O</w:t>
            </w:r>
            <w:r w:rsidRPr="00505649">
              <w:t xml:space="preserve">pt </w:t>
            </w:r>
            <w:r w:rsidR="00A50B56" w:rsidRPr="00505649">
              <w:t>O</w:t>
            </w:r>
            <w:r w:rsidRPr="00505649">
              <w:t>uts entered at the Drug Level, i</w:t>
            </w:r>
            <w:r w:rsidR="00BB3A37" w:rsidRPr="00505649">
              <w:t>f a member begins a new prescription therapy (medication never taken before), it may trigger a</w:t>
            </w:r>
            <w:r w:rsidR="00D96955" w:rsidRPr="00505649">
              <w:t>n</w:t>
            </w:r>
            <w:r w:rsidR="00BB3A37" w:rsidRPr="00505649">
              <w:t xml:space="preserve"> MChoice communication to the member.</w:t>
            </w:r>
            <w:r w:rsidR="00F97FF9" w:rsidRPr="00505649">
              <w:t xml:space="preserve"> </w:t>
            </w:r>
            <w:r w:rsidR="002B3DA3" w:rsidRPr="00505649">
              <w:t>This</w:t>
            </w:r>
            <w:r w:rsidR="001C162C" w:rsidRPr="00505649">
              <w:t xml:space="preserve"> </w:t>
            </w:r>
            <w:r w:rsidR="002B3DA3" w:rsidRPr="00505649">
              <w:t>also occur</w:t>
            </w:r>
            <w:r w:rsidR="001C162C" w:rsidRPr="00505649">
              <w:t>s</w:t>
            </w:r>
            <w:r w:rsidR="002B3DA3" w:rsidRPr="00505649">
              <w:t xml:space="preserve"> after the Opt </w:t>
            </w:r>
            <w:r w:rsidR="00A50B56" w:rsidRPr="00505649">
              <w:t>O</w:t>
            </w:r>
            <w:r w:rsidR="002B3DA3" w:rsidRPr="00505649">
              <w:t xml:space="preserve">ut override has expired (if based on the calendar or plan year). </w:t>
            </w:r>
            <w:r w:rsidRPr="00505649">
              <w:t xml:space="preserve">The member may request an additional </w:t>
            </w:r>
            <w:r w:rsidR="00A50B56" w:rsidRPr="00505649">
              <w:t>O</w:t>
            </w:r>
            <w:r w:rsidRPr="00505649">
              <w:t xml:space="preserve">pt </w:t>
            </w:r>
            <w:r w:rsidR="00A50B56" w:rsidRPr="00505649">
              <w:t>O</w:t>
            </w:r>
            <w:r w:rsidRPr="00505649">
              <w:t>ut at this point.</w:t>
            </w:r>
          </w:p>
          <w:p w14:paraId="4EB29D9A" w14:textId="0F070A28" w:rsidR="00BB3A37" w:rsidRPr="00505649" w:rsidRDefault="002B3DA3" w:rsidP="005C1160">
            <w:pPr>
              <w:pStyle w:val="BodyTextIndent2"/>
              <w:numPr>
                <w:ilvl w:val="0"/>
                <w:numId w:val="12"/>
              </w:numPr>
              <w:spacing w:before="120" w:line="240" w:lineRule="auto"/>
            </w:pPr>
            <w:r w:rsidRPr="00505649">
              <w:t xml:space="preserve">If the member was opted out at the member level, they will not receive any future MChoice communications until after the Opt </w:t>
            </w:r>
            <w:r w:rsidR="00A50B56" w:rsidRPr="00505649">
              <w:t>O</w:t>
            </w:r>
            <w:r w:rsidRPr="00505649">
              <w:t>ut override has expired (if based on the calendar or plan year)</w:t>
            </w:r>
            <w:r w:rsidR="00C71FF7" w:rsidRPr="00505649">
              <w:t xml:space="preserve">. </w:t>
            </w:r>
          </w:p>
          <w:p w14:paraId="0627A856" w14:textId="2942FB42" w:rsidR="002E77C0" w:rsidRPr="00505649" w:rsidRDefault="004B1C06" w:rsidP="005C1160">
            <w:pPr>
              <w:pStyle w:val="BodyTextIndent2"/>
              <w:numPr>
                <w:ilvl w:val="0"/>
                <w:numId w:val="12"/>
              </w:numPr>
              <w:spacing w:before="120" w:line="240" w:lineRule="auto"/>
            </w:pPr>
            <w:r w:rsidRPr="00505649">
              <w:t xml:space="preserve">If the member opts out of Mandatory </w:t>
            </w:r>
            <w:r w:rsidR="00C90AC9" w:rsidRPr="00505649">
              <w:t>C</w:t>
            </w:r>
            <w:r w:rsidRPr="00505649">
              <w:t>hoice,</w:t>
            </w:r>
            <w:r w:rsidR="004E31B1" w:rsidRPr="00505649">
              <w:t xml:space="preserve"> they are opted out during the plan year and will need to opt out again for the next plan year. </w:t>
            </w:r>
          </w:p>
          <w:p w14:paraId="70EF2542" w14:textId="1D653518" w:rsidR="00D93F7E" w:rsidRPr="00505649" w:rsidRDefault="00D93F7E" w:rsidP="005C1160">
            <w:pPr>
              <w:pStyle w:val="BodyTextIndent2"/>
              <w:spacing w:before="120" w:line="240" w:lineRule="auto"/>
              <w:ind w:left="-12"/>
            </w:pPr>
          </w:p>
        </w:tc>
      </w:tr>
      <w:tr w:rsidR="00C12F52" w:rsidRPr="00505649" w14:paraId="59E35BB0" w14:textId="77777777" w:rsidTr="00AE3AE4">
        <w:tc>
          <w:tcPr>
            <w:tcW w:w="314" w:type="pct"/>
          </w:tcPr>
          <w:p w14:paraId="2C602253" w14:textId="36A3D20E" w:rsidR="00A50B56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8</w:t>
            </w:r>
          </w:p>
          <w:p w14:paraId="7F11850B" w14:textId="77777777" w:rsidR="00AA351B" w:rsidRPr="00505649" w:rsidRDefault="00AA351B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86" w:type="pct"/>
            <w:gridSpan w:val="2"/>
          </w:tcPr>
          <w:p w14:paraId="5E29EE5B" w14:textId="45BE2DDD" w:rsidR="00A50B56" w:rsidRPr="00505649" w:rsidRDefault="00A50B56" w:rsidP="005C1160">
            <w:pPr>
              <w:spacing w:before="120" w:after="120"/>
            </w:pPr>
            <w:r w:rsidRPr="00505649">
              <w:t xml:space="preserve">Run a </w:t>
            </w:r>
            <w:r w:rsidR="00B8457E" w:rsidRPr="00505649">
              <w:rPr>
                <w:bCs/>
              </w:rPr>
              <w:t>Test Claim</w:t>
            </w:r>
            <w:r w:rsidRPr="00505649">
              <w:rPr>
                <w:b/>
              </w:rPr>
              <w:t xml:space="preserve"> </w:t>
            </w:r>
            <w:r w:rsidRPr="00505649">
              <w:t xml:space="preserve">to verify that Opt Out is working correctly to process a </w:t>
            </w:r>
            <w:r w:rsidR="002842BB" w:rsidRPr="00505649">
              <w:t>30-day</w:t>
            </w:r>
            <w:r w:rsidRPr="00505649">
              <w:t xml:space="preserve"> supply. </w:t>
            </w:r>
          </w:p>
          <w:p w14:paraId="0F5256AC" w14:textId="77777777" w:rsidR="00D93F7E" w:rsidRPr="00505649" w:rsidRDefault="00D93F7E" w:rsidP="005C1160">
            <w:pPr>
              <w:spacing w:before="120" w:after="120"/>
              <w:rPr>
                <w:b/>
              </w:rPr>
            </w:pPr>
          </w:p>
          <w:p w14:paraId="6BB5D3F4" w14:textId="14212ECD" w:rsidR="004F3AF0" w:rsidRPr="00505649" w:rsidRDefault="00A50B56" w:rsidP="005C1160">
            <w:pPr>
              <w:spacing w:before="120" w:after="120"/>
              <w:rPr>
                <w:bCs/>
                <w:color w:val="000000"/>
              </w:rPr>
            </w:pPr>
            <w:r w:rsidRPr="00505649">
              <w:rPr>
                <w:b/>
              </w:rPr>
              <w:t>Note</w:t>
            </w:r>
            <w:r w:rsidRPr="00505649">
              <w:rPr>
                <w:b/>
                <w:color w:val="000000"/>
              </w:rPr>
              <w:t>:</w:t>
            </w:r>
            <w:r w:rsidRPr="00505649">
              <w:rPr>
                <w:bCs/>
                <w:color w:val="000000"/>
              </w:rPr>
              <w:t xml:space="preserve"> </w:t>
            </w:r>
            <w:bookmarkStart w:id="33" w:name="OLE_LINK3"/>
            <w:r w:rsidR="00547C19">
              <w:rPr>
                <w:bCs/>
                <w:color w:val="000000"/>
              </w:rPr>
              <w:t xml:space="preserve"> </w:t>
            </w:r>
            <w:r w:rsidRPr="00505649">
              <w:rPr>
                <w:bCs/>
                <w:color w:val="000000"/>
              </w:rPr>
              <w:t>If</w:t>
            </w:r>
            <w:r w:rsidR="00C66759" w:rsidRPr="00505649">
              <w:rPr>
                <w:bCs/>
                <w:color w:val="000000"/>
              </w:rPr>
              <w:t xml:space="preserve"> after</w:t>
            </w:r>
            <w:r w:rsidR="00346E99" w:rsidRPr="00505649">
              <w:rPr>
                <w:bCs/>
                <w:color w:val="000000"/>
              </w:rPr>
              <w:t xml:space="preserve"> </w:t>
            </w:r>
            <w:r w:rsidR="00C66759" w:rsidRPr="00505649">
              <w:rPr>
                <w:bCs/>
                <w:color w:val="000000"/>
              </w:rPr>
              <w:t xml:space="preserve">5pm </w:t>
            </w:r>
            <w:r w:rsidR="00D96955" w:rsidRPr="00505649">
              <w:rPr>
                <w:bCs/>
                <w:color w:val="000000"/>
              </w:rPr>
              <w:t xml:space="preserve">Central time </w:t>
            </w:r>
            <w:r w:rsidR="00710F2B" w:rsidRPr="00505649">
              <w:rPr>
                <w:bCs/>
                <w:color w:val="000000"/>
              </w:rPr>
              <w:t>and the</w:t>
            </w:r>
            <w:r w:rsidRPr="00505649">
              <w:rPr>
                <w:bCs/>
                <w:color w:val="000000"/>
              </w:rPr>
              <w:t xml:space="preserve"> MChoice Opt Out has auto-populated to the next day</w:t>
            </w:r>
            <w:r w:rsidR="00F22A2A" w:rsidRPr="00505649">
              <w:rPr>
                <w:bCs/>
                <w:color w:val="000000"/>
              </w:rPr>
              <w:t>;</w:t>
            </w:r>
            <w:r w:rsidR="00710F2B" w:rsidRPr="00505649">
              <w:rPr>
                <w:bCs/>
                <w:color w:val="000000"/>
              </w:rPr>
              <w:t xml:space="preserve"> </w:t>
            </w:r>
            <w:r w:rsidR="004F3AF0" w:rsidRPr="00505649">
              <w:rPr>
                <w:bCs/>
                <w:color w:val="000000"/>
              </w:rPr>
              <w:t>determine</w:t>
            </w:r>
            <w:r w:rsidRPr="00505649">
              <w:rPr>
                <w:bCs/>
                <w:color w:val="000000"/>
              </w:rPr>
              <w:t xml:space="preserve"> if the member is picking up the medication </w:t>
            </w:r>
            <w:r w:rsidR="004F3AF0" w:rsidRPr="00505649">
              <w:rPr>
                <w:bCs/>
                <w:color w:val="000000"/>
              </w:rPr>
              <w:t>to</w:t>
            </w:r>
            <w:r w:rsidRPr="00505649">
              <w:rPr>
                <w:bCs/>
                <w:color w:val="000000"/>
              </w:rPr>
              <w:t xml:space="preserve">day. If so, contact </w:t>
            </w:r>
            <w:r w:rsidR="00F22A2A" w:rsidRPr="00505649">
              <w:rPr>
                <w:bCs/>
                <w:color w:val="000000"/>
              </w:rPr>
              <w:t>the</w:t>
            </w:r>
            <w:r w:rsidR="00B4370A" w:rsidRPr="00505649">
              <w:rPr>
                <w:bCs/>
                <w:color w:val="000000"/>
              </w:rPr>
              <w:t xml:space="preserve"> Senior Team. Refer to</w:t>
            </w:r>
            <w:r w:rsidR="00F22A2A" w:rsidRPr="00505649">
              <w:rPr>
                <w:bCs/>
                <w:color w:val="000000"/>
              </w:rPr>
              <w:t xml:space="preserve"> </w:t>
            </w:r>
            <w:hyperlink r:id="rId34" w:anchor="!/view?docid=7653e7c2-1a97-42a0-8a81-6267c72e1ca9" w:history="1">
              <w:r w:rsidR="00B4370A" w:rsidRPr="00505649">
                <w:rPr>
                  <w:rStyle w:val="Hyperlink"/>
                  <w:bCs/>
                </w:rPr>
                <w:t>Compass - When to Transfer Calls to the Senior Team (057524)</w:t>
              </w:r>
            </w:hyperlink>
            <w:r w:rsidRPr="00505649">
              <w:rPr>
                <w:bCs/>
                <w:color w:val="000000"/>
              </w:rPr>
              <w:t xml:space="preserve"> to change the start date to </w:t>
            </w:r>
            <w:r w:rsidR="00FE7F7B" w:rsidRPr="00505649">
              <w:rPr>
                <w:bCs/>
                <w:color w:val="000000"/>
              </w:rPr>
              <w:t xml:space="preserve">the </w:t>
            </w:r>
            <w:r w:rsidRPr="00505649">
              <w:rPr>
                <w:bCs/>
                <w:color w:val="000000"/>
              </w:rPr>
              <w:t>current date.</w:t>
            </w:r>
            <w:bookmarkEnd w:id="33"/>
          </w:p>
          <w:p w14:paraId="09AA008A" w14:textId="71D0A0CD" w:rsidR="00D93F7E" w:rsidRPr="00505649" w:rsidRDefault="00D93F7E" w:rsidP="005C1160">
            <w:pPr>
              <w:spacing w:before="120" w:after="120"/>
            </w:pPr>
          </w:p>
        </w:tc>
      </w:tr>
      <w:tr w:rsidR="00C12F52" w:rsidRPr="00505649" w14:paraId="3077B531" w14:textId="77777777" w:rsidTr="00AE3AE4">
        <w:tc>
          <w:tcPr>
            <w:tcW w:w="314" w:type="pct"/>
            <w:vMerge w:val="restart"/>
          </w:tcPr>
          <w:p w14:paraId="02415991" w14:textId="073B1C68" w:rsidR="00A50B56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9</w:t>
            </w:r>
          </w:p>
          <w:p w14:paraId="2015AF00" w14:textId="77777777" w:rsidR="00AA351B" w:rsidRPr="00505649" w:rsidRDefault="00C26EFB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noProof/>
              </w:rPr>
              <w:t xml:space="preserve"> </w:t>
            </w:r>
          </w:p>
        </w:tc>
        <w:tc>
          <w:tcPr>
            <w:tcW w:w="4686" w:type="pct"/>
            <w:gridSpan w:val="2"/>
            <w:tcBorders>
              <w:bottom w:val="single" w:sz="4" w:space="0" w:color="auto"/>
            </w:tcBorders>
          </w:tcPr>
          <w:p w14:paraId="7AE743A1" w14:textId="59DB5295" w:rsidR="00A50B56" w:rsidRPr="00505649" w:rsidRDefault="00A50B56" w:rsidP="005C1160">
            <w:pPr>
              <w:spacing w:before="120" w:after="120"/>
            </w:pPr>
            <w:r w:rsidRPr="00505649">
              <w:t xml:space="preserve">Run a </w:t>
            </w:r>
            <w:r w:rsidR="00B8457E" w:rsidRPr="00505649">
              <w:rPr>
                <w:bCs/>
              </w:rPr>
              <w:t>Test Claim</w:t>
            </w:r>
            <w:r w:rsidRPr="00505649">
              <w:t xml:space="preserve"> for a </w:t>
            </w:r>
            <w:r w:rsidR="002842BB" w:rsidRPr="00505649">
              <w:t>90-day</w:t>
            </w:r>
            <w:r w:rsidRPr="00505649">
              <w:t xml:space="preserve"> supply of the medication at </w:t>
            </w:r>
            <w:r w:rsidR="004F3AF0" w:rsidRPr="00505649">
              <w:t>Mail Order</w:t>
            </w:r>
            <w:r w:rsidRPr="00505649">
              <w:t xml:space="preserve"> or </w:t>
            </w:r>
            <w:r w:rsidR="00007101" w:rsidRPr="00505649">
              <w:t xml:space="preserve">our </w:t>
            </w:r>
            <w:r w:rsidR="00FE7F7B" w:rsidRPr="00505649">
              <w:t>R</w:t>
            </w:r>
            <w:r w:rsidR="00007101" w:rsidRPr="00505649">
              <w:t>etail pharmacy</w:t>
            </w:r>
            <w:r w:rsidR="002842BB" w:rsidRPr="00505649">
              <w:t>.</w:t>
            </w:r>
          </w:p>
          <w:p w14:paraId="2AC93895" w14:textId="77777777" w:rsidR="00D93F7E" w:rsidRPr="00505649" w:rsidRDefault="00D93F7E" w:rsidP="005C1160">
            <w:pPr>
              <w:spacing w:before="120" w:after="120"/>
            </w:pPr>
          </w:p>
          <w:p w14:paraId="1B084EC8" w14:textId="1A0119B6" w:rsidR="00B434FB" w:rsidRPr="00505649" w:rsidRDefault="00B434FB" w:rsidP="005C1160">
            <w:pPr>
              <w:spacing w:before="120" w:after="120"/>
              <w:rPr>
                <w:color w:val="000000"/>
              </w:rPr>
            </w:pPr>
            <w:r w:rsidRPr="00505649">
              <w:rPr>
                <w:b/>
              </w:rPr>
              <w:t>Note:</w:t>
            </w:r>
            <w:r w:rsidRPr="00505649">
              <w:t xml:space="preserve"> </w:t>
            </w:r>
            <w:r w:rsidR="00547C19">
              <w:t xml:space="preserve"> </w:t>
            </w:r>
            <w:r w:rsidRPr="00505649">
              <w:rPr>
                <w:color w:val="000000"/>
              </w:rPr>
              <w:t>If the member has called in because they previously Opted Out (</w:t>
            </w:r>
            <w:r w:rsidR="0023389E" w:rsidRPr="00505649">
              <w:rPr>
                <w:b/>
                <w:bCs/>
                <w:color w:val="000000"/>
              </w:rPr>
              <w:t>Example:</w:t>
            </w:r>
            <w:r w:rsidR="00361727" w:rsidRPr="00505649">
              <w:rPr>
                <w:color w:val="000000"/>
              </w:rPr>
              <w:t xml:space="preserve"> </w:t>
            </w:r>
            <w:r w:rsidR="0023389E" w:rsidRPr="00505649">
              <w:rPr>
                <w:color w:val="000000"/>
              </w:rPr>
              <w:t>T</w:t>
            </w:r>
            <w:r w:rsidRPr="00505649">
              <w:rPr>
                <w:color w:val="000000"/>
              </w:rPr>
              <w:t xml:space="preserve">hey wish to continue to fill prescriptions at other retail pharmacies at the plan’s designated retail copay and day supply), but their transactions are being rejected at </w:t>
            </w:r>
            <w:r w:rsidR="00FE7F7B" w:rsidRPr="00505649">
              <w:rPr>
                <w:color w:val="000000"/>
              </w:rPr>
              <w:t>R</w:t>
            </w:r>
            <w:r w:rsidRPr="00505649">
              <w:rPr>
                <w:color w:val="000000"/>
              </w:rPr>
              <w:t xml:space="preserve">etail because of Mandatory MChoice or Mandatory Mail requirement, </w:t>
            </w:r>
            <w:r w:rsidR="00FD3123" w:rsidRPr="00505649">
              <w:t>warm transfer</w:t>
            </w:r>
            <w:r w:rsidRPr="00505649">
              <w:rPr>
                <w:color w:val="000000"/>
              </w:rPr>
              <w:t xml:space="preserve"> the call to</w:t>
            </w:r>
            <w:r w:rsidR="00FE7F7B" w:rsidRPr="00505649">
              <w:rPr>
                <w:color w:val="000000"/>
              </w:rPr>
              <w:t xml:space="preserve"> the</w:t>
            </w:r>
            <w:r w:rsidRPr="00505649">
              <w:rPr>
                <w:color w:val="000000"/>
              </w:rPr>
              <w:t xml:space="preserve"> </w:t>
            </w:r>
            <w:r w:rsidR="00B4370A" w:rsidRPr="00505649">
              <w:rPr>
                <w:color w:val="000000"/>
              </w:rPr>
              <w:t xml:space="preserve">Senior Team </w:t>
            </w:r>
            <w:r w:rsidRPr="00505649">
              <w:rPr>
                <w:color w:val="000000"/>
              </w:rPr>
              <w:t>for troubleshooting.</w:t>
            </w:r>
            <w:r w:rsidR="00B4370A" w:rsidRPr="00505649">
              <w:rPr>
                <w:color w:val="000000"/>
              </w:rPr>
              <w:t xml:space="preserve"> Refer to </w:t>
            </w:r>
            <w:hyperlink r:id="rId35" w:anchor="!/view?docid=7653e7c2-1a97-42a0-8a81-6267c72e1ca9" w:history="1">
              <w:r w:rsidR="00B4370A" w:rsidRPr="00505649">
                <w:rPr>
                  <w:rStyle w:val="Hyperlink"/>
                  <w:bCs/>
                </w:rPr>
                <w:t>Compass - When to Transfer Calls to the Senior Team (057524)</w:t>
              </w:r>
            </w:hyperlink>
            <w:r w:rsidR="00B4370A" w:rsidRPr="00505649">
              <w:t>.</w:t>
            </w:r>
          </w:p>
          <w:p w14:paraId="151A63EA" w14:textId="048C7244" w:rsidR="00D93F7E" w:rsidRPr="00505649" w:rsidRDefault="00D93F7E" w:rsidP="005C1160">
            <w:pPr>
              <w:spacing w:before="120" w:after="120"/>
            </w:pPr>
          </w:p>
        </w:tc>
      </w:tr>
      <w:tr w:rsidR="00C05620" w:rsidRPr="00505649" w14:paraId="7F3F77CE" w14:textId="77777777" w:rsidTr="00AE3AE4">
        <w:tc>
          <w:tcPr>
            <w:tcW w:w="314" w:type="pct"/>
            <w:vMerge/>
          </w:tcPr>
          <w:p w14:paraId="7B6EE094" w14:textId="77777777" w:rsidR="00A50B56" w:rsidRPr="00505649" w:rsidRDefault="00A50B56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0" w:type="pct"/>
            <w:shd w:val="clear" w:color="auto" w:fill="D9D9D9" w:themeFill="background1" w:themeFillShade="D9"/>
          </w:tcPr>
          <w:p w14:paraId="67AA8E6A" w14:textId="77777777" w:rsidR="00A50B56" w:rsidRPr="00505649" w:rsidRDefault="00A50B56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If</w:t>
            </w:r>
            <w:r w:rsidR="00AA351B" w:rsidRPr="00505649">
              <w:rPr>
                <w:b/>
              </w:rPr>
              <w:t xml:space="preserve"> the Claim</w:t>
            </w:r>
            <w:r w:rsidRPr="00505649">
              <w:rPr>
                <w:b/>
              </w:rPr>
              <w:t>…</w:t>
            </w:r>
          </w:p>
        </w:tc>
        <w:tc>
          <w:tcPr>
            <w:tcW w:w="4106" w:type="pct"/>
            <w:shd w:val="clear" w:color="auto" w:fill="D9D9D9" w:themeFill="background1" w:themeFillShade="D9"/>
          </w:tcPr>
          <w:p w14:paraId="15267411" w14:textId="77777777" w:rsidR="00A50B56" w:rsidRPr="00505649" w:rsidRDefault="00A50B56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Then…</w:t>
            </w:r>
          </w:p>
        </w:tc>
      </w:tr>
      <w:tr w:rsidR="00C05620" w:rsidRPr="00505649" w14:paraId="59D59330" w14:textId="77777777" w:rsidTr="00AE3AE4">
        <w:tc>
          <w:tcPr>
            <w:tcW w:w="314" w:type="pct"/>
            <w:vMerge/>
          </w:tcPr>
          <w:p w14:paraId="40E40C8D" w14:textId="77777777" w:rsidR="00A50B56" w:rsidRPr="00505649" w:rsidRDefault="00A50B56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0" w:type="pct"/>
          </w:tcPr>
          <w:p w14:paraId="07C25AA9" w14:textId="77777777" w:rsidR="00A50B56" w:rsidRPr="00505649" w:rsidRDefault="00AA351B" w:rsidP="005C1160">
            <w:pPr>
              <w:spacing w:before="120" w:after="120"/>
            </w:pPr>
            <w:r w:rsidRPr="00505649">
              <w:t>P</w:t>
            </w:r>
            <w:r w:rsidR="00A50B56" w:rsidRPr="00505649">
              <w:t>ays</w:t>
            </w:r>
          </w:p>
        </w:tc>
        <w:tc>
          <w:tcPr>
            <w:tcW w:w="4106" w:type="pct"/>
          </w:tcPr>
          <w:p w14:paraId="3D5DCF6C" w14:textId="77777777" w:rsidR="00775BD6" w:rsidRPr="00505649" w:rsidRDefault="00A50B56" w:rsidP="005C1160">
            <w:pPr>
              <w:spacing w:before="120" w:after="120"/>
            </w:pPr>
            <w:r w:rsidRPr="00505649">
              <w:t xml:space="preserve">Proceed to </w:t>
            </w:r>
            <w:r w:rsidR="00D93F7E" w:rsidRPr="00505649">
              <w:t>the</w:t>
            </w:r>
            <w:r w:rsidR="00853498" w:rsidRPr="00505649">
              <w:t xml:space="preserve"> next </w:t>
            </w:r>
            <w:r w:rsidR="00D93F7E" w:rsidRPr="00505649">
              <w:t>S</w:t>
            </w:r>
            <w:r w:rsidRPr="00505649">
              <w:t xml:space="preserve">tep. </w:t>
            </w:r>
          </w:p>
          <w:p w14:paraId="461CCC47" w14:textId="21726A1E" w:rsidR="00FD3123" w:rsidRPr="00505649" w:rsidRDefault="00FD3123" w:rsidP="005C1160">
            <w:pPr>
              <w:spacing w:before="120" w:after="120"/>
            </w:pPr>
          </w:p>
        </w:tc>
      </w:tr>
      <w:tr w:rsidR="00C05620" w:rsidRPr="00505649" w14:paraId="63C17017" w14:textId="77777777" w:rsidTr="00AE3AE4">
        <w:tc>
          <w:tcPr>
            <w:tcW w:w="314" w:type="pct"/>
            <w:vMerge/>
          </w:tcPr>
          <w:p w14:paraId="717C78A5" w14:textId="77777777" w:rsidR="00A50B56" w:rsidRPr="00505649" w:rsidRDefault="00A50B56" w:rsidP="005C116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80" w:type="pct"/>
          </w:tcPr>
          <w:p w14:paraId="4F2D3479" w14:textId="77777777" w:rsidR="00A50B56" w:rsidRPr="00505649" w:rsidRDefault="00AA351B" w:rsidP="005C1160">
            <w:pPr>
              <w:spacing w:before="120" w:after="120"/>
            </w:pPr>
            <w:r w:rsidRPr="00505649">
              <w:t>R</w:t>
            </w:r>
            <w:r w:rsidR="00A50B56" w:rsidRPr="00505649">
              <w:t>ejects</w:t>
            </w:r>
          </w:p>
        </w:tc>
        <w:tc>
          <w:tcPr>
            <w:tcW w:w="4106" w:type="pct"/>
          </w:tcPr>
          <w:p w14:paraId="78F92C38" w14:textId="3BAC6AC6" w:rsidR="00FD3123" w:rsidRPr="00505649" w:rsidRDefault="003507D2" w:rsidP="005C1160">
            <w:pPr>
              <w:spacing w:before="120" w:after="120"/>
            </w:pPr>
            <w:bookmarkStart w:id="34" w:name="OLE_LINK2"/>
            <w:r w:rsidRPr="00505649">
              <w:t>Review the Opt Out to ensure it was entered correctly. If the claim still rejects</w:t>
            </w:r>
            <w:r w:rsidR="00977C95" w:rsidRPr="00505649">
              <w:t xml:space="preserve"> after ensuring it is correctly entered</w:t>
            </w:r>
            <w:r w:rsidRPr="00505649">
              <w:t>, contact the</w:t>
            </w:r>
            <w:r w:rsidR="00B4370A" w:rsidRPr="00505649">
              <w:t xml:space="preserve"> Senior Team. Refer to</w:t>
            </w:r>
            <w:r w:rsidRPr="00505649">
              <w:t xml:space="preserve"> </w:t>
            </w:r>
            <w:hyperlink r:id="rId36" w:anchor="!/view?docid=7653e7c2-1a97-42a0-8a81-6267c72e1ca9" w:history="1">
              <w:r w:rsidR="00B4370A" w:rsidRPr="00505649">
                <w:rPr>
                  <w:rStyle w:val="Hyperlink"/>
                  <w:bCs/>
                </w:rPr>
                <w:t>Compass - When to Transfer Calls to the Senior Team (057524)</w:t>
              </w:r>
            </w:hyperlink>
            <w:r w:rsidRPr="00505649">
              <w:t xml:space="preserve"> for assistance. </w:t>
            </w:r>
          </w:p>
          <w:p w14:paraId="1442DA67" w14:textId="0C1ABE0A" w:rsidR="00775BD6" w:rsidRPr="00505649" w:rsidRDefault="00A50B56" w:rsidP="005C1160">
            <w:pPr>
              <w:spacing w:before="120" w:after="120"/>
            </w:pPr>
            <w:r w:rsidRPr="00505649">
              <w:t xml:space="preserve"> </w:t>
            </w:r>
            <w:bookmarkEnd w:id="34"/>
          </w:p>
        </w:tc>
      </w:tr>
      <w:tr w:rsidR="00C12F52" w:rsidRPr="00505649" w14:paraId="353B85AE" w14:textId="77777777" w:rsidTr="00AE3AE4">
        <w:tc>
          <w:tcPr>
            <w:tcW w:w="314" w:type="pct"/>
          </w:tcPr>
          <w:p w14:paraId="0EF617EC" w14:textId="3FE4A532" w:rsidR="002B3DA3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10</w:t>
            </w:r>
          </w:p>
        </w:tc>
        <w:tc>
          <w:tcPr>
            <w:tcW w:w="4686" w:type="pct"/>
            <w:gridSpan w:val="2"/>
          </w:tcPr>
          <w:p w14:paraId="725B6252" w14:textId="018F65FA" w:rsidR="00711824" w:rsidRPr="00505649" w:rsidRDefault="00233E9A" w:rsidP="005C1160">
            <w:pPr>
              <w:spacing w:before="120" w:after="120"/>
            </w:pPr>
            <w:r w:rsidRPr="00505649">
              <w:t>Inform the member the request has been processed</w:t>
            </w:r>
            <w:r w:rsidR="00412DDF" w:rsidRPr="00505649">
              <w:t xml:space="preserve"> and the pharmacy may</w:t>
            </w:r>
            <w:r w:rsidR="00383E22" w:rsidRPr="00505649">
              <w:t xml:space="preserve"> need to reprocess the claim with the current date of service</w:t>
            </w:r>
            <w:r w:rsidRPr="00505649">
              <w:t>.</w:t>
            </w:r>
          </w:p>
          <w:p w14:paraId="12006BFD" w14:textId="032FB203" w:rsidR="00FD3123" w:rsidRPr="00505649" w:rsidRDefault="00FD3123" w:rsidP="005C1160">
            <w:pPr>
              <w:spacing w:before="120" w:after="120"/>
            </w:pPr>
          </w:p>
        </w:tc>
      </w:tr>
      <w:tr w:rsidR="00C12F52" w:rsidRPr="00505649" w14:paraId="21D1D59E" w14:textId="77777777" w:rsidTr="00AE3AE4">
        <w:trPr>
          <w:trHeight w:val="73"/>
        </w:trPr>
        <w:tc>
          <w:tcPr>
            <w:tcW w:w="314" w:type="pct"/>
          </w:tcPr>
          <w:p w14:paraId="552EB111" w14:textId="41A24782" w:rsidR="00C666F7" w:rsidRPr="00505649" w:rsidRDefault="00D63D3D" w:rsidP="005C1160">
            <w:pPr>
              <w:spacing w:before="120" w:after="120"/>
              <w:jc w:val="center"/>
              <w:rPr>
                <w:b/>
              </w:rPr>
            </w:pPr>
            <w:r w:rsidRPr="00505649">
              <w:rPr>
                <w:b/>
              </w:rPr>
              <w:t>11</w:t>
            </w:r>
          </w:p>
        </w:tc>
        <w:tc>
          <w:tcPr>
            <w:tcW w:w="4686" w:type="pct"/>
            <w:gridSpan w:val="2"/>
          </w:tcPr>
          <w:p w14:paraId="7F7CBB9B" w14:textId="4014C734" w:rsidR="00C666F7" w:rsidRPr="00505649" w:rsidRDefault="00C666F7" w:rsidP="005C1160">
            <w:pPr>
              <w:spacing w:before="120" w:after="120"/>
            </w:pPr>
            <w:r w:rsidRPr="00505649">
              <w:t>Confirm that all the member’s needs have been resolved and close the call.</w:t>
            </w:r>
            <w:r w:rsidR="00C52EEF" w:rsidRPr="00505649">
              <w:rPr>
                <w:rFonts w:cs="Calibri"/>
              </w:rPr>
              <w:t xml:space="preserve"> The call summary notes will be provided via Cresta Refer to Cresta. Refer to </w:t>
            </w:r>
            <w:hyperlink r:id="rId37" w:anchor="!/view?docid=f28dbdf4-4355-45be-95c4-6bda1c08a521" w:history="1">
              <w:r w:rsidR="009E5B54" w:rsidRPr="00505649">
                <w:rPr>
                  <w:rStyle w:val="Hyperlink"/>
                  <w:rFonts w:cs="Calibri"/>
                </w:rPr>
                <w:t>Cresta Functionality and Processes (067901)</w:t>
              </w:r>
            </w:hyperlink>
            <w:r w:rsidR="00B4370A" w:rsidRPr="00505649">
              <w:rPr>
                <w:rFonts w:cs="Calibri"/>
              </w:rPr>
              <w:t xml:space="preserve"> </w:t>
            </w:r>
            <w:r w:rsidR="00C52EEF" w:rsidRPr="00505649">
              <w:rPr>
                <w:rFonts w:cs="Calibri"/>
              </w:rPr>
              <w:t>for more information.</w:t>
            </w:r>
          </w:p>
          <w:p w14:paraId="7B4BB0FD" w14:textId="49FCBA1D" w:rsidR="00FD3123" w:rsidRPr="00505649" w:rsidRDefault="00FD3123" w:rsidP="005C1160">
            <w:pPr>
              <w:spacing w:before="120" w:after="120"/>
            </w:pPr>
          </w:p>
        </w:tc>
      </w:tr>
    </w:tbl>
    <w:p w14:paraId="030602F4" w14:textId="77777777" w:rsidR="0039249A" w:rsidRPr="00505649" w:rsidRDefault="0039249A" w:rsidP="005C1160">
      <w:pPr>
        <w:spacing w:before="120" w:after="120"/>
        <w:rPr>
          <w:rFonts w:eastAsia="Verdana"/>
        </w:rPr>
      </w:pPr>
    </w:p>
    <w:p w14:paraId="5FC10AC7" w14:textId="5FF595DE" w:rsidR="0039249A" w:rsidRPr="00505649" w:rsidRDefault="0039249A" w:rsidP="005C1160">
      <w:pPr>
        <w:pStyle w:val="BodyTextIndent2"/>
        <w:spacing w:after="0" w:line="240" w:lineRule="auto"/>
        <w:ind w:left="0"/>
        <w:jc w:val="right"/>
        <w:rPr>
          <w:rFonts w:eastAsia="Verdana"/>
        </w:rPr>
      </w:pPr>
      <w:hyperlink w:anchor="_top" w:history="1">
        <w:r w:rsidRPr="00505649">
          <w:rPr>
            <w:rStyle w:val="Hyperlink"/>
            <w:rFonts w:eastAsia="Verdana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39249A" w:rsidRPr="00505649" w14:paraId="159CCAE0" w14:textId="77777777" w:rsidTr="00674CAC">
        <w:tc>
          <w:tcPr>
            <w:tcW w:w="5000" w:type="pct"/>
            <w:shd w:val="clear" w:color="auto" w:fill="BFBFBF" w:themeFill="background1" w:themeFillShade="BF"/>
          </w:tcPr>
          <w:p w14:paraId="4A6EBEDC" w14:textId="7629E020" w:rsidR="0039249A" w:rsidRPr="00505649" w:rsidRDefault="0039249A" w:rsidP="005C1160">
            <w:pPr>
              <w:pStyle w:val="Heading2"/>
              <w:spacing w:before="120" w:after="120"/>
              <w:rPr>
                <w:rFonts w:eastAsia="Verdana"/>
              </w:rPr>
            </w:pPr>
            <w:r w:rsidRPr="00505649">
              <w:rPr>
                <w:rFonts w:eastAsia="Verdana"/>
              </w:rPr>
              <w:t xml:space="preserve"> </w:t>
            </w:r>
            <w:bookmarkStart w:id="35" w:name="_Toc196906441"/>
            <w:r w:rsidRPr="00505649">
              <w:rPr>
                <w:rFonts w:eastAsia="Verdana"/>
              </w:rPr>
              <w:t>Resolution Time</w:t>
            </w:r>
            <w:bookmarkEnd w:id="35"/>
          </w:p>
        </w:tc>
      </w:tr>
    </w:tbl>
    <w:p w14:paraId="572B44BE" w14:textId="632405B0" w:rsidR="00943FC4" w:rsidRPr="00505649" w:rsidRDefault="76525FEC" w:rsidP="005C1160">
      <w:pPr>
        <w:spacing w:before="120" w:after="120"/>
        <w:rPr>
          <w:rFonts w:eastAsia="Verdana" w:cs="Verdana"/>
          <w:color w:val="000000" w:themeColor="text1"/>
        </w:rPr>
      </w:pPr>
      <w:r w:rsidRPr="00505649">
        <w:rPr>
          <w:rFonts w:eastAsia="Verdana" w:cs="Verdana"/>
          <w:color w:val="000000" w:themeColor="text1"/>
        </w:rPr>
        <w:t>Immediate</w:t>
      </w:r>
      <w:r w:rsidR="00505649" w:rsidRPr="00505649">
        <w:rPr>
          <w:rFonts w:eastAsia="Verdana" w:cs="Verdana"/>
          <w:color w:val="000000" w:themeColor="text1"/>
        </w:rPr>
        <w:t>.</w:t>
      </w:r>
    </w:p>
    <w:p w14:paraId="09FCE40C" w14:textId="4FE6F1CA" w:rsidR="00943FC4" w:rsidRPr="00505649" w:rsidRDefault="00943FC4" w:rsidP="005C1160">
      <w:pPr>
        <w:spacing w:before="120" w:after="120"/>
      </w:pPr>
    </w:p>
    <w:p w14:paraId="57231EB7" w14:textId="3C00E291" w:rsidR="0092301D" w:rsidRPr="00505649" w:rsidRDefault="00AA351B" w:rsidP="005C1160">
      <w:pPr>
        <w:pStyle w:val="BodyTextIndent2"/>
        <w:spacing w:after="0" w:line="240" w:lineRule="auto"/>
        <w:ind w:left="0"/>
        <w:jc w:val="right"/>
      </w:pPr>
      <w:hyperlink w:anchor="_top" w:history="1">
        <w:r w:rsidRPr="00505649">
          <w:rPr>
            <w:rStyle w:val="Hyperlink"/>
          </w:rPr>
          <w:t>Top of the Document</w:t>
        </w:r>
        <w:bookmarkStart w:id="36" w:name="_Resolution_Time"/>
        <w:bookmarkEnd w:id="36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2301D" w:rsidRPr="00505649" w14:paraId="2F71F975" w14:textId="77777777" w:rsidTr="00674CAC">
        <w:tc>
          <w:tcPr>
            <w:tcW w:w="5000" w:type="pct"/>
            <w:shd w:val="clear" w:color="auto" w:fill="BFBFBF" w:themeFill="background1" w:themeFillShade="BF"/>
          </w:tcPr>
          <w:p w14:paraId="795E3DB3" w14:textId="24B722F0" w:rsidR="0092301D" w:rsidRPr="00505649" w:rsidRDefault="0092301D" w:rsidP="003422A3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7" w:name="_Toc196906442"/>
            <w:r w:rsidRPr="00505649">
              <w:rPr>
                <w:iCs w:val="0"/>
              </w:rPr>
              <w:t>Related Documents</w:t>
            </w:r>
            <w:bookmarkEnd w:id="37"/>
          </w:p>
        </w:tc>
      </w:tr>
    </w:tbl>
    <w:bookmarkStart w:id="38" w:name="OLE_LINK12"/>
    <w:p w14:paraId="1F5E6EC8" w14:textId="19D5A021" w:rsidR="00ED2936" w:rsidRPr="00505649" w:rsidRDefault="004B4E8D" w:rsidP="003422A3">
      <w:pPr>
        <w:autoSpaceDE w:val="0"/>
        <w:autoSpaceDN w:val="0"/>
        <w:adjustRightInd w:val="0"/>
        <w:spacing w:before="120" w:after="120"/>
        <w:rPr>
          <w:rFonts w:cs="Verdana"/>
        </w:rPr>
      </w:pPr>
      <w:r w:rsidRPr="00505649">
        <w:fldChar w:fldCharType="begin"/>
      </w:r>
      <w:r w:rsidR="005D0D6E" w:rsidRPr="00505649">
        <w:instrText>HYPERLINK "https://thesource.cvshealth.com/nuxeo/thesource/" \l "!/view?docid=c1f1028b-e42c-4b4f-a4cf-cc0b42c91606"</w:instrText>
      </w:r>
      <w:r w:rsidRPr="00505649">
        <w:fldChar w:fldCharType="separate"/>
      </w:r>
      <w:r w:rsidR="005D0D6E" w:rsidRPr="00505649">
        <w:rPr>
          <w:rFonts w:cs="Verdana"/>
          <w:color w:val="0000FF"/>
          <w:u w:val="single"/>
        </w:rPr>
        <w:t>Customer Care Abbreviations, Definitions, and Terms Index (017428)</w:t>
      </w:r>
      <w:r w:rsidRPr="00505649">
        <w:rPr>
          <w:rFonts w:cs="Verdana"/>
          <w:color w:val="0000FF"/>
          <w:u w:val="single"/>
        </w:rPr>
        <w:fldChar w:fldCharType="end"/>
      </w:r>
    </w:p>
    <w:p w14:paraId="246897FD" w14:textId="08DAA0F5" w:rsidR="00775BD6" w:rsidRPr="00505649" w:rsidRDefault="00775BD6" w:rsidP="003422A3">
      <w:pPr>
        <w:spacing w:before="120" w:after="120"/>
      </w:pPr>
      <w:r w:rsidRPr="00505649">
        <w:rPr>
          <w:b/>
        </w:rPr>
        <w:t xml:space="preserve">Parent Document:  </w:t>
      </w:r>
      <w:hyperlink r:id="rId38" w:tgtFrame="_blank" w:history="1">
        <w:r w:rsidRPr="00505649">
          <w:rPr>
            <w:color w:val="0000FF"/>
            <w:u w:val="single"/>
          </w:rPr>
          <w:t>CALL</w:t>
        </w:r>
        <w:r w:rsidR="00853498" w:rsidRPr="00505649">
          <w:rPr>
            <w:color w:val="0000FF"/>
            <w:u w:val="single"/>
          </w:rPr>
          <w:t>-</w:t>
        </w:r>
        <w:r w:rsidRPr="00505649">
          <w:rPr>
            <w:color w:val="0000FF"/>
            <w:u w:val="single"/>
          </w:rPr>
          <w:t>0049 Customer Care Internal and External Call Handling</w:t>
        </w:r>
      </w:hyperlink>
    </w:p>
    <w:bookmarkEnd w:id="38"/>
    <w:p w14:paraId="5B9B7D08" w14:textId="44841F5B" w:rsidR="00775BD6" w:rsidRPr="00505649" w:rsidRDefault="00775BD6" w:rsidP="005C1160">
      <w:pPr>
        <w:autoSpaceDE w:val="0"/>
        <w:autoSpaceDN w:val="0"/>
        <w:adjustRightInd w:val="0"/>
        <w:rPr>
          <w:rFonts w:cs="Verdana"/>
        </w:rPr>
      </w:pPr>
    </w:p>
    <w:p w14:paraId="7718779E" w14:textId="5EF53248" w:rsidR="00943FC4" w:rsidRPr="00505649" w:rsidRDefault="00943FC4" w:rsidP="005C1160">
      <w:pPr>
        <w:jc w:val="right"/>
      </w:pPr>
      <w:hyperlink w:anchor="_top" w:history="1">
        <w:r w:rsidRPr="00505649">
          <w:rPr>
            <w:rStyle w:val="Hyperlink"/>
          </w:rPr>
          <w:t>Top of the Document</w:t>
        </w:r>
      </w:hyperlink>
    </w:p>
    <w:p w14:paraId="00B1CED4" w14:textId="77777777" w:rsidR="00115944" w:rsidRPr="00505649" w:rsidRDefault="00061AD2" w:rsidP="005C1160">
      <w:pPr>
        <w:jc w:val="center"/>
        <w:rPr>
          <w:sz w:val="16"/>
          <w:szCs w:val="16"/>
        </w:rPr>
      </w:pPr>
      <w:r w:rsidRPr="00505649">
        <w:rPr>
          <w:sz w:val="16"/>
          <w:szCs w:val="16"/>
        </w:rPr>
        <w:t xml:space="preserve"> </w:t>
      </w:r>
    </w:p>
    <w:p w14:paraId="40585A2E" w14:textId="77777777" w:rsidR="00943FC4" w:rsidRPr="00505649" w:rsidRDefault="00943FC4" w:rsidP="005C1160">
      <w:pPr>
        <w:jc w:val="center"/>
        <w:rPr>
          <w:sz w:val="16"/>
          <w:szCs w:val="16"/>
        </w:rPr>
      </w:pPr>
      <w:r w:rsidRPr="00505649">
        <w:rPr>
          <w:sz w:val="16"/>
          <w:szCs w:val="16"/>
        </w:rPr>
        <w:t>Not to Be Reproduced or Disclosed to Others without Prior Written Approval</w:t>
      </w:r>
    </w:p>
    <w:p w14:paraId="18887546" w14:textId="77777777" w:rsidR="005A64DA" w:rsidRPr="00505649" w:rsidRDefault="00943FC4" w:rsidP="005C1160">
      <w:pPr>
        <w:jc w:val="center"/>
        <w:rPr>
          <w:sz w:val="16"/>
          <w:szCs w:val="16"/>
        </w:rPr>
      </w:pPr>
      <w:r w:rsidRPr="00505649">
        <w:rPr>
          <w:b/>
          <w:color w:val="000000"/>
          <w:sz w:val="16"/>
          <w:szCs w:val="16"/>
        </w:rPr>
        <w:t>ELECTRONIC DATA = OFFICIAL VERSION / PAPER COPY = INFORMATIONAL ONLY</w:t>
      </w:r>
    </w:p>
    <w:sectPr w:rsidR="005A64DA" w:rsidRPr="00505649" w:rsidSect="00F1152F">
      <w:footerReference w:type="even" r:id="rId39"/>
      <w:footerReference w:type="default" r:id="rId40"/>
      <w:headerReference w:type="first" r:id="rId41"/>
      <w:footerReference w:type="first" r:id="rId4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DD0CE" w14:textId="77777777" w:rsidR="006D2D47" w:rsidRDefault="006D2D47">
      <w:r>
        <w:separator/>
      </w:r>
    </w:p>
  </w:endnote>
  <w:endnote w:type="continuationSeparator" w:id="0">
    <w:p w14:paraId="7D9D7390" w14:textId="77777777" w:rsidR="006D2D47" w:rsidRDefault="006D2D47">
      <w:r>
        <w:continuationSeparator/>
      </w:r>
    </w:p>
  </w:endnote>
  <w:endnote w:type="continuationNotice" w:id="1">
    <w:p w14:paraId="42403EF2" w14:textId="77777777" w:rsidR="006D2D47" w:rsidRDefault="006D2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73B2" w14:textId="77777777" w:rsidR="00CD6429" w:rsidRDefault="00CD642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E2BF0" w14:textId="77777777" w:rsidR="00CD6429" w:rsidRDefault="00CD642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2C47" w14:textId="77777777" w:rsidR="00CD6429" w:rsidRPr="00245D49" w:rsidRDefault="00CD6429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DB75C" w14:textId="77777777" w:rsidR="00CD6429" w:rsidRPr="00CD2229" w:rsidRDefault="00CD6429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72432" w14:textId="77777777" w:rsidR="006D2D47" w:rsidRDefault="006D2D47">
      <w:r>
        <w:separator/>
      </w:r>
    </w:p>
  </w:footnote>
  <w:footnote w:type="continuationSeparator" w:id="0">
    <w:p w14:paraId="1292B27C" w14:textId="77777777" w:rsidR="006D2D47" w:rsidRDefault="006D2D47">
      <w:r>
        <w:continuationSeparator/>
      </w:r>
    </w:p>
  </w:footnote>
  <w:footnote w:type="continuationNotice" w:id="1">
    <w:p w14:paraId="4ECAE20D" w14:textId="77777777" w:rsidR="006D2D47" w:rsidRDefault="006D2D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D66F6" w14:textId="77777777" w:rsidR="00CD6429" w:rsidRDefault="00CD6429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2506135"/>
    <w:multiLevelType w:val="hybridMultilevel"/>
    <w:tmpl w:val="E61E8ED2"/>
    <w:lvl w:ilvl="0" w:tplc="3F88A3E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A73"/>
    <w:multiLevelType w:val="hybridMultilevel"/>
    <w:tmpl w:val="F8FC68F2"/>
    <w:lvl w:ilvl="0" w:tplc="318C30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C43B0"/>
    <w:multiLevelType w:val="hybridMultilevel"/>
    <w:tmpl w:val="FD1C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16CF"/>
    <w:multiLevelType w:val="hybridMultilevel"/>
    <w:tmpl w:val="4582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1D3F"/>
    <w:multiLevelType w:val="hybridMultilevel"/>
    <w:tmpl w:val="33D840B6"/>
    <w:lvl w:ilvl="0" w:tplc="EB12C92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15A0"/>
    <w:multiLevelType w:val="hybridMultilevel"/>
    <w:tmpl w:val="BA0E1AA4"/>
    <w:lvl w:ilvl="0" w:tplc="2FCAE2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8614B"/>
    <w:multiLevelType w:val="hybridMultilevel"/>
    <w:tmpl w:val="F34083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96DD2"/>
    <w:multiLevelType w:val="hybridMultilevel"/>
    <w:tmpl w:val="C6ECE08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11503"/>
    <w:multiLevelType w:val="hybridMultilevel"/>
    <w:tmpl w:val="78C6A7BC"/>
    <w:lvl w:ilvl="0" w:tplc="29DE6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83E1C"/>
    <w:multiLevelType w:val="hybridMultilevel"/>
    <w:tmpl w:val="624095C6"/>
    <w:lvl w:ilvl="0" w:tplc="E4D4590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D51C1"/>
    <w:multiLevelType w:val="hybridMultilevel"/>
    <w:tmpl w:val="322E982E"/>
    <w:lvl w:ilvl="0" w:tplc="67246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85D09"/>
    <w:multiLevelType w:val="hybridMultilevel"/>
    <w:tmpl w:val="BECA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C5177"/>
    <w:multiLevelType w:val="hybridMultilevel"/>
    <w:tmpl w:val="38B02796"/>
    <w:lvl w:ilvl="0" w:tplc="2F1A828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51667"/>
    <w:multiLevelType w:val="hybridMultilevel"/>
    <w:tmpl w:val="E4D09B5E"/>
    <w:lvl w:ilvl="0" w:tplc="0A6AF2A8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9D4173"/>
    <w:multiLevelType w:val="hybridMultilevel"/>
    <w:tmpl w:val="2CB0E728"/>
    <w:lvl w:ilvl="0" w:tplc="1F02F73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01A29"/>
    <w:multiLevelType w:val="hybridMultilevel"/>
    <w:tmpl w:val="F216D64C"/>
    <w:lvl w:ilvl="0" w:tplc="172AF22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2D3FD6"/>
    <w:multiLevelType w:val="hybridMultilevel"/>
    <w:tmpl w:val="0FA813A0"/>
    <w:lvl w:ilvl="0" w:tplc="857414E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CBF"/>
    <w:multiLevelType w:val="hybridMultilevel"/>
    <w:tmpl w:val="A7B07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E5FA6"/>
    <w:multiLevelType w:val="hybridMultilevel"/>
    <w:tmpl w:val="D8CCAA28"/>
    <w:lvl w:ilvl="0" w:tplc="5CC45EC6">
      <w:numFmt w:val="bullet"/>
      <w:lvlText w:val="•"/>
      <w:lvlJc w:val="left"/>
      <w:pPr>
        <w:ind w:left="432" w:hanging="360"/>
      </w:pPr>
      <w:rPr>
        <w:rFonts w:ascii="Verdana" w:eastAsia="Times New Roman" w:hAnsi="Verdana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A5DE4"/>
    <w:multiLevelType w:val="hybridMultilevel"/>
    <w:tmpl w:val="9F262246"/>
    <w:lvl w:ilvl="0" w:tplc="207233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E4ED8"/>
    <w:multiLevelType w:val="hybridMultilevel"/>
    <w:tmpl w:val="FF1C619E"/>
    <w:lvl w:ilvl="0" w:tplc="5A587A8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EF0EA89A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E660E"/>
    <w:multiLevelType w:val="hybridMultilevel"/>
    <w:tmpl w:val="57FCCA2E"/>
    <w:lvl w:ilvl="0" w:tplc="EFBCC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C350B"/>
    <w:multiLevelType w:val="hybridMultilevel"/>
    <w:tmpl w:val="49AEF3E6"/>
    <w:lvl w:ilvl="0" w:tplc="3F88A3E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17B69"/>
    <w:multiLevelType w:val="hybridMultilevel"/>
    <w:tmpl w:val="966EA98E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E440B"/>
    <w:multiLevelType w:val="hybridMultilevel"/>
    <w:tmpl w:val="4036DD86"/>
    <w:lvl w:ilvl="0" w:tplc="652813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4F1610"/>
    <w:multiLevelType w:val="hybridMultilevel"/>
    <w:tmpl w:val="3CDC4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66202569"/>
    <w:multiLevelType w:val="hybridMultilevel"/>
    <w:tmpl w:val="C5EA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D722EE"/>
    <w:multiLevelType w:val="hybridMultilevel"/>
    <w:tmpl w:val="90687176"/>
    <w:lvl w:ilvl="0" w:tplc="03D8B01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056E9F"/>
    <w:multiLevelType w:val="hybridMultilevel"/>
    <w:tmpl w:val="BF9695D8"/>
    <w:lvl w:ilvl="0" w:tplc="DBC821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84B45"/>
    <w:multiLevelType w:val="hybridMultilevel"/>
    <w:tmpl w:val="365CD2AC"/>
    <w:lvl w:ilvl="0" w:tplc="3F88A3E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87EB0"/>
    <w:multiLevelType w:val="hybridMultilevel"/>
    <w:tmpl w:val="6512EB60"/>
    <w:lvl w:ilvl="0" w:tplc="3F88A3E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52965"/>
    <w:multiLevelType w:val="hybridMultilevel"/>
    <w:tmpl w:val="7E248B6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E004C"/>
    <w:multiLevelType w:val="hybridMultilevel"/>
    <w:tmpl w:val="A894A3AA"/>
    <w:lvl w:ilvl="0" w:tplc="FDD43AF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0358157">
    <w:abstractNumId w:val="7"/>
  </w:num>
  <w:num w:numId="2" w16cid:durableId="2141485444">
    <w:abstractNumId w:val="8"/>
  </w:num>
  <w:num w:numId="3" w16cid:durableId="53629087">
    <w:abstractNumId w:val="28"/>
  </w:num>
  <w:num w:numId="4" w16cid:durableId="1859465866">
    <w:abstractNumId w:val="29"/>
  </w:num>
  <w:num w:numId="5" w16cid:durableId="1242523670">
    <w:abstractNumId w:val="32"/>
  </w:num>
  <w:num w:numId="6" w16cid:durableId="1724258435">
    <w:abstractNumId w:val="20"/>
  </w:num>
  <w:num w:numId="7" w16cid:durableId="77944894">
    <w:abstractNumId w:val="24"/>
  </w:num>
  <w:num w:numId="8" w16cid:durableId="133716133">
    <w:abstractNumId w:val="27"/>
  </w:num>
  <w:num w:numId="9" w16cid:durableId="1820807327">
    <w:abstractNumId w:val="19"/>
  </w:num>
  <w:num w:numId="10" w16cid:durableId="1004553039">
    <w:abstractNumId w:val="33"/>
  </w:num>
  <w:num w:numId="11" w16cid:durableId="1187254463">
    <w:abstractNumId w:val="0"/>
  </w:num>
  <w:num w:numId="12" w16cid:durableId="1643198046">
    <w:abstractNumId w:val="4"/>
  </w:num>
  <w:num w:numId="13" w16cid:durableId="1589579479">
    <w:abstractNumId w:val="3"/>
  </w:num>
  <w:num w:numId="14" w16cid:durableId="1804612660">
    <w:abstractNumId w:val="13"/>
  </w:num>
  <w:num w:numId="15" w16cid:durableId="1629050638">
    <w:abstractNumId w:val="2"/>
  </w:num>
  <w:num w:numId="16" w16cid:durableId="536162963">
    <w:abstractNumId w:val="17"/>
  </w:num>
  <w:num w:numId="17" w16cid:durableId="1813018240">
    <w:abstractNumId w:val="9"/>
  </w:num>
  <w:num w:numId="18" w16cid:durableId="1906453568">
    <w:abstractNumId w:val="12"/>
  </w:num>
  <w:num w:numId="19" w16cid:durableId="287861248">
    <w:abstractNumId w:val="34"/>
  </w:num>
  <w:num w:numId="20" w16cid:durableId="399334309">
    <w:abstractNumId w:val="21"/>
  </w:num>
  <w:num w:numId="21" w16cid:durableId="1792086740">
    <w:abstractNumId w:val="25"/>
  </w:num>
  <w:num w:numId="22" w16cid:durableId="1095443520">
    <w:abstractNumId w:val="6"/>
  </w:num>
  <w:num w:numId="23" w16cid:durableId="387149237">
    <w:abstractNumId w:val="18"/>
  </w:num>
  <w:num w:numId="24" w16cid:durableId="1884947698">
    <w:abstractNumId w:val="1"/>
  </w:num>
  <w:num w:numId="25" w16cid:durableId="1413357070">
    <w:abstractNumId w:val="23"/>
  </w:num>
  <w:num w:numId="26" w16cid:durableId="1004822194">
    <w:abstractNumId w:val="10"/>
  </w:num>
  <w:num w:numId="27" w16cid:durableId="1210533879">
    <w:abstractNumId w:val="35"/>
  </w:num>
  <w:num w:numId="28" w16cid:durableId="1732800443">
    <w:abstractNumId w:val="5"/>
  </w:num>
  <w:num w:numId="29" w16cid:durableId="1164586809">
    <w:abstractNumId w:val="26"/>
  </w:num>
  <w:num w:numId="30" w16cid:durableId="133986585">
    <w:abstractNumId w:val="11"/>
  </w:num>
  <w:num w:numId="31" w16cid:durableId="1901742713">
    <w:abstractNumId w:val="15"/>
  </w:num>
  <w:num w:numId="32" w16cid:durableId="1856338683">
    <w:abstractNumId w:val="16"/>
  </w:num>
  <w:num w:numId="33" w16cid:durableId="476915186">
    <w:abstractNumId w:val="30"/>
  </w:num>
  <w:num w:numId="34" w16cid:durableId="538325671">
    <w:abstractNumId w:val="31"/>
  </w:num>
  <w:num w:numId="35" w16cid:durableId="2071541523">
    <w:abstractNumId w:val="22"/>
  </w:num>
  <w:num w:numId="36" w16cid:durableId="121250356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las, Daniela M">
    <w15:presenceInfo w15:providerId="AD" w15:userId="S::Daniela.Macias@CVSHealth.com::06b9ec52-2f46-4775-8b2c-e5d2458805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99A"/>
    <w:rsid w:val="00003A09"/>
    <w:rsid w:val="000049AC"/>
    <w:rsid w:val="00007101"/>
    <w:rsid w:val="00014452"/>
    <w:rsid w:val="00015A2E"/>
    <w:rsid w:val="0003213D"/>
    <w:rsid w:val="000332F1"/>
    <w:rsid w:val="00035BED"/>
    <w:rsid w:val="000361BE"/>
    <w:rsid w:val="00041247"/>
    <w:rsid w:val="000413F4"/>
    <w:rsid w:val="00042831"/>
    <w:rsid w:val="00044407"/>
    <w:rsid w:val="000478E2"/>
    <w:rsid w:val="00061174"/>
    <w:rsid w:val="00061AD2"/>
    <w:rsid w:val="00070C0B"/>
    <w:rsid w:val="000745EA"/>
    <w:rsid w:val="00075A3B"/>
    <w:rsid w:val="00080287"/>
    <w:rsid w:val="00082244"/>
    <w:rsid w:val="00083E32"/>
    <w:rsid w:val="00085DA0"/>
    <w:rsid w:val="0008665F"/>
    <w:rsid w:val="00087D94"/>
    <w:rsid w:val="00087E13"/>
    <w:rsid w:val="0009554D"/>
    <w:rsid w:val="00095788"/>
    <w:rsid w:val="00095AB5"/>
    <w:rsid w:val="000A3910"/>
    <w:rsid w:val="000A6B88"/>
    <w:rsid w:val="000B08FF"/>
    <w:rsid w:val="000B0A07"/>
    <w:rsid w:val="000B202E"/>
    <w:rsid w:val="000B2177"/>
    <w:rsid w:val="000B3527"/>
    <w:rsid w:val="000B3C4C"/>
    <w:rsid w:val="000B656F"/>
    <w:rsid w:val="000B72DF"/>
    <w:rsid w:val="000D1870"/>
    <w:rsid w:val="000D3968"/>
    <w:rsid w:val="000D6714"/>
    <w:rsid w:val="000E73B5"/>
    <w:rsid w:val="000F0D1B"/>
    <w:rsid w:val="000F0D22"/>
    <w:rsid w:val="000F3886"/>
    <w:rsid w:val="000F4459"/>
    <w:rsid w:val="000F6C93"/>
    <w:rsid w:val="001011EB"/>
    <w:rsid w:val="001048BC"/>
    <w:rsid w:val="00114A08"/>
    <w:rsid w:val="00115944"/>
    <w:rsid w:val="001214B4"/>
    <w:rsid w:val="00122ED3"/>
    <w:rsid w:val="00123408"/>
    <w:rsid w:val="0012373E"/>
    <w:rsid w:val="00124196"/>
    <w:rsid w:val="00126D2D"/>
    <w:rsid w:val="001302DB"/>
    <w:rsid w:val="00134EEF"/>
    <w:rsid w:val="001360A5"/>
    <w:rsid w:val="00137C7A"/>
    <w:rsid w:val="00150515"/>
    <w:rsid w:val="001555BD"/>
    <w:rsid w:val="001560C4"/>
    <w:rsid w:val="00156A33"/>
    <w:rsid w:val="0016273A"/>
    <w:rsid w:val="00162F62"/>
    <w:rsid w:val="00166E4E"/>
    <w:rsid w:val="001675E2"/>
    <w:rsid w:val="00171F9C"/>
    <w:rsid w:val="0017251C"/>
    <w:rsid w:val="00174A22"/>
    <w:rsid w:val="00176400"/>
    <w:rsid w:val="00176E4F"/>
    <w:rsid w:val="001823C7"/>
    <w:rsid w:val="0018550F"/>
    <w:rsid w:val="00191151"/>
    <w:rsid w:val="001918F0"/>
    <w:rsid w:val="001A7EEB"/>
    <w:rsid w:val="001B0CFB"/>
    <w:rsid w:val="001B2BD5"/>
    <w:rsid w:val="001B3355"/>
    <w:rsid w:val="001B3879"/>
    <w:rsid w:val="001C162C"/>
    <w:rsid w:val="001C4560"/>
    <w:rsid w:val="001D5AA1"/>
    <w:rsid w:val="001D5F1B"/>
    <w:rsid w:val="001E2FC8"/>
    <w:rsid w:val="001E6B21"/>
    <w:rsid w:val="001F1218"/>
    <w:rsid w:val="001F165C"/>
    <w:rsid w:val="001F78DE"/>
    <w:rsid w:val="002016B4"/>
    <w:rsid w:val="00203974"/>
    <w:rsid w:val="00204E65"/>
    <w:rsid w:val="002055CF"/>
    <w:rsid w:val="00211427"/>
    <w:rsid w:val="00214230"/>
    <w:rsid w:val="00215580"/>
    <w:rsid w:val="002170D0"/>
    <w:rsid w:val="002177DF"/>
    <w:rsid w:val="00217D9E"/>
    <w:rsid w:val="00220336"/>
    <w:rsid w:val="00222352"/>
    <w:rsid w:val="00224880"/>
    <w:rsid w:val="00225765"/>
    <w:rsid w:val="00225877"/>
    <w:rsid w:val="0023020D"/>
    <w:rsid w:val="0023389E"/>
    <w:rsid w:val="00233E9A"/>
    <w:rsid w:val="00243EBB"/>
    <w:rsid w:val="00245C8D"/>
    <w:rsid w:val="00245D49"/>
    <w:rsid w:val="00250665"/>
    <w:rsid w:val="00250AAC"/>
    <w:rsid w:val="00255C6B"/>
    <w:rsid w:val="00262490"/>
    <w:rsid w:val="002636C7"/>
    <w:rsid w:val="0026533A"/>
    <w:rsid w:val="00265D86"/>
    <w:rsid w:val="00280603"/>
    <w:rsid w:val="0028215B"/>
    <w:rsid w:val="002842BB"/>
    <w:rsid w:val="00291CE8"/>
    <w:rsid w:val="00296127"/>
    <w:rsid w:val="00296765"/>
    <w:rsid w:val="002A2B42"/>
    <w:rsid w:val="002A2F63"/>
    <w:rsid w:val="002A3973"/>
    <w:rsid w:val="002B3128"/>
    <w:rsid w:val="002B3DA3"/>
    <w:rsid w:val="002B593E"/>
    <w:rsid w:val="002D1692"/>
    <w:rsid w:val="002D5624"/>
    <w:rsid w:val="002D66C1"/>
    <w:rsid w:val="002E1BB7"/>
    <w:rsid w:val="002E46C1"/>
    <w:rsid w:val="002E58AD"/>
    <w:rsid w:val="002E77C0"/>
    <w:rsid w:val="002F0517"/>
    <w:rsid w:val="002F0629"/>
    <w:rsid w:val="002F1F92"/>
    <w:rsid w:val="002F34FA"/>
    <w:rsid w:val="002F6FEC"/>
    <w:rsid w:val="00301F2C"/>
    <w:rsid w:val="00302B2D"/>
    <w:rsid w:val="00312690"/>
    <w:rsid w:val="00313EF1"/>
    <w:rsid w:val="00314B41"/>
    <w:rsid w:val="00330B8F"/>
    <w:rsid w:val="0033143E"/>
    <w:rsid w:val="00331665"/>
    <w:rsid w:val="00333E08"/>
    <w:rsid w:val="003417A9"/>
    <w:rsid w:val="003422A3"/>
    <w:rsid w:val="00346E99"/>
    <w:rsid w:val="003507D2"/>
    <w:rsid w:val="003562B6"/>
    <w:rsid w:val="00361727"/>
    <w:rsid w:val="00370235"/>
    <w:rsid w:val="003725A1"/>
    <w:rsid w:val="0037272C"/>
    <w:rsid w:val="00374B04"/>
    <w:rsid w:val="00380238"/>
    <w:rsid w:val="00382C29"/>
    <w:rsid w:val="00383E22"/>
    <w:rsid w:val="00384851"/>
    <w:rsid w:val="00385E62"/>
    <w:rsid w:val="00386113"/>
    <w:rsid w:val="003868A2"/>
    <w:rsid w:val="00391E26"/>
    <w:rsid w:val="0039249A"/>
    <w:rsid w:val="00392A5B"/>
    <w:rsid w:val="00396DCB"/>
    <w:rsid w:val="003A2437"/>
    <w:rsid w:val="003A636F"/>
    <w:rsid w:val="003A6C4A"/>
    <w:rsid w:val="003A6D70"/>
    <w:rsid w:val="003B022A"/>
    <w:rsid w:val="003B1F86"/>
    <w:rsid w:val="003B380A"/>
    <w:rsid w:val="003C32E4"/>
    <w:rsid w:val="003C4627"/>
    <w:rsid w:val="003C703C"/>
    <w:rsid w:val="003C7774"/>
    <w:rsid w:val="003D563B"/>
    <w:rsid w:val="003D641A"/>
    <w:rsid w:val="003D69B8"/>
    <w:rsid w:val="003E0FA3"/>
    <w:rsid w:val="003E2656"/>
    <w:rsid w:val="003E320F"/>
    <w:rsid w:val="003E590D"/>
    <w:rsid w:val="003E6C1A"/>
    <w:rsid w:val="003F0DDC"/>
    <w:rsid w:val="003F1929"/>
    <w:rsid w:val="003F3F82"/>
    <w:rsid w:val="003F5F28"/>
    <w:rsid w:val="00403C6B"/>
    <w:rsid w:val="00405832"/>
    <w:rsid w:val="0040640A"/>
    <w:rsid w:val="00406DB5"/>
    <w:rsid w:val="004115FC"/>
    <w:rsid w:val="00412DDF"/>
    <w:rsid w:val="0041354F"/>
    <w:rsid w:val="004135FD"/>
    <w:rsid w:val="00417ADD"/>
    <w:rsid w:val="00421326"/>
    <w:rsid w:val="0042336D"/>
    <w:rsid w:val="0042436D"/>
    <w:rsid w:val="00430087"/>
    <w:rsid w:val="00430977"/>
    <w:rsid w:val="00430E7B"/>
    <w:rsid w:val="004322FC"/>
    <w:rsid w:val="00433BA3"/>
    <w:rsid w:val="00434295"/>
    <w:rsid w:val="004367B5"/>
    <w:rsid w:val="00443F8C"/>
    <w:rsid w:val="004535C9"/>
    <w:rsid w:val="00454C4C"/>
    <w:rsid w:val="00456AA1"/>
    <w:rsid w:val="00457EAE"/>
    <w:rsid w:val="00466C67"/>
    <w:rsid w:val="004768BE"/>
    <w:rsid w:val="00477F73"/>
    <w:rsid w:val="0048355A"/>
    <w:rsid w:val="00495646"/>
    <w:rsid w:val="00496660"/>
    <w:rsid w:val="004A3601"/>
    <w:rsid w:val="004A3966"/>
    <w:rsid w:val="004A5541"/>
    <w:rsid w:val="004B1C06"/>
    <w:rsid w:val="004B4011"/>
    <w:rsid w:val="004B4E8D"/>
    <w:rsid w:val="004B5832"/>
    <w:rsid w:val="004C0A8E"/>
    <w:rsid w:val="004C0F99"/>
    <w:rsid w:val="004C286E"/>
    <w:rsid w:val="004C46B8"/>
    <w:rsid w:val="004C7B57"/>
    <w:rsid w:val="004D1174"/>
    <w:rsid w:val="004D14F0"/>
    <w:rsid w:val="004D2403"/>
    <w:rsid w:val="004D3C53"/>
    <w:rsid w:val="004E0D78"/>
    <w:rsid w:val="004E113F"/>
    <w:rsid w:val="004E31B1"/>
    <w:rsid w:val="004E497A"/>
    <w:rsid w:val="004E565D"/>
    <w:rsid w:val="004E70E1"/>
    <w:rsid w:val="004F3AF0"/>
    <w:rsid w:val="00505649"/>
    <w:rsid w:val="00512486"/>
    <w:rsid w:val="005200EE"/>
    <w:rsid w:val="00520693"/>
    <w:rsid w:val="0052465B"/>
    <w:rsid w:val="00524CDD"/>
    <w:rsid w:val="00524F0F"/>
    <w:rsid w:val="0053328C"/>
    <w:rsid w:val="00533662"/>
    <w:rsid w:val="00533C5E"/>
    <w:rsid w:val="0053790A"/>
    <w:rsid w:val="0054164E"/>
    <w:rsid w:val="005422C1"/>
    <w:rsid w:val="00547C19"/>
    <w:rsid w:val="00550223"/>
    <w:rsid w:val="00554484"/>
    <w:rsid w:val="0056069C"/>
    <w:rsid w:val="00565CBB"/>
    <w:rsid w:val="00566324"/>
    <w:rsid w:val="00572F86"/>
    <w:rsid w:val="0057467B"/>
    <w:rsid w:val="00582E85"/>
    <w:rsid w:val="00584D29"/>
    <w:rsid w:val="005910B5"/>
    <w:rsid w:val="00595D75"/>
    <w:rsid w:val="00596E93"/>
    <w:rsid w:val="005A6118"/>
    <w:rsid w:val="005A64DA"/>
    <w:rsid w:val="005B07FD"/>
    <w:rsid w:val="005C1160"/>
    <w:rsid w:val="005C1402"/>
    <w:rsid w:val="005C1D83"/>
    <w:rsid w:val="005C5B6D"/>
    <w:rsid w:val="005C7431"/>
    <w:rsid w:val="005D0D6E"/>
    <w:rsid w:val="005E650E"/>
    <w:rsid w:val="00606388"/>
    <w:rsid w:val="00606D1E"/>
    <w:rsid w:val="00616A7D"/>
    <w:rsid w:val="00621776"/>
    <w:rsid w:val="00622D77"/>
    <w:rsid w:val="00625993"/>
    <w:rsid w:val="00626443"/>
    <w:rsid w:val="00627F34"/>
    <w:rsid w:val="00630135"/>
    <w:rsid w:val="00630C09"/>
    <w:rsid w:val="00636B18"/>
    <w:rsid w:val="00637CA1"/>
    <w:rsid w:val="00641644"/>
    <w:rsid w:val="0064638C"/>
    <w:rsid w:val="0064690C"/>
    <w:rsid w:val="0065007B"/>
    <w:rsid w:val="00651C55"/>
    <w:rsid w:val="006576E4"/>
    <w:rsid w:val="00660B4E"/>
    <w:rsid w:val="00661059"/>
    <w:rsid w:val="00661A64"/>
    <w:rsid w:val="006634A0"/>
    <w:rsid w:val="00670E5B"/>
    <w:rsid w:val="006718DC"/>
    <w:rsid w:val="0067224D"/>
    <w:rsid w:val="006727EF"/>
    <w:rsid w:val="00673E4C"/>
    <w:rsid w:val="00674A16"/>
    <w:rsid w:val="00674CAC"/>
    <w:rsid w:val="00677D0A"/>
    <w:rsid w:val="00680832"/>
    <w:rsid w:val="006811D2"/>
    <w:rsid w:val="00681AC7"/>
    <w:rsid w:val="00683015"/>
    <w:rsid w:val="00691E10"/>
    <w:rsid w:val="00694696"/>
    <w:rsid w:val="006951D9"/>
    <w:rsid w:val="006967E3"/>
    <w:rsid w:val="00696C76"/>
    <w:rsid w:val="006A0481"/>
    <w:rsid w:val="006A5FEF"/>
    <w:rsid w:val="006B7C40"/>
    <w:rsid w:val="006C3AEE"/>
    <w:rsid w:val="006C653F"/>
    <w:rsid w:val="006D0A7B"/>
    <w:rsid w:val="006D0FC4"/>
    <w:rsid w:val="006D2D47"/>
    <w:rsid w:val="006D4673"/>
    <w:rsid w:val="006D706C"/>
    <w:rsid w:val="006E1498"/>
    <w:rsid w:val="006E2C61"/>
    <w:rsid w:val="006E3152"/>
    <w:rsid w:val="006E32E9"/>
    <w:rsid w:val="006E381F"/>
    <w:rsid w:val="006F44AC"/>
    <w:rsid w:val="006F565C"/>
    <w:rsid w:val="006F5E19"/>
    <w:rsid w:val="006F5F27"/>
    <w:rsid w:val="006F6901"/>
    <w:rsid w:val="006F7DFC"/>
    <w:rsid w:val="00704AF2"/>
    <w:rsid w:val="00705FD2"/>
    <w:rsid w:val="00706AAA"/>
    <w:rsid w:val="00710E68"/>
    <w:rsid w:val="00710F2B"/>
    <w:rsid w:val="00711824"/>
    <w:rsid w:val="00714BA0"/>
    <w:rsid w:val="007171FF"/>
    <w:rsid w:val="0072064D"/>
    <w:rsid w:val="00720CC2"/>
    <w:rsid w:val="00724D57"/>
    <w:rsid w:val="007269B6"/>
    <w:rsid w:val="00726E7A"/>
    <w:rsid w:val="00730F9C"/>
    <w:rsid w:val="0073294A"/>
    <w:rsid w:val="00732E52"/>
    <w:rsid w:val="0075005B"/>
    <w:rsid w:val="00751E81"/>
    <w:rsid w:val="00752801"/>
    <w:rsid w:val="007531E5"/>
    <w:rsid w:val="00756781"/>
    <w:rsid w:val="007645C4"/>
    <w:rsid w:val="0077149F"/>
    <w:rsid w:val="00775BD6"/>
    <w:rsid w:val="00775FCD"/>
    <w:rsid w:val="007777BE"/>
    <w:rsid w:val="007827C0"/>
    <w:rsid w:val="00783D15"/>
    <w:rsid w:val="007840BD"/>
    <w:rsid w:val="00784E8C"/>
    <w:rsid w:val="00785118"/>
    <w:rsid w:val="007864F6"/>
    <w:rsid w:val="00786BEB"/>
    <w:rsid w:val="00790B0E"/>
    <w:rsid w:val="00790DC8"/>
    <w:rsid w:val="007937A4"/>
    <w:rsid w:val="00794216"/>
    <w:rsid w:val="007965F1"/>
    <w:rsid w:val="007A1966"/>
    <w:rsid w:val="007A2058"/>
    <w:rsid w:val="007A2259"/>
    <w:rsid w:val="007A2A82"/>
    <w:rsid w:val="007A2BCC"/>
    <w:rsid w:val="007A3982"/>
    <w:rsid w:val="007A4FF6"/>
    <w:rsid w:val="007A6040"/>
    <w:rsid w:val="007B1A79"/>
    <w:rsid w:val="007C17BD"/>
    <w:rsid w:val="007C5DC1"/>
    <w:rsid w:val="007C5E9D"/>
    <w:rsid w:val="007C77DD"/>
    <w:rsid w:val="007D0114"/>
    <w:rsid w:val="007D1F03"/>
    <w:rsid w:val="007E14C5"/>
    <w:rsid w:val="007E1C5C"/>
    <w:rsid w:val="007E3EA6"/>
    <w:rsid w:val="007E414D"/>
    <w:rsid w:val="007E72E5"/>
    <w:rsid w:val="007F1FA3"/>
    <w:rsid w:val="007F3AB2"/>
    <w:rsid w:val="007F4699"/>
    <w:rsid w:val="007F78F4"/>
    <w:rsid w:val="008000B5"/>
    <w:rsid w:val="00800D2F"/>
    <w:rsid w:val="00801105"/>
    <w:rsid w:val="00802A79"/>
    <w:rsid w:val="008042E1"/>
    <w:rsid w:val="00804D63"/>
    <w:rsid w:val="0080531D"/>
    <w:rsid w:val="00806B9D"/>
    <w:rsid w:val="00811372"/>
    <w:rsid w:val="00812777"/>
    <w:rsid w:val="00820146"/>
    <w:rsid w:val="008217D5"/>
    <w:rsid w:val="00821B33"/>
    <w:rsid w:val="0082464C"/>
    <w:rsid w:val="00830FBB"/>
    <w:rsid w:val="00835324"/>
    <w:rsid w:val="0084129E"/>
    <w:rsid w:val="00843390"/>
    <w:rsid w:val="00846373"/>
    <w:rsid w:val="008478BD"/>
    <w:rsid w:val="00853498"/>
    <w:rsid w:val="008544E6"/>
    <w:rsid w:val="00856503"/>
    <w:rsid w:val="008568AE"/>
    <w:rsid w:val="00857002"/>
    <w:rsid w:val="00860590"/>
    <w:rsid w:val="00861483"/>
    <w:rsid w:val="008614E8"/>
    <w:rsid w:val="00867248"/>
    <w:rsid w:val="00867EDF"/>
    <w:rsid w:val="00872E17"/>
    <w:rsid w:val="00875F0D"/>
    <w:rsid w:val="00877414"/>
    <w:rsid w:val="00877BC3"/>
    <w:rsid w:val="00886779"/>
    <w:rsid w:val="00890841"/>
    <w:rsid w:val="00893E28"/>
    <w:rsid w:val="008957AA"/>
    <w:rsid w:val="008973AF"/>
    <w:rsid w:val="008A03B7"/>
    <w:rsid w:val="008A13B1"/>
    <w:rsid w:val="008A25B1"/>
    <w:rsid w:val="008A2E45"/>
    <w:rsid w:val="008A3B29"/>
    <w:rsid w:val="008A5511"/>
    <w:rsid w:val="008B2AAA"/>
    <w:rsid w:val="008B368B"/>
    <w:rsid w:val="008B569A"/>
    <w:rsid w:val="008B7D98"/>
    <w:rsid w:val="008C1A46"/>
    <w:rsid w:val="008C2197"/>
    <w:rsid w:val="008C3493"/>
    <w:rsid w:val="008C3A5F"/>
    <w:rsid w:val="008C41AD"/>
    <w:rsid w:val="008C5743"/>
    <w:rsid w:val="008C7427"/>
    <w:rsid w:val="008D0438"/>
    <w:rsid w:val="008D11A6"/>
    <w:rsid w:val="008D1CF2"/>
    <w:rsid w:val="008D1F7B"/>
    <w:rsid w:val="008D2D64"/>
    <w:rsid w:val="008D4B3C"/>
    <w:rsid w:val="008E10B3"/>
    <w:rsid w:val="008E2810"/>
    <w:rsid w:val="008E3FC5"/>
    <w:rsid w:val="008F0A4D"/>
    <w:rsid w:val="008F197C"/>
    <w:rsid w:val="00902E07"/>
    <w:rsid w:val="009137AE"/>
    <w:rsid w:val="00915690"/>
    <w:rsid w:val="009159A5"/>
    <w:rsid w:val="009166ED"/>
    <w:rsid w:val="009202E9"/>
    <w:rsid w:val="009219A9"/>
    <w:rsid w:val="0092301D"/>
    <w:rsid w:val="009250A2"/>
    <w:rsid w:val="00927185"/>
    <w:rsid w:val="009319F1"/>
    <w:rsid w:val="00931B77"/>
    <w:rsid w:val="00934B24"/>
    <w:rsid w:val="00934CBB"/>
    <w:rsid w:val="00942027"/>
    <w:rsid w:val="009426C3"/>
    <w:rsid w:val="00943FC4"/>
    <w:rsid w:val="00945642"/>
    <w:rsid w:val="009463A4"/>
    <w:rsid w:val="00947783"/>
    <w:rsid w:val="0095374D"/>
    <w:rsid w:val="00954FE8"/>
    <w:rsid w:val="00956CC2"/>
    <w:rsid w:val="00971291"/>
    <w:rsid w:val="00971B44"/>
    <w:rsid w:val="009726E0"/>
    <w:rsid w:val="00973944"/>
    <w:rsid w:val="00973BF5"/>
    <w:rsid w:val="00974AC0"/>
    <w:rsid w:val="00975003"/>
    <w:rsid w:val="00977C95"/>
    <w:rsid w:val="00985C02"/>
    <w:rsid w:val="009879E4"/>
    <w:rsid w:val="00990488"/>
    <w:rsid w:val="00990822"/>
    <w:rsid w:val="00996CB7"/>
    <w:rsid w:val="009A0745"/>
    <w:rsid w:val="009A0AC1"/>
    <w:rsid w:val="009A338C"/>
    <w:rsid w:val="009B79D3"/>
    <w:rsid w:val="009C377D"/>
    <w:rsid w:val="009C4A31"/>
    <w:rsid w:val="009C4D56"/>
    <w:rsid w:val="009C7418"/>
    <w:rsid w:val="009E1172"/>
    <w:rsid w:val="009E2B57"/>
    <w:rsid w:val="009E3FAC"/>
    <w:rsid w:val="009E5A32"/>
    <w:rsid w:val="009E5B54"/>
    <w:rsid w:val="009F1F4B"/>
    <w:rsid w:val="009F2256"/>
    <w:rsid w:val="009F33C0"/>
    <w:rsid w:val="009F6FD2"/>
    <w:rsid w:val="009F78D3"/>
    <w:rsid w:val="00A027B1"/>
    <w:rsid w:val="00A067E7"/>
    <w:rsid w:val="00A10A9C"/>
    <w:rsid w:val="00A14EDF"/>
    <w:rsid w:val="00A152E4"/>
    <w:rsid w:val="00A1684B"/>
    <w:rsid w:val="00A22F92"/>
    <w:rsid w:val="00A2325B"/>
    <w:rsid w:val="00A30DCF"/>
    <w:rsid w:val="00A3318C"/>
    <w:rsid w:val="00A356B0"/>
    <w:rsid w:val="00A35B0B"/>
    <w:rsid w:val="00A42732"/>
    <w:rsid w:val="00A4732A"/>
    <w:rsid w:val="00A50B56"/>
    <w:rsid w:val="00A5183E"/>
    <w:rsid w:val="00A522F4"/>
    <w:rsid w:val="00A52FEC"/>
    <w:rsid w:val="00A53980"/>
    <w:rsid w:val="00A55A82"/>
    <w:rsid w:val="00A56690"/>
    <w:rsid w:val="00A606FC"/>
    <w:rsid w:val="00A6569E"/>
    <w:rsid w:val="00A7166B"/>
    <w:rsid w:val="00A727AA"/>
    <w:rsid w:val="00A8355A"/>
    <w:rsid w:val="00A83BA0"/>
    <w:rsid w:val="00A84F18"/>
    <w:rsid w:val="00A85045"/>
    <w:rsid w:val="00A93BB5"/>
    <w:rsid w:val="00A95738"/>
    <w:rsid w:val="00A97B7D"/>
    <w:rsid w:val="00AA351B"/>
    <w:rsid w:val="00AA4825"/>
    <w:rsid w:val="00AA72FE"/>
    <w:rsid w:val="00AB33E1"/>
    <w:rsid w:val="00AB42E3"/>
    <w:rsid w:val="00AC2D6B"/>
    <w:rsid w:val="00AC435B"/>
    <w:rsid w:val="00AD1646"/>
    <w:rsid w:val="00AD3A80"/>
    <w:rsid w:val="00AD5543"/>
    <w:rsid w:val="00AE3AE4"/>
    <w:rsid w:val="00AE3EFF"/>
    <w:rsid w:val="00AE7DCF"/>
    <w:rsid w:val="00AF038B"/>
    <w:rsid w:val="00AF0789"/>
    <w:rsid w:val="00AF0BEA"/>
    <w:rsid w:val="00B013B6"/>
    <w:rsid w:val="00B11878"/>
    <w:rsid w:val="00B23404"/>
    <w:rsid w:val="00B255BA"/>
    <w:rsid w:val="00B26045"/>
    <w:rsid w:val="00B4025B"/>
    <w:rsid w:val="00B42719"/>
    <w:rsid w:val="00B434FB"/>
    <w:rsid w:val="00B4370A"/>
    <w:rsid w:val="00B44C55"/>
    <w:rsid w:val="00B46A95"/>
    <w:rsid w:val="00B47E16"/>
    <w:rsid w:val="00B50E58"/>
    <w:rsid w:val="00B51343"/>
    <w:rsid w:val="00B53562"/>
    <w:rsid w:val="00B544C2"/>
    <w:rsid w:val="00B5566F"/>
    <w:rsid w:val="00B62053"/>
    <w:rsid w:val="00B6292E"/>
    <w:rsid w:val="00B66B14"/>
    <w:rsid w:val="00B675CC"/>
    <w:rsid w:val="00B70524"/>
    <w:rsid w:val="00B70CC4"/>
    <w:rsid w:val="00B74D1F"/>
    <w:rsid w:val="00B75627"/>
    <w:rsid w:val="00B80376"/>
    <w:rsid w:val="00B8144E"/>
    <w:rsid w:val="00B82C86"/>
    <w:rsid w:val="00B8457E"/>
    <w:rsid w:val="00B87CDC"/>
    <w:rsid w:val="00B9636A"/>
    <w:rsid w:val="00BA3FD1"/>
    <w:rsid w:val="00BB02DE"/>
    <w:rsid w:val="00BB19E4"/>
    <w:rsid w:val="00BB371A"/>
    <w:rsid w:val="00BB3A37"/>
    <w:rsid w:val="00BC0721"/>
    <w:rsid w:val="00BC3F17"/>
    <w:rsid w:val="00BD1D0D"/>
    <w:rsid w:val="00BD3508"/>
    <w:rsid w:val="00BD491F"/>
    <w:rsid w:val="00BD7B25"/>
    <w:rsid w:val="00BE00CE"/>
    <w:rsid w:val="00BE1627"/>
    <w:rsid w:val="00BE1AFF"/>
    <w:rsid w:val="00BE2B5D"/>
    <w:rsid w:val="00BE5BF6"/>
    <w:rsid w:val="00BF5DA4"/>
    <w:rsid w:val="00BF74E9"/>
    <w:rsid w:val="00C050FA"/>
    <w:rsid w:val="00C05620"/>
    <w:rsid w:val="00C0633D"/>
    <w:rsid w:val="00C12F52"/>
    <w:rsid w:val="00C13E87"/>
    <w:rsid w:val="00C141B9"/>
    <w:rsid w:val="00C2270C"/>
    <w:rsid w:val="00C238B3"/>
    <w:rsid w:val="00C247CB"/>
    <w:rsid w:val="00C25830"/>
    <w:rsid w:val="00C26B10"/>
    <w:rsid w:val="00C26EFB"/>
    <w:rsid w:val="00C275A2"/>
    <w:rsid w:val="00C32BAE"/>
    <w:rsid w:val="00C360BD"/>
    <w:rsid w:val="00C407D3"/>
    <w:rsid w:val="00C466E0"/>
    <w:rsid w:val="00C476E1"/>
    <w:rsid w:val="00C52E77"/>
    <w:rsid w:val="00C52EEF"/>
    <w:rsid w:val="00C53480"/>
    <w:rsid w:val="00C566B3"/>
    <w:rsid w:val="00C6020B"/>
    <w:rsid w:val="00C65249"/>
    <w:rsid w:val="00C666F7"/>
    <w:rsid w:val="00C66759"/>
    <w:rsid w:val="00C67B32"/>
    <w:rsid w:val="00C71FF7"/>
    <w:rsid w:val="00C729E0"/>
    <w:rsid w:val="00C731AE"/>
    <w:rsid w:val="00C75C83"/>
    <w:rsid w:val="00C76684"/>
    <w:rsid w:val="00C76A04"/>
    <w:rsid w:val="00C805C5"/>
    <w:rsid w:val="00C80F63"/>
    <w:rsid w:val="00C8139A"/>
    <w:rsid w:val="00C81DE1"/>
    <w:rsid w:val="00C86A06"/>
    <w:rsid w:val="00C90AC9"/>
    <w:rsid w:val="00C934E9"/>
    <w:rsid w:val="00C947A8"/>
    <w:rsid w:val="00C94C7D"/>
    <w:rsid w:val="00C978B0"/>
    <w:rsid w:val="00CA0B8B"/>
    <w:rsid w:val="00CA4B54"/>
    <w:rsid w:val="00CB0C1D"/>
    <w:rsid w:val="00CC5AA2"/>
    <w:rsid w:val="00CC721A"/>
    <w:rsid w:val="00CD0963"/>
    <w:rsid w:val="00CD344C"/>
    <w:rsid w:val="00CD3EDF"/>
    <w:rsid w:val="00CD6429"/>
    <w:rsid w:val="00CE3D42"/>
    <w:rsid w:val="00CE4B98"/>
    <w:rsid w:val="00CE53E6"/>
    <w:rsid w:val="00CE7DC6"/>
    <w:rsid w:val="00CF0245"/>
    <w:rsid w:val="00CF3545"/>
    <w:rsid w:val="00CF4188"/>
    <w:rsid w:val="00CF6131"/>
    <w:rsid w:val="00D0024A"/>
    <w:rsid w:val="00D0033D"/>
    <w:rsid w:val="00D02F1A"/>
    <w:rsid w:val="00D030B6"/>
    <w:rsid w:val="00D05272"/>
    <w:rsid w:val="00D06EAA"/>
    <w:rsid w:val="00D13AD1"/>
    <w:rsid w:val="00D2167E"/>
    <w:rsid w:val="00D2625A"/>
    <w:rsid w:val="00D36733"/>
    <w:rsid w:val="00D445D9"/>
    <w:rsid w:val="00D4667F"/>
    <w:rsid w:val="00D46A54"/>
    <w:rsid w:val="00D471B5"/>
    <w:rsid w:val="00D515E7"/>
    <w:rsid w:val="00D571DB"/>
    <w:rsid w:val="00D63D3D"/>
    <w:rsid w:val="00D6774D"/>
    <w:rsid w:val="00D70559"/>
    <w:rsid w:val="00D75191"/>
    <w:rsid w:val="00D75515"/>
    <w:rsid w:val="00D80929"/>
    <w:rsid w:val="00D85254"/>
    <w:rsid w:val="00D85950"/>
    <w:rsid w:val="00D86D04"/>
    <w:rsid w:val="00D90DC5"/>
    <w:rsid w:val="00D93F7E"/>
    <w:rsid w:val="00D964B3"/>
    <w:rsid w:val="00D96955"/>
    <w:rsid w:val="00D979CC"/>
    <w:rsid w:val="00DA098A"/>
    <w:rsid w:val="00DA3530"/>
    <w:rsid w:val="00DA5A5F"/>
    <w:rsid w:val="00DB04EF"/>
    <w:rsid w:val="00DC4FFC"/>
    <w:rsid w:val="00DE0432"/>
    <w:rsid w:val="00DE2498"/>
    <w:rsid w:val="00DE2DC6"/>
    <w:rsid w:val="00DF118B"/>
    <w:rsid w:val="00DF2250"/>
    <w:rsid w:val="00DF53CB"/>
    <w:rsid w:val="00DF6BE4"/>
    <w:rsid w:val="00DF7B78"/>
    <w:rsid w:val="00E04D92"/>
    <w:rsid w:val="00E05DB4"/>
    <w:rsid w:val="00E126A8"/>
    <w:rsid w:val="00E1372D"/>
    <w:rsid w:val="00E157BC"/>
    <w:rsid w:val="00E218F5"/>
    <w:rsid w:val="00E22634"/>
    <w:rsid w:val="00E267EA"/>
    <w:rsid w:val="00E37399"/>
    <w:rsid w:val="00E40335"/>
    <w:rsid w:val="00E42A49"/>
    <w:rsid w:val="00E43059"/>
    <w:rsid w:val="00E43B11"/>
    <w:rsid w:val="00E47D9C"/>
    <w:rsid w:val="00E50E4A"/>
    <w:rsid w:val="00E54573"/>
    <w:rsid w:val="00E5563A"/>
    <w:rsid w:val="00E559D5"/>
    <w:rsid w:val="00E644FE"/>
    <w:rsid w:val="00E73CE6"/>
    <w:rsid w:val="00E81B05"/>
    <w:rsid w:val="00E81E12"/>
    <w:rsid w:val="00E82F7A"/>
    <w:rsid w:val="00E83D40"/>
    <w:rsid w:val="00E87521"/>
    <w:rsid w:val="00E91E6C"/>
    <w:rsid w:val="00E91F5F"/>
    <w:rsid w:val="00E94637"/>
    <w:rsid w:val="00EA0858"/>
    <w:rsid w:val="00EA592C"/>
    <w:rsid w:val="00EA6F59"/>
    <w:rsid w:val="00EB12DD"/>
    <w:rsid w:val="00EB153E"/>
    <w:rsid w:val="00EB1F27"/>
    <w:rsid w:val="00EB21AA"/>
    <w:rsid w:val="00EB463B"/>
    <w:rsid w:val="00EB4FA1"/>
    <w:rsid w:val="00EB57EB"/>
    <w:rsid w:val="00EB7C55"/>
    <w:rsid w:val="00EC46FA"/>
    <w:rsid w:val="00EC4913"/>
    <w:rsid w:val="00ED2936"/>
    <w:rsid w:val="00ED4B7E"/>
    <w:rsid w:val="00ED50CF"/>
    <w:rsid w:val="00ED66F8"/>
    <w:rsid w:val="00ED6A9C"/>
    <w:rsid w:val="00ED7487"/>
    <w:rsid w:val="00EF0537"/>
    <w:rsid w:val="00EF1171"/>
    <w:rsid w:val="00F114CC"/>
    <w:rsid w:val="00F1152F"/>
    <w:rsid w:val="00F11A20"/>
    <w:rsid w:val="00F12714"/>
    <w:rsid w:val="00F1288F"/>
    <w:rsid w:val="00F20791"/>
    <w:rsid w:val="00F207B3"/>
    <w:rsid w:val="00F20DB0"/>
    <w:rsid w:val="00F224C7"/>
    <w:rsid w:val="00F228A9"/>
    <w:rsid w:val="00F22A2A"/>
    <w:rsid w:val="00F237E8"/>
    <w:rsid w:val="00F26625"/>
    <w:rsid w:val="00F271AF"/>
    <w:rsid w:val="00F31ED2"/>
    <w:rsid w:val="00F42C70"/>
    <w:rsid w:val="00F50A21"/>
    <w:rsid w:val="00F51817"/>
    <w:rsid w:val="00F5486B"/>
    <w:rsid w:val="00F55066"/>
    <w:rsid w:val="00F57D03"/>
    <w:rsid w:val="00F624A8"/>
    <w:rsid w:val="00F658E0"/>
    <w:rsid w:val="00F71503"/>
    <w:rsid w:val="00F715EC"/>
    <w:rsid w:val="00F755E5"/>
    <w:rsid w:val="00F81AEC"/>
    <w:rsid w:val="00F853DA"/>
    <w:rsid w:val="00F859B7"/>
    <w:rsid w:val="00F86B8B"/>
    <w:rsid w:val="00F97FF9"/>
    <w:rsid w:val="00FA6D82"/>
    <w:rsid w:val="00FB0011"/>
    <w:rsid w:val="00FB067D"/>
    <w:rsid w:val="00FB1A2F"/>
    <w:rsid w:val="00FB6F12"/>
    <w:rsid w:val="00FB72F6"/>
    <w:rsid w:val="00FC1838"/>
    <w:rsid w:val="00FC1C44"/>
    <w:rsid w:val="00FC37D1"/>
    <w:rsid w:val="00FC3A77"/>
    <w:rsid w:val="00FD1704"/>
    <w:rsid w:val="00FD3123"/>
    <w:rsid w:val="00FD5A1C"/>
    <w:rsid w:val="00FE7F7B"/>
    <w:rsid w:val="00FF1AAB"/>
    <w:rsid w:val="00FF2F8F"/>
    <w:rsid w:val="00FF78C1"/>
    <w:rsid w:val="052B4F2C"/>
    <w:rsid w:val="06B27601"/>
    <w:rsid w:val="09B2A397"/>
    <w:rsid w:val="2703A721"/>
    <w:rsid w:val="2842EC71"/>
    <w:rsid w:val="336E04C0"/>
    <w:rsid w:val="3533BD52"/>
    <w:rsid w:val="4519E8E1"/>
    <w:rsid w:val="46687E40"/>
    <w:rsid w:val="4C1550B8"/>
    <w:rsid w:val="54F15523"/>
    <w:rsid w:val="64A6F34E"/>
    <w:rsid w:val="67F3427D"/>
    <w:rsid w:val="765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5540BF"/>
  <w15:chartTrackingRefBased/>
  <w15:docId w15:val="{AB31D721-288F-4236-A4FB-65E7578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49A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39249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EC46F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C46F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E5B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5B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5BF6"/>
  </w:style>
  <w:style w:type="paragraph" w:styleId="CommentSubject">
    <w:name w:val="annotation subject"/>
    <w:basedOn w:val="CommentText"/>
    <w:next w:val="CommentText"/>
    <w:link w:val="CommentSubjectChar"/>
    <w:rsid w:val="00BE5BF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BE5BF6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A727AA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uiPriority w:val="39"/>
    <w:rsid w:val="009319F1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rsid w:val="0039249A"/>
    <w:rPr>
      <w:rFonts w:ascii="Verdana" w:hAnsi="Verdana" w:cs="Arial"/>
      <w:b/>
      <w:bCs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3A6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1C55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014452"/>
    <w:rPr>
      <w:sz w:val="24"/>
      <w:szCs w:val="24"/>
    </w:rPr>
  </w:style>
  <w:style w:type="paragraph" w:styleId="Revision">
    <w:name w:val="Revision"/>
    <w:hidden/>
    <w:uiPriority w:val="99"/>
    <w:semiHidden/>
    <w:rsid w:val="008C41AD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7942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8851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020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835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529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2399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4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2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70267-ED2B-405F-868C-D25812657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AAAB9-A981-4A92-A8BF-D91EF0E3D7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99A910-8A61-442D-A339-7C4685C1F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C8A7B5-5195-41B8-B0A5-01BF1B259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Salas, Daniela M</cp:lastModifiedBy>
  <cp:revision>9</cp:revision>
  <cp:lastPrinted>2007-01-03T19:56:00Z</cp:lastPrinted>
  <dcterms:created xsi:type="dcterms:W3CDTF">2025-07-29T20:54:00Z</dcterms:created>
  <dcterms:modified xsi:type="dcterms:W3CDTF">2025-07-29T21:02:00Z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2021-10-05T12:04:56Z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129c4d05-dfc0-4b53-b364-7fcbe1486d4a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GrammarlyDocumentId">
    <vt:lpwstr>234f7868f82fb486b7a0a0f9a39874f0404fb7206c68c34dea2bc6f4726ba62b</vt:lpwstr>
  </property>
  <property fmtid="{D5CDD505-2E9C-101B-9397-08002B2CF9AE}" pid="11" name="MediaServiceImageTags">
    <vt:lpwstr/>
  </property>
</Properties>
</file>