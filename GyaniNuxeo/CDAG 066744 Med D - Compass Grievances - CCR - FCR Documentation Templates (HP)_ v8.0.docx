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B228" w14:textId="77777777" w:rsidR="00545AFC" w:rsidRPr="00545AFC" w:rsidRDefault="00545AFC" w:rsidP="00545AFC">
      <w:pPr>
        <w:keepNext/>
        <w:spacing w:before="240" w:after="60"/>
        <w:outlineLvl w:val="3"/>
        <w:rPr>
          <w:rFonts w:eastAsia="Times New Roman" w:cs="Arial"/>
          <w:b/>
          <w:bCs/>
          <w:color w:val="000000"/>
          <w:kern w:val="0"/>
          <w:sz w:val="36"/>
          <w:szCs w:val="36"/>
          <w14:ligatures w14:val="none"/>
        </w:rPr>
      </w:pPr>
      <w:bookmarkStart w:id="1" w:name="TopOfDoc"/>
      <w:bookmarkStart w:id="2" w:name="_top"/>
      <w:bookmarkStart w:id="3" w:name="OLE_LINK91"/>
      <w:bookmarkEnd w:id="1"/>
      <w:bookmarkEnd w:id="2"/>
      <w:r w:rsidRPr="00545AFC">
        <w:rPr>
          <w:rFonts w:eastAsia="Times New Roman" w:cs="Arial"/>
          <w:b/>
          <w:bCs/>
          <w:color w:val="000000"/>
          <w:kern w:val="0"/>
          <w:sz w:val="36"/>
          <w:szCs w:val="36"/>
          <w14:ligatures w14:val="none"/>
        </w:rPr>
        <w:t xml:space="preserve">Med D - </w:t>
      </w:r>
      <w:bookmarkStart w:id="4" w:name="OLE_LINK1"/>
      <w:r w:rsidRPr="00545AFC">
        <w:rPr>
          <w:rFonts w:eastAsia="Times New Roman" w:cs="Arial"/>
          <w:b/>
          <w:bCs/>
          <w:color w:val="000000"/>
          <w:kern w:val="0"/>
          <w:sz w:val="36"/>
          <w:szCs w:val="36"/>
          <w14:ligatures w14:val="none"/>
        </w:rPr>
        <w:t>Compass Grievances: CCR - First Call Resolution Documentation Templates (Health Plans)</w:t>
      </w:r>
      <w:bookmarkEnd w:id="4"/>
    </w:p>
    <w:bookmarkEnd w:id="3"/>
    <w:p w14:paraId="4A7F5C9B" w14:textId="77777777" w:rsidR="00545AFC" w:rsidRPr="00545AFC" w:rsidRDefault="00545AFC" w:rsidP="00545AFC">
      <w:pPr>
        <w:tabs>
          <w:tab w:val="right" w:leader="dot" w:pos="12950"/>
        </w:tabs>
        <w:rPr>
          <w:rFonts w:eastAsia="Times New Roman" w:cs="Times New Roman"/>
          <w:color w:val="0000FF"/>
          <w:kern w:val="0"/>
          <w:szCs w:val="24"/>
          <w:u w:val="single"/>
          <w14:ligatures w14:val="none"/>
        </w:rPr>
      </w:pPr>
    </w:p>
    <w:p w14:paraId="16AC697C" w14:textId="74E53944" w:rsidR="003E73C0" w:rsidRDefault="00545AFC">
      <w:pPr>
        <w:pStyle w:val="TOC3"/>
        <w:rPr>
          <w:ins w:id="5" w:author="Lewis, Ashleigh N" w:date="2025-06-26T10:34:00Z"/>
          <w:rStyle w:val="Hyperlink"/>
        </w:rPr>
      </w:pPr>
      <w:r w:rsidRPr="00545AFC">
        <w:rPr>
          <w:color w:val="0000FF"/>
          <w:u w:val="single"/>
        </w:rPr>
        <w:fldChar w:fldCharType="begin"/>
      </w:r>
      <w:r w:rsidRPr="00545AFC">
        <w:rPr>
          <w:color w:val="0000FF"/>
          <w:u w:val="single"/>
        </w:rPr>
        <w:instrText xml:space="preserve"> TOC \n \h \z \u \t "Heading 1,2,Heading 2,3" </w:instrText>
      </w:r>
      <w:r w:rsidRPr="00545AFC">
        <w:rPr>
          <w:color w:val="0000FF"/>
          <w:u w:val="single"/>
        </w:rPr>
        <w:fldChar w:fldCharType="separate"/>
      </w:r>
      <w:hyperlink w:anchor="_Toc201752494" w:history="1">
        <w:r w:rsidR="003E73C0" w:rsidRPr="00C911B8">
          <w:rPr>
            <w:rStyle w:val="Hyperlink"/>
            <w:noProof/>
          </w:rPr>
          <w:t>Reminders</w:t>
        </w:r>
      </w:hyperlink>
    </w:p>
    <w:p w14:paraId="464C1BE2" w14:textId="77777777" w:rsidR="00C22CBE" w:rsidRPr="00C22CBE" w:rsidRDefault="00C22CBE">
      <w:pPr>
        <w:rPr>
          <w:rPrChange w:id="6" w:author="Lewis, Ashleigh N" w:date="2025-06-26T10:34:00Z">
            <w:rPr>
              <w:rFonts w:asciiTheme="minorHAnsi" w:eastAsiaTheme="minorEastAsia" w:hAnsiTheme="minorHAnsi" w:cstheme="minorBidi"/>
              <w:noProof/>
              <w:kern w:val="2"/>
              <w14:ligatures w14:val="standardContextual"/>
            </w:rPr>
          </w:rPrChange>
        </w:rPr>
        <w:pPrChange w:id="7" w:author="Lewis, Ashleigh N" w:date="2025-06-26T10:34:00Z">
          <w:pPr>
            <w:pStyle w:val="TOC3"/>
          </w:pPr>
        </w:pPrChange>
      </w:pPr>
    </w:p>
    <w:p w14:paraId="6F5785F2" w14:textId="6B49C3CA" w:rsidR="003E73C0" w:rsidRDefault="003E73C0">
      <w:pPr>
        <w:pStyle w:val="TOC3"/>
        <w:rPr>
          <w:rFonts w:asciiTheme="minorHAnsi" w:eastAsiaTheme="minorEastAsia" w:hAnsiTheme="minorHAnsi" w:cstheme="minorBidi"/>
          <w:noProof/>
          <w:kern w:val="2"/>
          <w14:ligatures w14:val="standardContextual"/>
        </w:rPr>
      </w:pPr>
      <w:hyperlink w:anchor="_Toc201752495" w:history="1">
        <w:r w:rsidRPr="00C911B8">
          <w:rPr>
            <w:rStyle w:val="Hyperlink"/>
            <w:noProof/>
          </w:rPr>
          <w:t>BENEFITS</w:t>
        </w:r>
      </w:hyperlink>
    </w:p>
    <w:p w14:paraId="0BBA9532" w14:textId="14A71C11"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496" w:history="1">
        <w:r w:rsidRPr="00C911B8">
          <w:rPr>
            <w:rStyle w:val="Hyperlink"/>
            <w:noProof/>
          </w:rPr>
          <w:t>Copay Dissatisfaction (BENEFITS)</w:t>
        </w:r>
      </w:hyperlink>
    </w:p>
    <w:p w14:paraId="0FFA5172" w14:textId="3099B86F"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497" w:history="1">
        <w:r w:rsidRPr="00C911B8">
          <w:rPr>
            <w:rStyle w:val="Hyperlink"/>
            <w:noProof/>
          </w:rPr>
          <w:t>No Savings through Mail Service Pharmacy (BENEFITS)</w:t>
        </w:r>
      </w:hyperlink>
    </w:p>
    <w:p w14:paraId="11133153" w14:textId="3EC9AE5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498" w:history="1">
        <w:r w:rsidRPr="00C911B8">
          <w:rPr>
            <w:rStyle w:val="Hyperlink"/>
            <w:noProof/>
          </w:rPr>
          <w:t>LIS Cost Increase Due to Level Change (BENEFITS)</w:t>
        </w:r>
      </w:hyperlink>
    </w:p>
    <w:p w14:paraId="2857E564" w14:textId="3644B940"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499" w:history="1">
        <w:r w:rsidRPr="00C911B8">
          <w:rPr>
            <w:rStyle w:val="Hyperlink"/>
            <w:noProof/>
          </w:rPr>
          <w:t>LIS Cost Increase Due to New Year and Previously in Catastrophic Stage (BENEFITS)</w:t>
        </w:r>
      </w:hyperlink>
    </w:p>
    <w:p w14:paraId="4F07F58F" w14:textId="25AFFBBB"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0" w:history="1">
        <w:r w:rsidRPr="00C911B8">
          <w:rPr>
            <w:rStyle w:val="Hyperlink"/>
            <w:noProof/>
          </w:rPr>
          <w:t>Overall Plan Design Dissatisfaction (BENEFITS)</w:t>
        </w:r>
      </w:hyperlink>
    </w:p>
    <w:p w14:paraId="7F644CAE" w14:textId="4D1AF2D7"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1" w:history="1">
        <w:r w:rsidRPr="00C911B8">
          <w:rPr>
            <w:rStyle w:val="Hyperlink"/>
            <w:noProof/>
          </w:rPr>
          <w:t>Tier Change Dissatisfaction (BENEFITS)</w:t>
        </w:r>
      </w:hyperlink>
    </w:p>
    <w:p w14:paraId="45DEB854" w14:textId="2AE4E230"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2" w:history="1">
        <w:r w:rsidRPr="00C911B8">
          <w:rPr>
            <w:rStyle w:val="Hyperlink"/>
            <w:noProof/>
          </w:rPr>
          <w:t>Cost of Medication Increased (BENEFITS)</w:t>
        </w:r>
      </w:hyperlink>
    </w:p>
    <w:p w14:paraId="0C5257F1" w14:textId="2E328D44"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3" w:history="1">
        <w:r w:rsidRPr="00C911B8">
          <w:rPr>
            <w:rStyle w:val="Hyperlink"/>
            <w:noProof/>
          </w:rPr>
          <w:t>Unhappy with Transition Fill Process (BENEFITS)</w:t>
        </w:r>
      </w:hyperlink>
    </w:p>
    <w:p w14:paraId="4E0481D5" w14:textId="24427129"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4" w:history="1">
        <w:r w:rsidRPr="00C911B8">
          <w:rPr>
            <w:rStyle w:val="Hyperlink"/>
            <w:noProof/>
          </w:rPr>
          <w:t>Plan Not Paying towards Prescriptions (BENEFITS)</w:t>
        </w:r>
      </w:hyperlink>
    </w:p>
    <w:p w14:paraId="1DF59495" w14:textId="129833CE"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5" w:history="1">
        <w:r w:rsidRPr="00C911B8">
          <w:rPr>
            <w:rStyle w:val="Hyperlink"/>
            <w:noProof/>
          </w:rPr>
          <w:t>Dissatisfaction with Amount Plan Paid Towards Prescriptions (BENEFITS)</w:t>
        </w:r>
      </w:hyperlink>
    </w:p>
    <w:p w14:paraId="7151E78D" w14:textId="78D3804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6" w:history="1">
        <w:r w:rsidRPr="00C911B8">
          <w:rPr>
            <w:rStyle w:val="Hyperlink"/>
            <w:noProof/>
          </w:rPr>
          <w:t>Recoupment Process Dissatisfaction (BENEFITS)</w:t>
        </w:r>
      </w:hyperlink>
    </w:p>
    <w:p w14:paraId="6E2CFABD" w14:textId="12BA11C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7" w:history="1">
        <w:r w:rsidRPr="00C911B8">
          <w:rPr>
            <w:rStyle w:val="Hyperlink"/>
            <w:noProof/>
          </w:rPr>
          <w:t>Dissatisfaction with Cost after Approved Formulary Exception (BENEFITS)</w:t>
        </w:r>
      </w:hyperlink>
    </w:p>
    <w:p w14:paraId="4E9C21DD" w14:textId="2B8C2A5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8" w:history="1">
        <w:r w:rsidRPr="00C911B8">
          <w:rPr>
            <w:rStyle w:val="Hyperlink"/>
            <w:noProof/>
          </w:rPr>
          <w:t>Dissatisfaction with Cost Due to Deductible (BENEFITS)</w:t>
        </w:r>
      </w:hyperlink>
    </w:p>
    <w:p w14:paraId="56CC0934" w14:textId="33D1DD45"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09" w:history="1">
        <w:r w:rsidRPr="00C911B8">
          <w:rPr>
            <w:rStyle w:val="Hyperlink"/>
            <w:noProof/>
          </w:rPr>
          <w:t>Dissatisfaction with Plan’s Override Policy (BENEFITS)</w:t>
        </w:r>
      </w:hyperlink>
    </w:p>
    <w:p w14:paraId="6C89FBA3" w14:textId="63DFCB27"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0" w:history="1">
        <w:r w:rsidRPr="00C911B8">
          <w:rPr>
            <w:rStyle w:val="Hyperlink"/>
            <w:noProof/>
          </w:rPr>
          <w:t>Dissatisfaction with Utilization Rate (BENEFITS)</w:t>
        </w:r>
      </w:hyperlink>
    </w:p>
    <w:p w14:paraId="04877DB3" w14:textId="5414DAA4"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1" w:history="1">
        <w:r w:rsidRPr="00C911B8">
          <w:rPr>
            <w:rStyle w:val="Hyperlink"/>
            <w:noProof/>
          </w:rPr>
          <w:t>Drug Not Eligible for Tier Exception (BENEFITS)</w:t>
        </w:r>
      </w:hyperlink>
    </w:p>
    <w:p w14:paraId="5CEDFBA4" w14:textId="18061D16"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2" w:history="1">
        <w:r w:rsidRPr="00C911B8">
          <w:rPr>
            <w:rStyle w:val="Hyperlink"/>
            <w:noProof/>
          </w:rPr>
          <w:t>Received Transition Fill and Not the Full Day Supply (BENEFITS)</w:t>
        </w:r>
      </w:hyperlink>
    </w:p>
    <w:p w14:paraId="30DBA496" w14:textId="53239395"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3" w:history="1">
        <w:r w:rsidRPr="00C911B8">
          <w:rPr>
            <w:rStyle w:val="Hyperlink"/>
            <w:noProof/>
          </w:rPr>
          <w:t>EOB Shows Inappropriate Billing by Pharmacy (Claim Already Reversed) (BENEFITS)</w:t>
        </w:r>
      </w:hyperlink>
    </w:p>
    <w:p w14:paraId="7545D872" w14:textId="6A83B894"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4" w:history="1">
        <w:r w:rsidRPr="00C911B8">
          <w:rPr>
            <w:rStyle w:val="Hyperlink"/>
            <w:noProof/>
          </w:rPr>
          <w:t>EOB Shows Inappropriate Billing by Pharmacy (Pharmacy Needs to Reverse Claim) (BENEFITS)</w:t>
        </w:r>
      </w:hyperlink>
    </w:p>
    <w:p w14:paraId="138D71F9" w14:textId="54B1D1E2"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5" w:history="1">
        <w:r w:rsidRPr="00C911B8">
          <w:rPr>
            <w:rStyle w:val="Hyperlink"/>
            <w:noProof/>
          </w:rPr>
          <w:t>Dissatisfied with Drug Not Covered under the Inflation Reduction Act (BENEFITS)</w:t>
        </w:r>
      </w:hyperlink>
    </w:p>
    <w:p w14:paraId="345A07F1" w14:textId="1F322F41"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6" w:history="1">
        <w:r w:rsidRPr="00C911B8">
          <w:rPr>
            <w:rStyle w:val="Hyperlink"/>
            <w:noProof/>
          </w:rPr>
          <w:t>Too Much Mail (BENEFITS)</w:t>
        </w:r>
      </w:hyperlink>
    </w:p>
    <w:p w14:paraId="7CEF8203" w14:textId="62F7997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17" w:history="1">
        <w:r w:rsidRPr="00C911B8">
          <w:rPr>
            <w:rStyle w:val="Hyperlink"/>
            <w:noProof/>
          </w:rPr>
          <w:t>Explanation of Benefits - Does Not Want to Receive (BENEFITS)</w:t>
        </w:r>
      </w:hyperlink>
    </w:p>
    <w:p w14:paraId="0B5BA8A6" w14:textId="148655D2" w:rsidR="003E73C0" w:rsidRDefault="003E73C0" w:rsidP="00DE0EF4">
      <w:pPr>
        <w:pStyle w:val="TOC3"/>
        <w:ind w:left="810"/>
        <w:rPr>
          <w:ins w:id="8" w:author="Lewis, Ashleigh N" w:date="2025-06-26T10:14:00Z"/>
          <w:rStyle w:val="Hyperlink"/>
        </w:rPr>
      </w:pPr>
      <w:hyperlink w:anchor="_Toc201752518" w:history="1">
        <w:r w:rsidRPr="00C911B8">
          <w:rPr>
            <w:rStyle w:val="Hyperlink"/>
            <w:noProof/>
          </w:rPr>
          <w:t>Higher Copay at Retail than Mail Order (BENEFITS)</w:t>
        </w:r>
      </w:hyperlink>
    </w:p>
    <w:p w14:paraId="491B1481" w14:textId="146FD1C7" w:rsidR="00A74567" w:rsidRDefault="00A74567" w:rsidP="00A74567">
      <w:pPr>
        <w:pStyle w:val="TOC3"/>
        <w:ind w:left="810"/>
        <w:rPr>
          <w:ins w:id="9" w:author="Lewis, Ashleigh N" w:date="2025-06-26T10:23:00Z"/>
          <w:rStyle w:val="Hyperlink"/>
        </w:rPr>
      </w:pPr>
      <w:ins w:id="10" w:author="Lewis, Ashleigh N" w:date="2025-06-26T10:14:00Z">
        <w:r>
          <w:fldChar w:fldCharType="begin"/>
        </w:r>
      </w:ins>
      <w:ins w:id="11" w:author="Lewis, Ashleigh N" w:date="2025-06-26T10:31:00Z">
        <w:r w:rsidR="00D827D3">
          <w:instrText>HYPERLINK  \l "_Medicare_Prescription_Payment"</w:instrText>
        </w:r>
      </w:ins>
      <w:ins w:id="12" w:author="Lewis, Ashleigh N" w:date="2025-06-26T10:14:00Z">
        <w:r>
          <w:fldChar w:fldCharType="separate"/>
        </w:r>
        <w:r w:rsidR="00461761">
          <w:rPr>
            <w:rStyle w:val="Hyperlink"/>
            <w:noProof/>
          </w:rPr>
          <w:t>Medicare Prescription Payment Plan First Invoice Higher than Expected (BENEFITS)</w:t>
        </w:r>
        <w:r>
          <w:rPr>
            <w:rStyle w:val="Hyperlink"/>
          </w:rPr>
          <w:fldChar w:fldCharType="end"/>
        </w:r>
      </w:ins>
    </w:p>
    <w:p w14:paraId="6123ECAE" w14:textId="4F553654" w:rsidR="00767114" w:rsidRDefault="00181C9F" w:rsidP="00181C9F">
      <w:pPr>
        <w:ind w:left="90" w:firstLine="720"/>
        <w:rPr>
          <w:ins w:id="13" w:author="Lewis, Ashleigh N" w:date="2025-06-26T10:23:00Z"/>
          <w:rStyle w:val="Hyperlink"/>
        </w:rPr>
      </w:pPr>
      <w:ins w:id="14" w:author="Lewis, Ashleigh N" w:date="2025-06-26T10:23:00Z">
        <w:r>
          <w:fldChar w:fldCharType="begin"/>
        </w:r>
      </w:ins>
      <w:ins w:id="15" w:author="Lewis, Ashleigh N" w:date="2025-06-26T10:31:00Z">
        <w:r w:rsidR="00D827D3">
          <w:instrText>HYPERLINK  \l "_Dissatisfaction_With_not"</w:instrText>
        </w:r>
      </w:ins>
      <w:ins w:id="16" w:author="Lewis, Ashleigh N" w:date="2025-06-26T10:23:00Z">
        <w:r>
          <w:fldChar w:fldCharType="separate"/>
        </w:r>
      </w:ins>
      <w:ins w:id="17" w:author="Lewis, Ashleigh N" w:date="2025-06-26T10:31:00Z">
        <w:r w:rsidR="00D827D3">
          <w:rPr>
            <w:rStyle w:val="Hyperlink"/>
            <w:noProof/>
          </w:rPr>
          <w:t>Dissatisfaction With not Receiving a Medicare Prescription Payment Plan Invoice (BENEFITS)</w:t>
        </w:r>
      </w:ins>
      <w:ins w:id="18" w:author="Lewis, Ashleigh N" w:date="2025-06-26T10:23:00Z">
        <w:r>
          <w:rPr>
            <w:rStyle w:val="Hyperlink"/>
          </w:rPr>
          <w:fldChar w:fldCharType="end"/>
        </w:r>
      </w:ins>
    </w:p>
    <w:p w14:paraId="04E7A228" w14:textId="30668580" w:rsidR="006D6A01" w:rsidRDefault="00D827D3" w:rsidP="00181C9F">
      <w:pPr>
        <w:ind w:left="90" w:firstLine="720"/>
        <w:rPr>
          <w:ins w:id="19" w:author="Lewis, Ashleigh N" w:date="2025-06-26T10:23:00Z"/>
        </w:rPr>
      </w:pPr>
      <w:ins w:id="20" w:author="Lewis, Ashleigh N" w:date="2025-06-26T10:31:00Z">
        <w:r>
          <w:fldChar w:fldCharType="begin"/>
        </w:r>
        <w:r>
          <w:instrText>HYPERLINK  \l "_Medicare_Prescription_Payment_2"</w:instrText>
        </w:r>
        <w:r>
          <w:fldChar w:fldCharType="separate"/>
        </w:r>
        <w:r w:rsidR="0057486F" w:rsidRPr="00D827D3">
          <w:rPr>
            <w:rStyle w:val="Hyperlink"/>
          </w:rPr>
          <w:t>Medicare Prescription Payment Plan Invoice Received After Payment Made (BENEFITS)</w:t>
        </w:r>
        <w:r>
          <w:fldChar w:fldCharType="end"/>
        </w:r>
      </w:ins>
    </w:p>
    <w:p w14:paraId="6804520B" w14:textId="5BFE0D16" w:rsidR="0057486F" w:rsidRDefault="00D827D3" w:rsidP="00181C9F">
      <w:pPr>
        <w:ind w:left="90" w:firstLine="720"/>
        <w:rPr>
          <w:ins w:id="21" w:author="Lewis, Ashleigh N" w:date="2025-06-26T10:24:00Z"/>
        </w:rPr>
      </w:pPr>
      <w:ins w:id="22" w:author="Lewis, Ashleigh N" w:date="2025-06-26T10:32:00Z">
        <w:r>
          <w:fldChar w:fldCharType="begin"/>
        </w:r>
        <w:r>
          <w:instrText>HYPERLINK  \l "_Dissatisfaction_With_the"</w:instrText>
        </w:r>
        <w:r>
          <w:fldChar w:fldCharType="separate"/>
        </w:r>
        <w:r w:rsidR="0016357E" w:rsidRPr="00D827D3">
          <w:rPr>
            <w:rStyle w:val="Hyperlink"/>
          </w:rPr>
          <w:t>Dissatisfaction With the Medicare Prescription Payment Plan Due Date (BENEFITS)</w:t>
        </w:r>
        <w:r>
          <w:fldChar w:fldCharType="end"/>
        </w:r>
      </w:ins>
    </w:p>
    <w:p w14:paraId="641FD381" w14:textId="52876336" w:rsidR="00F87F33" w:rsidRPr="00767114" w:rsidRDefault="00D827D3">
      <w:pPr>
        <w:ind w:left="90" w:firstLine="720"/>
        <w:rPr>
          <w:ins w:id="23" w:author="Lewis, Ashleigh N" w:date="2025-06-26T10:14:00Z"/>
          <w:rPrChange w:id="24" w:author="Lewis, Ashleigh N" w:date="2025-06-26T10:23:00Z">
            <w:rPr>
              <w:ins w:id="25" w:author="Lewis, Ashleigh N" w:date="2025-06-26T10:14:00Z"/>
              <w:rFonts w:asciiTheme="minorHAnsi" w:eastAsiaTheme="minorEastAsia" w:hAnsiTheme="minorHAnsi" w:cstheme="minorBidi"/>
              <w:noProof/>
              <w:kern w:val="2"/>
              <w14:ligatures w14:val="standardContextual"/>
            </w:rPr>
          </w:rPrChange>
        </w:rPr>
        <w:pPrChange w:id="26" w:author="Lewis, Ashleigh N" w:date="2025-06-26T10:23:00Z">
          <w:pPr>
            <w:pStyle w:val="TOC3"/>
            <w:ind w:left="810"/>
          </w:pPr>
        </w:pPrChange>
      </w:pPr>
      <w:ins w:id="27" w:author="Lewis, Ashleigh N" w:date="2025-06-26T10:32:00Z">
        <w:r>
          <w:fldChar w:fldCharType="begin"/>
        </w:r>
        <w:r>
          <w:instrText>HYPERLINK  \l "_Medicare_Prescription_Payment_3"</w:instrText>
        </w:r>
        <w:r>
          <w:fldChar w:fldCharType="separate"/>
        </w:r>
        <w:r w:rsidR="00F87F33" w:rsidRPr="00D827D3">
          <w:rPr>
            <w:rStyle w:val="Hyperlink"/>
          </w:rPr>
          <w:t>Medicare Prescription Payment Plan Invoice Amounts Differ Monthly (BENEFITS)</w:t>
        </w:r>
        <w:r>
          <w:fldChar w:fldCharType="end"/>
        </w:r>
      </w:ins>
    </w:p>
    <w:p w14:paraId="4FDD5A01" w14:textId="77777777" w:rsidR="00A74567" w:rsidRPr="00A74567" w:rsidRDefault="00A74567">
      <w:pPr>
        <w:rPr>
          <w:rPrChange w:id="28" w:author="Lewis, Ashleigh N" w:date="2025-06-26T10:14:00Z">
            <w:rPr>
              <w:rFonts w:asciiTheme="minorHAnsi" w:eastAsiaTheme="minorEastAsia" w:hAnsiTheme="minorHAnsi" w:cstheme="minorBidi"/>
              <w:noProof/>
              <w:kern w:val="2"/>
              <w14:ligatures w14:val="standardContextual"/>
            </w:rPr>
          </w:rPrChange>
        </w:rPr>
        <w:pPrChange w:id="29" w:author="Lewis, Ashleigh N" w:date="2025-06-26T10:14:00Z">
          <w:pPr>
            <w:pStyle w:val="TOC3"/>
            <w:ind w:left="810"/>
          </w:pPr>
        </w:pPrChange>
      </w:pPr>
    </w:p>
    <w:p w14:paraId="5661B003" w14:textId="41834254" w:rsidR="003E73C0" w:rsidRDefault="003E73C0">
      <w:pPr>
        <w:pStyle w:val="TOC3"/>
        <w:rPr>
          <w:rFonts w:asciiTheme="minorHAnsi" w:eastAsiaTheme="minorEastAsia" w:hAnsiTheme="minorHAnsi" w:cstheme="minorBidi"/>
          <w:noProof/>
          <w:kern w:val="2"/>
          <w14:ligatures w14:val="standardContextual"/>
        </w:rPr>
      </w:pPr>
      <w:hyperlink w:anchor="_Toc201752519" w:history="1">
        <w:r w:rsidRPr="00C911B8">
          <w:rPr>
            <w:rStyle w:val="Hyperlink"/>
            <w:noProof/>
          </w:rPr>
          <w:t>CMS ISSUES</w:t>
        </w:r>
      </w:hyperlink>
    </w:p>
    <w:p w14:paraId="7CAA3668" w14:textId="4DB8B99A"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0" w:history="1">
        <w:r w:rsidRPr="00C911B8">
          <w:rPr>
            <w:rStyle w:val="Hyperlink"/>
            <w:noProof/>
          </w:rPr>
          <w:t>Unable to Use Coupon with Plan Benefits (CMS ISSUES)</w:t>
        </w:r>
      </w:hyperlink>
    </w:p>
    <w:p w14:paraId="28F63363" w14:textId="3B4BFBF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1" w:history="1">
        <w:r w:rsidRPr="00C911B8">
          <w:rPr>
            <w:rStyle w:val="Hyperlink"/>
            <w:noProof/>
          </w:rPr>
          <w:t>Low Income Subsidy (LIS) Copay Dissatisfaction (CMS ISSUES)</w:t>
        </w:r>
      </w:hyperlink>
    </w:p>
    <w:p w14:paraId="081E1D55" w14:textId="368AA8A4"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2" w:history="1">
        <w:r w:rsidRPr="00C911B8">
          <w:rPr>
            <w:rStyle w:val="Hyperlink"/>
            <w:noProof/>
          </w:rPr>
          <w:t>Drug Not Covered Under Med D Law (CMS ISSUES)</w:t>
        </w:r>
      </w:hyperlink>
    </w:p>
    <w:p w14:paraId="0657FA7B" w14:textId="0FC6502A" w:rsidR="003E73C0" w:rsidRDefault="003E73C0" w:rsidP="00DE0EF4">
      <w:pPr>
        <w:pStyle w:val="TOC3"/>
        <w:ind w:left="810"/>
        <w:rPr>
          <w:ins w:id="30" w:author="Lewis, Ashleigh N" w:date="2025-06-26T10:34:00Z"/>
          <w:rStyle w:val="Hyperlink"/>
        </w:rPr>
      </w:pPr>
      <w:hyperlink w:anchor="_Toc201752523" w:history="1">
        <w:r w:rsidRPr="00C911B8">
          <w:rPr>
            <w:rStyle w:val="Hyperlink"/>
            <w:noProof/>
          </w:rPr>
          <w:t>Dissatisfaction with 7 Day Supply Opioid Limit (CMS ISSUES)</w:t>
        </w:r>
      </w:hyperlink>
    </w:p>
    <w:p w14:paraId="10D543C3" w14:textId="77777777" w:rsidR="00C22CBE" w:rsidRPr="00C22CBE" w:rsidRDefault="00C22CBE">
      <w:pPr>
        <w:rPr>
          <w:rPrChange w:id="31" w:author="Lewis, Ashleigh N" w:date="2025-06-26T10:34:00Z">
            <w:rPr>
              <w:rFonts w:asciiTheme="minorHAnsi" w:eastAsiaTheme="minorEastAsia" w:hAnsiTheme="minorHAnsi" w:cstheme="minorBidi"/>
              <w:noProof/>
              <w:kern w:val="2"/>
              <w14:ligatures w14:val="standardContextual"/>
            </w:rPr>
          </w:rPrChange>
        </w:rPr>
        <w:pPrChange w:id="32" w:author="Lewis, Ashleigh N" w:date="2025-06-26T10:34:00Z">
          <w:pPr>
            <w:pStyle w:val="TOC3"/>
            <w:ind w:left="810"/>
          </w:pPr>
        </w:pPrChange>
      </w:pPr>
    </w:p>
    <w:p w14:paraId="783107CA" w14:textId="419BBC09" w:rsidR="003E73C0" w:rsidRDefault="003E73C0">
      <w:pPr>
        <w:pStyle w:val="TOC3"/>
        <w:rPr>
          <w:rFonts w:asciiTheme="minorHAnsi" w:eastAsiaTheme="minorEastAsia" w:hAnsiTheme="minorHAnsi" w:cstheme="minorBidi"/>
          <w:noProof/>
          <w:kern w:val="2"/>
          <w14:ligatures w14:val="standardContextual"/>
        </w:rPr>
      </w:pPr>
      <w:hyperlink w:anchor="_Toc201752524" w:history="1">
        <w:r w:rsidRPr="00C911B8">
          <w:rPr>
            <w:rStyle w:val="Hyperlink"/>
            <w:noProof/>
          </w:rPr>
          <w:t>CUSTOMER SERVICE</w:t>
        </w:r>
      </w:hyperlink>
    </w:p>
    <w:p w14:paraId="0C04B8B0" w14:textId="4B7F4B1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5" w:history="1">
        <w:r w:rsidRPr="00C911B8">
          <w:rPr>
            <w:rStyle w:val="Hyperlink"/>
            <w:noProof/>
          </w:rPr>
          <w:t>Plan Unable to Fax or Email Information (CUSTOMER SERVICE)</w:t>
        </w:r>
      </w:hyperlink>
    </w:p>
    <w:p w14:paraId="2C2DE56C" w14:textId="31684075"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6" w:history="1">
        <w:r w:rsidRPr="00C911B8">
          <w:rPr>
            <w:rStyle w:val="Hyperlink"/>
            <w:noProof/>
          </w:rPr>
          <w:t>Charged Different Price than Quoted by Care (CUSTOMER SERVICE)</w:t>
        </w:r>
      </w:hyperlink>
    </w:p>
    <w:p w14:paraId="77C71D86" w14:textId="77DB71E2"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7" w:history="1">
        <w:r w:rsidRPr="00C911B8">
          <w:rPr>
            <w:rStyle w:val="Hyperlink"/>
            <w:noProof/>
          </w:rPr>
          <w:t>Upset with Being Contacted by the ADT Program (CUSTOMER SERVICE)</w:t>
        </w:r>
      </w:hyperlink>
    </w:p>
    <w:p w14:paraId="2CC48DD9" w14:textId="59B84484"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8" w:history="1">
        <w:r w:rsidRPr="00C911B8">
          <w:rPr>
            <w:rStyle w:val="Hyperlink"/>
            <w:noProof/>
          </w:rPr>
          <w:t>Long Hold Time (to Reach a CCR) (CUSTOMER SERVICE)</w:t>
        </w:r>
      </w:hyperlink>
    </w:p>
    <w:p w14:paraId="0B829487" w14:textId="09455676"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29" w:history="1">
        <w:r w:rsidRPr="00C911B8">
          <w:rPr>
            <w:rStyle w:val="Hyperlink"/>
            <w:noProof/>
          </w:rPr>
          <w:t>Long Hold Time (Placed on Hold by CCR) (CUSTOMER SERVICE)</w:t>
        </w:r>
      </w:hyperlink>
    </w:p>
    <w:p w14:paraId="2B88B897" w14:textId="18704F39"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0" w:history="1">
        <w:r w:rsidRPr="00C911B8">
          <w:rPr>
            <w:rStyle w:val="Hyperlink"/>
            <w:noProof/>
          </w:rPr>
          <w:t>Call Disconnected (CUSTOMER SERVICE)</w:t>
        </w:r>
      </w:hyperlink>
    </w:p>
    <w:p w14:paraId="371E3F84" w14:textId="260A3808"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1" w:history="1">
        <w:r w:rsidRPr="00C911B8">
          <w:rPr>
            <w:rStyle w:val="Hyperlink"/>
            <w:noProof/>
          </w:rPr>
          <w:t>Multiple Transfers During Call (CUSTOMER SERVICE)</w:t>
        </w:r>
      </w:hyperlink>
    </w:p>
    <w:p w14:paraId="1E776972" w14:textId="3239954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2" w:history="1">
        <w:r w:rsidRPr="00C911B8">
          <w:rPr>
            <w:rStyle w:val="Hyperlink"/>
            <w:noProof/>
          </w:rPr>
          <w:t>Authentication Process (CUSTOMER SERVICE)</w:t>
        </w:r>
      </w:hyperlink>
    </w:p>
    <w:p w14:paraId="6615009F" w14:textId="29876F92" w:rsidR="003E73C0" w:rsidRDefault="003E73C0" w:rsidP="00DE0EF4">
      <w:pPr>
        <w:pStyle w:val="TOC3"/>
        <w:ind w:left="810"/>
        <w:rPr>
          <w:ins w:id="33" w:author="Lewis, Ashleigh N" w:date="2025-06-26T10:34:00Z"/>
          <w:rStyle w:val="Hyperlink"/>
        </w:rPr>
      </w:pPr>
      <w:hyperlink w:anchor="_Toc201752533" w:history="1">
        <w:r w:rsidRPr="00C911B8">
          <w:rPr>
            <w:rStyle w:val="Hyperlink"/>
            <w:noProof/>
          </w:rPr>
          <w:t>Offshore Customer Care Sites (CUSTOMER SERVICE)</w:t>
        </w:r>
      </w:hyperlink>
    </w:p>
    <w:p w14:paraId="7E6D9CA7" w14:textId="77777777" w:rsidR="00C22CBE" w:rsidRPr="00C22CBE" w:rsidRDefault="00C22CBE">
      <w:pPr>
        <w:rPr>
          <w:rPrChange w:id="34" w:author="Lewis, Ashleigh N" w:date="2025-06-26T10:34:00Z">
            <w:rPr>
              <w:rFonts w:asciiTheme="minorHAnsi" w:eastAsiaTheme="minorEastAsia" w:hAnsiTheme="minorHAnsi" w:cstheme="minorBidi"/>
              <w:noProof/>
              <w:kern w:val="2"/>
              <w14:ligatures w14:val="standardContextual"/>
            </w:rPr>
          </w:rPrChange>
        </w:rPr>
        <w:pPrChange w:id="35" w:author="Lewis, Ashleigh N" w:date="2025-06-26T10:34:00Z">
          <w:pPr>
            <w:pStyle w:val="TOC3"/>
            <w:ind w:left="810"/>
          </w:pPr>
        </w:pPrChange>
      </w:pPr>
    </w:p>
    <w:p w14:paraId="4EC5B52B" w14:textId="065851EF" w:rsidR="003E73C0" w:rsidRDefault="003E73C0">
      <w:pPr>
        <w:pStyle w:val="TOC3"/>
        <w:rPr>
          <w:rFonts w:asciiTheme="minorHAnsi" w:eastAsiaTheme="minorEastAsia" w:hAnsiTheme="minorHAnsi" w:cstheme="minorBidi"/>
          <w:noProof/>
          <w:kern w:val="2"/>
          <w14:ligatures w14:val="standardContextual"/>
        </w:rPr>
      </w:pPr>
      <w:hyperlink w:anchor="_Toc201752534" w:history="1">
        <w:r w:rsidRPr="00C911B8">
          <w:rPr>
            <w:rStyle w:val="Hyperlink"/>
            <w:noProof/>
          </w:rPr>
          <w:t>EXCEPTIONS COVERAGE DECISIONS</w:t>
        </w:r>
      </w:hyperlink>
    </w:p>
    <w:p w14:paraId="11C4118F" w14:textId="4CC2B0AA"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5" w:history="1">
        <w:r w:rsidRPr="00C911B8">
          <w:rPr>
            <w:rStyle w:val="Hyperlink"/>
            <w:noProof/>
          </w:rPr>
          <w:t>Not Notified of Expiring Coverage Determination (EXCEPTIONS COVERAGE DECISIONS)</w:t>
        </w:r>
      </w:hyperlink>
    </w:p>
    <w:p w14:paraId="29E253BF" w14:textId="7728AD88"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6" w:history="1">
        <w:r w:rsidRPr="00C911B8">
          <w:rPr>
            <w:rStyle w:val="Hyperlink"/>
            <w:noProof/>
          </w:rPr>
          <w:t>Physician Wrote Prescription So Additional Approval Should Not Be Necessary (EXCEPTIONS COVERAGE DECISIONS)</w:t>
        </w:r>
      </w:hyperlink>
    </w:p>
    <w:p w14:paraId="6AB39416" w14:textId="1070B12B"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37" w:history="1">
        <w:r w:rsidRPr="00C911B8">
          <w:rPr>
            <w:rStyle w:val="Hyperlink"/>
            <w:noProof/>
          </w:rPr>
          <w:t>Having to File Coverage Determination Annually (EXCEPTIONS COVERAGE DECISIONS)</w:t>
        </w:r>
      </w:hyperlink>
    </w:p>
    <w:p w14:paraId="0644F7B2" w14:textId="749F2440" w:rsidR="003E73C0" w:rsidRDefault="003E73C0" w:rsidP="00DE0EF4">
      <w:pPr>
        <w:pStyle w:val="TOC3"/>
        <w:ind w:left="810"/>
        <w:rPr>
          <w:ins w:id="36" w:author="Lewis, Ashleigh N" w:date="2025-06-26T10:34:00Z"/>
          <w:rStyle w:val="Hyperlink"/>
        </w:rPr>
      </w:pPr>
      <w:hyperlink w:anchor="_Toc201752538" w:history="1">
        <w:r w:rsidRPr="00C911B8">
          <w:rPr>
            <w:rStyle w:val="Hyperlink"/>
            <w:noProof/>
          </w:rPr>
          <w:t>Dissatisfaction with Turnaround Time of a Coverage Determination (EXCEPTIONS COVERAGE DECISIONS)</w:t>
        </w:r>
      </w:hyperlink>
    </w:p>
    <w:p w14:paraId="0972FB85" w14:textId="77777777" w:rsidR="00C22CBE" w:rsidRPr="00C22CBE" w:rsidRDefault="00C22CBE">
      <w:pPr>
        <w:rPr>
          <w:rPrChange w:id="37" w:author="Lewis, Ashleigh N" w:date="2025-06-26T10:34:00Z">
            <w:rPr>
              <w:rFonts w:asciiTheme="minorHAnsi" w:eastAsiaTheme="minorEastAsia" w:hAnsiTheme="minorHAnsi" w:cstheme="minorBidi"/>
              <w:noProof/>
              <w:kern w:val="2"/>
              <w14:ligatures w14:val="standardContextual"/>
            </w:rPr>
          </w:rPrChange>
        </w:rPr>
        <w:pPrChange w:id="38" w:author="Lewis, Ashleigh N" w:date="2025-06-26T10:34:00Z">
          <w:pPr>
            <w:pStyle w:val="TOC3"/>
            <w:ind w:left="810"/>
          </w:pPr>
        </w:pPrChange>
      </w:pPr>
    </w:p>
    <w:p w14:paraId="1EDF2A21" w14:textId="33398172" w:rsidR="003E73C0" w:rsidRDefault="003E73C0">
      <w:pPr>
        <w:pStyle w:val="TOC3"/>
        <w:rPr>
          <w:rFonts w:asciiTheme="minorHAnsi" w:eastAsiaTheme="minorEastAsia" w:hAnsiTheme="minorHAnsi" w:cstheme="minorBidi"/>
          <w:noProof/>
          <w:kern w:val="2"/>
          <w14:ligatures w14:val="standardContextual"/>
        </w:rPr>
      </w:pPr>
      <w:hyperlink w:anchor="_Toc201752539" w:history="1">
        <w:r w:rsidRPr="00C911B8">
          <w:rPr>
            <w:rStyle w:val="Hyperlink"/>
            <w:noProof/>
          </w:rPr>
          <w:t>FEP CLIENT SPECIFIC</w:t>
        </w:r>
      </w:hyperlink>
    </w:p>
    <w:p w14:paraId="725FEBE2" w14:textId="50EAD5C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0" w:history="1">
        <w:r w:rsidRPr="00C911B8">
          <w:rPr>
            <w:rStyle w:val="Hyperlink"/>
            <w:noProof/>
          </w:rPr>
          <w:t>FEP Copay Dissatisfaction (BENEFITS; FEP CLIENT SPECIFIC)</w:t>
        </w:r>
      </w:hyperlink>
    </w:p>
    <w:p w14:paraId="64E92A45" w14:textId="08F4A073"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1" w:history="1">
        <w:r w:rsidRPr="00C911B8">
          <w:rPr>
            <w:rStyle w:val="Hyperlink"/>
            <w:noProof/>
          </w:rPr>
          <w:t>FEP Copay Increase from Commercial Plan Dissatisfaction (BENEFITS; FEP CLIENT SPECIFIC)</w:t>
        </w:r>
      </w:hyperlink>
    </w:p>
    <w:p w14:paraId="60078BEE" w14:textId="69069DC2" w:rsidR="003E73C0" w:rsidRDefault="003E73C0" w:rsidP="00DE0EF4">
      <w:pPr>
        <w:pStyle w:val="TOC3"/>
        <w:ind w:left="810"/>
        <w:rPr>
          <w:ins w:id="39" w:author="Lewis, Ashleigh N" w:date="2025-06-26T10:34:00Z"/>
          <w:rStyle w:val="Hyperlink"/>
        </w:rPr>
      </w:pPr>
      <w:hyperlink w:anchor="_Toc201752542" w:history="1">
        <w:r w:rsidRPr="00C911B8">
          <w:rPr>
            <w:rStyle w:val="Hyperlink"/>
            <w:noProof/>
          </w:rPr>
          <w:t>FEP Does Not Participate in Automatic Refill Program (ARP) (PHARMACY; FEP CLIENT SPECIFIC)</w:t>
        </w:r>
      </w:hyperlink>
    </w:p>
    <w:p w14:paraId="04741DE0" w14:textId="77777777" w:rsidR="00C22CBE" w:rsidRPr="00C22CBE" w:rsidRDefault="00C22CBE">
      <w:pPr>
        <w:rPr>
          <w:rPrChange w:id="40" w:author="Lewis, Ashleigh N" w:date="2025-06-26T10:34:00Z">
            <w:rPr>
              <w:rFonts w:asciiTheme="minorHAnsi" w:eastAsiaTheme="minorEastAsia" w:hAnsiTheme="minorHAnsi" w:cstheme="minorBidi"/>
              <w:noProof/>
              <w:kern w:val="2"/>
              <w14:ligatures w14:val="standardContextual"/>
            </w:rPr>
          </w:rPrChange>
        </w:rPr>
        <w:pPrChange w:id="41" w:author="Lewis, Ashleigh N" w:date="2025-06-26T10:34:00Z">
          <w:pPr>
            <w:pStyle w:val="TOC3"/>
            <w:ind w:left="810"/>
          </w:pPr>
        </w:pPrChange>
      </w:pPr>
    </w:p>
    <w:p w14:paraId="1C9014C3" w14:textId="2EC646F8" w:rsidR="003E73C0" w:rsidRDefault="003E73C0">
      <w:pPr>
        <w:pStyle w:val="TOC3"/>
        <w:rPr>
          <w:rFonts w:asciiTheme="minorHAnsi" w:eastAsiaTheme="minorEastAsia" w:hAnsiTheme="minorHAnsi" w:cstheme="minorBidi"/>
          <w:noProof/>
          <w:kern w:val="2"/>
          <w14:ligatures w14:val="standardContextual"/>
        </w:rPr>
      </w:pPr>
      <w:hyperlink w:anchor="_Toc201752543" w:history="1">
        <w:r w:rsidRPr="00C911B8">
          <w:rPr>
            <w:rStyle w:val="Hyperlink"/>
            <w:noProof/>
          </w:rPr>
          <w:t>OTHER</w:t>
        </w:r>
      </w:hyperlink>
    </w:p>
    <w:p w14:paraId="5E793483" w14:textId="3AD2F5E8"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4" w:history="1">
        <w:r w:rsidRPr="00C911B8">
          <w:rPr>
            <w:rStyle w:val="Hyperlink"/>
            <w:noProof/>
          </w:rPr>
          <w:t>Dissatisfied with Functionality or Content on caremark.com (OTHER)</w:t>
        </w:r>
      </w:hyperlink>
    </w:p>
    <w:p w14:paraId="6AE05DDA" w14:textId="45B7210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5" w:history="1">
        <w:r w:rsidRPr="00C911B8">
          <w:rPr>
            <w:rStyle w:val="Hyperlink"/>
            <w:noProof/>
          </w:rPr>
          <w:t>Concerned that Information is being Shared Without Consent (OTHER)</w:t>
        </w:r>
      </w:hyperlink>
    </w:p>
    <w:p w14:paraId="3C7D7359" w14:textId="2A98540E"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6" w:history="1">
        <w:r w:rsidRPr="00C911B8">
          <w:rPr>
            <w:rStyle w:val="Hyperlink"/>
            <w:noProof/>
          </w:rPr>
          <w:t>Calls Not Made by Live CCR (OTHER)</w:t>
        </w:r>
      </w:hyperlink>
    </w:p>
    <w:p w14:paraId="33BF009D" w14:textId="3953A8DA"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7" w:history="1">
        <w:r w:rsidRPr="00C911B8">
          <w:rPr>
            <w:rStyle w:val="Hyperlink"/>
            <w:noProof/>
          </w:rPr>
          <w:t>Caller ID (OTHER)</w:t>
        </w:r>
      </w:hyperlink>
    </w:p>
    <w:p w14:paraId="4187545D" w14:textId="5729A52D"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8" w:history="1">
        <w:r w:rsidRPr="00C911B8">
          <w:rPr>
            <w:rStyle w:val="Hyperlink"/>
            <w:noProof/>
          </w:rPr>
          <w:t>Outbound Interactive Voice Response (IVR) Pin Number (OTHER)</w:t>
        </w:r>
      </w:hyperlink>
    </w:p>
    <w:p w14:paraId="7FBC38A4" w14:textId="26B280AB"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49" w:history="1">
        <w:r w:rsidRPr="00C911B8">
          <w:rPr>
            <w:rStyle w:val="Hyperlink"/>
            <w:noProof/>
          </w:rPr>
          <w:t>Inbound IVR Dissatisfaction (OTHER)</w:t>
        </w:r>
      </w:hyperlink>
    </w:p>
    <w:p w14:paraId="72D5E901" w14:textId="5455D740"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50" w:history="1">
        <w:r w:rsidRPr="00C911B8">
          <w:rPr>
            <w:rStyle w:val="Hyperlink"/>
            <w:noProof/>
          </w:rPr>
          <w:t>Hold Music (OTHER)</w:t>
        </w:r>
      </w:hyperlink>
    </w:p>
    <w:p w14:paraId="1358CE44" w14:textId="4A263D1C"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51" w:history="1">
        <w:r w:rsidRPr="00C911B8">
          <w:rPr>
            <w:rStyle w:val="Hyperlink"/>
            <w:noProof/>
          </w:rPr>
          <w:t>Dissatisfaction with Outbound IVR System/Text Message/Email Not Providing Drug Name, Strength, or Quantity (OTHER)</w:t>
        </w:r>
      </w:hyperlink>
    </w:p>
    <w:p w14:paraId="50EDC6C4" w14:textId="6DFE86CB"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52" w:history="1">
        <w:r w:rsidRPr="00C911B8">
          <w:rPr>
            <w:rStyle w:val="Hyperlink"/>
            <w:noProof/>
          </w:rPr>
          <w:t>IVR Providing Information in Spanish (OTHER)</w:t>
        </w:r>
      </w:hyperlink>
    </w:p>
    <w:p w14:paraId="4CEF32A8" w14:textId="2ABE1B1D"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53" w:history="1">
        <w:r w:rsidRPr="00C911B8">
          <w:rPr>
            <w:rStyle w:val="Hyperlink"/>
            <w:noProof/>
          </w:rPr>
          <w:t>Incorrect Address on File (OTHER)</w:t>
        </w:r>
      </w:hyperlink>
    </w:p>
    <w:p w14:paraId="0F772EA0" w14:textId="09608F6D" w:rsidR="003E73C0" w:rsidRDefault="003E73C0" w:rsidP="00DE0EF4">
      <w:pPr>
        <w:pStyle w:val="TOC3"/>
        <w:ind w:left="810"/>
        <w:rPr>
          <w:rFonts w:asciiTheme="minorHAnsi" w:eastAsiaTheme="minorEastAsia" w:hAnsiTheme="minorHAnsi" w:cstheme="minorBidi"/>
          <w:noProof/>
          <w:kern w:val="2"/>
          <w14:ligatures w14:val="standardContextual"/>
        </w:rPr>
      </w:pPr>
      <w:hyperlink w:anchor="_Toc201752554" w:history="1">
        <w:r w:rsidRPr="00C911B8">
          <w:rPr>
            <w:rStyle w:val="Hyperlink"/>
            <w:noProof/>
          </w:rPr>
          <w:t>Charged Different Price than Displayed on caremark.com (OTHER)</w:t>
        </w:r>
      </w:hyperlink>
    </w:p>
    <w:p w14:paraId="6A447090" w14:textId="1A32E3A4" w:rsidR="003E73C0" w:rsidRDefault="003E73C0" w:rsidP="00DE0EF4">
      <w:pPr>
        <w:pStyle w:val="TOC3"/>
        <w:ind w:left="810"/>
        <w:rPr>
          <w:ins w:id="42" w:author="Lewis, Ashleigh N" w:date="2025-06-26T10:34:00Z"/>
          <w:rStyle w:val="Hyperlink"/>
        </w:rPr>
      </w:pPr>
      <w:hyperlink w:anchor="_Toc201752555" w:history="1">
        <w:r w:rsidRPr="00C911B8">
          <w:rPr>
            <w:rStyle w:val="Hyperlink"/>
            <w:noProof/>
          </w:rPr>
          <w:t>Difficulty Ordering Drugs on caremark.com (OTHER)</w:t>
        </w:r>
      </w:hyperlink>
    </w:p>
    <w:p w14:paraId="647DF6A0" w14:textId="77777777" w:rsidR="00C22CBE" w:rsidRPr="00C22CBE" w:rsidRDefault="00C22CBE">
      <w:pPr>
        <w:rPr>
          <w:rPrChange w:id="43" w:author="Lewis, Ashleigh N" w:date="2025-06-26T10:34:00Z">
            <w:rPr>
              <w:rFonts w:asciiTheme="minorHAnsi" w:eastAsiaTheme="minorEastAsia" w:hAnsiTheme="minorHAnsi" w:cstheme="minorBidi"/>
              <w:noProof/>
              <w:kern w:val="2"/>
              <w14:ligatures w14:val="standardContextual"/>
            </w:rPr>
          </w:rPrChange>
        </w:rPr>
        <w:pPrChange w:id="44" w:author="Lewis, Ashleigh N" w:date="2025-06-26T10:34:00Z">
          <w:pPr>
            <w:pStyle w:val="TOC3"/>
            <w:ind w:left="810"/>
          </w:pPr>
        </w:pPrChange>
      </w:pPr>
    </w:p>
    <w:p w14:paraId="5E9F263E" w14:textId="7FC05B7D" w:rsidR="003E73C0" w:rsidRDefault="003E73C0">
      <w:pPr>
        <w:pStyle w:val="TOC3"/>
        <w:rPr>
          <w:rFonts w:asciiTheme="minorHAnsi" w:eastAsiaTheme="minorEastAsia" w:hAnsiTheme="minorHAnsi" w:cstheme="minorBidi"/>
          <w:noProof/>
          <w:kern w:val="2"/>
          <w14:ligatures w14:val="standardContextual"/>
        </w:rPr>
      </w:pPr>
      <w:hyperlink w:anchor="_Toc201752556" w:history="1">
        <w:r w:rsidRPr="00C911B8">
          <w:rPr>
            <w:rStyle w:val="Hyperlink"/>
            <w:noProof/>
          </w:rPr>
          <w:t>PHARMACY</w:t>
        </w:r>
      </w:hyperlink>
    </w:p>
    <w:p w14:paraId="1A8B01E0" w14:textId="6116E131"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57" w:history="1">
        <w:r w:rsidRPr="00C911B8">
          <w:rPr>
            <w:rStyle w:val="Hyperlink"/>
            <w:noProof/>
          </w:rPr>
          <w:t>Professional Service (PPS) Codes (PHARMACY)</w:t>
        </w:r>
      </w:hyperlink>
    </w:p>
    <w:p w14:paraId="61D3B0AF" w14:textId="725E5282"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58" w:history="1">
        <w:r w:rsidRPr="00C911B8">
          <w:rPr>
            <w:rStyle w:val="Hyperlink"/>
            <w:noProof/>
          </w:rPr>
          <w:t>Pharmacy Removed from Network (PHARMACY)</w:t>
        </w:r>
      </w:hyperlink>
    </w:p>
    <w:p w14:paraId="112E2044" w14:textId="65A1B4AC"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59" w:history="1">
        <w:r w:rsidRPr="00C911B8">
          <w:rPr>
            <w:rStyle w:val="Hyperlink"/>
            <w:noProof/>
          </w:rPr>
          <w:t>Pharmacy Not Preferred Pharmacy (PHARMACY)</w:t>
        </w:r>
      </w:hyperlink>
    </w:p>
    <w:p w14:paraId="31987964" w14:textId="31DAA65D"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0" w:history="1">
        <w:r w:rsidRPr="00C911B8">
          <w:rPr>
            <w:rStyle w:val="Hyperlink"/>
            <w:noProof/>
          </w:rPr>
          <w:t>Pre-payment for Mail Service Orders (PHARMACY)</w:t>
        </w:r>
      </w:hyperlink>
    </w:p>
    <w:p w14:paraId="4175BD02" w14:textId="566F23A3"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1" w:history="1">
        <w:r w:rsidRPr="00C911B8">
          <w:rPr>
            <w:rStyle w:val="Hyperlink"/>
            <w:noProof/>
          </w:rPr>
          <w:t>Refused to Fill Controlled Substance (PHARMACY)</w:t>
        </w:r>
      </w:hyperlink>
    </w:p>
    <w:p w14:paraId="5CE0BABC" w14:textId="06E9D483"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2" w:history="1">
        <w:r w:rsidRPr="00C911B8">
          <w:rPr>
            <w:rStyle w:val="Hyperlink"/>
            <w:noProof/>
          </w:rPr>
          <w:t>Order Ineligible for Fill and Bill (PHARMACY)</w:t>
        </w:r>
      </w:hyperlink>
    </w:p>
    <w:p w14:paraId="3468A34D" w14:textId="7E20177E"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3" w:history="1">
        <w:r w:rsidRPr="00C911B8">
          <w:rPr>
            <w:rStyle w:val="Hyperlink"/>
            <w:noProof/>
          </w:rPr>
          <w:t>Drugs Sent in Multiple Orders (PHARMACY)</w:t>
        </w:r>
      </w:hyperlink>
    </w:p>
    <w:p w14:paraId="2D4D951E" w14:textId="107FC9FC"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4" w:history="1">
        <w:r w:rsidRPr="00C911B8">
          <w:rPr>
            <w:rStyle w:val="Hyperlink"/>
            <w:noProof/>
          </w:rPr>
          <w:t>Requesting Mail Tag (Denied) (PHARMACY)</w:t>
        </w:r>
      </w:hyperlink>
    </w:p>
    <w:p w14:paraId="145E7911" w14:textId="3D36DECF"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5" w:history="1">
        <w:r w:rsidRPr="00C911B8">
          <w:rPr>
            <w:rStyle w:val="Hyperlink"/>
            <w:noProof/>
          </w:rPr>
          <w:t>Requesting Mail Tag (Approved); Consent Not Provided (PHARMACY)</w:t>
        </w:r>
      </w:hyperlink>
    </w:p>
    <w:p w14:paraId="07573A80" w14:textId="2FEA8FA0"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6" w:history="1">
        <w:r w:rsidRPr="00C911B8">
          <w:rPr>
            <w:rStyle w:val="Hyperlink"/>
            <w:noProof/>
          </w:rPr>
          <w:t>Retail Pharmacy Issues (PHARMACY)</w:t>
        </w:r>
      </w:hyperlink>
    </w:p>
    <w:p w14:paraId="386BF241" w14:textId="6AF23FC7"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7" w:history="1">
        <w:r w:rsidRPr="00C911B8">
          <w:rPr>
            <w:rStyle w:val="Hyperlink"/>
            <w:noProof/>
          </w:rPr>
          <w:t>Pharmacy Network Dissatisfaction (PHARMACY)</w:t>
        </w:r>
      </w:hyperlink>
    </w:p>
    <w:p w14:paraId="20397278" w14:textId="2673DC2E"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8" w:history="1">
        <w:r w:rsidRPr="00C911B8">
          <w:rPr>
            <w:rStyle w:val="Hyperlink"/>
            <w:noProof/>
          </w:rPr>
          <w:t>Dissatisfaction with Mail Service Consent Process (PHARMACY)</w:t>
        </w:r>
      </w:hyperlink>
    </w:p>
    <w:p w14:paraId="56E92AAD" w14:textId="398D46F2"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69" w:history="1">
        <w:r w:rsidRPr="00C911B8">
          <w:rPr>
            <w:rStyle w:val="Hyperlink"/>
            <w:noProof/>
          </w:rPr>
          <w:t>Order Delayed Due to Ship Consent - No Plan Error (PHARMACY)</w:t>
        </w:r>
      </w:hyperlink>
    </w:p>
    <w:p w14:paraId="4A171AD2" w14:textId="7A6279E1"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0" w:history="1">
        <w:r w:rsidRPr="00C911B8">
          <w:rPr>
            <w:rStyle w:val="Hyperlink"/>
            <w:noProof/>
          </w:rPr>
          <w:t>Prescription not Enrolled in Automatic Refill Program (ARP) - No Plan Error (PHARMACY)</w:t>
        </w:r>
      </w:hyperlink>
    </w:p>
    <w:p w14:paraId="736CBA4F" w14:textId="7CE520B0"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1" w:history="1">
        <w:r w:rsidRPr="00C911B8">
          <w:rPr>
            <w:rStyle w:val="Hyperlink"/>
            <w:noProof/>
          </w:rPr>
          <w:t>Prescription Not Eligible for the Automatic Refill Program (ARP) (Controlled Substance) (PHARMACY)</w:t>
        </w:r>
      </w:hyperlink>
    </w:p>
    <w:p w14:paraId="2D34689A" w14:textId="6B39FED3"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2" w:history="1">
        <w:r w:rsidRPr="00C911B8">
          <w:rPr>
            <w:rStyle w:val="Hyperlink"/>
            <w:noProof/>
          </w:rPr>
          <w:t>Prescription Not Eligible for the Automatic Refill Program (ARP) (No Refills/Expired) (PHARMACY)</w:t>
        </w:r>
      </w:hyperlink>
    </w:p>
    <w:p w14:paraId="4E9DB82E" w14:textId="17D231C3"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3" w:history="1">
        <w:r w:rsidRPr="00C911B8">
          <w:rPr>
            <w:rStyle w:val="Hyperlink"/>
            <w:noProof/>
          </w:rPr>
          <w:t>Receives Too Many Phone Calls/Text Messages/Emails for Orders (PHARMACY)</w:t>
        </w:r>
      </w:hyperlink>
    </w:p>
    <w:p w14:paraId="13AFAD8E" w14:textId="27BB9A1F"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4" w:history="1">
        <w:r w:rsidRPr="00C911B8">
          <w:rPr>
            <w:rStyle w:val="Hyperlink"/>
            <w:noProof/>
          </w:rPr>
          <w:t>Received Correct Drug but Different Size or Color (PHARMACY)</w:t>
        </w:r>
      </w:hyperlink>
    </w:p>
    <w:p w14:paraId="55A1E931" w14:textId="1D4D3D48"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5" w:history="1">
        <w:r w:rsidRPr="00C911B8">
          <w:rPr>
            <w:rStyle w:val="Hyperlink"/>
            <w:noProof/>
          </w:rPr>
          <w:t>Dispense As Written (DAW) Requirements (PHARMACY)</w:t>
        </w:r>
      </w:hyperlink>
    </w:p>
    <w:p w14:paraId="3F7BD704" w14:textId="7C9B477B"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6" w:history="1">
        <w:r w:rsidRPr="00C911B8">
          <w:rPr>
            <w:rStyle w:val="Hyperlink"/>
            <w:noProof/>
          </w:rPr>
          <w:t>Prescription Not Processed with a DAW5 I</w:t>
        </w:r>
        <w:r w:rsidRPr="00C911B8">
          <w:rPr>
            <w:rStyle w:val="Hyperlink"/>
            <w:rFonts w:cs="Calibri"/>
            <w:noProof/>
          </w:rPr>
          <w:t>ndication</w:t>
        </w:r>
        <w:r w:rsidRPr="00C911B8">
          <w:rPr>
            <w:rStyle w:val="Hyperlink"/>
            <w:noProof/>
          </w:rPr>
          <w:t xml:space="preserve"> (if Plan Allows for DAW5) (PHARMACY)</w:t>
        </w:r>
      </w:hyperlink>
    </w:p>
    <w:p w14:paraId="0CF4829B" w14:textId="13743D82"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7" w:history="1">
        <w:r w:rsidRPr="00C911B8">
          <w:rPr>
            <w:rStyle w:val="Hyperlink"/>
            <w:noProof/>
          </w:rPr>
          <w:t>Unable to Read Prescription Labels (PHARMACY)</w:t>
        </w:r>
      </w:hyperlink>
    </w:p>
    <w:p w14:paraId="1B433918" w14:textId="55BD344A"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8" w:history="1">
        <w:r w:rsidRPr="00C911B8">
          <w:rPr>
            <w:rStyle w:val="Hyperlink"/>
            <w:noProof/>
          </w:rPr>
          <w:t>Upset with Packaging/Bottle Caps (PHARMACY)</w:t>
        </w:r>
      </w:hyperlink>
    </w:p>
    <w:p w14:paraId="7CF21DD0" w14:textId="4C4D1BD0"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79" w:history="1">
        <w:r w:rsidRPr="00C911B8">
          <w:rPr>
            <w:rStyle w:val="Hyperlink"/>
            <w:noProof/>
          </w:rPr>
          <w:t>Bottle Size Too Big or Too Small (PHARMACY)</w:t>
        </w:r>
      </w:hyperlink>
    </w:p>
    <w:p w14:paraId="6F6EBB6E" w14:textId="7BC496EF"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80" w:history="1">
        <w:r w:rsidRPr="00C911B8">
          <w:rPr>
            <w:rStyle w:val="Hyperlink"/>
            <w:noProof/>
          </w:rPr>
          <w:t>Refill Date Missing from Label (PHARMACY)</w:t>
        </w:r>
      </w:hyperlink>
    </w:p>
    <w:p w14:paraId="0619695E" w14:textId="73D39DB4"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81" w:history="1">
        <w:r w:rsidRPr="00C911B8">
          <w:rPr>
            <w:rStyle w:val="Hyperlink"/>
            <w:noProof/>
          </w:rPr>
          <w:t>Unable to Cancel Order (PHARMACY)</w:t>
        </w:r>
      </w:hyperlink>
    </w:p>
    <w:p w14:paraId="17EBFF1C" w14:textId="33B49550"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82" w:history="1">
        <w:r w:rsidRPr="00C911B8">
          <w:rPr>
            <w:rStyle w:val="Hyperlink"/>
            <w:noProof/>
          </w:rPr>
          <w:t>Excluded Provider – Unable to Fill Prescriptions (PHARMACY)</w:t>
        </w:r>
      </w:hyperlink>
    </w:p>
    <w:p w14:paraId="53A6A558" w14:textId="37B7D69E" w:rsidR="003E73C0" w:rsidRDefault="003E73C0" w:rsidP="00DE0EF4">
      <w:pPr>
        <w:pStyle w:val="TOC3"/>
        <w:ind w:left="900"/>
        <w:rPr>
          <w:rFonts w:asciiTheme="minorHAnsi" w:eastAsiaTheme="minorEastAsia" w:hAnsiTheme="minorHAnsi" w:cstheme="minorBidi"/>
          <w:noProof/>
          <w:kern w:val="2"/>
          <w14:ligatures w14:val="standardContextual"/>
        </w:rPr>
      </w:pPr>
      <w:hyperlink w:anchor="_Toc201752583" w:history="1">
        <w:r w:rsidRPr="00C911B8">
          <w:rPr>
            <w:rStyle w:val="Hyperlink"/>
            <w:noProof/>
          </w:rPr>
          <w:t>Order Delayed Due to Exceeding the High Copay Limit - No Plan Error (PHARMACY)</w:t>
        </w:r>
      </w:hyperlink>
    </w:p>
    <w:p w14:paraId="3B220872" w14:textId="059A6842" w:rsidR="003E73C0" w:rsidRDefault="003E73C0" w:rsidP="00DE0EF4">
      <w:pPr>
        <w:pStyle w:val="TOC3"/>
        <w:ind w:left="900"/>
        <w:rPr>
          <w:ins w:id="45" w:author="Lewis, Ashleigh N" w:date="2025-06-26T10:19:00Z"/>
          <w:rStyle w:val="Hyperlink"/>
        </w:rPr>
      </w:pPr>
      <w:hyperlink w:anchor="_Toc201752584" w:history="1">
        <w:r w:rsidRPr="00C911B8">
          <w:rPr>
            <w:rStyle w:val="Hyperlink"/>
            <w:noProof/>
          </w:rPr>
          <w:t>Order Delayed Due to Exceeding the Cardholder Limit - No Plan Error (PHARMACY)</w:t>
        </w:r>
      </w:hyperlink>
    </w:p>
    <w:p w14:paraId="74BD6DA3" w14:textId="34ECED05" w:rsidR="00A17512" w:rsidRDefault="00A17512" w:rsidP="00A17512">
      <w:pPr>
        <w:ind w:left="180" w:firstLine="720"/>
        <w:rPr>
          <w:ins w:id="46" w:author="Lewis, Ashleigh N" w:date="2025-06-26T10:34:00Z"/>
          <w:rStyle w:val="Hyperlink"/>
        </w:rPr>
      </w:pPr>
      <w:ins w:id="47" w:author="Lewis, Ashleigh N" w:date="2025-06-26T10:19:00Z">
        <w:r>
          <w:fldChar w:fldCharType="begin"/>
        </w:r>
      </w:ins>
      <w:ins w:id="48" w:author="Lewis, Ashleigh N" w:date="2025-06-26T10:20:00Z">
        <w:r w:rsidR="00CB2036">
          <w:instrText>HYPERLINK  \l "_Claim_did_not"</w:instrText>
        </w:r>
      </w:ins>
      <w:ins w:id="49" w:author="Lewis, Ashleigh N" w:date="2025-06-26T10:19:00Z">
        <w:r>
          <w:fldChar w:fldCharType="separate"/>
        </w:r>
      </w:ins>
      <w:ins w:id="50" w:author="Lewis, Ashleigh N" w:date="2025-06-26T10:20:00Z">
        <w:r w:rsidR="00CB2036">
          <w:rPr>
            <w:rStyle w:val="Hyperlink"/>
            <w:noProof/>
          </w:rPr>
          <w:t>Claim did not Process Through the Medicare Prescription Payment Plan After Opting in (PHARMACY)</w:t>
        </w:r>
      </w:ins>
      <w:ins w:id="51" w:author="Lewis, Ashleigh N" w:date="2025-06-26T10:19:00Z">
        <w:r>
          <w:rPr>
            <w:rStyle w:val="Hyperlink"/>
          </w:rPr>
          <w:fldChar w:fldCharType="end"/>
        </w:r>
      </w:ins>
    </w:p>
    <w:p w14:paraId="260C023F" w14:textId="77777777" w:rsidR="00C22CBE" w:rsidRPr="00A17512" w:rsidRDefault="00C22CBE">
      <w:pPr>
        <w:ind w:left="180" w:firstLine="720"/>
        <w:rPr>
          <w:rPrChange w:id="52" w:author="Lewis, Ashleigh N" w:date="2025-06-26T10:19:00Z">
            <w:rPr>
              <w:rFonts w:asciiTheme="minorHAnsi" w:eastAsiaTheme="minorEastAsia" w:hAnsiTheme="minorHAnsi" w:cstheme="minorBidi"/>
              <w:noProof/>
              <w:kern w:val="2"/>
              <w14:ligatures w14:val="standardContextual"/>
            </w:rPr>
          </w:rPrChange>
        </w:rPr>
        <w:pPrChange w:id="53" w:author="Lewis, Ashleigh N" w:date="2025-06-26T10:19:00Z">
          <w:pPr>
            <w:pStyle w:val="TOC3"/>
            <w:ind w:left="900"/>
          </w:pPr>
        </w:pPrChange>
      </w:pPr>
    </w:p>
    <w:p w14:paraId="23AAD156" w14:textId="4ABACB90" w:rsidR="003E73C0" w:rsidRDefault="003E73C0">
      <w:pPr>
        <w:pStyle w:val="TOC3"/>
        <w:rPr>
          <w:rFonts w:asciiTheme="minorHAnsi" w:eastAsiaTheme="minorEastAsia" w:hAnsiTheme="minorHAnsi" w:cstheme="minorBidi"/>
          <w:noProof/>
          <w:kern w:val="2"/>
          <w14:ligatures w14:val="standardContextual"/>
        </w:rPr>
      </w:pPr>
      <w:hyperlink w:anchor="_Toc201752585" w:history="1">
        <w:r w:rsidRPr="00C911B8">
          <w:rPr>
            <w:rStyle w:val="Hyperlink"/>
            <w:noProof/>
          </w:rPr>
          <w:t>When Above Templates Do Not Apply</w:t>
        </w:r>
      </w:hyperlink>
    </w:p>
    <w:p w14:paraId="7B1F7D7D" w14:textId="6B2D9480" w:rsidR="00545AFC" w:rsidRPr="00545AFC" w:rsidRDefault="00545AFC" w:rsidP="00545AFC">
      <w:pPr>
        <w:spacing w:before="120" w:after="120"/>
        <w:rPr>
          <w:rFonts w:eastAsia="Times New Roman" w:cs="Times New Roman"/>
          <w:kern w:val="0"/>
          <w:szCs w:val="24"/>
          <w14:ligatures w14:val="none"/>
        </w:rPr>
      </w:pPr>
      <w:r w:rsidRPr="00545AFC">
        <w:rPr>
          <w:rFonts w:eastAsia="Times New Roman" w:cs="Times New Roman"/>
          <w:kern w:val="0"/>
          <w:szCs w:val="24"/>
          <w14:ligatures w14:val="none"/>
        </w:rPr>
        <w:fldChar w:fldCharType="end"/>
      </w:r>
    </w:p>
    <w:p w14:paraId="021E0DD7" w14:textId="77777777" w:rsidR="00545AFC" w:rsidRPr="00545AFC" w:rsidRDefault="00545AFC" w:rsidP="00545AFC">
      <w:pPr>
        <w:rPr>
          <w:rFonts w:eastAsia="Times New Roman" w:cs="Times New Roman"/>
          <w:kern w:val="0"/>
          <w:szCs w:val="24"/>
          <w14:ligatures w14:val="none"/>
        </w:rPr>
      </w:pPr>
      <w:r w:rsidRPr="00545AFC">
        <w:rPr>
          <w:rFonts w:eastAsia="Times New Roman" w:cs="Times New Roman"/>
          <w:b/>
          <w:bCs/>
          <w:kern w:val="0"/>
          <w:szCs w:val="24"/>
          <w14:ligatures w14:val="none"/>
        </w:rPr>
        <w:t xml:space="preserve">Description:  </w:t>
      </w:r>
      <w:r w:rsidRPr="00545AFC">
        <w:rPr>
          <w:rFonts w:eastAsia="Times New Roman" w:cs="Times New Roman"/>
          <w:kern w:val="0"/>
          <w:szCs w:val="24"/>
          <w14:ligatures w14:val="none"/>
        </w:rPr>
        <w:t xml:space="preserve">Provides templates for documenting First Call Resolution Grievances in Compass and documentation guidelines for First Call Resolution Grievances without a template. The templates can also be used in PeopleSafe. </w:t>
      </w:r>
    </w:p>
    <w:p w14:paraId="56059419" w14:textId="77777777" w:rsidR="00545AFC" w:rsidRPr="00545AFC" w:rsidRDefault="00545AFC" w:rsidP="00545AFC">
      <w:pPr>
        <w:spacing w:before="120" w:after="120"/>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A6CDDEA" w14:textId="77777777">
        <w:tc>
          <w:tcPr>
            <w:tcW w:w="5000" w:type="pct"/>
            <w:shd w:val="clear" w:color="auto" w:fill="C0C0C0"/>
          </w:tcPr>
          <w:p w14:paraId="2F0F5642" w14:textId="77777777" w:rsidR="00545AFC" w:rsidRPr="00545AFC" w:rsidRDefault="00545AFC" w:rsidP="00561C1E">
            <w:pPr>
              <w:pStyle w:val="Heading2"/>
              <w:rPr>
                <w:rFonts w:eastAsia="Times New Roman"/>
              </w:rPr>
            </w:pPr>
            <w:bookmarkStart w:id="54" w:name="_Overview"/>
            <w:bookmarkStart w:id="55" w:name="_Toc201752494"/>
            <w:bookmarkEnd w:id="54"/>
            <w:r w:rsidRPr="00545AFC">
              <w:rPr>
                <w:rFonts w:eastAsia="Times New Roman"/>
              </w:rPr>
              <w:t>Reminders</w:t>
            </w:r>
            <w:bookmarkEnd w:id="55"/>
          </w:p>
        </w:tc>
      </w:tr>
    </w:tbl>
    <w:p w14:paraId="3D8A6633" w14:textId="77777777" w:rsidR="00545AFC" w:rsidRPr="00545AFC" w:rsidRDefault="00545AFC" w:rsidP="00545AFC">
      <w:pPr>
        <w:spacing w:after="240"/>
        <w:rPr>
          <w:rFonts w:eastAsia="Times New Roman" w:cs="Times New Roman"/>
          <w:kern w:val="0"/>
          <w:szCs w:val="24"/>
          <w14:ligatures w14:val="none"/>
        </w:rPr>
      </w:pPr>
      <w:bookmarkStart w:id="56" w:name="OLE_LINK132"/>
      <w:r w:rsidRPr="00545AFC">
        <w:rPr>
          <w:rFonts w:eastAsia="Times New Roman" w:cs="Times New Roman"/>
          <w:noProof/>
          <w:kern w:val="0"/>
          <w:szCs w:val="24"/>
          <w14:ligatures w14:val="none"/>
        </w:rPr>
        <w:drawing>
          <wp:inline distT="0" distB="0" distL="0" distR="0" wp14:anchorId="6CDF4556" wp14:editId="4C73F4AB">
            <wp:extent cx="238760" cy="20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545AFC">
        <w:rPr>
          <w:rFonts w:eastAsia="Times New Roman" w:cs="Times New Roman"/>
          <w:kern w:val="0"/>
          <w:szCs w:val="24"/>
          <w14:ligatures w14:val="none"/>
        </w:rPr>
        <w:t xml:space="preserve"> </w:t>
      </w:r>
      <w:r w:rsidRPr="00545AFC">
        <w:rPr>
          <w:rFonts w:eastAsia="Times New Roman" w:cs="Times New Roman"/>
          <w:b/>
          <w:bCs/>
          <w:kern w:val="0"/>
          <w:szCs w:val="24"/>
          <w14:ligatures w14:val="none"/>
        </w:rPr>
        <w:t>DO NOT</w:t>
      </w:r>
      <w:r w:rsidRPr="00545AFC">
        <w:rPr>
          <w:rFonts w:eastAsia="Times New Roman" w:cs="Times New Roman"/>
          <w:kern w:val="0"/>
          <w:szCs w:val="24"/>
          <w14:ligatures w14:val="none"/>
        </w:rPr>
        <w:t xml:space="preserve"> use this unless you have been trained on</w:t>
      </w:r>
      <w:bookmarkStart w:id="57" w:name="OLE_LINK25"/>
      <w:r w:rsidRPr="00545AFC">
        <w:rPr>
          <w:rFonts w:eastAsia="Times New Roman" w:cs="Times New Roman"/>
          <w:kern w:val="0"/>
          <w:szCs w:val="24"/>
          <w14:ligatures w14:val="none"/>
        </w:rPr>
        <w:t xml:space="preserve"> </w:t>
      </w:r>
      <w:hyperlink r:id="rId11"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bookmarkEnd w:id="57"/>
      </w:hyperlink>
      <w:r w:rsidRPr="00545AFC">
        <w:rPr>
          <w:rFonts w:eastAsia="Times New Roman" w:cs="Times New Roman"/>
          <w:color w:val="0000FF"/>
          <w:kern w:val="0"/>
          <w:szCs w:val="24"/>
          <w:u w:val="single"/>
          <w14:ligatures w14:val="none"/>
        </w:rPr>
        <w:t xml:space="preserve"> (066742)</w:t>
      </w:r>
      <w:r w:rsidRPr="00545AFC">
        <w:rPr>
          <w:rFonts w:eastAsia="Times New Roman" w:cs="Times New Roman"/>
          <w:kern w:val="0"/>
          <w:szCs w:val="24"/>
          <w14:ligatures w14:val="none"/>
        </w:rPr>
        <w:t>.</w:t>
      </w:r>
      <w:bookmarkEnd w:id="56"/>
      <w:r w:rsidRPr="00545AFC">
        <w:rPr>
          <w:rFonts w:eastAsia="Times New Roman" w:cs="Times New Roman"/>
          <w:kern w:val="0"/>
          <w:szCs w:val="24"/>
          <w14:ligatures w14:val="none"/>
        </w:rPr>
        <w:t xml:space="preserve"> </w:t>
      </w:r>
    </w:p>
    <w:p w14:paraId="017F86AD" w14:textId="77777777" w:rsidR="00545AFC" w:rsidRPr="00545AFC" w:rsidRDefault="00545AFC" w:rsidP="00545AFC">
      <w:pPr>
        <w:spacing w:after="240"/>
        <w:rPr>
          <w:rFonts w:eastAsia="Times New Roman" w:cs="Times New Roman"/>
          <w:b/>
          <w:bCs/>
          <w:kern w:val="0"/>
          <w:szCs w:val="24"/>
          <w14:ligatures w14:val="none"/>
        </w:rPr>
      </w:pPr>
      <w:r w:rsidRPr="00545AFC">
        <w:rPr>
          <w:rFonts w:eastAsia="Times New Roman" w:cs="Times New Roman"/>
          <w:b/>
          <w:bCs/>
          <w:kern w:val="0"/>
          <w:szCs w:val="24"/>
          <w14:ligatures w14:val="none"/>
        </w:rPr>
        <w:t>These templates:</w:t>
      </w:r>
    </w:p>
    <w:p w14:paraId="145E4DA7" w14:textId="77777777" w:rsidR="00545AFC" w:rsidRPr="00545AFC" w:rsidRDefault="00545AFC" w:rsidP="00545AFC">
      <w:pPr>
        <w:numPr>
          <w:ilvl w:val="0"/>
          <w:numId w:val="1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Should be used </w:t>
      </w:r>
      <w:r w:rsidRPr="00545AFC">
        <w:rPr>
          <w:rFonts w:eastAsia="Times New Roman" w:cs="Times New Roman"/>
          <w:b/>
          <w:kern w:val="0"/>
          <w:szCs w:val="24"/>
          <w14:ligatures w14:val="none"/>
        </w:rPr>
        <w:t>only</w:t>
      </w:r>
      <w:r w:rsidRPr="00545AFC">
        <w:rPr>
          <w:rFonts w:eastAsia="Times New Roman" w:cs="Times New Roman"/>
          <w:kern w:val="0"/>
          <w:szCs w:val="24"/>
          <w14:ligatures w14:val="none"/>
        </w:rPr>
        <w:t xml:space="preserve"> for documentation. </w:t>
      </w:r>
    </w:p>
    <w:p w14:paraId="00D5B8FE" w14:textId="77777777" w:rsidR="00545AFC" w:rsidRPr="00545AFC" w:rsidRDefault="00545AFC" w:rsidP="00545AFC">
      <w:pPr>
        <w:numPr>
          <w:ilvl w:val="0"/>
          <w:numId w:val="1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Provide key points to summarize and address with the beneficiary. </w:t>
      </w:r>
      <w:r w:rsidRPr="00545AFC">
        <w:rPr>
          <w:rFonts w:eastAsia="Times New Roman" w:cs="Times New Roman"/>
          <w:b/>
          <w:bCs/>
          <w:kern w:val="0"/>
          <w:szCs w:val="24"/>
          <w14:ligatures w14:val="none"/>
        </w:rPr>
        <w:t>Do not</w:t>
      </w:r>
      <w:r w:rsidRPr="00545AFC">
        <w:rPr>
          <w:rFonts w:eastAsia="Times New Roman" w:cs="Times New Roman"/>
          <w:kern w:val="0"/>
          <w:szCs w:val="24"/>
          <w14:ligatures w14:val="none"/>
        </w:rPr>
        <w:t xml:space="preserve"> read the templates word for word to the beneficiary.</w:t>
      </w:r>
    </w:p>
    <w:p w14:paraId="2226A588" w14:textId="77777777" w:rsidR="00545AFC" w:rsidRPr="00545AFC" w:rsidRDefault="00545AFC" w:rsidP="00545AFC">
      <w:pPr>
        <w:numPr>
          <w:ilvl w:val="0"/>
          <w:numId w:val="1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Will assist in capturing the Reason, Action, and Result for First Call Resolution Grievances. </w:t>
      </w:r>
    </w:p>
    <w:p w14:paraId="3FA9058C" w14:textId="77777777" w:rsidR="00545AFC" w:rsidRPr="00545AFC" w:rsidRDefault="00545AFC" w:rsidP="00545AFC">
      <w:pPr>
        <w:numPr>
          <w:ilvl w:val="0"/>
          <w:numId w:val="1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Are </w:t>
      </w:r>
      <w:r w:rsidRPr="00545AFC">
        <w:rPr>
          <w:rFonts w:eastAsia="Times New Roman" w:cs="Times New Roman"/>
          <w:b/>
          <w:kern w:val="0"/>
          <w:szCs w:val="24"/>
          <w14:ligatures w14:val="none"/>
        </w:rPr>
        <w:t>only</w:t>
      </w:r>
      <w:r w:rsidRPr="00545AFC">
        <w:rPr>
          <w:rFonts w:eastAsia="Times New Roman" w:cs="Times New Roman"/>
          <w:kern w:val="0"/>
          <w:szCs w:val="24"/>
          <w14:ligatures w14:val="none"/>
        </w:rPr>
        <w:t xml:space="preserve"> to be used for First Call Resolution Grievances in Compass.</w:t>
      </w:r>
    </w:p>
    <w:p w14:paraId="52469CDB" w14:textId="77777777" w:rsidR="00545AFC" w:rsidRPr="00545AFC" w:rsidRDefault="00545AFC" w:rsidP="00545AFC">
      <w:pPr>
        <w:numPr>
          <w:ilvl w:val="0"/>
          <w:numId w:val="1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Do not cover </w:t>
      </w:r>
      <w:proofErr w:type="gramStart"/>
      <w:r w:rsidRPr="00545AFC">
        <w:rPr>
          <w:rFonts w:eastAsia="Times New Roman" w:cs="Times New Roman"/>
          <w:kern w:val="0"/>
          <w:szCs w:val="24"/>
          <w14:ligatures w14:val="none"/>
        </w:rPr>
        <w:t>all of</w:t>
      </w:r>
      <w:proofErr w:type="gramEnd"/>
      <w:r w:rsidRPr="00545AFC">
        <w:rPr>
          <w:rFonts w:eastAsia="Times New Roman" w:cs="Times New Roman"/>
          <w:kern w:val="0"/>
          <w:szCs w:val="24"/>
          <w14:ligatures w14:val="none"/>
        </w:rPr>
        <w:t xml:space="preserve"> the possible First Call Resolution Grievance types. If a CCR receives a call from a Beneficiary who displays dissatisfaction and the First Call Resolution Grievance category is not listed, the CCR will continue to file the First Call Resolution Grievance providing the Reason, Action, and Result in their own words. </w:t>
      </w:r>
    </w:p>
    <w:p w14:paraId="79FC64F5" w14:textId="77777777" w:rsidR="00545AFC" w:rsidRPr="00545AFC" w:rsidRDefault="00545AFC" w:rsidP="00545AFC">
      <w:pPr>
        <w:numPr>
          <w:ilvl w:val="0"/>
          <w:numId w:val="12"/>
        </w:numPr>
        <w:spacing w:after="240"/>
        <w:rPr>
          <w:rFonts w:eastAsia="Times New Roman" w:cs="Times New Roman"/>
          <w:noProof/>
          <w:kern w:val="0"/>
          <w:szCs w:val="24"/>
          <w14:ligatures w14:val="none"/>
        </w:rPr>
      </w:pPr>
      <w:r w:rsidRPr="00545AFC">
        <w:rPr>
          <w:rFonts w:eastAsia="Times New Roman" w:cs="Times New Roman"/>
          <w:noProof/>
          <w:kern w:val="0"/>
          <w:szCs w:val="24"/>
          <w14:ligatures w14:val="none"/>
        </w:rPr>
        <w:t>Are intended to be a guide. If additional details are necessary to fully understand the beneficiaries dissatisfaction and the resolution, be sure to add to the documentation. Failure to provide adequate details can result in grievance errors.</w:t>
      </w:r>
    </w:p>
    <w:p w14:paraId="62B9FE51" w14:textId="77777777" w:rsidR="00545AFC" w:rsidRPr="00545AFC" w:rsidRDefault="00545AFC" w:rsidP="00545AFC">
      <w:pPr>
        <w:numPr>
          <w:ilvl w:val="0"/>
          <w:numId w:val="11"/>
        </w:numPr>
        <w:spacing w:after="240"/>
        <w:rPr>
          <w:rFonts w:eastAsia="Times New Roman" w:cs="Times New Roman"/>
          <w:noProof/>
          <w:kern w:val="0"/>
          <w:szCs w:val="24"/>
          <w14:ligatures w14:val="none"/>
        </w:rPr>
      </w:pPr>
      <w:bookmarkStart w:id="58" w:name="OLE_LINK23"/>
      <w:r w:rsidRPr="00545AFC">
        <w:rPr>
          <w:rFonts w:eastAsia="Times New Roman" w:cs="Times New Roman"/>
          <w:noProof/>
          <w:kern w:val="0"/>
          <w:szCs w:val="24"/>
          <w14:ligatures w14:val="none"/>
        </w:rPr>
        <w:t>Do not add verbiage unrelated to the grievance or the resolution.</w:t>
      </w:r>
    </w:p>
    <w:bookmarkEnd w:id="58"/>
    <w:p w14:paraId="145E583F" w14:textId="77777777" w:rsidR="00545AFC" w:rsidRPr="00545AFC" w:rsidRDefault="00545AFC" w:rsidP="00545AFC">
      <w:pPr>
        <w:numPr>
          <w:ilvl w:val="0"/>
          <w:numId w:val="11"/>
        </w:numPr>
        <w:spacing w:after="240"/>
        <w:rPr>
          <w:rFonts w:eastAsia="Times New Roman" w:cs="Times New Roman"/>
          <w:noProof/>
          <w:kern w:val="0"/>
          <w:szCs w:val="24"/>
          <w14:ligatures w14:val="none"/>
        </w:rPr>
      </w:pPr>
      <w:r w:rsidRPr="00545AFC">
        <w:rPr>
          <w:rFonts w:eastAsia="Times New Roman" w:cs="Times New Roman"/>
          <w:noProof/>
          <w:kern w:val="0"/>
          <w:szCs w:val="24"/>
          <w14:ligatures w14:val="none"/>
        </w:rPr>
        <w:t xml:space="preserve">Compass Case Comments should be different from the grievance Description of Issue. Refer to </w:t>
      </w:r>
      <w:hyperlink r:id="rId12" w:anchor="!/view?docid=0296717e-6df6-4184-b337-13abcd4b070b" w:history="1">
        <w:r w:rsidRPr="00545AFC">
          <w:rPr>
            <w:rFonts w:eastAsia="Times New Roman" w:cs="Times New Roman"/>
            <w:noProof/>
            <w:color w:val="0000FF"/>
            <w:kern w:val="0"/>
            <w:szCs w:val="24"/>
            <w:u w:val="single"/>
            <w14:ligatures w14:val="none"/>
          </w:rPr>
          <w:t>Compass - Call Documentation</w:t>
        </w:r>
      </w:hyperlink>
      <w:r w:rsidRPr="00545AFC">
        <w:rPr>
          <w:rFonts w:eastAsia="Times New Roman" w:cs="Times New Roman"/>
          <w:noProof/>
          <w:color w:val="0000FF"/>
          <w:kern w:val="0"/>
          <w:szCs w:val="24"/>
          <w:u w:val="single"/>
          <w14:ligatures w14:val="none"/>
        </w:rPr>
        <w:t xml:space="preserve"> (050011)</w:t>
      </w:r>
      <w:r w:rsidRPr="00545AFC">
        <w:rPr>
          <w:rFonts w:eastAsia="Times New Roman" w:cs="Times New Roman"/>
          <w:noProof/>
          <w:kern w:val="0"/>
          <w:szCs w:val="24"/>
          <w14:ligatures w14:val="none"/>
        </w:rPr>
        <w:t xml:space="preserve"> and </w:t>
      </w:r>
      <w:hyperlink r:id="rId13" w:anchor="!/view?docid=433711aa-8fa6-447c-872b-bd69cd6cd7c0" w:history="1">
        <w:r w:rsidRPr="00545AFC">
          <w:rPr>
            <w:rFonts w:eastAsia="Times New Roman" w:cs="Times New Roman"/>
            <w:noProof/>
            <w:color w:val="0000FF"/>
            <w:kern w:val="0"/>
            <w:szCs w:val="24"/>
            <w:u w:val="single"/>
            <w14:ligatures w14:val="none"/>
          </w:rPr>
          <w:t>Compass MED D - Call Documentation Job Aid</w:t>
        </w:r>
      </w:hyperlink>
      <w:r w:rsidRPr="00545AFC">
        <w:rPr>
          <w:rFonts w:eastAsia="Times New Roman" w:cs="Times New Roman"/>
          <w:noProof/>
          <w:color w:val="0000FF"/>
          <w:kern w:val="0"/>
          <w:szCs w:val="24"/>
          <w:u w:val="single"/>
          <w14:ligatures w14:val="none"/>
        </w:rPr>
        <w:t xml:space="preserve"> (061758)</w:t>
      </w:r>
      <w:r w:rsidRPr="00545AFC">
        <w:rPr>
          <w:rFonts w:eastAsia="Times New Roman" w:cs="Times New Roman"/>
          <w:noProof/>
          <w:kern w:val="0"/>
          <w:szCs w:val="24"/>
          <w14:ligatures w14:val="none"/>
        </w:rPr>
        <w:t>.</w:t>
      </w:r>
    </w:p>
    <w:p w14:paraId="026C352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Make sure to read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kern w:val="0"/>
          <w:szCs w:val="24"/>
          <w14:ligatures w14:val="none"/>
        </w:rPr>
        <w:t xml:space="preserve"> information. Within each template, there may be Beneficiary-specific information that should be obtained prior to completing documentation. </w:t>
      </w:r>
    </w:p>
    <w:p w14:paraId="0C4062A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Be sure to clearly document that the caller was dissatisfied (i.e. dissatisfied, upset/unhappy, displeased, etc.). Mentioning the caller had “issues” or “concerns” or was “confused” is not clear dissatisfaction.</w:t>
      </w:r>
    </w:p>
    <w:p w14:paraId="1D1564B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noProof/>
          <w:kern w:val="0"/>
          <w:szCs w:val="24"/>
          <w14:ligatures w14:val="none"/>
        </w:rPr>
        <w:drawing>
          <wp:inline distT="0" distB="0" distL="0" distR="0" wp14:anchorId="177E2ADA" wp14:editId="5E3EA1CB">
            <wp:extent cx="238760" cy="214630"/>
            <wp:effectExtent l="0" t="0" r="0" b="0"/>
            <wp:docPr id="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kern w:val="0"/>
          <w:szCs w:val="24"/>
          <w14:ligatures w14:val="none"/>
        </w:rPr>
        <w:t xml:space="preserve">  </w:t>
      </w:r>
      <w:bookmarkStart w:id="59" w:name="OLE_LINK20"/>
      <w:bookmarkStart w:id="60" w:name="OLE_LINK21"/>
      <w:bookmarkStart w:id="61" w:name="OLE_LINK28"/>
      <w:r w:rsidRPr="00545AFC">
        <w:rPr>
          <w:rFonts w:eastAsia="Times New Roman" w:cs="Times New Roman"/>
          <w:b/>
          <w:kern w:val="0"/>
          <w:szCs w:val="24"/>
          <w14:ligatures w14:val="none"/>
        </w:rPr>
        <w:t>Remove all special characters and bullet points from your notes</w:t>
      </w:r>
      <w:r w:rsidRPr="00545AFC">
        <w:rPr>
          <w:rFonts w:eastAsia="Times New Roman" w:cs="Times New Roman"/>
          <w:b/>
          <w:bCs/>
          <w:kern w:val="0"/>
          <w:szCs w:val="24"/>
          <w14:ligatures w14:val="none"/>
        </w:rPr>
        <w:t>.</w:t>
      </w:r>
      <w:r w:rsidRPr="00545AFC">
        <w:rPr>
          <w:rFonts w:eastAsia="Times New Roman" w:cs="Times New Roman"/>
          <w:kern w:val="0"/>
          <w:szCs w:val="24"/>
          <w14:ligatures w14:val="none"/>
        </w:rPr>
        <w:t xml:space="preserve"> </w:t>
      </w:r>
      <w:bookmarkStart w:id="62" w:name="OLE_LINK22"/>
      <w:bookmarkStart w:id="63" w:name="OLE_LINK27"/>
      <w:bookmarkEnd w:id="59"/>
      <w:bookmarkEnd w:id="60"/>
      <w:r w:rsidRPr="00545AFC">
        <w:rPr>
          <w:rFonts w:eastAsia="Times New Roman" w:cs="Times New Roman"/>
          <w:kern w:val="0"/>
          <w:szCs w:val="24"/>
          <w14:ligatures w14:val="none"/>
        </w:rPr>
        <w:t>Only periods and commas are permitted</w:t>
      </w:r>
      <w:bookmarkEnd w:id="61"/>
      <w:r w:rsidRPr="00545AFC">
        <w:rPr>
          <w:rFonts w:eastAsia="Times New Roman" w:cs="Times New Roman"/>
          <w:kern w:val="0"/>
          <w:szCs w:val="24"/>
          <w14:ligatures w14:val="none"/>
        </w:rPr>
        <w:t>.</w:t>
      </w:r>
      <w:bookmarkEnd w:id="62"/>
      <w:bookmarkEnd w:id="63"/>
    </w:p>
    <w:p w14:paraId="58C53B86"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15D9047" w14:textId="77777777">
        <w:tc>
          <w:tcPr>
            <w:tcW w:w="5000" w:type="pct"/>
            <w:shd w:val="clear" w:color="auto" w:fill="C0C0C0"/>
          </w:tcPr>
          <w:p w14:paraId="21897516" w14:textId="77777777" w:rsidR="00545AFC" w:rsidRPr="00545AFC" w:rsidRDefault="00545AFC" w:rsidP="00561C1E">
            <w:pPr>
              <w:pStyle w:val="Heading2"/>
              <w:rPr>
                <w:rFonts w:eastAsia="Times New Roman"/>
              </w:rPr>
            </w:pPr>
            <w:bookmarkStart w:id="64" w:name="_Toc201752495"/>
            <w:r w:rsidRPr="00545AFC">
              <w:rPr>
                <w:rFonts w:eastAsia="Times New Roman"/>
              </w:rPr>
              <w:t>BENEFITS</w:t>
            </w:r>
            <w:bookmarkEnd w:id="64"/>
          </w:p>
        </w:tc>
      </w:tr>
    </w:tbl>
    <w:p w14:paraId="6D74D1F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Refer to </w:t>
      </w:r>
      <w:hyperlink r:id="rId15"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hyperlink>
      <w:r w:rsidRPr="00545AFC">
        <w:rPr>
          <w:rFonts w:eastAsia="Times New Roman" w:cs="Times New Roman"/>
          <w:color w:val="0000FF"/>
          <w:kern w:val="0"/>
          <w:szCs w:val="24"/>
          <w:u w:val="single"/>
          <w14:ligatures w14:val="none"/>
        </w:rPr>
        <w:t xml:space="preserve"> (066742)</w:t>
      </w:r>
      <w:r w:rsidRPr="00545AFC" w:rsidDel="00614C40">
        <w:rPr>
          <w:rFonts w:eastAsia="Times New Roman" w:cs="Times New Roman"/>
          <w:kern w:val="0"/>
          <w:szCs w:val="24"/>
          <w14:ligatures w14:val="none"/>
        </w:rPr>
        <w:t xml:space="preserve"> </w:t>
      </w:r>
      <w:r w:rsidRPr="00545AFC">
        <w:rPr>
          <w:rFonts w:eastAsia="Times New Roman" w:cs="Times New Roman"/>
          <w:kern w:val="0"/>
          <w:szCs w:val="24"/>
          <w14:ligatures w14:val="none"/>
        </w:rPr>
        <w:t>for further information.</w:t>
      </w:r>
    </w:p>
    <w:p w14:paraId="35A84A06"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DEBFB87"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2C98BB" w14:textId="77777777" w:rsidR="00545AFC" w:rsidRPr="00545AFC" w:rsidRDefault="00545AFC" w:rsidP="00561C1E">
            <w:pPr>
              <w:pStyle w:val="Heading2"/>
              <w:rPr>
                <w:rFonts w:eastAsia="Times New Roman"/>
              </w:rPr>
            </w:pPr>
            <w:bookmarkStart w:id="65" w:name="_Toc201752496"/>
            <w:r w:rsidRPr="00545AFC">
              <w:rPr>
                <w:rFonts w:eastAsia="Times New Roman"/>
              </w:rPr>
              <w:t>Copay Dissatisfaction (BENEFITS)</w:t>
            </w:r>
            <w:bookmarkEnd w:id="65"/>
          </w:p>
        </w:tc>
      </w:tr>
    </w:tbl>
    <w:p w14:paraId="311D295C"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xml:space="preserve"> The </w:t>
      </w:r>
      <w:bookmarkStart w:id="66" w:name="OLE_LINK90"/>
      <w:r w:rsidRPr="00545AFC">
        <w:rPr>
          <w:rFonts w:eastAsia="Times New Roman" w:cs="Times New Roman"/>
          <w:color w:val="000000"/>
          <w:kern w:val="0"/>
          <w:szCs w:val="24"/>
          <w14:ligatures w14:val="none"/>
        </w:rPr>
        <w:t>beneficiary</w:t>
      </w:r>
      <w:bookmarkEnd w:id="66"/>
      <w:r w:rsidRPr="00545AFC">
        <w:rPr>
          <w:rFonts w:eastAsia="Times New Roman" w:cs="Times New Roman"/>
          <w:color w:val="000000"/>
          <w:kern w:val="0"/>
          <w:szCs w:val="24"/>
          <w14:ligatures w14:val="none"/>
        </w:rPr>
        <w:t xml:space="preserve"> expressed dissatisfaction that the plan copays are too high.</w:t>
      </w:r>
    </w:p>
    <w:p w14:paraId="46C8748E"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The Plan provided the beneficiary with access to their Plan materials which included a Formulary list of covered drugs, Pharmacy Directory or Pharmacy and the Evidence of Coverage booklet. The Formulary informs the beneficiary of which drugs are covered and their tier levels. The plan has different copays and coinsurances based on the tier level of each medication and stage of coverage that the beneficiary is in the Plan informed the beneficiary this information was included in their EOC, What you pay for your Part D prescription drugs. The formulary and EOC are also available on the Plans website.</w:t>
      </w:r>
    </w:p>
    <w:p w14:paraId="132C4607"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 xml:space="preserve">With healthcare costs continuing to rise, the Plan remains committed to providing ways to reduce prescription drug costs for our beneficiaries. The Plan carefully reviewed our </w:t>
      </w:r>
      <w:proofErr w:type="gramStart"/>
      <w:r w:rsidRPr="00545AFC">
        <w:rPr>
          <w:rFonts w:eastAsia="Times New Roman" w:cs="Times New Roman"/>
          <w:color w:val="000000"/>
          <w:kern w:val="0"/>
          <w:szCs w:val="24"/>
          <w14:ligatures w14:val="none"/>
        </w:rPr>
        <w:t>copay</w:t>
      </w:r>
      <w:proofErr w:type="gramEnd"/>
      <w:r w:rsidRPr="00545AFC">
        <w:rPr>
          <w:rFonts w:eastAsia="Times New Roman" w:cs="Times New Roman"/>
          <w:color w:val="000000"/>
          <w:kern w:val="0"/>
          <w:szCs w:val="24"/>
          <w14:ligatures w14:val="none"/>
        </w:rPr>
        <w:t> or coinsurance amounts to provide the most </w:t>
      </w:r>
      <w:proofErr w:type="gramStart"/>
      <w:r w:rsidRPr="00545AFC">
        <w:rPr>
          <w:rFonts w:eastAsia="Times New Roman" w:cs="Times New Roman"/>
          <w:color w:val="000000"/>
          <w:kern w:val="0"/>
          <w:szCs w:val="24"/>
          <w14:ligatures w14:val="none"/>
        </w:rPr>
        <w:t>cost effective</w:t>
      </w:r>
      <w:proofErr w:type="gramEnd"/>
      <w:r w:rsidRPr="00545AFC">
        <w:rPr>
          <w:rFonts w:eastAsia="Times New Roman" w:cs="Times New Roman"/>
          <w:color w:val="000000"/>
          <w:kern w:val="0"/>
          <w:szCs w:val="24"/>
          <w14:ligatures w14:val="none"/>
        </w:rPr>
        <w:t> plan design.</w:t>
      </w:r>
    </w:p>
    <w:p w14:paraId="2487373D"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w:t>
      </w:r>
      <w:r w:rsidRPr="00545AFC">
        <w:rPr>
          <w:rFonts w:eastAsia="Times New Roman" w:cs="Times New Roman"/>
          <w:kern w:val="0"/>
          <w:szCs w:val="24"/>
          <w14:ligatures w14:val="none"/>
        </w:rPr>
        <w:t xml:space="preserve">The Plan apologized for any dissatisfaction this may have caused. </w:t>
      </w:r>
      <w:r w:rsidRPr="00545AFC">
        <w:rPr>
          <w:rFonts w:eastAsia="Times New Roman" w:cs="Times New Roman"/>
          <w:color w:val="000000"/>
          <w:kern w:val="0"/>
          <w:szCs w:val="24"/>
          <w14:ligatures w14:val="none"/>
        </w:rPr>
        <w:t>The Plan encouraged the beneficiary to utilize a preferred pharmacy or the mail service pharmacy to lower the costs of their medications. The Plan also advised the beneficiary to discuss lower cost alternatives with their prescriber.</w:t>
      </w:r>
    </w:p>
    <w:p w14:paraId="725ED794"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Medicare could help pay a portion of their drug costs including monthly prescription drug premiums, annual deductibles, and copays. The beneficiary can also apply for Extra Help online at the Prescription Help section of www.socialsecurity.gov.</w:t>
      </w:r>
    </w:p>
    <w:p w14:paraId="3B81405A"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IF STATE PHARMACY ASSISTANCE PROGRAM INFORMATION WAS PROVIDED, INCLUDE:</w:t>
      </w:r>
    </w:p>
    <w:p w14:paraId="688E92A3"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advised the beneficiary of the State Pharmacy Assistance Program available in their state.</w:t>
      </w:r>
    </w:p>
    <w:p w14:paraId="409C5E2B"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 </w:t>
      </w:r>
    </w:p>
    <w:p w14:paraId="49D5612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color w:val="FF0000"/>
          <w:kern w:val="0"/>
          <w:szCs w:val="24"/>
          <w14:ligatures w14:val="none"/>
        </w:rPr>
        <w:t>BENEFICIARY WAS PROVIDED</w:t>
      </w:r>
      <w:r w:rsidRPr="00545AFC">
        <w:rPr>
          <w:rFonts w:eastAsia="Times New Roman" w:cs="Times New Roman"/>
          <w:b/>
          <w:color w:val="FF0000"/>
          <w:kern w:val="0"/>
          <w:szCs w:val="24"/>
          <w14:ligatures w14:val="none"/>
        </w:rPr>
        <w:t xml:space="preserve">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19FBE9BC"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54256B4" w14:textId="77777777">
        <w:tc>
          <w:tcPr>
            <w:tcW w:w="5000" w:type="pct"/>
            <w:shd w:val="clear" w:color="auto" w:fill="C0C0C0"/>
          </w:tcPr>
          <w:p w14:paraId="7042945B" w14:textId="77777777" w:rsidR="00545AFC" w:rsidRPr="00545AFC" w:rsidRDefault="00545AFC" w:rsidP="00561C1E">
            <w:pPr>
              <w:pStyle w:val="Heading2"/>
              <w:rPr>
                <w:rFonts w:eastAsia="Times New Roman"/>
              </w:rPr>
            </w:pPr>
            <w:bookmarkStart w:id="67" w:name="_Toc201752497"/>
            <w:r w:rsidRPr="00545AFC">
              <w:rPr>
                <w:rFonts w:eastAsia="Times New Roman"/>
              </w:rPr>
              <w:t>No Savings through Mail Service Pharmacy (BENEFITS)</w:t>
            </w:r>
            <w:bookmarkEnd w:id="67"/>
          </w:p>
        </w:tc>
      </w:tr>
    </w:tbl>
    <w:p w14:paraId="1D0503B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there are no savings by filling prescriptions through the CVS Mail Service Pharmacy versus the retail pharmacy. </w:t>
      </w:r>
    </w:p>
    <w:p w14:paraId="646D6D6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informed that the mail service pharmacy is considered a preferred pharmacy which has agreed to offer preferred cost sharing, lower copays and coinsurance, for covered drugs.</w:t>
      </w:r>
      <w:r w:rsidRPr="00545AFC">
        <w:rPr>
          <w:rFonts w:eastAsia="Times New Roman" w:cs="Times New Roman"/>
          <w:color w:val="000000"/>
          <w:kern w:val="0"/>
          <w:szCs w:val="24"/>
          <w14:ligatures w14:val="none"/>
        </w:rPr>
        <w:t xml:space="preserve"> </w:t>
      </w:r>
      <w:r w:rsidRPr="00545AFC">
        <w:rPr>
          <w:rFonts w:eastAsia="Times New Roman" w:cs="Times New Roman"/>
          <w:kern w:val="0"/>
          <w:szCs w:val="24"/>
          <w14:ligatures w14:val="none"/>
        </w:rPr>
        <w:t xml:space="preserve">The mail service pharmacy provides the beneficiary with the convenience of having their prescription drugs delivered to their door at no extra cost. The beneficiary can also place orders for </w:t>
      </w:r>
      <w:proofErr w:type="gramStart"/>
      <w:r w:rsidRPr="00545AFC">
        <w:rPr>
          <w:rFonts w:eastAsia="Times New Roman" w:cs="Times New Roman"/>
          <w:kern w:val="0"/>
          <w:szCs w:val="24"/>
          <w14:ligatures w14:val="none"/>
        </w:rPr>
        <w:t>90 day</w:t>
      </w:r>
      <w:proofErr w:type="gramEnd"/>
      <w:r w:rsidRPr="00545AFC">
        <w:rPr>
          <w:rFonts w:eastAsia="Times New Roman" w:cs="Times New Roman"/>
          <w:kern w:val="0"/>
          <w:szCs w:val="24"/>
          <w14:ligatures w14:val="none"/>
        </w:rPr>
        <w:t xml:space="preserve"> supplies of common maintenance drugs 24 hours a day, 7 days a week. </w:t>
      </w:r>
    </w:p>
    <w:p w14:paraId="550A2EE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Although it may seem as though the mail service pharmacy is not assisting the beneficiary with lower copays compared to retail, they are still receiving benefits and discounts as a beneficiary of the Plan.</w:t>
      </w:r>
    </w:p>
    <w:p w14:paraId="02B54542" w14:textId="77777777" w:rsidR="00545AFC" w:rsidRPr="00545AFC" w:rsidRDefault="00545AFC" w:rsidP="00545AFC">
      <w:pPr>
        <w:rPr>
          <w:rFonts w:eastAsia="Times New Roman" w:cs="Times New Roman"/>
          <w:b/>
          <w:iCs/>
          <w:kern w:val="0"/>
          <w:szCs w:val="24"/>
          <w14:ligatures w14:val="none"/>
        </w:rPr>
      </w:pPr>
      <w:bookmarkStart w:id="68" w:name="OLE_LINK2"/>
      <w:bookmarkStart w:id="69" w:name="_Hlk168655786"/>
      <w:r w:rsidRPr="00545AFC">
        <w:rPr>
          <w:rFonts w:eastAsia="Times New Roman" w:cs="Times New Roman"/>
          <w:b/>
          <w:iCs/>
          <w:kern w:val="0"/>
          <w:szCs w:val="24"/>
          <w14:ligatures w14:val="none"/>
        </w:rPr>
        <w:t>If applicable, include:</w:t>
      </w:r>
      <w:bookmarkEnd w:id="68"/>
    </w:p>
    <w:p w14:paraId="7F2EAE71" w14:textId="77777777" w:rsidR="00545AFC" w:rsidRPr="00545AFC" w:rsidRDefault="00545AFC" w:rsidP="00545AFC">
      <w:pPr>
        <w:spacing w:after="240"/>
        <w:rPr>
          <w:rFonts w:eastAsia="Times New Roman" w:cs="Times New Roman"/>
          <w:color w:val="FF0000"/>
          <w:kern w:val="0"/>
          <w:szCs w:val="24"/>
          <w14:ligatures w14:val="none"/>
        </w:rPr>
      </w:pPr>
      <w:r w:rsidRPr="00545AFC">
        <w:rPr>
          <w:rFonts w:eastAsia="Times New Roman" w:cs="Times New Roman"/>
          <w:b/>
          <w:iCs/>
          <w:color w:val="FF0000"/>
          <w:kern w:val="0"/>
          <w:szCs w:val="24"/>
          <w14:ligatures w14:val="none"/>
        </w:rPr>
        <w:t>A TIER EXCEPTION REQUEST WAS SUBMITTED.</w:t>
      </w:r>
    </w:p>
    <w:bookmarkStart w:id="70" w:name="OLE_LINK44"/>
    <w:bookmarkEnd w:id="69"/>
    <w:p w14:paraId="3CE73178"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89B8E42" w14:textId="77777777">
        <w:tc>
          <w:tcPr>
            <w:tcW w:w="5000" w:type="pct"/>
            <w:shd w:val="clear" w:color="auto" w:fill="C0C0C0"/>
          </w:tcPr>
          <w:p w14:paraId="0C61A249" w14:textId="77777777" w:rsidR="00545AFC" w:rsidRPr="00545AFC" w:rsidRDefault="00545AFC" w:rsidP="00561C1E">
            <w:pPr>
              <w:pStyle w:val="Heading2"/>
              <w:rPr>
                <w:rFonts w:eastAsia="Times New Roman"/>
              </w:rPr>
            </w:pPr>
            <w:bookmarkStart w:id="71" w:name="_Toc201752498"/>
            <w:r w:rsidRPr="00545AFC">
              <w:rPr>
                <w:rFonts w:eastAsia="Times New Roman"/>
              </w:rPr>
              <w:t>LIS Cost Increase Due to Level Change (BENEFITS)</w:t>
            </w:r>
            <w:bookmarkEnd w:id="71"/>
          </w:p>
        </w:tc>
      </w:tr>
    </w:tbl>
    <w:p w14:paraId="22AD353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23D1D638" wp14:editId="4413E448">
            <wp:extent cx="238760" cy="214630"/>
            <wp:effectExtent l="0" t="0" r="0" b="0"/>
            <wp:docPr id="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bookmarkStart w:id="72" w:name="OLE_LINK29"/>
      <w:bookmarkStart w:id="73" w:name="OLE_LINK30"/>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bookmarkEnd w:id="72"/>
      <w:bookmarkEnd w:id="73"/>
      <w:r w:rsidRPr="00545AFC">
        <w:rPr>
          <w:rFonts w:eastAsia="Times New Roman" w:cs="Times New Roman"/>
          <w:kern w:val="0"/>
          <w:szCs w:val="24"/>
          <w14:ligatures w14:val="none"/>
        </w:rPr>
        <w:t>.</w:t>
      </w:r>
    </w:p>
    <w:p w14:paraId="69E07F5C" w14:textId="77777777" w:rsidR="00545AFC" w:rsidRPr="00545AFC" w:rsidRDefault="00545AFC" w:rsidP="00545AFC">
      <w:pPr>
        <w:spacing w:after="240"/>
        <w:rPr>
          <w:rFonts w:eastAsia="Times New Roman" w:cs="Times New Roman"/>
          <w:kern w:val="0"/>
          <w:szCs w:val="24"/>
          <w14:ligatures w14:val="none"/>
        </w:rPr>
      </w:pPr>
      <w:proofErr w:type="gramStart"/>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w:t>
      </w:r>
      <w:proofErr w:type="gramEnd"/>
      <w:r w:rsidRPr="00545AFC">
        <w:rPr>
          <w:rFonts w:eastAsia="Times New Roman" w:cs="Times New Roman"/>
          <w:kern w:val="0"/>
          <w:szCs w:val="24"/>
          <w14:ligatures w14:val="none"/>
        </w:rPr>
        <w:t xml:space="preserve"> beneficiary is dissatisfied that their </w:t>
      </w:r>
      <w:proofErr w:type="gramStart"/>
      <w:r w:rsidRPr="00545AFC">
        <w:rPr>
          <w:rFonts w:eastAsia="Times New Roman" w:cs="Times New Roman"/>
          <w:kern w:val="0"/>
          <w:szCs w:val="24"/>
          <w14:ligatures w14:val="none"/>
        </w:rPr>
        <w:t>Low Income</w:t>
      </w:r>
      <w:proofErr w:type="gramEnd"/>
      <w:r w:rsidRPr="00545AFC">
        <w:rPr>
          <w:rFonts w:eastAsia="Times New Roman" w:cs="Times New Roman"/>
          <w:kern w:val="0"/>
          <w:szCs w:val="24"/>
          <w14:ligatures w14:val="none"/>
        </w:rPr>
        <w:t xml:space="preserve"> Subsidy, also known as Extra Help, cost has increased.</w:t>
      </w:r>
    </w:p>
    <w:p w14:paraId="6482E594" w14:textId="77777777" w:rsidR="00545AFC" w:rsidRPr="00545AFC" w:rsidRDefault="00545AFC" w:rsidP="00545AFC">
      <w:pPr>
        <w:spacing w:after="240"/>
        <w:rPr>
          <w:rFonts w:eastAsia="Times New Roman" w:cs="Times New Roman"/>
          <w:kern w:val="0"/>
          <w:szCs w:val="24"/>
          <w14:ligatures w14:val="none"/>
        </w:rPr>
      </w:pPr>
      <w:bookmarkStart w:id="74" w:name="OLE_LINK3"/>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Plan records show the beneficiary was previously eligible for LIS Level </w:t>
      </w:r>
      <w:r w:rsidRPr="00545AFC">
        <w:rPr>
          <w:rFonts w:eastAsia="Times New Roman" w:cs="Times New Roman"/>
          <w:b/>
          <w:color w:val="FF0000"/>
          <w:kern w:val="0"/>
          <w:szCs w:val="24"/>
          <w14:ligatures w14:val="none"/>
        </w:rPr>
        <w:t>NUMBER</w:t>
      </w:r>
      <w:r w:rsidRPr="00545AFC">
        <w:rPr>
          <w:rFonts w:eastAsia="Times New Roman" w:cs="Times New Roman"/>
          <w:kern w:val="0"/>
          <w:szCs w:val="24"/>
          <w14:ligatures w14:val="none"/>
        </w:rPr>
        <w:t xml:space="preserve">. </w:t>
      </w:r>
      <w:proofErr w:type="gramStart"/>
      <w:r w:rsidRPr="00545AFC">
        <w:rPr>
          <w:rFonts w:eastAsia="Times New Roman" w:cs="Times New Roman"/>
          <w:kern w:val="0"/>
          <w:szCs w:val="24"/>
          <w14:ligatures w14:val="none"/>
        </w:rPr>
        <w:t>At this time</w:t>
      </w:r>
      <w:proofErr w:type="gramEnd"/>
      <w:r w:rsidRPr="00545AFC">
        <w:rPr>
          <w:rFonts w:eastAsia="Times New Roman" w:cs="Times New Roman"/>
          <w:kern w:val="0"/>
          <w:szCs w:val="24"/>
          <w14:ligatures w14:val="none"/>
        </w:rPr>
        <w:t xml:space="preserve">, the beneficiary is eligible for LIS Level </w:t>
      </w:r>
      <w:r w:rsidRPr="00545AFC">
        <w:rPr>
          <w:rFonts w:eastAsia="Times New Roman" w:cs="Times New Roman"/>
          <w:b/>
          <w:color w:val="FF0000"/>
          <w:kern w:val="0"/>
          <w:szCs w:val="24"/>
          <w14:ligatures w14:val="none"/>
        </w:rPr>
        <w:t>NUMBER</w:t>
      </w:r>
      <w:r w:rsidRPr="00545AFC">
        <w:rPr>
          <w:rFonts w:eastAsia="Times New Roman" w:cs="Times New Roman"/>
          <w:kern w:val="0"/>
          <w:szCs w:val="24"/>
          <w14:ligatures w14:val="none"/>
        </w:rPr>
        <w:t xml:space="preserve">. </w:t>
      </w:r>
    </w:p>
    <w:p w14:paraId="0CAE53F5"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Plan has confirmed the </w:t>
      </w:r>
      <w:bookmarkStart w:id="75" w:name="OLE_LINK37"/>
      <w:r w:rsidRPr="00545AFC">
        <w:rPr>
          <w:rFonts w:eastAsia="Times New Roman" w:cs="Times New Roman"/>
          <w:kern w:val="0"/>
          <w:szCs w:val="24"/>
          <w14:ligatures w14:val="none"/>
        </w:rPr>
        <w:t xml:space="preserve">beneficiary </w:t>
      </w:r>
      <w:bookmarkEnd w:id="75"/>
      <w:r w:rsidRPr="00545AFC">
        <w:rPr>
          <w:rFonts w:eastAsia="Times New Roman" w:cs="Times New Roman"/>
          <w:kern w:val="0"/>
          <w:szCs w:val="24"/>
          <w14:ligatures w14:val="none"/>
        </w:rPr>
        <w:t xml:space="preserve">claims have adjudicated correctly based on their current LIS Level. The beneficiary was advised that they may contact Social Security at 1.800.772.1213 to </w:t>
      </w:r>
      <w:bookmarkEnd w:id="70"/>
      <w:r w:rsidRPr="00545AFC">
        <w:rPr>
          <w:rFonts w:eastAsia="Times New Roman" w:cs="Times New Roman"/>
          <w:kern w:val="0"/>
          <w:szCs w:val="24"/>
          <w14:ligatures w14:val="none"/>
        </w:rPr>
        <w:t>reevaluate their LIS level.</w:t>
      </w:r>
    </w:p>
    <w:bookmarkEnd w:id="74"/>
    <w:p w14:paraId="16D794C8"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15CC8A3" w14:textId="77777777">
        <w:tc>
          <w:tcPr>
            <w:tcW w:w="5000" w:type="pct"/>
            <w:shd w:val="clear" w:color="auto" w:fill="C0C0C0"/>
          </w:tcPr>
          <w:p w14:paraId="677367AA" w14:textId="77777777" w:rsidR="00545AFC" w:rsidRPr="00545AFC" w:rsidRDefault="00545AFC" w:rsidP="00561C1E">
            <w:pPr>
              <w:pStyle w:val="Heading2"/>
              <w:rPr>
                <w:rFonts w:eastAsia="Times New Roman"/>
              </w:rPr>
            </w:pPr>
            <w:bookmarkStart w:id="76" w:name="OLE_LINK24"/>
            <w:bookmarkStart w:id="77" w:name="_Toc201752499"/>
            <w:r w:rsidRPr="00545AFC">
              <w:rPr>
                <w:rFonts w:eastAsia="Times New Roman"/>
              </w:rPr>
              <w:t>LIS Cost Increase Due to New Year and Previously in Catastrophic Stage (BENEFITS)</w:t>
            </w:r>
            <w:bookmarkEnd w:id="76"/>
            <w:bookmarkEnd w:id="77"/>
          </w:p>
        </w:tc>
      </w:tr>
    </w:tbl>
    <w:p w14:paraId="6F89F3EC" w14:textId="77777777" w:rsidR="00545AFC" w:rsidRPr="00545AFC" w:rsidRDefault="00545AFC" w:rsidP="00545AFC">
      <w:pPr>
        <w:spacing w:after="240"/>
        <w:rPr>
          <w:rFonts w:eastAsia="Times New Roman" w:cs="Times New Roman"/>
          <w:kern w:val="0"/>
          <w:szCs w:val="24"/>
          <w14:ligatures w14:val="none"/>
        </w:rPr>
      </w:pPr>
      <w:bookmarkStart w:id="78" w:name="OLE_LINK72"/>
      <w:r w:rsidRPr="00545AFC">
        <w:rPr>
          <w:rFonts w:eastAsia="Times New Roman" w:cs="Times New Roman"/>
          <w:b/>
          <w:noProof/>
          <w:kern w:val="0"/>
          <w:szCs w:val="24"/>
          <w14:ligatures w14:val="none"/>
        </w:rPr>
        <w:drawing>
          <wp:inline distT="0" distB="0" distL="0" distR="0" wp14:anchorId="4A297200" wp14:editId="33074DA8">
            <wp:extent cx="238760" cy="214630"/>
            <wp:effectExtent l="0" t="0" r="0" b="0"/>
            <wp:docPr id="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bookmarkStart w:id="79" w:name="OLE_LINK32"/>
      <w:bookmarkStart w:id="80" w:name="OLE_LINK33"/>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bookmarkEnd w:id="79"/>
      <w:bookmarkEnd w:id="80"/>
    </w:p>
    <w:bookmarkEnd w:id="78"/>
    <w:p w14:paraId="1A5F955B" w14:textId="77777777" w:rsidR="00545AFC" w:rsidRPr="00545AFC" w:rsidRDefault="00545AFC" w:rsidP="00545AFC">
      <w:pPr>
        <w:spacing w:after="240"/>
        <w:rPr>
          <w:rFonts w:eastAsia="Times New Roman" w:cs="Times New Roman"/>
          <w:kern w:val="0"/>
          <w:szCs w:val="24"/>
          <w14:ligatures w14:val="none"/>
        </w:rPr>
      </w:pPr>
      <w:proofErr w:type="gramStart"/>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w:t>
      </w:r>
      <w:proofErr w:type="gramEnd"/>
      <w:r w:rsidRPr="00545AFC">
        <w:rPr>
          <w:rFonts w:eastAsia="Times New Roman" w:cs="Times New Roman"/>
          <w:kern w:val="0"/>
          <w:szCs w:val="24"/>
          <w14:ligatures w14:val="none"/>
        </w:rPr>
        <w:t xml:space="preserve"> beneficiary is dissatisfied that their </w:t>
      </w:r>
      <w:proofErr w:type="gramStart"/>
      <w:r w:rsidRPr="00545AFC">
        <w:rPr>
          <w:rFonts w:eastAsia="Times New Roman" w:cs="Times New Roman"/>
          <w:kern w:val="0"/>
          <w:szCs w:val="24"/>
          <w14:ligatures w14:val="none"/>
        </w:rPr>
        <w:t>Low Income</w:t>
      </w:r>
      <w:proofErr w:type="gramEnd"/>
      <w:r w:rsidRPr="00545AFC">
        <w:rPr>
          <w:rFonts w:eastAsia="Times New Roman" w:cs="Times New Roman"/>
          <w:kern w:val="0"/>
          <w:szCs w:val="24"/>
          <w14:ligatures w14:val="none"/>
        </w:rPr>
        <w:t xml:space="preserve"> Subsidy, also known as Extra Help, cost has increased.</w:t>
      </w:r>
    </w:p>
    <w:p w14:paraId="5FF177D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Plan records show the beneficiary is eligible for LIS Level </w:t>
      </w:r>
      <w:r w:rsidRPr="00545AFC">
        <w:rPr>
          <w:rFonts w:eastAsia="Times New Roman" w:cs="Times New Roman"/>
          <w:b/>
          <w:color w:val="FF0000"/>
          <w:kern w:val="0"/>
          <w:szCs w:val="24"/>
          <w14:ligatures w14:val="none"/>
        </w:rPr>
        <w:t>NUMBER</w:t>
      </w:r>
      <w:r w:rsidRPr="00545AFC">
        <w:rPr>
          <w:rFonts w:eastAsia="Times New Roman" w:cs="Times New Roman"/>
          <w:kern w:val="0"/>
          <w:szCs w:val="24"/>
          <w14:ligatures w14:val="none"/>
        </w:rPr>
        <w:t>.</w:t>
      </w:r>
    </w:p>
    <w:p w14:paraId="4D8F13E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The Plan has confirmed the beneficiary transitioned into the Catastrophic Coverage Stage last year in which they were responsible for a </w:t>
      </w:r>
      <w:proofErr w:type="gramStart"/>
      <w:r w:rsidRPr="00545AFC">
        <w:rPr>
          <w:rFonts w:eastAsia="Times New Roman" w:cs="Times New Roman"/>
          <w:kern w:val="0"/>
          <w:szCs w:val="24"/>
          <w14:ligatures w14:val="none"/>
        </w:rPr>
        <w:t>0.00 dollar</w:t>
      </w:r>
      <w:proofErr w:type="gramEnd"/>
      <w:r w:rsidRPr="00545AFC">
        <w:rPr>
          <w:rFonts w:eastAsia="Times New Roman" w:cs="Times New Roman"/>
          <w:kern w:val="0"/>
          <w:szCs w:val="24"/>
          <w14:ligatures w14:val="none"/>
        </w:rPr>
        <w:t xml:space="preserve"> copay for all covered drugs for the remainder of the plan year. The beneficiary was advised that coverage stages are reset each plan year.</w:t>
      </w:r>
    </w:p>
    <w:p w14:paraId="04FC3402" w14:textId="77777777" w:rsidR="00545AFC" w:rsidRPr="00545AFC" w:rsidRDefault="00545AFC" w:rsidP="00545AFC">
      <w:pPr>
        <w:spacing w:after="240"/>
        <w:rPr>
          <w:rFonts w:eastAsia="Times New Roman" w:cs="Times New Roman"/>
          <w:kern w:val="0"/>
          <w:szCs w:val="24"/>
          <w14:ligatures w14:val="none"/>
        </w:rPr>
      </w:pPr>
      <w:bookmarkStart w:id="81" w:name="OLE_LINK4"/>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beneficiary is no longer in the Catastrophic Coverage Stage as it is now a new year. During the Initial Coverage Phase they are responsible for the LIS standard copays coinsurance or the Plans </w:t>
      </w:r>
      <w:proofErr w:type="gramStart"/>
      <w:r w:rsidRPr="00545AFC">
        <w:rPr>
          <w:rFonts w:eastAsia="Times New Roman" w:cs="Times New Roman"/>
          <w:kern w:val="0"/>
          <w:szCs w:val="24"/>
          <w14:ligatures w14:val="none"/>
        </w:rPr>
        <w:t>non LIS</w:t>
      </w:r>
      <w:proofErr w:type="gramEnd"/>
      <w:r w:rsidRPr="00545AFC">
        <w:rPr>
          <w:rFonts w:eastAsia="Times New Roman" w:cs="Times New Roman"/>
          <w:kern w:val="0"/>
          <w:szCs w:val="24"/>
          <w14:ligatures w14:val="none"/>
        </w:rPr>
        <w:t xml:space="preserve"> cost, whichever is less. Once the amount the beneficiary and Medicare pay as the Extra Help reaches 2,000 dollars in the 2025 Plan year, the beneficiary will be responsible for a </w:t>
      </w:r>
      <w:proofErr w:type="gramStart"/>
      <w:r w:rsidRPr="00545AFC">
        <w:rPr>
          <w:rFonts w:eastAsia="Times New Roman" w:cs="Times New Roman"/>
          <w:kern w:val="0"/>
          <w:szCs w:val="24"/>
          <w14:ligatures w14:val="none"/>
        </w:rPr>
        <w:t>0.00 dollar</w:t>
      </w:r>
      <w:proofErr w:type="gramEnd"/>
      <w:r w:rsidRPr="00545AFC">
        <w:rPr>
          <w:rFonts w:eastAsia="Times New Roman" w:cs="Times New Roman"/>
          <w:kern w:val="0"/>
          <w:szCs w:val="24"/>
          <w14:ligatures w14:val="none"/>
        </w:rPr>
        <w:t xml:space="preserve"> copay for all covered drugs for the remainder of the plan year. </w:t>
      </w:r>
    </w:p>
    <w:p w14:paraId="5A63DA16"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As of </w:t>
      </w:r>
      <w:r w:rsidRPr="00545AFC">
        <w:rPr>
          <w:rFonts w:eastAsia="Times New Roman" w:cs="Times New Roman"/>
          <w:b/>
          <w:color w:val="FF0000"/>
          <w:kern w:val="0"/>
          <w:szCs w:val="24"/>
          <w14:ligatures w14:val="none"/>
        </w:rPr>
        <w:t>DATE</w:t>
      </w:r>
      <w:r w:rsidRPr="00545AFC">
        <w:rPr>
          <w:rFonts w:eastAsia="Times New Roman" w:cs="Times New Roman"/>
          <w:kern w:val="0"/>
          <w:szCs w:val="24"/>
          <w14:ligatures w14:val="none"/>
        </w:rPr>
        <w:t xml:space="preserve">, the beneficiary has </w:t>
      </w:r>
      <w:r w:rsidRPr="00545AFC">
        <w:rPr>
          <w:rFonts w:eastAsia="Times New Roman" w:cs="Times New Roman"/>
          <w:b/>
          <w:color w:val="FF0000"/>
          <w:kern w:val="0"/>
          <w:szCs w:val="24"/>
          <w14:ligatures w14:val="none"/>
        </w:rPr>
        <w:t>AMOUNT</w:t>
      </w:r>
      <w:r w:rsidRPr="00545AFC">
        <w:rPr>
          <w:rFonts w:eastAsia="Times New Roman" w:cs="Times New Roman"/>
          <w:kern w:val="0"/>
          <w:szCs w:val="24"/>
          <w14:ligatures w14:val="none"/>
        </w:rPr>
        <w:t xml:space="preserve"> remaining to reach the Catastrophic Coverage Stage.</w:t>
      </w:r>
    </w:p>
    <w:p w14:paraId="43B26206"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kern w:val="0"/>
          <w:szCs w:val="24"/>
          <w14:ligatures w14:val="none"/>
        </w:rPr>
        <w:t>The Plan has confirmed the beneficiary claims have adjudicated correctly based on their current LIS Level. The beneficiary was advised that they may contact Social Security at 1.800.772.1213 to reevaluate their LIS level.</w:t>
      </w:r>
    </w:p>
    <w:bookmarkEnd w:id="81"/>
    <w:p w14:paraId="2D674677" w14:textId="77777777" w:rsidR="00545AFC" w:rsidRPr="00545AFC" w:rsidRDefault="00545AFC" w:rsidP="00545AFC">
      <w:pPr>
        <w:jc w:val="right"/>
        <w:rPr>
          <w:rFonts w:eastAsia="Times New Roman" w:cs="Times New Roman"/>
          <w:color w:val="0000FF"/>
          <w:kern w:val="0"/>
          <w:szCs w:val="24"/>
          <w:u w:val="single"/>
          <w14:ligatures w14:val="none"/>
        </w:rPr>
      </w:pPr>
    </w:p>
    <w:bookmarkStart w:id="82" w:name="_Books_24x7_1"/>
    <w:bookmarkStart w:id="83" w:name="_Book_Club_1"/>
    <w:bookmarkStart w:id="84" w:name="_Books_24x7_2"/>
    <w:bookmarkStart w:id="85" w:name="_Colleague_Mentoring/Coaching_1"/>
    <w:bookmarkEnd w:id="82"/>
    <w:bookmarkEnd w:id="83"/>
    <w:bookmarkEnd w:id="84"/>
    <w:bookmarkEnd w:id="85"/>
    <w:p w14:paraId="6E07053D"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8D720C8" w14:textId="77777777">
        <w:tc>
          <w:tcPr>
            <w:tcW w:w="5000" w:type="pct"/>
            <w:shd w:val="clear" w:color="auto" w:fill="C0C0C0"/>
          </w:tcPr>
          <w:p w14:paraId="1E60F657" w14:textId="77777777" w:rsidR="00545AFC" w:rsidRPr="00545AFC" w:rsidRDefault="00545AFC" w:rsidP="00561C1E">
            <w:pPr>
              <w:pStyle w:val="Heading2"/>
              <w:rPr>
                <w:rFonts w:eastAsia="Times New Roman"/>
              </w:rPr>
            </w:pPr>
            <w:bookmarkStart w:id="86" w:name="_Community_College/University/Learni"/>
            <w:bookmarkStart w:id="87" w:name="_Toc511305585"/>
            <w:bookmarkStart w:id="88" w:name="_Toc527622162"/>
            <w:bookmarkStart w:id="89" w:name="OLE_LINK26"/>
            <w:bookmarkStart w:id="90" w:name="OLE_LINK7"/>
            <w:bookmarkStart w:id="91" w:name="_Toc201752500"/>
            <w:bookmarkEnd w:id="86"/>
            <w:r w:rsidRPr="00545AFC">
              <w:rPr>
                <w:rFonts w:eastAsia="Times New Roman"/>
              </w:rPr>
              <w:t>Overall Plan Design Dissatisfaction</w:t>
            </w:r>
            <w:bookmarkEnd w:id="87"/>
            <w:r w:rsidRPr="00545AFC">
              <w:rPr>
                <w:rFonts w:eastAsia="Times New Roman"/>
              </w:rPr>
              <w:t xml:space="preserve"> (BENEFITS)</w:t>
            </w:r>
            <w:bookmarkEnd w:id="88"/>
            <w:bookmarkEnd w:id="89"/>
            <w:bookmarkEnd w:id="90"/>
            <w:bookmarkEnd w:id="91"/>
          </w:p>
        </w:tc>
      </w:tr>
    </w:tbl>
    <w:p w14:paraId="40113C79" w14:textId="77777777" w:rsidR="00545AFC" w:rsidRPr="00545AFC" w:rsidRDefault="00545AFC" w:rsidP="00545AFC">
      <w:pPr>
        <w:spacing w:after="240"/>
        <w:rPr>
          <w:rFonts w:eastAsia="Times New Roman" w:cs="Calibri"/>
          <w:b/>
          <w:kern w:val="0"/>
          <w:szCs w:val="24"/>
          <w14:ligatures w14:val="none"/>
        </w:rPr>
      </w:pPr>
      <w:r w:rsidRPr="00545AFC">
        <w:rPr>
          <w:rFonts w:eastAsia="Times New Roman" w:cs="Times New Roman"/>
          <w:b/>
          <w:noProof/>
          <w:kern w:val="0"/>
          <w:szCs w:val="24"/>
          <w14:ligatures w14:val="none"/>
        </w:rPr>
        <w:drawing>
          <wp:inline distT="0" distB="0" distL="0" distR="0" wp14:anchorId="3A3AEFD6" wp14:editId="020FBB5D">
            <wp:extent cx="238760" cy="214630"/>
            <wp:effectExtent l="0" t="0" r="0" b="0"/>
            <wp:docPr id="29" name="Picture 29"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
          <w:color w:val="FF0000"/>
          <w:kern w:val="0"/>
          <w:szCs w:val="24"/>
          <w14:ligatures w14:val="none"/>
        </w:rPr>
        <w:t>REMINDER:</w:t>
      </w:r>
      <w:r w:rsidRPr="00545AFC">
        <w:rPr>
          <w:rFonts w:eastAsia="Times New Roman" w:cs="Times New Roman"/>
          <w:bCs/>
          <w:kern w:val="0"/>
          <w:szCs w:val="24"/>
          <w14:ligatures w14:val="none"/>
        </w:rPr>
        <w:t xml:space="preserve">  DO NOT USE THIS TEMPLATE IF THERE IS A MORE SPECIFIC TEMPLATE AVAILABLE FOR THE BENEFICIARY'S ISSUE. THIS TEMPLATE SHOULD ONLY BE USED FOR GENERAL (NON-DRUG SPECIFIC) PLAN DESIGN DISSATISFACTION.</w:t>
      </w:r>
    </w:p>
    <w:p w14:paraId="7049C10D"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with the plan design. </w:t>
      </w:r>
    </w:p>
    <w:p w14:paraId="587FFA6B" w14:textId="77777777" w:rsidR="00545AFC" w:rsidRPr="00545AFC" w:rsidRDefault="00545AFC" w:rsidP="00545AFC">
      <w:pPr>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materials were sent to the beneficiary, </w:t>
      </w:r>
      <w:r w:rsidRPr="00545AFC">
        <w:rPr>
          <w:rFonts w:eastAsia="Times New Roman" w:cs="Times New Roman"/>
          <w:kern w:val="0"/>
          <w:szCs w:val="24"/>
          <w14:ligatures w14:val="none"/>
        </w:rPr>
        <w:t>which provided important plan information.</w:t>
      </w:r>
      <w:r w:rsidRPr="00545AFC">
        <w:rPr>
          <w:rFonts w:eastAsia="Times New Roman" w:cs="Times New Roman"/>
          <w:color w:val="000000"/>
          <w:kern w:val="0"/>
          <w:szCs w:val="24"/>
          <w14:ligatures w14:val="none"/>
        </w:rPr>
        <w:t xml:space="preserve"> </w:t>
      </w:r>
    </w:p>
    <w:p w14:paraId="40B6CDE3" w14:textId="77777777" w:rsidR="00545AFC" w:rsidRPr="00545AFC" w:rsidRDefault="00545AFC" w:rsidP="00545AFC">
      <w:pPr>
        <w:rPr>
          <w:rFonts w:eastAsia="Times New Roman" w:cs="Calibri"/>
          <w:kern w:val="0"/>
          <w:szCs w:val="24"/>
          <w14:ligatures w14:val="none"/>
        </w:rPr>
      </w:pPr>
    </w:p>
    <w:p w14:paraId="4005505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With healthcare costs continuing to rise, the Plan remains committed to providing ways to reduce prescription drug costs for our beneficiaries. The Plan carefully reviewed our copay coinsurance amounts, premiums and formulary to provide the most </w:t>
      </w:r>
      <w:proofErr w:type="gramStart"/>
      <w:r w:rsidRPr="00545AFC">
        <w:rPr>
          <w:rFonts w:eastAsia="Times New Roman" w:cs="Calibri"/>
          <w:kern w:val="0"/>
          <w:szCs w:val="24"/>
          <w14:ligatures w14:val="none"/>
        </w:rPr>
        <w:t>cost effective</w:t>
      </w:r>
      <w:proofErr w:type="gramEnd"/>
      <w:r w:rsidRPr="00545AFC">
        <w:rPr>
          <w:rFonts w:eastAsia="Times New Roman" w:cs="Calibri"/>
          <w:kern w:val="0"/>
          <w:szCs w:val="24"/>
          <w14:ligatures w14:val="none"/>
        </w:rPr>
        <w:t xml:space="preserve"> plan design. </w:t>
      </w:r>
    </w:p>
    <w:p w14:paraId="26E7C90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advised the beneficiary that they can obtain the most current plan information on the plans website. Additionally, Customer Care is available 24 hours, 7 days a week to answer any questions they may have regarding their plan design.</w:t>
      </w:r>
    </w:p>
    <w:p w14:paraId="2518374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The Plan explained to the beneficiary that Medicare limits when changes can be made to Medicare Part D coverage. The Annual Enrollment Period is from October 15th through December 7th of each year. During the AEP the beneficiary should review the ANOC to ensure the plan is a good fit for the upcoming plan year.</w:t>
      </w:r>
    </w:p>
    <w:p w14:paraId="2D0DBD45"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648C1EA" w14:textId="77777777">
        <w:tc>
          <w:tcPr>
            <w:tcW w:w="5000" w:type="pct"/>
            <w:shd w:val="clear" w:color="auto" w:fill="C0C0C0"/>
            <w:hideMark/>
          </w:tcPr>
          <w:p w14:paraId="0322BA11" w14:textId="77777777" w:rsidR="00545AFC" w:rsidRPr="00545AFC" w:rsidRDefault="00545AFC" w:rsidP="00561C1E">
            <w:pPr>
              <w:pStyle w:val="Heading2"/>
              <w:rPr>
                <w:rFonts w:eastAsia="Times New Roman"/>
              </w:rPr>
            </w:pPr>
            <w:bookmarkStart w:id="92" w:name="_Course_Preapproval_&amp;"/>
            <w:bookmarkStart w:id="93" w:name="_Leverage_Training_(CD)_1"/>
            <w:bookmarkStart w:id="94" w:name="_Toc511305588"/>
            <w:bookmarkStart w:id="95" w:name="TierChangeDisSat"/>
            <w:bookmarkStart w:id="96" w:name="_Toc527622163"/>
            <w:bookmarkStart w:id="97" w:name="OLE_LINK39"/>
            <w:bookmarkStart w:id="98" w:name="_Toc201752501"/>
            <w:bookmarkEnd w:id="92"/>
            <w:bookmarkEnd w:id="93"/>
            <w:r w:rsidRPr="00545AFC">
              <w:rPr>
                <w:rFonts w:eastAsia="Times New Roman"/>
              </w:rPr>
              <w:t>Tier Change Dissatisfaction</w:t>
            </w:r>
            <w:bookmarkEnd w:id="94"/>
            <w:bookmarkEnd w:id="95"/>
            <w:r w:rsidRPr="00545AFC">
              <w:rPr>
                <w:rFonts w:eastAsia="Times New Roman"/>
              </w:rPr>
              <w:t xml:space="preserve"> (BENEFITS)</w:t>
            </w:r>
            <w:bookmarkEnd w:id="96"/>
            <w:bookmarkEnd w:id="97"/>
            <w:bookmarkEnd w:id="98"/>
          </w:p>
        </w:tc>
      </w:tr>
    </w:tbl>
    <w:p w14:paraId="1044208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3093915D" wp14:editId="283C6791">
            <wp:extent cx="238760" cy="214630"/>
            <wp:effectExtent l="0" t="0" r="0" b="0"/>
            <wp:docPr id="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209FADF6" w14:textId="77777777" w:rsidR="00545AFC" w:rsidRPr="00545AFC" w:rsidRDefault="00545AFC" w:rsidP="00545AFC">
      <w:pPr>
        <w:spacing w:after="240"/>
        <w:rPr>
          <w:rFonts w:eastAsia="Times New Roman" w:cs="Calibri"/>
          <w:kern w:val="0"/>
          <w:szCs w:val="24"/>
          <w14:ligatures w14:val="none"/>
        </w:rPr>
      </w:pPr>
      <w:bookmarkStart w:id="99" w:name="OLE_LINK10"/>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that their drug, </w:t>
      </w:r>
      <w:r w:rsidRPr="00545AFC">
        <w:rPr>
          <w:rFonts w:eastAsia="Times New Roman" w:cs="Calibri"/>
          <w:b/>
          <w:bCs/>
          <w:color w:val="FF0000"/>
          <w:kern w:val="0"/>
          <w:szCs w:val="24"/>
          <w14:ligatures w14:val="none"/>
        </w:rPr>
        <w:t>DRUG</w:t>
      </w:r>
      <w:r w:rsidRPr="00545AFC">
        <w:rPr>
          <w:rFonts w:eastAsia="Times New Roman" w:cs="Calibri"/>
          <w:kern w:val="0"/>
          <w:szCs w:val="24"/>
          <w14:ligatures w14:val="none"/>
        </w:rPr>
        <w:t xml:space="preserve"> changed tiers from one year to another.</w:t>
      </w:r>
    </w:p>
    <w:p w14:paraId="28E17994"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color w:val="000000"/>
          <w:kern w:val="0"/>
          <w:szCs w:val="24"/>
          <w14:ligatures w14:val="none"/>
        </w:rPr>
        <w:t>ACTION</w:t>
      </w:r>
      <w:r w:rsidRPr="00545AFC">
        <w:rPr>
          <w:rFonts w:eastAsia="Times New Roman" w:cs="Calibri"/>
          <w:color w:val="000000"/>
          <w:kern w:val="0"/>
          <w:szCs w:val="24"/>
          <w14:ligatures w14:val="none"/>
        </w:rPr>
        <w:t xml:space="preserve"> A review of the current year formulary confirms that the drug</w:t>
      </w:r>
      <w:r w:rsidRPr="00545AFC">
        <w:rPr>
          <w:rFonts w:eastAsia="Times New Roman" w:cs="Calibri"/>
          <w:kern w:val="0"/>
          <w:szCs w:val="24"/>
          <w14:ligatures w14:val="none"/>
        </w:rPr>
        <w:t xml:space="preserve"> is listed as a Tier </w:t>
      </w:r>
      <w:r w:rsidRPr="00545AFC">
        <w:rPr>
          <w:rFonts w:eastAsia="Times New Roman" w:cs="Calibri"/>
          <w:b/>
          <w:color w:val="FF0000"/>
          <w:kern w:val="0"/>
          <w:szCs w:val="24"/>
          <w14:ligatures w14:val="none"/>
        </w:rPr>
        <w:t>NUMBER</w:t>
      </w:r>
      <w:r w:rsidRPr="00545AFC">
        <w:rPr>
          <w:rFonts w:eastAsia="Times New Roman" w:cs="Calibri"/>
          <w:kern w:val="0"/>
          <w:szCs w:val="24"/>
          <w14:ligatures w14:val="none"/>
        </w:rPr>
        <w:t xml:space="preserve"> drug. </w:t>
      </w:r>
    </w:p>
    <w:p w14:paraId="6D01F9FB"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A review of the previous year formulary confirms that the drug was listed as a Tier </w:t>
      </w:r>
      <w:r w:rsidRPr="00545AFC">
        <w:rPr>
          <w:rFonts w:eastAsia="Times New Roman" w:cs="Calibri"/>
          <w:b/>
          <w:color w:val="FF0000"/>
          <w:kern w:val="0"/>
          <w:szCs w:val="24"/>
          <w14:ligatures w14:val="none"/>
        </w:rPr>
        <w:t>NUMBER</w:t>
      </w:r>
      <w:r w:rsidRPr="00545AFC">
        <w:rPr>
          <w:rFonts w:eastAsia="Times New Roman" w:cs="Calibri"/>
          <w:kern w:val="0"/>
          <w:szCs w:val="24"/>
          <w14:ligatures w14:val="none"/>
        </w:rPr>
        <w:t xml:space="preserve"> drug. </w:t>
      </w:r>
    </w:p>
    <w:bookmarkEnd w:id="99"/>
    <w:p w14:paraId="7FDFFC8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color w:val="000000"/>
          <w:kern w:val="0"/>
          <w:szCs w:val="24"/>
          <w14:ligatures w14:val="none"/>
        </w:rPr>
        <w:t xml:space="preserve">The </w:t>
      </w:r>
      <w:r w:rsidRPr="00545AFC">
        <w:rPr>
          <w:rFonts w:eastAsia="Times New Roman" w:cs="Times New Roman"/>
          <w:kern w:val="0"/>
          <w:szCs w:val="24"/>
          <w14:ligatures w14:val="none"/>
        </w:rPr>
        <w:t>Plan</w:t>
      </w:r>
      <w:r w:rsidRPr="00545AFC">
        <w:rPr>
          <w:rFonts w:eastAsia="Times New Roman" w:cs="Times New Roman"/>
          <w:color w:val="000000"/>
          <w:kern w:val="0"/>
          <w:szCs w:val="24"/>
          <w14:ligatures w14:val="none"/>
        </w:rPr>
        <w:t xml:space="preserve"> sent the </w:t>
      </w:r>
      <w:r w:rsidRPr="00545AFC">
        <w:rPr>
          <w:rFonts w:eastAsia="Times New Roman" w:cs="Times New Roman"/>
          <w:kern w:val="0"/>
          <w:szCs w:val="24"/>
          <w14:ligatures w14:val="none"/>
        </w:rPr>
        <w:t xml:space="preserve">beneficiary the </w:t>
      </w:r>
      <w:r w:rsidRPr="00545AFC">
        <w:rPr>
          <w:rFonts w:eastAsia="Times New Roman" w:cs="Times New Roman"/>
          <w:bCs/>
          <w:kern w:val="0"/>
          <w:szCs w:val="24"/>
          <w14:ligatures w14:val="none"/>
        </w:rPr>
        <w:t>plan materials,</w:t>
      </w:r>
      <w:r w:rsidRPr="00545AFC">
        <w:rPr>
          <w:rFonts w:eastAsia="Times New Roman" w:cs="Times New Roman"/>
          <w:kern w:val="0"/>
          <w:szCs w:val="24"/>
          <w14:ligatures w14:val="none"/>
        </w:rPr>
        <w:t xml:space="preserve"> which provided important plan information. </w:t>
      </w:r>
      <w:r w:rsidRPr="00545AFC">
        <w:rPr>
          <w:rFonts w:eastAsia="Times New Roman" w:cs="Calibri"/>
          <w:kern w:val="0"/>
          <w:szCs w:val="24"/>
          <w14:ligatures w14:val="none"/>
        </w:rPr>
        <w:t xml:space="preserve">Beneficiaries are provided with sufficient time to review any changes and decide whether the plan will continue to meet their needs in the next year. It is sometimes necessary to place a drug on a higher tier because lower cost generics or alternatives are available on a lower tier. </w:t>
      </w:r>
    </w:p>
    <w:p w14:paraId="4EE6D77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their drug changing to a higher tier. Plan advised the beneficiary to speak to their physician for a lower cost alternative if available. </w:t>
      </w:r>
    </w:p>
    <w:p w14:paraId="08E52B7B"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Plan provided Extra Help information and encouraged the beneficiary to contact the Social Security Administration at 1.800.772.1213. If they qualify, Medicare could help pay a portion of their drug costs including monthly prescription drug premiums, annual deductibles and copays. The beneficiary can also apply for Extra Help online at the Prescription Help section of www.ssa.gov. </w:t>
      </w:r>
    </w:p>
    <w:p w14:paraId="5AC1BE1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Plan advised the beneficiary of the State Pharmacy Assistance Program available in their state if applicable. </w:t>
      </w:r>
    </w:p>
    <w:p w14:paraId="55A638DE" w14:textId="77777777" w:rsidR="00545AFC" w:rsidRPr="00545AFC" w:rsidRDefault="00545AFC" w:rsidP="00545AFC">
      <w:pPr>
        <w:rPr>
          <w:rFonts w:eastAsia="Times New Roman" w:cs="Times New Roman"/>
          <w:b/>
          <w:bCs/>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w:t>
      </w:r>
    </w:p>
    <w:p w14:paraId="64E0858C" w14:textId="77777777" w:rsidR="00545AFC" w:rsidRPr="00545AFC" w:rsidRDefault="00545AFC" w:rsidP="00545AFC">
      <w:pPr>
        <w:spacing w:after="240"/>
        <w:rPr>
          <w:rFonts w:eastAsia="Times New Roman" w:cs="Times New Roman"/>
          <w:color w:val="FF0000"/>
          <w:kern w:val="0"/>
          <w:szCs w:val="24"/>
          <w14:ligatures w14:val="none"/>
        </w:rPr>
      </w:pPr>
      <w:r w:rsidRPr="00545AFC">
        <w:rPr>
          <w:rFonts w:eastAsia="Times New Roman" w:cs="Times New Roman"/>
          <w:b/>
          <w:iCs/>
          <w:color w:val="FF0000"/>
          <w:kern w:val="0"/>
          <w:szCs w:val="24"/>
          <w14:ligatures w14:val="none"/>
        </w:rPr>
        <w:t>A TIER EXCEPTION REQUEST WAS SUBMITTED.</w:t>
      </w:r>
    </w:p>
    <w:p w14:paraId="14703117"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545AFC" w:rsidRPr="00545AFC" w14:paraId="47132CCC" w14:textId="7777777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F18020B" w14:textId="77777777" w:rsidR="00545AFC" w:rsidRPr="00545AFC" w:rsidRDefault="00545AFC" w:rsidP="00561C1E">
            <w:pPr>
              <w:pStyle w:val="Heading2"/>
              <w:rPr>
                <w:rFonts w:eastAsia="Times New Roman"/>
                <w:sz w:val="36"/>
                <w:szCs w:val="36"/>
              </w:rPr>
            </w:pPr>
            <w:bookmarkStart w:id="100" w:name="_Toc201752502"/>
            <w:r w:rsidRPr="00545AFC">
              <w:rPr>
                <w:rFonts w:eastAsia="Times New Roman"/>
              </w:rPr>
              <w:t>Cost of Medication Increased (BENEFITS)</w:t>
            </w:r>
            <w:bookmarkEnd w:id="100"/>
          </w:p>
        </w:tc>
      </w:tr>
    </w:tbl>
    <w:p w14:paraId="45AA6EEB"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noProof/>
          <w:kern w:val="0"/>
          <w:szCs w:val="24"/>
          <w14:ligatures w14:val="none"/>
        </w:rPr>
        <w:drawing>
          <wp:inline distT="0" distB="0" distL="0" distR="0" wp14:anchorId="305DFACC" wp14:editId="206B24C6">
            <wp:extent cx="251460" cy="22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 cy="220980"/>
                    </a:xfrm>
                    <a:prstGeom prst="rect">
                      <a:avLst/>
                    </a:prstGeom>
                    <a:noFill/>
                    <a:ln>
                      <a:noFill/>
                    </a:ln>
                  </pic:spPr>
                </pic:pic>
              </a:graphicData>
            </a:graphic>
          </wp:inline>
        </w:drawing>
      </w:r>
      <w:r w:rsidRPr="00545AFC">
        <w:rPr>
          <w:rFonts w:eastAsia="Times New Roman" w:cs="Times New Roman"/>
          <w:color w:val="000000"/>
          <w:kern w:val="0"/>
          <w:szCs w:val="24"/>
          <w14:ligatures w14:val="none"/>
        </w:rPr>
        <w:t> 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color w:val="000000"/>
          <w:kern w:val="0"/>
          <w:szCs w:val="24"/>
          <w14:ligatures w14:val="none"/>
        </w:rPr>
        <w:t> WITH THE BENEFICIARY-SPECIFIC INFORMATION.</w:t>
      </w:r>
    </w:p>
    <w:p w14:paraId="366DFAEC"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REASON </w:t>
      </w:r>
      <w:r w:rsidRPr="00545AFC">
        <w:rPr>
          <w:rFonts w:eastAsia="Times New Roman" w:cs="Times New Roman"/>
          <w:color w:val="000000"/>
          <w:kern w:val="0"/>
          <w:szCs w:val="24"/>
          <w14:ligatures w14:val="none"/>
        </w:rPr>
        <w:t>The beneficiary expressed dissatisfaction that the cost of </w:t>
      </w:r>
      <w:r w:rsidRPr="00545AFC">
        <w:rPr>
          <w:rFonts w:eastAsia="Times New Roman" w:cs="Times New Roman"/>
          <w:b/>
          <w:bCs/>
          <w:color w:val="FF0000"/>
          <w:kern w:val="0"/>
          <w:szCs w:val="24"/>
          <w14:ligatures w14:val="none"/>
        </w:rPr>
        <w:t>DRUG </w:t>
      </w:r>
      <w:r w:rsidRPr="00545AFC">
        <w:rPr>
          <w:rFonts w:eastAsia="Times New Roman" w:cs="Times New Roman"/>
          <w:color w:val="000000"/>
          <w:kern w:val="0"/>
          <w:szCs w:val="24"/>
          <w14:ligatures w14:val="none"/>
        </w:rPr>
        <w:t>increased.</w:t>
      </w:r>
    </w:p>
    <w:p w14:paraId="34400980"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ACTION </w:t>
      </w:r>
      <w:r w:rsidRPr="00545AFC">
        <w:rPr>
          <w:rFonts w:eastAsia="Times New Roman" w:cs="Times New Roman"/>
          <w:color w:val="000000"/>
          <w:kern w:val="0"/>
          <w:szCs w:val="24"/>
          <w14:ligatures w14:val="none"/>
        </w:rPr>
        <w:t>The Plan provided the beneficiary with access to their Plan materials which included a Formulary list of covered drugs, Pharmacy Directory or Pharmacy and the Evidence of Coverage booklet. The formulary and EOC are also available on the Plans website.</w:t>
      </w:r>
    </w:p>
    <w:p w14:paraId="17B93E35"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 xml:space="preserve">With healthcare costs continuing to rise, the Plan remains committed to providing ways to reduce prescription drug costs for our beneficiaries. The Plan carefully reviewed our </w:t>
      </w:r>
      <w:proofErr w:type="gramStart"/>
      <w:r w:rsidRPr="00545AFC">
        <w:rPr>
          <w:rFonts w:eastAsia="Times New Roman" w:cs="Times New Roman"/>
          <w:color w:val="000000"/>
          <w:kern w:val="0"/>
          <w:szCs w:val="24"/>
          <w14:ligatures w14:val="none"/>
        </w:rPr>
        <w:t>copay</w:t>
      </w:r>
      <w:proofErr w:type="gramEnd"/>
      <w:r w:rsidRPr="00545AFC">
        <w:rPr>
          <w:rFonts w:eastAsia="Times New Roman" w:cs="Times New Roman"/>
          <w:color w:val="000000"/>
          <w:kern w:val="0"/>
          <w:szCs w:val="24"/>
          <w14:ligatures w14:val="none"/>
        </w:rPr>
        <w:t> or coinsurance amounts to provide the most </w:t>
      </w:r>
      <w:proofErr w:type="gramStart"/>
      <w:r w:rsidRPr="00545AFC">
        <w:rPr>
          <w:rFonts w:eastAsia="Times New Roman" w:cs="Times New Roman"/>
          <w:color w:val="000000"/>
          <w:kern w:val="0"/>
          <w:szCs w:val="24"/>
          <w14:ligatures w14:val="none"/>
        </w:rPr>
        <w:t>cost effective</w:t>
      </w:r>
      <w:proofErr w:type="gramEnd"/>
      <w:r w:rsidRPr="00545AFC">
        <w:rPr>
          <w:rFonts w:eastAsia="Times New Roman" w:cs="Times New Roman"/>
          <w:color w:val="000000"/>
          <w:kern w:val="0"/>
          <w:szCs w:val="24"/>
          <w14:ligatures w14:val="none"/>
        </w:rPr>
        <w:t> plan design.</w:t>
      </w:r>
    </w:p>
    <w:p w14:paraId="38942E67"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RESULT </w:t>
      </w:r>
      <w:r w:rsidRPr="00545AFC">
        <w:rPr>
          <w:rFonts w:eastAsia="Times New Roman" w:cs="Times New Roman"/>
          <w:kern w:val="0"/>
          <w:szCs w:val="24"/>
          <w14:ligatures w14:val="none"/>
        </w:rPr>
        <w:t xml:space="preserve">The Plan apologized for any dissatisfaction this may have caused. </w:t>
      </w:r>
      <w:r w:rsidRPr="00545AFC">
        <w:rPr>
          <w:rFonts w:eastAsia="Times New Roman" w:cs="Times New Roman"/>
          <w:color w:val="000000"/>
          <w:kern w:val="0"/>
          <w:szCs w:val="24"/>
          <w14:ligatures w14:val="none"/>
        </w:rPr>
        <w:t>The Plan advised the beneficiary to review, What you pay for your Part D Prescription drugs of their EOC.</w:t>
      </w:r>
    </w:p>
    <w:p w14:paraId="27C4F345"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Drug costs can vary depending on the quantity of medication dispensed, or if there is a price increase from the manufacturer. The plan may remove a drug from the formulary or change the tier based on price negotiations with the manufacturer for the new plan year.</w:t>
      </w:r>
    </w:p>
    <w:p w14:paraId="49B56D57"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w:t>
      </w:r>
      <w:bookmarkStart w:id="101" w:name="OLE_LINK96"/>
      <w:r w:rsidRPr="00545AFC">
        <w:rPr>
          <w:rFonts w:eastAsia="Times New Roman" w:cs="Times New Roman"/>
          <w:color w:val="000000"/>
          <w:kern w:val="0"/>
          <w:szCs w:val="24"/>
          <w14:ligatures w14:val="none"/>
        </w:rPr>
        <w:t>Medicare could help pay a portion of their</w:t>
      </w:r>
      <w:r w:rsidRPr="00545AFC">
        <w:rPr>
          <w:rFonts w:eastAsia="Times New Roman" w:cs="Times New Roman"/>
          <w:b/>
          <w:bCs/>
          <w:color w:val="000000"/>
          <w:kern w:val="0"/>
          <w:szCs w:val="24"/>
          <w14:ligatures w14:val="none"/>
        </w:rPr>
        <w:t> </w:t>
      </w:r>
      <w:r w:rsidRPr="00545AFC">
        <w:rPr>
          <w:rFonts w:eastAsia="Times New Roman" w:cs="Times New Roman"/>
          <w:color w:val="000000"/>
          <w:kern w:val="0"/>
          <w:szCs w:val="24"/>
          <w14:ligatures w14:val="none"/>
        </w:rPr>
        <w:t>drug costs including monthly prescription drug premiums, annual deductibles, and copays.</w:t>
      </w:r>
      <w:bookmarkEnd w:id="101"/>
      <w:r w:rsidRPr="00545AFC">
        <w:rPr>
          <w:rFonts w:eastAsia="Times New Roman" w:cs="Times New Roman"/>
          <w:color w:val="000000"/>
          <w:kern w:val="0"/>
          <w:szCs w:val="24"/>
          <w14:ligatures w14:val="none"/>
        </w:rPr>
        <w:t xml:space="preserve"> The beneficiary can also apply for Extra Help online at the Prescription Help section of </w:t>
      </w:r>
      <w:r w:rsidRPr="00545AFC">
        <w:rPr>
          <w:rFonts w:eastAsia="Times New Roman" w:cs="Times New Roman"/>
          <w:color w:val="0000FF"/>
          <w:kern w:val="0"/>
          <w:szCs w:val="24"/>
          <w:u w:val="single"/>
          <w14:ligatures w14:val="none"/>
        </w:rPr>
        <w:t>www.ssa.gov</w:t>
      </w:r>
      <w:r w:rsidRPr="00545AFC">
        <w:rPr>
          <w:rFonts w:eastAsia="Times New Roman" w:cs="Times New Roman"/>
          <w:color w:val="000000"/>
          <w:kern w:val="0"/>
          <w:szCs w:val="24"/>
          <w14:ligatures w14:val="none"/>
        </w:rPr>
        <w:t>.</w:t>
      </w:r>
    </w:p>
    <w:p w14:paraId="50308330"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IF STATE PHARMACY ASSISTANCE PROGRAM INFORMATION WAS PROVIDED, INCLUDE:</w:t>
      </w:r>
    </w:p>
    <w:p w14:paraId="7025A772"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 xml:space="preserve">The Plan advised the </w:t>
      </w:r>
      <w:bookmarkStart w:id="102" w:name="OLE_LINK94"/>
      <w:r w:rsidRPr="00545AFC">
        <w:rPr>
          <w:rFonts w:eastAsia="Times New Roman" w:cs="Times New Roman"/>
          <w:color w:val="000000"/>
          <w:kern w:val="0"/>
          <w:szCs w:val="24"/>
          <w14:ligatures w14:val="none"/>
        </w:rPr>
        <w:t>beneficiary</w:t>
      </w:r>
      <w:bookmarkEnd w:id="102"/>
      <w:r w:rsidRPr="00545AFC">
        <w:rPr>
          <w:rFonts w:eastAsia="Times New Roman" w:cs="Times New Roman"/>
          <w:color w:val="000000"/>
          <w:kern w:val="0"/>
          <w:szCs w:val="24"/>
          <w14:ligatures w14:val="none"/>
        </w:rPr>
        <w:t xml:space="preserve"> of the State Pharmacy Assistance Program available in their state.</w:t>
      </w:r>
    </w:p>
    <w:p w14:paraId="6F95A68A"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IF A CDA SUPPORT TASK WAS CREATED FOR A TIER EXCEPTION, INCLUDE:</w:t>
      </w:r>
    </w:p>
    <w:p w14:paraId="5B22EC26" w14:textId="77777777" w:rsidR="00545AFC" w:rsidRPr="00545AFC" w:rsidRDefault="00545AFC" w:rsidP="00545AFC">
      <w:pPr>
        <w:spacing w:before="100" w:beforeAutospacing="1" w:after="100" w:afterAutospacing="1"/>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A CDA Support Task was created to submit a tier exception request.</w:t>
      </w:r>
    </w:p>
    <w:p w14:paraId="65CA5CEC"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BC41760" w14:textId="77777777">
        <w:tc>
          <w:tcPr>
            <w:tcW w:w="5000" w:type="pct"/>
            <w:shd w:val="clear" w:color="auto" w:fill="C0C0C0"/>
          </w:tcPr>
          <w:p w14:paraId="1F5BB1E3" w14:textId="77777777" w:rsidR="00545AFC" w:rsidRPr="00545AFC" w:rsidRDefault="00545AFC" w:rsidP="00561C1E">
            <w:pPr>
              <w:pStyle w:val="Heading2"/>
              <w:rPr>
                <w:rFonts w:eastAsia="Times New Roman"/>
              </w:rPr>
            </w:pPr>
            <w:bookmarkStart w:id="103" w:name="_Toc527622129"/>
            <w:bookmarkStart w:id="104" w:name="_Toc201752503"/>
            <w:r w:rsidRPr="00545AFC">
              <w:rPr>
                <w:rFonts w:eastAsia="Times New Roman"/>
              </w:rPr>
              <w:t>Unhappy with Transition Fill Process (BENEFITS)</w:t>
            </w:r>
            <w:bookmarkEnd w:id="103"/>
            <w:bookmarkEnd w:id="104"/>
          </w:p>
        </w:tc>
      </w:tr>
    </w:tbl>
    <w:p w14:paraId="4CC1836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496E9067" wp14:editId="31A69C68">
            <wp:extent cx="238760" cy="214630"/>
            <wp:effectExtent l="0" t="0" r="0" b="0"/>
            <wp:docPr id="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36DB1C3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 xml:space="preserve">The beneficiary expressed dissatisfaction with the transition fill process. </w:t>
      </w:r>
    </w:p>
    <w:p w14:paraId="0ED5AE31"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The</w:t>
      </w:r>
      <w:r w:rsidRPr="00545AFC">
        <w:rPr>
          <w:rFonts w:eastAsia="Calibri" w:cs="Times New Roman"/>
          <w:kern w:val="0"/>
          <w:szCs w:val="24"/>
          <w14:ligatures w14:val="none"/>
        </w:rPr>
        <w:t xml:space="preserve"> Plan provided the beneficiary with access to the Formulary. </w:t>
      </w:r>
      <w:r w:rsidRPr="00545AFC">
        <w:rPr>
          <w:rFonts w:eastAsia="Times New Roman" w:cs="Times New Roman"/>
          <w:color w:val="000000"/>
          <w:kern w:val="0"/>
          <w:szCs w:val="24"/>
          <w14:ligatures w14:val="none"/>
        </w:rPr>
        <w:t xml:space="preserve">The Formulary is a list of covered drugs selected by the Plan in consultation with a team of healthcare providers. </w:t>
      </w:r>
    </w:p>
    <w:p w14:paraId="3688433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RESULT </w:t>
      </w:r>
      <w:bookmarkStart w:id="105" w:name="_Hlk193358053"/>
      <w:r w:rsidRPr="00545AFC">
        <w:rPr>
          <w:rFonts w:eastAsia="Times New Roman" w:cs="Times New Roman"/>
          <w:kern w:val="0"/>
          <w:szCs w:val="24"/>
          <w14:ligatures w14:val="none"/>
        </w:rPr>
        <w:t xml:space="preserve">The Plan apologized for any dissatisfaction this may have caused. </w:t>
      </w:r>
      <w:bookmarkEnd w:id="105"/>
      <w:r w:rsidRPr="00545AFC">
        <w:rPr>
          <w:rFonts w:eastAsia="Times New Roman" w:cs="Times New Roman"/>
          <w:kern w:val="0"/>
          <w:szCs w:val="24"/>
          <w14:ligatures w14:val="none"/>
        </w:rPr>
        <w:t>A review of the formulary confirms a Coverage Determination</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is required for coverage of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The Plan has confirmed a </w:t>
      </w:r>
      <w:proofErr w:type="gramStart"/>
      <w:r w:rsidRPr="00545AFC">
        <w:rPr>
          <w:rFonts w:eastAsia="Times New Roman" w:cs="Times New Roman"/>
          <w:kern w:val="0"/>
          <w:szCs w:val="24"/>
          <w14:ligatures w14:val="none"/>
        </w:rPr>
        <w:t>30 day</w:t>
      </w:r>
      <w:proofErr w:type="gramEnd"/>
      <w:r w:rsidRPr="00545AFC">
        <w:rPr>
          <w:rFonts w:eastAsia="Times New Roman" w:cs="Times New Roman"/>
          <w:kern w:val="0"/>
          <w:szCs w:val="24"/>
          <w14:ligatures w14:val="none"/>
        </w:rPr>
        <w:t xml:space="preserve"> supply of the drug was filled under a transition fill. Further fills of the drug cannot be satisfied without an approved coverage determination. </w:t>
      </w:r>
    </w:p>
    <w:p w14:paraId="2487CF1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The beneficiary was informed that a TF provides beneficiaries with appropriate therapy and prevents gaps in drug coverage while educating beneficiaries, prescribers, and pharmacy providers on formulary options. Transition fills are provided during the first 90 days from the beneficiary eligibility effective date or the first 90 days after the beneficiary experiences a plan change. Beneficiaries and prescribers are then sent a written notice via U.S. Mail, within three business days of receiving a TF, to notify the beneficiary that a transition supply was provided and the beneficiary should work with the prescriber to discuss switching to a formulary drug or pursue an exception request with the Plan. The Plan has confirmed a TF notification for the drug was sent to the beneficiary address.</w:t>
      </w:r>
    </w:p>
    <w:p w14:paraId="0920F9C8"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 </w:t>
      </w:r>
    </w:p>
    <w:p w14:paraId="511B1F4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color w:val="FF0000"/>
          <w:kern w:val="0"/>
          <w:szCs w:val="24"/>
          <w14:ligatures w14:val="none"/>
        </w:rPr>
        <w:t>BENEFICIARY WAS PROVIDED</w:t>
      </w:r>
      <w:r w:rsidRPr="00545AFC">
        <w:rPr>
          <w:rFonts w:eastAsia="Times New Roman" w:cs="Times New Roman"/>
          <w:b/>
          <w:color w:val="FF0000"/>
          <w:kern w:val="0"/>
          <w:szCs w:val="24"/>
          <w14:ligatures w14:val="none"/>
        </w:rPr>
        <w:t xml:space="preserve">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188B0A42"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2299C32" w14:textId="77777777">
        <w:tc>
          <w:tcPr>
            <w:tcW w:w="5000" w:type="pct"/>
            <w:shd w:val="clear" w:color="auto" w:fill="C0C0C0"/>
          </w:tcPr>
          <w:p w14:paraId="2915534E" w14:textId="77777777" w:rsidR="00545AFC" w:rsidRPr="00545AFC" w:rsidRDefault="00545AFC" w:rsidP="00561C1E">
            <w:pPr>
              <w:pStyle w:val="Heading2"/>
              <w:rPr>
                <w:rFonts w:eastAsia="Times New Roman"/>
              </w:rPr>
            </w:pPr>
            <w:bookmarkStart w:id="106" w:name="_Books_24x7"/>
            <w:bookmarkStart w:id="107" w:name="_Professional_Associations"/>
            <w:bookmarkStart w:id="108" w:name="_Toc511305589"/>
            <w:bookmarkStart w:id="109" w:name="_Toc527622164"/>
            <w:bookmarkStart w:id="110" w:name="_Toc201752504"/>
            <w:bookmarkEnd w:id="106"/>
            <w:bookmarkEnd w:id="107"/>
            <w:r w:rsidRPr="00545AFC">
              <w:rPr>
                <w:rFonts w:eastAsia="Times New Roman"/>
              </w:rPr>
              <w:t xml:space="preserve">Plan Not Paying towards </w:t>
            </w:r>
            <w:bookmarkEnd w:id="108"/>
            <w:r w:rsidRPr="00545AFC">
              <w:rPr>
                <w:rFonts w:eastAsia="Times New Roman"/>
              </w:rPr>
              <w:t>Prescriptions (BENEFITS)</w:t>
            </w:r>
            <w:bookmarkEnd w:id="109"/>
            <w:bookmarkEnd w:id="110"/>
          </w:p>
        </w:tc>
      </w:tr>
    </w:tbl>
    <w:p w14:paraId="015A013C"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regarding the Plan not paying towards the cost of their prescriptions.</w:t>
      </w:r>
    </w:p>
    <w:p w14:paraId="74EE10D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provided the beneficiary with access to the Evidence of Coverage booklet.</w:t>
      </w:r>
    </w:p>
    <w:p w14:paraId="6C0820B4"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advised the beneficiary to review, What you pay for your Part D Prescription drugs, of their EOC. If the covered drug costs less than the copay coinsurance amount, the beneficiary will pay the lower price for the drug. The Plan will only pay on a drug when the allowed cost is over the beneficiary standard copay coinsurance. </w:t>
      </w:r>
    </w:p>
    <w:p w14:paraId="0EDB8BA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Although it may seem as though the Plan is not assisting the beneficiary with their drug costs, the beneficiary is still receiving benefits and discounts as a beneficiary of the Plan. Plan educated beneficiary that without the benefit of their prescription drug plan, they would pay the cost submitted by the pharmacy. The Plan negotiates pricing with each </w:t>
      </w:r>
      <w:proofErr w:type="gramStart"/>
      <w:r w:rsidRPr="00545AFC">
        <w:rPr>
          <w:rFonts w:eastAsia="Times New Roman" w:cs="Calibri"/>
          <w:kern w:val="0"/>
          <w:szCs w:val="24"/>
          <w14:ligatures w14:val="none"/>
        </w:rPr>
        <w:t>pharmacy,</w:t>
      </w:r>
      <w:proofErr w:type="gramEnd"/>
      <w:r w:rsidRPr="00545AFC">
        <w:rPr>
          <w:rFonts w:eastAsia="Times New Roman" w:cs="Calibri"/>
          <w:kern w:val="0"/>
          <w:szCs w:val="24"/>
          <w14:ligatures w14:val="none"/>
        </w:rPr>
        <w:t xml:space="preserve"> therefore, they pay the allowed cost of the drug or the plan copay coinsurance, whichever is less.</w:t>
      </w:r>
    </w:p>
    <w:p w14:paraId="17898606"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1921FBE"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1E74D6E" w14:textId="77777777" w:rsidR="00545AFC" w:rsidRPr="00545AFC" w:rsidRDefault="00545AFC" w:rsidP="00561C1E">
            <w:pPr>
              <w:pStyle w:val="Heading2"/>
              <w:rPr>
                <w:rFonts w:eastAsia="Times New Roman"/>
                <w:i/>
                <w:iCs/>
              </w:rPr>
            </w:pPr>
            <w:bookmarkStart w:id="111" w:name="OLE_LINK73"/>
            <w:bookmarkStart w:id="112" w:name="_Toc201752505"/>
            <w:r w:rsidRPr="00545AFC">
              <w:rPr>
                <w:rFonts w:eastAsia="Times New Roman"/>
              </w:rPr>
              <w:t>Dissatisfaction with Amount Plan Paid Towards Prescriptions (BENEFITS)</w:t>
            </w:r>
            <w:bookmarkEnd w:id="111"/>
            <w:bookmarkEnd w:id="112"/>
          </w:p>
        </w:tc>
      </w:tr>
    </w:tbl>
    <w:p w14:paraId="0DD8B15D" w14:textId="77777777" w:rsidR="00545AFC" w:rsidRPr="00545AFC" w:rsidRDefault="00545AFC" w:rsidP="00545AFC">
      <w:pPr>
        <w:spacing w:after="240"/>
        <w:rPr>
          <w:rFonts w:eastAsia="Times New Roman" w:cs="Times New Roman"/>
          <w:kern w:val="0"/>
          <w:sz w:val="22"/>
          <w14:ligatures w14:val="none"/>
        </w:rPr>
      </w:pPr>
      <w:r w:rsidRPr="00545AFC">
        <w:rPr>
          <w:rFonts w:eastAsia="Times New Roman" w:cs="Times New Roman"/>
          <w:b/>
          <w:noProof/>
          <w:kern w:val="0"/>
          <w:szCs w:val="24"/>
          <w14:ligatures w14:val="none"/>
        </w:rPr>
        <w:drawing>
          <wp:inline distT="0" distB="0" distL="0" distR="0" wp14:anchorId="5FCB0537" wp14:editId="0A93FB1B">
            <wp:extent cx="237490" cy="213995"/>
            <wp:effectExtent l="0" t="0" r="0" b="0"/>
            <wp:docPr id="48"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D1901A5"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 xml:space="preserve">Note:  </w:t>
      </w:r>
      <w:r w:rsidRPr="00545AFC">
        <w:rPr>
          <w:rFonts w:eastAsia="Times New Roman" w:cs="Times New Roman"/>
          <w:color w:val="000000"/>
          <w:kern w:val="0"/>
          <w:szCs w:val="24"/>
          <w14:ligatures w14:val="none"/>
        </w:rPr>
        <w:t xml:space="preserve">Refer to Financial Details, Total Client Cost in Compass or the EOB for Plan paid amount </w:t>
      </w:r>
      <w:r w:rsidRPr="00545AFC">
        <w:rPr>
          <w:rFonts w:eastAsia="Times New Roman" w:cs="Times New Roman"/>
          <w:b/>
          <w:bCs/>
          <w:color w:val="000000"/>
          <w:kern w:val="0"/>
          <w:szCs w:val="24"/>
          <w14:ligatures w14:val="none"/>
        </w:rPr>
        <w:t>(DO NOT INCLUDE THIS PART IN GRIEVANCE DESCRIPTION OF ISSUE).</w:t>
      </w:r>
    </w:p>
    <w:p w14:paraId="5360EE02"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The </w:t>
      </w:r>
      <w:bookmarkStart w:id="113" w:name="OLE_LINK50"/>
      <w:r w:rsidRPr="00545AFC">
        <w:rPr>
          <w:rFonts w:eastAsia="Times New Roman" w:cs="Times New Roman"/>
          <w:color w:val="000000"/>
          <w:kern w:val="0"/>
          <w:szCs w:val="24"/>
          <w14:ligatures w14:val="none"/>
        </w:rPr>
        <w:t>beneficiary </w:t>
      </w:r>
      <w:bookmarkEnd w:id="113"/>
      <w:r w:rsidRPr="00545AFC">
        <w:rPr>
          <w:rFonts w:eastAsia="Times New Roman" w:cs="Times New Roman"/>
          <w:color w:val="000000"/>
          <w:kern w:val="0"/>
          <w:szCs w:val="24"/>
          <w14:ligatures w14:val="none"/>
        </w:rPr>
        <w:t xml:space="preserve">expressed dissatisfaction regarding the amount the Plan paid towards the cost of their prescriptions. The Plan confirmed that the drug in question is </w:t>
      </w:r>
      <w:r w:rsidRPr="00545AFC">
        <w:rPr>
          <w:rFonts w:eastAsia="Times New Roman" w:cs="Times New Roman"/>
          <w:b/>
          <w:bCs/>
          <w:color w:val="FF0000"/>
          <w:kern w:val="0"/>
          <w:szCs w:val="24"/>
          <w14:ligatures w14:val="none"/>
        </w:rPr>
        <w:t>DRUG</w:t>
      </w:r>
      <w:r w:rsidRPr="00545AFC">
        <w:rPr>
          <w:rFonts w:eastAsia="Times New Roman" w:cs="Times New Roman"/>
          <w:color w:val="000000"/>
          <w:kern w:val="0"/>
          <w:szCs w:val="24"/>
          <w14:ligatures w14:val="none"/>
        </w:rPr>
        <w:t>.</w:t>
      </w:r>
    </w:p>
    <w:p w14:paraId="48979F1D"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The Plan provided the beneficiary with access to the Evidence of Coverage booklet.</w:t>
      </w:r>
    </w:p>
    <w:p w14:paraId="7BBFF3F2" w14:textId="568E707C" w:rsidR="00545AFC" w:rsidRPr="00545AFC" w:rsidDel="000B4FD7" w:rsidRDefault="00545AFC" w:rsidP="00545AFC">
      <w:pPr>
        <w:spacing w:after="240"/>
        <w:rPr>
          <w:del w:id="114" w:author="Lewis, Ashleigh N" w:date="2025-06-26T10:47:00Z"/>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w:t>
      </w:r>
      <w:r w:rsidRPr="00545AFC">
        <w:rPr>
          <w:rFonts w:eastAsia="Times New Roman" w:cs="Times New Roman"/>
          <w:kern w:val="0"/>
          <w:szCs w:val="24"/>
          <w14:ligatures w14:val="none"/>
        </w:rPr>
        <w:t xml:space="preserve">The Plan apologized for any dissatisfaction this may have caused. </w:t>
      </w:r>
      <w:r w:rsidRPr="00545AFC">
        <w:rPr>
          <w:rFonts w:eastAsia="Times New Roman" w:cs="Times New Roman"/>
          <w:color w:val="000000"/>
          <w:kern w:val="0"/>
          <w:szCs w:val="24"/>
          <w14:ligatures w14:val="none"/>
        </w:rPr>
        <w:t xml:space="preserve">The Plan advised the beneficiary to review, What you pay for your Part D Prescription drugs, of their EOC. The Plan confirmed the Plan paid </w:t>
      </w:r>
      <w:r w:rsidRPr="00545AFC">
        <w:rPr>
          <w:rFonts w:eastAsia="Times New Roman" w:cs="Times New Roman"/>
          <w:b/>
          <w:bCs/>
          <w:color w:val="FF0000"/>
          <w:kern w:val="0"/>
          <w:szCs w:val="24"/>
          <w14:ligatures w14:val="none"/>
        </w:rPr>
        <w:t>AMOUNT</w:t>
      </w:r>
      <w:r w:rsidRPr="00545AFC">
        <w:rPr>
          <w:rFonts w:eastAsia="Times New Roman" w:cs="Times New Roman"/>
          <w:color w:val="FF0000"/>
          <w:kern w:val="0"/>
          <w:szCs w:val="24"/>
          <w14:ligatures w14:val="none"/>
        </w:rPr>
        <w:t xml:space="preserve"> </w:t>
      </w:r>
      <w:r w:rsidRPr="00545AFC">
        <w:rPr>
          <w:rFonts w:eastAsia="Times New Roman" w:cs="Times New Roman"/>
          <w:color w:val="000000"/>
          <w:kern w:val="0"/>
          <w:szCs w:val="24"/>
          <w14:ligatures w14:val="none"/>
        </w:rPr>
        <w:t>towards the claim. The Plan confirmed that the claim processed correctly. The Plan advised the beneficiary to review their Explanation of Benefits if they have questions regarding what the Plan pays towards their prescriptions.</w:t>
      </w:r>
    </w:p>
    <w:p w14:paraId="0DFE9802" w14:textId="77777777" w:rsidR="00545AFC" w:rsidRPr="00545AFC" w:rsidRDefault="00545AFC">
      <w:pPr>
        <w:spacing w:after="240"/>
        <w:rPr>
          <w:rFonts w:eastAsia="Times New Roman" w:cs="Times New Roman"/>
          <w:color w:val="0000FF"/>
          <w:kern w:val="0"/>
          <w:szCs w:val="24"/>
          <w:u w:val="single"/>
          <w14:ligatures w14:val="none"/>
        </w:rPr>
        <w:pPrChange w:id="115" w:author="Lewis, Ashleigh N" w:date="2025-06-26T10:47:00Z">
          <w:pPr>
            <w:jc w:val="right"/>
          </w:pPr>
        </w:pPrChange>
      </w:pPr>
    </w:p>
    <w:bookmarkStart w:id="116" w:name="OLE_LINK38"/>
    <w:p w14:paraId="7B1A3966"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kern w:val="0"/>
          <w:szCs w:val="24"/>
          <w14:ligatures w14:val="none"/>
        </w:rPr>
        <w:fldChar w:fldCharType="begin"/>
      </w:r>
      <w:r w:rsidRPr="00545AFC">
        <w:rPr>
          <w:rFonts w:eastAsia="Times New Roman" w:cs="Times New Roman"/>
          <w:kern w:val="0"/>
          <w:szCs w:val="24"/>
          <w14:ligatures w14:val="none"/>
        </w:rPr>
        <w:instrText>HYPERLINK  \l "_top"</w:instrText>
      </w:r>
      <w:r w:rsidRPr="00545AFC">
        <w:rPr>
          <w:rFonts w:eastAsia="Times New Roman" w:cs="Times New Roman"/>
          <w:kern w:val="0"/>
          <w:szCs w:val="24"/>
          <w14:ligatures w14:val="none"/>
        </w:rPr>
      </w:r>
      <w:r w:rsidRPr="00545AFC">
        <w:rPr>
          <w:rFonts w:eastAsia="Times New Roman" w:cs="Times New Roman"/>
          <w:kern w:val="0"/>
          <w:szCs w:val="24"/>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kern w:val="0"/>
          <w:szCs w:val="24"/>
          <w14:ligatures w14:val="none"/>
        </w:rPr>
        <w:fldChar w:fldCharType="end"/>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01BB01B" w14:textId="77777777">
        <w:tc>
          <w:tcPr>
            <w:tcW w:w="5000" w:type="pct"/>
            <w:shd w:val="clear" w:color="auto" w:fill="C0C0C0"/>
          </w:tcPr>
          <w:p w14:paraId="3818F27E" w14:textId="77777777" w:rsidR="00545AFC" w:rsidRPr="00545AFC" w:rsidRDefault="00545AFC" w:rsidP="00561C1E">
            <w:pPr>
              <w:pStyle w:val="Heading2"/>
              <w:rPr>
                <w:rFonts w:eastAsia="Times New Roman"/>
              </w:rPr>
            </w:pPr>
            <w:bookmarkStart w:id="117" w:name="_Professional_Certifications_1"/>
            <w:bookmarkStart w:id="118" w:name="_Toc511305590"/>
            <w:bookmarkStart w:id="119" w:name="_Toc527622165"/>
            <w:bookmarkStart w:id="120" w:name="_Toc201752506"/>
            <w:bookmarkEnd w:id="117"/>
            <w:r w:rsidRPr="00545AFC">
              <w:rPr>
                <w:rFonts w:eastAsia="Times New Roman"/>
              </w:rPr>
              <w:t>Recoupment Process Dissatisfaction</w:t>
            </w:r>
            <w:bookmarkEnd w:id="118"/>
            <w:r w:rsidRPr="00545AFC">
              <w:rPr>
                <w:rFonts w:eastAsia="Times New Roman"/>
              </w:rPr>
              <w:t xml:space="preserve"> (BENEFITS)</w:t>
            </w:r>
            <w:bookmarkEnd w:id="119"/>
            <w:bookmarkEnd w:id="120"/>
          </w:p>
        </w:tc>
      </w:tr>
    </w:tbl>
    <w:p w14:paraId="313FB79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A14F267" wp14:editId="40A45114">
            <wp:extent cx="238760" cy="214630"/>
            <wp:effectExtent l="0" t="0" r="0" b="0"/>
            <wp:docPr id="1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47366D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with the plans recoupment process for prior claims.</w:t>
      </w:r>
    </w:p>
    <w:p w14:paraId="0A3CFC0F"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routinely audits prescription drug claims to verify if they were processed correctly. The amount the beneficiary pays for a drug depends on which coverage stage the beneficiary is in at the time a prescription is filled, the tier of the drug and the pharmacy used to fill the prescription. </w:t>
      </w:r>
    </w:p>
    <w:p w14:paraId="609E768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beneficiary prescription drug claims were reviewed for accuracy, and the Plan determined some of the beneficiary prescription claims required an adjustment. As a result, a recoupment invoice statement was mailed to the beneficiary address on file. </w:t>
      </w:r>
    </w:p>
    <w:p w14:paraId="3A362A4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advised </w:t>
      </w:r>
      <w:proofErr w:type="gramStart"/>
      <w:r w:rsidRPr="00545AFC">
        <w:rPr>
          <w:rFonts w:eastAsia="Times New Roman" w:cs="Calibri"/>
          <w:kern w:val="0"/>
          <w:szCs w:val="24"/>
          <w14:ligatures w14:val="none"/>
        </w:rPr>
        <w:t>that per</w:t>
      </w:r>
      <w:proofErr w:type="gramEnd"/>
      <w:r w:rsidRPr="00545AFC">
        <w:rPr>
          <w:rFonts w:eastAsia="Times New Roman" w:cs="Calibri"/>
          <w:kern w:val="0"/>
          <w:szCs w:val="24"/>
          <w14:ligatures w14:val="none"/>
        </w:rPr>
        <w:t xml:space="preserve"> Medicare guidelines, the Plan is required to make a reasonable effort to collect the balance due </w:t>
      </w:r>
      <w:proofErr w:type="gramStart"/>
      <w:r w:rsidRPr="00545AFC">
        <w:rPr>
          <w:rFonts w:eastAsia="Times New Roman" w:cs="Calibri"/>
          <w:kern w:val="0"/>
          <w:szCs w:val="24"/>
          <w14:ligatures w14:val="none"/>
        </w:rPr>
        <w:t>as a result of</w:t>
      </w:r>
      <w:proofErr w:type="gramEnd"/>
      <w:r w:rsidRPr="00545AFC">
        <w:rPr>
          <w:rFonts w:eastAsia="Times New Roman" w:cs="Calibri"/>
          <w:kern w:val="0"/>
          <w:szCs w:val="24"/>
          <w14:ligatures w14:val="none"/>
        </w:rPr>
        <w:t xml:space="preserve"> the claims being reprocessed. Therefore, this is a valid attempt to collect payment that was owed on the beneficiary account at the time of processing. If payment is not received, the Plan does not report any unpaid balances to an outside collection agency which may impact the beneficiary credit. This will not affect the beneficiary enrollment with the Plan. </w:t>
      </w:r>
    </w:p>
    <w:p w14:paraId="4AFFDA34"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C8D0FDB" w14:textId="77777777">
        <w:tc>
          <w:tcPr>
            <w:tcW w:w="5000" w:type="pct"/>
            <w:shd w:val="clear" w:color="auto" w:fill="C0C0C0"/>
          </w:tcPr>
          <w:p w14:paraId="5462C785" w14:textId="77777777" w:rsidR="00545AFC" w:rsidRPr="00545AFC" w:rsidRDefault="00545AFC" w:rsidP="00561C1E">
            <w:pPr>
              <w:pStyle w:val="Heading2"/>
              <w:rPr>
                <w:rFonts w:eastAsia="Times New Roman"/>
              </w:rPr>
            </w:pPr>
            <w:bookmarkStart w:id="121" w:name="_Projects_1"/>
            <w:bookmarkStart w:id="122" w:name="_Stretch_Roles_&amp;"/>
            <w:bookmarkStart w:id="123" w:name="_Toc511305593"/>
            <w:bookmarkStart w:id="124" w:name="CostAfterApprovedFormExecpt"/>
            <w:bookmarkStart w:id="125" w:name="_Toc527622166"/>
            <w:bookmarkStart w:id="126" w:name="_Toc201752507"/>
            <w:bookmarkEnd w:id="121"/>
            <w:bookmarkEnd w:id="122"/>
            <w:r w:rsidRPr="00545AFC">
              <w:rPr>
                <w:rFonts w:eastAsia="Times New Roman"/>
              </w:rPr>
              <w:t>Dissatisfaction with Cost after Approved Formulary Exception</w:t>
            </w:r>
            <w:bookmarkEnd w:id="123"/>
            <w:bookmarkEnd w:id="124"/>
            <w:r w:rsidRPr="00545AFC">
              <w:rPr>
                <w:rFonts w:eastAsia="Times New Roman"/>
              </w:rPr>
              <w:t xml:space="preserve"> (BENEFITS)</w:t>
            </w:r>
            <w:bookmarkEnd w:id="125"/>
            <w:bookmarkEnd w:id="126"/>
          </w:p>
        </w:tc>
      </w:tr>
    </w:tbl>
    <w:p w14:paraId="7AA63CE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AC7492C" wp14:editId="4A4F262E">
            <wp:extent cx="238760" cy="214630"/>
            <wp:effectExtent l="0" t="0" r="0" b="0"/>
            <wp:docPr id="1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567AEC3D"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with the cost of their drug after receiving a formulary exception. </w:t>
      </w:r>
    </w:p>
    <w:p w14:paraId="44C5D247"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Plan confirms the beneficiary received an approved formulary exception for </w:t>
      </w:r>
      <w:r w:rsidRPr="00545AFC">
        <w:rPr>
          <w:rFonts w:eastAsia="Times New Roman" w:cs="Calibri"/>
          <w:b/>
          <w:color w:val="FF0000"/>
          <w:kern w:val="0"/>
          <w:szCs w:val="24"/>
          <w14:ligatures w14:val="none"/>
        </w:rPr>
        <w:t>DRUG</w:t>
      </w:r>
      <w:r w:rsidRPr="00545AFC">
        <w:rPr>
          <w:rFonts w:eastAsia="Times New Roman" w:cs="Calibri"/>
          <w:kern w:val="0"/>
          <w:szCs w:val="24"/>
          <w14:ligatures w14:val="none"/>
        </w:rPr>
        <w:t>.</w:t>
      </w:r>
    </w:p>
    <w:p w14:paraId="7420B9C4"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advised the beneficiary to review, What is an Exception of their Evidence of Coverage EOC.</w:t>
      </w:r>
    </w:p>
    <w:p w14:paraId="26839B7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This section informs the beneficiary that if the P</w:t>
      </w:r>
      <w:bookmarkStart w:id="127" w:name="OLE_LINK56"/>
      <w:r w:rsidRPr="00545AFC">
        <w:rPr>
          <w:rFonts w:eastAsia="Times New Roman" w:cs="Calibri"/>
          <w:kern w:val="0"/>
          <w:szCs w:val="24"/>
          <w14:ligatures w14:val="none"/>
        </w:rPr>
        <w:t xml:space="preserve">lan agrees to make an exception and cover a drug that is not on the formulary, the beneficiary will need to pay the cost sharing amount that applies to drugs in the formulary exception Tier. The beneficiary cannot ask for an exception to the copayment or coinsurance amount the plan requires them to pay for the drug.  </w:t>
      </w:r>
    </w:p>
    <w:p w14:paraId="21EF5F60" w14:textId="77777777" w:rsidR="00545AFC" w:rsidRPr="00545AFC" w:rsidRDefault="00545AFC" w:rsidP="00545AFC">
      <w:pPr>
        <w:spacing w:after="240"/>
        <w:rPr>
          <w:rFonts w:eastAsia="Times New Roman" w:cs="Times New Roman"/>
          <w:kern w:val="0"/>
          <w:szCs w:val="24"/>
          <w14:ligatures w14:val="none"/>
        </w:rPr>
      </w:pPr>
      <w:bookmarkStart w:id="128" w:name="OLE_LINK67"/>
      <w:r w:rsidRPr="00545AFC">
        <w:rPr>
          <w:rFonts w:eastAsia="Times New Roman" w:cs="Calibri"/>
          <w:kern w:val="0"/>
          <w:szCs w:val="24"/>
          <w14:ligatures w14:val="none"/>
        </w:rPr>
        <w:t>The Plan advised the beneficiary to speak to their prescriber regarding a lower cost alternative.</w:t>
      </w:r>
    </w:p>
    <w:bookmarkEnd w:id="127"/>
    <w:bookmarkEnd w:id="128"/>
    <w:p w14:paraId="772A9C1F"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HYPERLINK  \l "_top"</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5D1B490" w14:textId="77777777">
        <w:tc>
          <w:tcPr>
            <w:tcW w:w="5000" w:type="pct"/>
            <w:shd w:val="clear" w:color="auto" w:fill="C0C0C0"/>
          </w:tcPr>
          <w:p w14:paraId="38B43E95" w14:textId="77777777" w:rsidR="00545AFC" w:rsidRPr="00545AFC" w:rsidRDefault="00545AFC" w:rsidP="00561C1E">
            <w:pPr>
              <w:pStyle w:val="Heading2"/>
              <w:rPr>
                <w:rFonts w:eastAsia="Times New Roman"/>
              </w:rPr>
            </w:pPr>
            <w:bookmarkStart w:id="129" w:name="_Toc527622167"/>
            <w:bookmarkStart w:id="130" w:name="OLE_LINK40"/>
            <w:bookmarkStart w:id="131" w:name="_Toc201752508"/>
            <w:r w:rsidRPr="00545AFC">
              <w:rPr>
                <w:rFonts w:eastAsia="Times New Roman"/>
              </w:rPr>
              <w:t>Dissatisfaction with Cost Due to Deductible (BENEFITS</w:t>
            </w:r>
            <w:bookmarkEnd w:id="129"/>
            <w:bookmarkEnd w:id="130"/>
            <w:r w:rsidRPr="00545AFC">
              <w:rPr>
                <w:rFonts w:eastAsia="Times New Roman"/>
              </w:rPr>
              <w:t>)</w:t>
            </w:r>
            <w:bookmarkEnd w:id="131"/>
          </w:p>
        </w:tc>
      </w:tr>
    </w:tbl>
    <w:p w14:paraId="090901B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59787CAA" wp14:editId="7E536A4F">
            <wp:extent cx="238760" cy="214630"/>
            <wp:effectExtent l="0" t="0" r="0" b="0"/>
            <wp:docPr id="1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399441DE" w14:textId="77777777" w:rsidR="00545AFC" w:rsidRPr="00545AFC" w:rsidRDefault="00545AFC" w:rsidP="00545AFC">
      <w:pPr>
        <w:spacing w:after="240"/>
        <w:rPr>
          <w:rFonts w:eastAsia="Times New Roman" w:cs="Calibri"/>
          <w:b/>
          <w:color w:val="000000"/>
          <w:kern w:val="0"/>
          <w:szCs w:val="24"/>
          <w14:ligatures w14:val="none"/>
        </w:rPr>
      </w:pPr>
      <w:bookmarkStart w:id="132" w:name="OLE_LINK11"/>
      <w:r w:rsidRPr="00545AFC">
        <w:rPr>
          <w:rFonts w:eastAsia="Times New Roman" w:cs="Calibri"/>
          <w:b/>
          <w:color w:val="000000"/>
          <w:kern w:val="0"/>
          <w:szCs w:val="24"/>
          <w14:ligatures w14:val="none"/>
        </w:rPr>
        <w:t>Notes:</w:t>
      </w:r>
    </w:p>
    <w:p w14:paraId="07AFC0D0" w14:textId="77777777" w:rsidR="00545AFC" w:rsidRPr="00545AFC" w:rsidRDefault="00545AFC" w:rsidP="00545AFC">
      <w:pPr>
        <w:numPr>
          <w:ilvl w:val="0"/>
          <w:numId w:val="15"/>
        </w:numPr>
        <w:spacing w:after="240" w:line="276" w:lineRule="auto"/>
        <w:contextualSpacing/>
        <w:rPr>
          <w:rFonts w:eastAsia="Times New Roman" w:cs="Calibri"/>
          <w:bCs/>
          <w:strike/>
          <w:color w:val="000000"/>
          <w:kern w:val="0"/>
          <w:szCs w:val="24"/>
          <w14:ligatures w14:val="none"/>
        </w:rPr>
      </w:pPr>
      <w:r w:rsidRPr="00545AFC">
        <w:rPr>
          <w:rFonts w:eastAsia="Times New Roman" w:cs="Calibri"/>
          <w:bCs/>
          <w:color w:val="000000"/>
          <w:kern w:val="0"/>
          <w:szCs w:val="24"/>
          <w14:ligatures w14:val="none"/>
        </w:rPr>
        <w:t>If the beneficiary is enrolled in an enhanced plan that provides continued coverage for lower tiers during the Deductible Stage, and the beneficiary is calling about the cost of a specific drug, a Tier Exception should be filed in lieu of a FCR Grievance.</w:t>
      </w:r>
      <w:bookmarkStart w:id="133" w:name="_Hlk185336995"/>
    </w:p>
    <w:p w14:paraId="7C8492E6" w14:textId="77777777" w:rsidR="00545AFC" w:rsidRPr="00545AFC" w:rsidRDefault="00545AFC" w:rsidP="00545AFC">
      <w:pPr>
        <w:numPr>
          <w:ilvl w:val="0"/>
          <w:numId w:val="15"/>
        </w:numPr>
        <w:spacing w:after="240" w:line="276" w:lineRule="auto"/>
        <w:contextualSpacing/>
        <w:rPr>
          <w:rFonts w:eastAsia="Times New Roman" w:cs="Calibri"/>
          <w:bCs/>
          <w:strike/>
          <w:color w:val="000000"/>
          <w:kern w:val="0"/>
          <w:szCs w:val="24"/>
          <w14:ligatures w14:val="none"/>
        </w:rPr>
      </w:pPr>
      <w:r w:rsidRPr="00545AFC">
        <w:rPr>
          <w:rFonts w:eastAsia="Times New Roman" w:cs="Calibri"/>
          <w:bCs/>
          <w:color w:val="000000"/>
          <w:kern w:val="0"/>
          <w:szCs w:val="24"/>
          <w14:ligatures w14:val="none"/>
        </w:rPr>
        <w:t>If a CD for a Tier Exception was already submitted and denied within the last 60 days, a grievance may be appropriate if the beneficiary does not want to proceed with a Redetermination.</w:t>
      </w:r>
      <w:bookmarkEnd w:id="133"/>
    </w:p>
    <w:bookmarkEnd w:id="132"/>
    <w:p w14:paraId="05046942" w14:textId="77777777" w:rsidR="00545AFC" w:rsidRPr="00545AFC" w:rsidRDefault="00545AFC" w:rsidP="00545AFC">
      <w:pPr>
        <w:spacing w:after="240"/>
        <w:rPr>
          <w:rFonts w:eastAsia="Times New Roman" w:cs="Times New Roman"/>
          <w:b/>
          <w:kern w:val="0"/>
          <w:szCs w:val="24"/>
          <w:u w:val="single"/>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The beneficiary expressed dissatisfaction with the cost of their drug due to having to meet a deductible.</w:t>
      </w:r>
    </w:p>
    <w:p w14:paraId="1546CB71"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ACTION</w:t>
      </w:r>
      <w:r w:rsidRPr="00545AFC">
        <w:rPr>
          <w:rFonts w:eastAsia="Times New Roman" w:cs="Tahoma"/>
          <w:kern w:val="0"/>
          <w:szCs w:val="24"/>
          <w14:ligatures w14:val="none"/>
        </w:rPr>
        <w:t xml:space="preserve"> The Plan confirms the beneficiary has </w:t>
      </w:r>
      <w:proofErr w:type="spellStart"/>
      <w:proofErr w:type="gramStart"/>
      <w:r w:rsidRPr="00545AFC">
        <w:rPr>
          <w:rFonts w:eastAsia="Times New Roman" w:cs="Tahoma"/>
          <w:kern w:val="0"/>
          <w:szCs w:val="24"/>
          <w14:ligatures w14:val="none"/>
        </w:rPr>
        <w:t>a</w:t>
      </w:r>
      <w:proofErr w:type="spellEnd"/>
      <w:proofErr w:type="gramEnd"/>
      <w:r w:rsidRPr="00545AFC">
        <w:rPr>
          <w:rFonts w:eastAsia="Times New Roman" w:cs="Tahoma"/>
          <w:kern w:val="0"/>
          <w:szCs w:val="24"/>
          <w14:ligatures w14:val="none"/>
        </w:rPr>
        <w:t xml:space="preserve"> </w:t>
      </w:r>
      <w:r w:rsidRPr="00545AFC">
        <w:rPr>
          <w:rFonts w:eastAsia="Times New Roman" w:cs="Tahoma"/>
          <w:b/>
          <w:color w:val="FF0000"/>
          <w:kern w:val="0"/>
          <w:szCs w:val="24"/>
          <w14:ligatures w14:val="none"/>
        </w:rPr>
        <w:t>AMOUNT OF DEDUCTIBLE</w:t>
      </w:r>
      <w:r w:rsidRPr="00545AFC">
        <w:rPr>
          <w:rFonts w:eastAsia="Times New Roman" w:cs="Tahoma"/>
          <w:kern w:val="0"/>
          <w:szCs w:val="24"/>
          <w14:ligatures w14:val="none"/>
        </w:rPr>
        <w:t xml:space="preserve"> for their current plan.</w:t>
      </w:r>
    </w:p>
    <w:p w14:paraId="57F765F2" w14:textId="77777777" w:rsidR="00545AFC" w:rsidRPr="00545AFC" w:rsidRDefault="00545AFC" w:rsidP="00545AFC">
      <w:pPr>
        <w:spacing w:after="240"/>
        <w:rPr>
          <w:rFonts w:eastAsia="Calibri" w:cs="Tahoma"/>
          <w:kern w:val="0"/>
          <w:szCs w:val="24"/>
          <w14:ligatures w14:val="none"/>
        </w:rPr>
      </w:pPr>
      <w:r w:rsidRPr="00545AFC">
        <w:rPr>
          <w:rFonts w:eastAsia="Times New Roman" w:cs="Tahoma"/>
          <w:b/>
          <w:kern w:val="0"/>
          <w:szCs w:val="24"/>
          <w14:ligatures w14:val="none"/>
        </w:rPr>
        <w:t>RESULT</w:t>
      </w:r>
      <w:r w:rsidRPr="00545AFC">
        <w:rPr>
          <w:rFonts w:eastAsia="Times New Roman" w:cs="Tahoma"/>
          <w:kern w:val="0"/>
          <w:szCs w:val="24"/>
          <w14:ligatures w14:val="none"/>
        </w:rPr>
        <w:t xml:space="preserve"> The beneficiary was advised to refer to, What You Will Pay for Your Part D Prescription Drugs, During the Deductible Stage, you pay the full cost of your drugs of their Evidence of Coverage.</w:t>
      </w:r>
    </w:p>
    <w:p w14:paraId="490EE21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kern w:val="0"/>
          <w:szCs w:val="24"/>
          <w14:ligatures w14:val="none"/>
        </w:rPr>
        <w:t>The Deductible Stage is the first payment stage of drug coverage. This stage begins when the beneficiary fills their first prescription in the year. When in this payment stage, they must pay the full cost of their drugs until they reach the plans deductible amount.</w:t>
      </w:r>
    </w:p>
    <w:p w14:paraId="5B04326B"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kern w:val="0"/>
          <w:szCs w:val="24"/>
          <w14:ligatures w14:val="none"/>
        </w:rPr>
        <w:t>Once the beneficiary has paid the deductible, they leave the Deductible Stage and move on to the next drug payment stage, which is the Initial Coverage Phase.</w:t>
      </w:r>
    </w:p>
    <w:p w14:paraId="4B0F1733"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ahoma"/>
          <w:kern w:val="0"/>
          <w:szCs w:val="24"/>
          <w14:ligatures w14:val="none"/>
        </w:rPr>
        <w:t>The Plan apologized for any inconvenience or frustration this issued has caused.</w:t>
      </w:r>
    </w:p>
    <w:p w14:paraId="1CF9E1B0"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F24878A" w14:textId="77777777">
        <w:tc>
          <w:tcPr>
            <w:tcW w:w="5000" w:type="pct"/>
            <w:shd w:val="clear" w:color="auto" w:fill="C0C0C0"/>
          </w:tcPr>
          <w:p w14:paraId="3953CE77" w14:textId="77777777" w:rsidR="00545AFC" w:rsidRPr="00545AFC" w:rsidRDefault="00545AFC" w:rsidP="00561C1E">
            <w:pPr>
              <w:pStyle w:val="Heading2"/>
              <w:rPr>
                <w:rFonts w:eastAsia="Times New Roman"/>
              </w:rPr>
            </w:pPr>
            <w:bookmarkStart w:id="134" w:name="_Toc527622168"/>
            <w:bookmarkStart w:id="135" w:name="_Toc201752509"/>
            <w:r w:rsidRPr="00545AFC">
              <w:rPr>
                <w:rFonts w:eastAsia="Times New Roman"/>
              </w:rPr>
              <w:t>Dissatisfaction with Plan’s Override Policy (BENEFITS)</w:t>
            </w:r>
            <w:bookmarkEnd w:id="134"/>
            <w:bookmarkEnd w:id="135"/>
          </w:p>
        </w:tc>
      </w:tr>
    </w:tbl>
    <w:p w14:paraId="1770B0F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1224FC2" wp14:editId="7C5AB770">
            <wp:extent cx="238760" cy="214630"/>
            <wp:effectExtent l="0" t="0" r="0" b="0"/>
            <wp:docPr id="1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5940F866"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The beneficiary expressed dissatisfaction due to the Plans override policy regarding</w:t>
      </w:r>
      <w:r w:rsidRPr="00545AFC">
        <w:rPr>
          <w:rFonts w:eastAsia="Times New Roman" w:cs="Times New Roman"/>
          <w:b/>
          <w:kern w:val="0"/>
          <w:szCs w:val="24"/>
          <w14:ligatures w14:val="none"/>
        </w:rPr>
        <w:t xml:space="preserve"> </w:t>
      </w:r>
      <w:r w:rsidRPr="00545AFC">
        <w:rPr>
          <w:rFonts w:eastAsia="Times New Roman" w:cs="Times New Roman"/>
          <w:b/>
          <w:color w:val="FF0000"/>
          <w:kern w:val="0"/>
          <w:szCs w:val="24"/>
          <w14:ligatures w14:val="none"/>
        </w:rPr>
        <w:t>INSERT TYPE OF OVERRIDE</w:t>
      </w:r>
      <w:r w:rsidRPr="00545AFC">
        <w:rPr>
          <w:rFonts w:eastAsia="Times New Roman" w:cs="Times New Roman"/>
          <w:kern w:val="0"/>
          <w:szCs w:val="24"/>
          <w14:ligatures w14:val="none"/>
        </w:rPr>
        <w:t>.</w:t>
      </w:r>
    </w:p>
    <w:p w14:paraId="2C863BA5" w14:textId="77777777" w:rsidR="00545AFC" w:rsidRPr="00545AFC" w:rsidRDefault="00545AFC" w:rsidP="00545AFC">
      <w:pPr>
        <w:spacing w:after="240"/>
        <w:rPr>
          <w:rFonts w:eastAsia="Times New Roman" w:cs="Times New Roman"/>
          <w:kern w:val="0"/>
          <w:szCs w:val="24"/>
          <w:highlight w:val="yellow"/>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The Plan conducts a Drug Utilization Review DUR of the beneficiary prescriptions to ensure that benefits are being administered according to the terms of coverage, as well as ensuring the beneficiary health safety.</w:t>
      </w:r>
    </w:p>
    <w:p w14:paraId="34AAF392" w14:textId="77777777" w:rsidR="00545AFC" w:rsidRPr="00545AFC" w:rsidRDefault="00545AFC" w:rsidP="00545AFC">
      <w:pPr>
        <w:rPr>
          <w:rFonts w:eastAsia="Times New Roman" w:cs="Times New Roman"/>
          <w:b/>
          <w:kern w:val="0"/>
          <w:szCs w:val="24"/>
          <w14:ligatures w14:val="none"/>
        </w:rPr>
      </w:pPr>
      <w:r w:rsidRPr="00545AFC">
        <w:rPr>
          <w:rFonts w:eastAsia="Times New Roman" w:cs="Times New Roman"/>
          <w:b/>
          <w:kern w:val="0"/>
          <w:szCs w:val="24"/>
          <w14:ligatures w14:val="none"/>
        </w:rPr>
        <w:t xml:space="preserve">RESULT </w:t>
      </w:r>
    </w:p>
    <w:p w14:paraId="1D4EFE95" w14:textId="77777777" w:rsidR="00545AFC" w:rsidRPr="00545AFC" w:rsidRDefault="00545AFC" w:rsidP="00545AFC">
      <w:pPr>
        <w:rPr>
          <w:rFonts w:eastAsia="Times New Roman" w:cs="Times New Roman"/>
          <w:b/>
          <w:kern w:val="0"/>
          <w:szCs w:val="24"/>
          <w14:ligatures w14:val="none"/>
        </w:rPr>
      </w:pPr>
      <w:r w:rsidRPr="00545AFC">
        <w:rPr>
          <w:rFonts w:eastAsia="Times New Roman" w:cs="Times New Roman"/>
          <w:b/>
          <w:kern w:val="0"/>
          <w:szCs w:val="24"/>
          <w14:ligatures w14:val="none"/>
        </w:rPr>
        <w:t>Use one of the following:</w:t>
      </w:r>
    </w:p>
    <w:p w14:paraId="7A896C19" w14:textId="77777777" w:rsidR="00545AFC" w:rsidRPr="00545AFC" w:rsidRDefault="00545AFC" w:rsidP="00545AFC">
      <w:pPr>
        <w:numPr>
          <w:ilvl w:val="0"/>
          <w:numId w:val="13"/>
        </w:numPr>
        <w:autoSpaceDE w:val="0"/>
        <w:autoSpaceDN w:val="0"/>
        <w:adjustRightInd w:val="0"/>
        <w:contextualSpacing/>
        <w:rPr>
          <w:rFonts w:eastAsia="Times New Roman" w:cs="Calibri"/>
          <w:b/>
          <w:kern w:val="0"/>
          <w:szCs w:val="24"/>
          <w14:ligatures w14:val="none"/>
        </w:rPr>
      </w:pPr>
      <w:r w:rsidRPr="00545AFC">
        <w:rPr>
          <w:rFonts w:eastAsia="Times New Roman" w:cs="Calibri"/>
          <w:b/>
          <w:kern w:val="0"/>
          <w:szCs w:val="24"/>
          <w14:ligatures w14:val="none"/>
        </w:rPr>
        <w:t xml:space="preserve">PBO Allowed Verbiage </w:t>
      </w:r>
    </w:p>
    <w:p w14:paraId="0504F059" w14:textId="77777777" w:rsidR="00545AFC" w:rsidRPr="00545AFC" w:rsidRDefault="00545AFC" w:rsidP="00545AFC">
      <w:pPr>
        <w:autoSpaceDE w:val="0"/>
        <w:autoSpaceDN w:val="0"/>
        <w:adjustRightInd w:val="0"/>
        <w:ind w:left="540"/>
        <w:rPr>
          <w:rFonts w:eastAsia="Times New Roman" w:cs="Arial"/>
          <w:color w:val="000000"/>
          <w:kern w:val="0"/>
          <w:sz w:val="22"/>
          <w14:ligatures w14:val="none"/>
        </w:rPr>
      </w:pPr>
      <w:r w:rsidRPr="00545AFC">
        <w:rPr>
          <w:rFonts w:eastAsia="Times New Roman" w:cs="Calibri"/>
          <w:color w:val="000000"/>
          <w:kern w:val="0"/>
          <w:szCs w:val="24"/>
          <w14:ligatures w14:val="none"/>
        </w:rPr>
        <w:t xml:space="preserve">Per the Plan design </w:t>
      </w:r>
      <w:r w:rsidRPr="00545AFC">
        <w:rPr>
          <w:rFonts w:eastAsia="Times New Roman" w:cs="Calibri"/>
          <w:b/>
          <w:color w:val="FF0000"/>
          <w:kern w:val="0"/>
          <w:szCs w:val="24"/>
          <w14:ligatures w14:val="none"/>
        </w:rPr>
        <w:t>TYPE OF PBO</w:t>
      </w:r>
      <w:r w:rsidRPr="00545AFC">
        <w:rPr>
          <w:rFonts w:eastAsia="Times New Roman" w:cs="Calibri"/>
          <w:b/>
          <w:kern w:val="0"/>
          <w:szCs w:val="24"/>
          <w14:ligatures w14:val="none"/>
        </w:rPr>
        <w:t xml:space="preserve"> </w:t>
      </w:r>
      <w:r w:rsidRPr="00545AFC">
        <w:rPr>
          <w:rFonts w:eastAsia="Times New Roman" w:cs="Calibri"/>
          <w:color w:val="000000"/>
          <w:kern w:val="0"/>
          <w:szCs w:val="24"/>
          <w14:ligatures w14:val="none"/>
        </w:rPr>
        <w:t xml:space="preserve">is allowed </w:t>
      </w:r>
      <w:r w:rsidRPr="00545AFC">
        <w:rPr>
          <w:rFonts w:eastAsia="Times New Roman" w:cs="Calibri"/>
          <w:b/>
          <w:color w:val="FF0000"/>
          <w:kern w:val="0"/>
          <w:szCs w:val="24"/>
          <w14:ligatures w14:val="none"/>
        </w:rPr>
        <w:t>SPECIFY RESTRICTIONS</w:t>
      </w:r>
      <w:r w:rsidRPr="00545AFC">
        <w:rPr>
          <w:rFonts w:eastAsia="Times New Roman" w:cs="Calibri"/>
          <w:color w:val="000000"/>
          <w:kern w:val="0"/>
          <w:szCs w:val="24"/>
          <w14:ligatures w14:val="none"/>
        </w:rPr>
        <w:t xml:space="preserve">. </w:t>
      </w:r>
    </w:p>
    <w:p w14:paraId="29854426" w14:textId="77777777" w:rsidR="00545AFC" w:rsidRPr="00545AFC" w:rsidRDefault="00545AFC" w:rsidP="00545AFC">
      <w:pPr>
        <w:autoSpaceDE w:val="0"/>
        <w:autoSpaceDN w:val="0"/>
        <w:adjustRightInd w:val="0"/>
        <w:ind w:left="36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There are certain circumstances where the beneficiary may receive a Plan Benefit Override PBO to obtain their drug if the refillable date has not been reached. A PBO is used to override a plans terms and conditions by applying a systemic override code. The Plan confirmed a PBO was allowed for </w:t>
      </w:r>
      <w:r w:rsidRPr="00545AFC">
        <w:rPr>
          <w:rFonts w:eastAsia="Times New Roman" w:cs="Calibri"/>
          <w:b/>
          <w:color w:val="FF0000"/>
          <w:kern w:val="0"/>
          <w:szCs w:val="24"/>
          <w14:ligatures w14:val="none"/>
        </w:rPr>
        <w:t>DRUG</w:t>
      </w:r>
      <w:r w:rsidRPr="00545AFC">
        <w:rPr>
          <w:rFonts w:eastAsia="Times New Roman" w:cs="Calibri"/>
          <w:color w:val="000000"/>
          <w:kern w:val="0"/>
          <w:szCs w:val="24"/>
          <w14:ligatures w14:val="none"/>
        </w:rPr>
        <w:t>.</w:t>
      </w:r>
    </w:p>
    <w:p w14:paraId="78943A05" w14:textId="77777777" w:rsidR="00545AFC" w:rsidRPr="00545AFC" w:rsidRDefault="00545AFC" w:rsidP="00545AFC">
      <w:pPr>
        <w:numPr>
          <w:ilvl w:val="0"/>
          <w:numId w:val="10"/>
        </w:numPr>
        <w:autoSpaceDE w:val="0"/>
        <w:autoSpaceDN w:val="0"/>
        <w:adjustRightInd w:val="0"/>
        <w:rPr>
          <w:rFonts w:eastAsia="Times New Roman" w:cs="Calibri"/>
          <w:b/>
          <w:kern w:val="0"/>
          <w:szCs w:val="24"/>
          <w14:ligatures w14:val="none"/>
        </w:rPr>
      </w:pPr>
      <w:bookmarkStart w:id="136" w:name="OLE_LINK41"/>
      <w:r w:rsidRPr="00545AFC">
        <w:rPr>
          <w:rFonts w:eastAsia="Times New Roman" w:cs="Calibri"/>
          <w:b/>
          <w:kern w:val="0"/>
          <w:szCs w:val="24"/>
          <w14:ligatures w14:val="none"/>
        </w:rPr>
        <w:t xml:space="preserve">PBO Not Allowed Verbiage </w:t>
      </w:r>
    </w:p>
    <w:bookmarkEnd w:id="136"/>
    <w:p w14:paraId="6982D84F" w14:textId="77777777" w:rsidR="00545AFC" w:rsidRPr="00545AFC" w:rsidRDefault="00545AFC" w:rsidP="00545AFC">
      <w:pPr>
        <w:spacing w:after="240"/>
        <w:ind w:left="360"/>
        <w:rPr>
          <w:rFonts w:eastAsia="Times New Roman" w:cs="Arial"/>
          <w:color w:val="000000"/>
          <w:kern w:val="0"/>
          <w:szCs w:val="24"/>
          <w14:ligatures w14:val="none"/>
        </w:rPr>
      </w:pPr>
      <w:r w:rsidRPr="00545AFC">
        <w:rPr>
          <w:rFonts w:eastAsia="Times New Roman" w:cs="Calibri"/>
          <w:color w:val="000000"/>
          <w:kern w:val="0"/>
          <w:szCs w:val="24"/>
          <w14:ligatures w14:val="none"/>
        </w:rPr>
        <w:t xml:space="preserve">A Plan Benefit Override PBO is used to override a plans terms and conditions by applying a systemic override code. Regrettably, per the Plan design a </w:t>
      </w:r>
      <w:r w:rsidRPr="00545AFC">
        <w:rPr>
          <w:rFonts w:eastAsia="Times New Roman" w:cs="Calibri"/>
          <w:b/>
          <w:color w:val="FF0000"/>
          <w:kern w:val="0"/>
          <w:szCs w:val="24"/>
          <w14:ligatures w14:val="none"/>
        </w:rPr>
        <w:t>TYPE OF PBO</w:t>
      </w:r>
      <w:r w:rsidRPr="00545AFC">
        <w:rPr>
          <w:rFonts w:eastAsia="Times New Roman" w:cs="Calibri"/>
          <w:b/>
          <w:kern w:val="0"/>
          <w:szCs w:val="24"/>
          <w14:ligatures w14:val="none"/>
        </w:rPr>
        <w:t xml:space="preserve"> </w:t>
      </w:r>
      <w:r w:rsidRPr="00545AFC">
        <w:rPr>
          <w:rFonts w:eastAsia="Times New Roman" w:cs="Calibri"/>
          <w:color w:val="000000"/>
          <w:kern w:val="0"/>
          <w:szCs w:val="24"/>
          <w14:ligatures w14:val="none"/>
        </w:rPr>
        <w:t>is not allowed. If the beneficiary is in dire need of the drug, they may pay out of pocket or request samples if available from their prescriber.</w:t>
      </w:r>
    </w:p>
    <w:p w14:paraId="5BB150B3" w14:textId="227477BC" w:rsidR="00545AFC" w:rsidRPr="00545AFC" w:rsidDel="000B4FD7" w:rsidRDefault="00545AFC" w:rsidP="00545AFC">
      <w:pPr>
        <w:spacing w:after="240"/>
        <w:rPr>
          <w:del w:id="137" w:author="Lewis, Ashleigh N" w:date="2025-06-26T10:47:00Z"/>
          <w:rFonts w:eastAsia="Times New Roman" w:cs="Times New Roman"/>
          <w:color w:val="0000FF"/>
          <w:kern w:val="0"/>
          <w:sz w:val="22"/>
          <w:u w:val="single"/>
          <w14:ligatures w14:val="none"/>
        </w:rPr>
      </w:pPr>
      <w:r w:rsidRPr="00545AFC">
        <w:rPr>
          <w:rFonts w:eastAsia="Times New Roman" w:cs="Tahoma"/>
          <w:kern w:val="0"/>
          <w:szCs w:val="24"/>
          <w14:ligatures w14:val="none"/>
        </w:rPr>
        <w:t>The Plan apologized for any inconvenience or frustration this issued has caused.</w:t>
      </w:r>
      <w:r w:rsidRPr="00545AFC">
        <w:rPr>
          <w:rFonts w:eastAsia="Times New Roman" w:cs="Times New Roman"/>
          <w:kern w:val="0"/>
          <w:szCs w:val="24"/>
          <w14:ligatures w14:val="none"/>
        </w:rPr>
        <w:t xml:space="preserve"> </w:t>
      </w:r>
    </w:p>
    <w:p w14:paraId="3C71C27D" w14:textId="77777777" w:rsidR="00545AFC" w:rsidRPr="00545AFC" w:rsidRDefault="00545AFC">
      <w:pPr>
        <w:spacing w:after="240"/>
        <w:rPr>
          <w:rFonts w:eastAsia="Times New Roman" w:cs="Times New Roman"/>
          <w:kern w:val="0"/>
          <w:szCs w:val="24"/>
          <w14:ligatures w14:val="none"/>
        </w:rPr>
        <w:pPrChange w:id="138" w:author="Lewis, Ashleigh N" w:date="2025-06-26T10:47:00Z">
          <w:pPr>
            <w:jc w:val="right"/>
          </w:pPr>
        </w:pPrChange>
      </w:pPr>
    </w:p>
    <w:p w14:paraId="733EF89E"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A48DB24" w14:textId="77777777">
        <w:tc>
          <w:tcPr>
            <w:tcW w:w="5000" w:type="pct"/>
            <w:shd w:val="clear" w:color="auto" w:fill="C0C0C0"/>
          </w:tcPr>
          <w:p w14:paraId="51D4C2FA" w14:textId="77777777" w:rsidR="00545AFC" w:rsidRPr="00545AFC" w:rsidRDefault="00545AFC" w:rsidP="00561C1E">
            <w:pPr>
              <w:pStyle w:val="Heading2"/>
              <w:rPr>
                <w:rFonts w:eastAsia="Times New Roman"/>
              </w:rPr>
            </w:pPr>
            <w:bookmarkStart w:id="139" w:name="_Toc527622170"/>
            <w:bookmarkStart w:id="140" w:name="_Toc201752510"/>
            <w:r w:rsidRPr="00545AFC">
              <w:rPr>
                <w:rFonts w:eastAsia="Times New Roman"/>
              </w:rPr>
              <w:t>Dissatisfaction with Utilization Rate (BENEFITS)</w:t>
            </w:r>
            <w:bookmarkEnd w:id="139"/>
            <w:bookmarkEnd w:id="140"/>
          </w:p>
        </w:tc>
      </w:tr>
    </w:tbl>
    <w:p w14:paraId="080BEA9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3F3C4E74" wp14:editId="079AA145">
            <wp:extent cx="238760" cy="214630"/>
            <wp:effectExtent l="0" t="0" r="0" b="0"/>
            <wp:docPr id="1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C347083" w14:textId="77777777" w:rsidR="00545AFC" w:rsidRPr="00545AFC" w:rsidRDefault="00545AFC" w:rsidP="00545AFC">
      <w:pPr>
        <w:spacing w:after="240"/>
        <w:rPr>
          <w:rFonts w:eastAsia="Times New Roman" w:cs="Times New Roman"/>
          <w:b/>
          <w:iCs/>
          <w:kern w:val="0"/>
          <w:szCs w:val="24"/>
          <w14:ligatures w14:val="none"/>
        </w:rPr>
      </w:pPr>
      <w:r w:rsidRPr="00545AFC">
        <w:rPr>
          <w:rFonts w:eastAsia="Times New Roman" w:cs="Times New Roman"/>
          <w:b/>
          <w:iCs/>
          <w:kern w:val="0"/>
          <w:szCs w:val="24"/>
          <w14:ligatures w14:val="none"/>
        </w:rPr>
        <w:t>Note:  Check CIF for DUR information.</w:t>
      </w:r>
    </w:p>
    <w:p w14:paraId="12CD258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 xml:space="preserve">Beneficiary expressed dissatisfaction with only being able to refill prescriptions at specific times. </w:t>
      </w:r>
    </w:p>
    <w:p w14:paraId="6324D6D9" w14:textId="77777777" w:rsidR="00545AFC" w:rsidRPr="00545AFC" w:rsidRDefault="00545AFC" w:rsidP="00545AFC">
      <w:pPr>
        <w:rPr>
          <w:rFonts w:eastAsia="Times New Roman" w:cs="Times New Roman"/>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The beneficiary prescription benefit determines how many days must pass before allowing them to obtain their next refill. This is known as the Drug Utilization Rate. The beneficiary plan benefits allow a drug to be refilled per the following DUR</w:t>
      </w:r>
    </w:p>
    <w:p w14:paraId="17532EE2" w14:textId="77777777" w:rsidR="00545AFC" w:rsidRPr="00545AFC" w:rsidRDefault="00545AFC" w:rsidP="00545AFC">
      <w:pPr>
        <w:numPr>
          <w:ilvl w:val="0"/>
          <w:numId w:val="2"/>
        </w:numPr>
        <w:rPr>
          <w:rFonts w:eastAsia="Times New Roman" w:cs="Times New Roman"/>
          <w:kern w:val="0"/>
          <w:szCs w:val="24"/>
          <w14:ligatures w14:val="none"/>
        </w:rPr>
      </w:pPr>
      <w:r w:rsidRPr="00545AFC">
        <w:rPr>
          <w:rFonts w:eastAsia="Times New Roman" w:cs="Times New Roman"/>
          <w:kern w:val="0"/>
          <w:szCs w:val="24"/>
          <w14:ligatures w14:val="none"/>
        </w:rPr>
        <w:t xml:space="preserve">Mail Service Pharmacy When </w:t>
      </w:r>
      <w:r w:rsidRPr="00545AFC">
        <w:rPr>
          <w:rFonts w:eastAsia="Times New Roman" w:cs="Times New Roman"/>
          <w:b/>
          <w:color w:val="FF0000"/>
          <w:kern w:val="0"/>
          <w:szCs w:val="24"/>
          <w14:ligatures w14:val="none"/>
        </w:rPr>
        <w:t>PERCENTAGE</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percent of the day supply has been utilized. This provides the beneficiary enough time to order a refill, for the mail service pharmacy to process it, to reach out to the prescriber if necessary, and allows sufficient time for delivery to the beneficiary door.</w:t>
      </w:r>
    </w:p>
    <w:p w14:paraId="6D3A44BA" w14:textId="77777777" w:rsidR="00545AFC" w:rsidRPr="00545AFC" w:rsidRDefault="00545AFC" w:rsidP="00545AFC">
      <w:pPr>
        <w:numPr>
          <w:ilvl w:val="0"/>
          <w:numId w:val="2"/>
        </w:num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Retail Pharmacy When </w:t>
      </w:r>
      <w:r w:rsidRPr="00545AFC">
        <w:rPr>
          <w:rFonts w:eastAsia="Times New Roman" w:cs="Times New Roman"/>
          <w:b/>
          <w:color w:val="FF0000"/>
          <w:kern w:val="0"/>
          <w:szCs w:val="24"/>
          <w14:ligatures w14:val="none"/>
        </w:rPr>
        <w:t>PERCENTAGE</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percent</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of a </w:t>
      </w:r>
      <w:proofErr w:type="gramStart"/>
      <w:r w:rsidRPr="00545AFC">
        <w:rPr>
          <w:rFonts w:eastAsia="Times New Roman" w:cs="Times New Roman"/>
          <w:kern w:val="0"/>
          <w:szCs w:val="24"/>
          <w14:ligatures w14:val="none"/>
        </w:rPr>
        <w:t>30 day</w:t>
      </w:r>
      <w:proofErr w:type="gramEnd"/>
      <w:r w:rsidRPr="00545AFC">
        <w:rPr>
          <w:rFonts w:eastAsia="Times New Roman" w:cs="Times New Roman"/>
          <w:kern w:val="0"/>
          <w:szCs w:val="24"/>
          <w14:ligatures w14:val="none"/>
        </w:rPr>
        <w:t xml:space="preserve"> supply has been utilized or </w:t>
      </w:r>
      <w:r w:rsidRPr="00545AFC">
        <w:rPr>
          <w:rFonts w:eastAsia="Times New Roman" w:cs="Times New Roman"/>
          <w:b/>
          <w:color w:val="FF0000"/>
          <w:kern w:val="0"/>
          <w:szCs w:val="24"/>
          <w14:ligatures w14:val="none"/>
        </w:rPr>
        <w:t>PERCENTAGE</w:t>
      </w:r>
      <w:r w:rsidRPr="00545AFC">
        <w:rPr>
          <w:rFonts w:eastAsia="Times New Roman" w:cs="Times New Roman"/>
          <w:kern w:val="0"/>
          <w:szCs w:val="24"/>
          <w14:ligatures w14:val="none"/>
        </w:rPr>
        <w:t xml:space="preserve"> for a </w:t>
      </w:r>
      <w:proofErr w:type="gramStart"/>
      <w:r w:rsidRPr="00545AFC">
        <w:rPr>
          <w:rFonts w:eastAsia="Times New Roman" w:cs="Times New Roman"/>
          <w:kern w:val="0"/>
          <w:szCs w:val="24"/>
          <w14:ligatures w14:val="none"/>
        </w:rPr>
        <w:t>90 day</w:t>
      </w:r>
      <w:proofErr w:type="gramEnd"/>
      <w:r w:rsidRPr="00545AFC">
        <w:rPr>
          <w:rFonts w:eastAsia="Times New Roman" w:cs="Times New Roman"/>
          <w:kern w:val="0"/>
          <w:szCs w:val="24"/>
          <w14:ligatures w14:val="none"/>
        </w:rPr>
        <w:t xml:space="preserve"> supply.</w:t>
      </w:r>
    </w:p>
    <w:p w14:paraId="6F6B8F59"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The utilization rate is not meant to be an inconvenience but to ensure drugs are filled only when necessary. </w:t>
      </w:r>
    </w:p>
    <w:p w14:paraId="0C674C3C" w14:textId="513A9003" w:rsidR="00545AFC" w:rsidRPr="00545AFC" w:rsidDel="00845878" w:rsidRDefault="00545AFC" w:rsidP="00545AFC">
      <w:pPr>
        <w:spacing w:after="240"/>
        <w:rPr>
          <w:del w:id="141" w:author="Lewis, Ashleigh N" w:date="2025-06-26T10:26:00Z"/>
          <w:rFonts w:eastAsia="Times New Roman" w:cs="Times New Roman"/>
          <w:kern w:val="0"/>
          <w:szCs w:val="24"/>
          <w14:ligatures w14:val="none"/>
        </w:rPr>
      </w:pPr>
      <w:bookmarkStart w:id="142" w:name="OLE_LINK12"/>
      <w:r w:rsidRPr="00545AFC">
        <w:rPr>
          <w:rFonts w:eastAsia="Times New Roman" w:cs="Times New Roman"/>
          <w:b/>
          <w:kern w:val="0"/>
          <w:szCs w:val="24"/>
          <w14:ligatures w14:val="none"/>
        </w:rPr>
        <w:t xml:space="preserve">RESULT </w:t>
      </w:r>
      <w:r w:rsidRPr="00545AFC">
        <w:rPr>
          <w:rFonts w:eastAsia="Times New Roman" w:cs="Times New Roman"/>
          <w:bCs/>
          <w:kern w:val="0"/>
          <w:szCs w:val="24"/>
          <w14:ligatures w14:val="none"/>
        </w:rPr>
        <w:t>The Plan apologized for any dissatisfaction this may have caused.</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The Plan advised the beneficiary of our commitment to help beneficiaries get the most benefit from their prescriptions and to understand how their coverage works. If the beneficiary is out of medication due to a specific circumstance, an override may allow them to receive the medication sooner than the refill date.</w:t>
      </w:r>
    </w:p>
    <w:p w14:paraId="71E459DC" w14:textId="77777777" w:rsidR="00545AFC" w:rsidRPr="00545AFC" w:rsidRDefault="00545AFC" w:rsidP="00545AFC">
      <w:pPr>
        <w:spacing w:after="240"/>
        <w:rPr>
          <w:rFonts w:eastAsia="Times New Roman" w:cs="Times New Roman"/>
          <w:kern w:val="0"/>
          <w:szCs w:val="24"/>
          <w14:ligatures w14:val="none"/>
        </w:rPr>
      </w:pPr>
      <w:bookmarkStart w:id="143" w:name="OLE_LINK13"/>
      <w:bookmarkEnd w:id="142"/>
    </w:p>
    <w:bookmarkEnd w:id="143"/>
    <w:p w14:paraId="60583260"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ECDCFC7" w14:textId="77777777">
        <w:tc>
          <w:tcPr>
            <w:tcW w:w="5000" w:type="pct"/>
            <w:shd w:val="clear" w:color="auto" w:fill="C0C0C0"/>
          </w:tcPr>
          <w:p w14:paraId="3291649E" w14:textId="77777777" w:rsidR="00545AFC" w:rsidRPr="00545AFC" w:rsidRDefault="00545AFC" w:rsidP="00561C1E">
            <w:pPr>
              <w:pStyle w:val="Heading2"/>
              <w:rPr>
                <w:rFonts w:eastAsia="Times New Roman"/>
              </w:rPr>
            </w:pPr>
            <w:bookmarkStart w:id="144" w:name="_Toc527622173"/>
            <w:bookmarkStart w:id="145" w:name="_Toc201752511"/>
            <w:r w:rsidRPr="00545AFC">
              <w:rPr>
                <w:rFonts w:eastAsia="Times New Roman"/>
              </w:rPr>
              <w:t>Drug Not Eligible for Tier Exception (BENEFITS)</w:t>
            </w:r>
            <w:bookmarkEnd w:id="144"/>
            <w:bookmarkEnd w:id="145"/>
          </w:p>
        </w:tc>
      </w:tr>
    </w:tbl>
    <w:p w14:paraId="08A8B89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52298179" wp14:editId="1D58DBA5">
            <wp:extent cx="238760" cy="214630"/>
            <wp:effectExtent l="0" t="0" r="0" b="0"/>
            <wp:docPr id="1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BBF6F7F"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because </w:t>
      </w:r>
      <w:r w:rsidRPr="00545AFC">
        <w:rPr>
          <w:rFonts w:eastAsia="Times New Roman" w:cs="Tahoma"/>
          <w:b/>
          <w:color w:val="FF0000"/>
          <w:kern w:val="0"/>
          <w:szCs w:val="24"/>
          <w14:ligatures w14:val="none"/>
        </w:rPr>
        <w:t>DRUG</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is not eligible for a Tier Exception.</w:t>
      </w:r>
    </w:p>
    <w:p w14:paraId="0A253CC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The</w:t>
      </w:r>
      <w:r w:rsidRPr="00545AFC">
        <w:rPr>
          <w:rFonts w:eastAsia="Calibri" w:cs="Tahoma"/>
          <w:kern w:val="0"/>
          <w:szCs w:val="24"/>
          <w14:ligatures w14:val="none"/>
        </w:rPr>
        <w:t xml:space="preserve"> Plan provided the </w:t>
      </w:r>
      <w:r w:rsidRPr="00545AFC">
        <w:rPr>
          <w:rFonts w:eastAsia="Times New Roman" w:cs="Tahoma"/>
          <w:kern w:val="0"/>
          <w:szCs w:val="24"/>
          <w14:ligatures w14:val="none"/>
        </w:rPr>
        <w:t xml:space="preserve">beneficiary with access to the </w:t>
      </w:r>
      <w:r w:rsidRPr="00545AFC">
        <w:rPr>
          <w:rFonts w:eastAsia="Calibri" w:cs="Tahoma"/>
          <w:kern w:val="0"/>
          <w:szCs w:val="24"/>
          <w14:ligatures w14:val="none"/>
        </w:rPr>
        <w:t xml:space="preserve">Formulary Pharmacy Directory and the Evidence of Coverage booklet. </w:t>
      </w:r>
      <w:r w:rsidRPr="00545AFC">
        <w:rPr>
          <w:rFonts w:eastAsia="Times New Roman" w:cs="Tahoma"/>
          <w:kern w:val="0"/>
          <w:szCs w:val="24"/>
          <w14:ligatures w14:val="none"/>
        </w:rPr>
        <w:t xml:space="preserve">The Formulary informs the beneficiary of which drugs are covered and their tier levels. </w:t>
      </w:r>
    </w:p>
    <w:p w14:paraId="51991F0B" w14:textId="77777777" w:rsidR="00545AFC" w:rsidRPr="00545AFC" w:rsidRDefault="00545AFC" w:rsidP="00545AFC">
      <w:pPr>
        <w:spacing w:after="240"/>
        <w:rPr>
          <w:rFonts w:eastAsia="Times New Roman" w:cs="Arial"/>
          <w:kern w:val="0"/>
          <w:szCs w:val="24"/>
          <w14:ligatures w14:val="none"/>
        </w:rPr>
      </w:pPr>
      <w:bookmarkStart w:id="146" w:name="OLE_LINK14"/>
      <w:r w:rsidRPr="00545AFC">
        <w:rPr>
          <w:rFonts w:eastAsia="Times New Roman" w:cs="Tahoma"/>
          <w:b/>
          <w:color w:val="000000"/>
          <w:kern w:val="0"/>
          <w:szCs w:val="24"/>
          <w14:ligatures w14:val="none"/>
        </w:rPr>
        <w:t xml:space="preserve">RESULT </w:t>
      </w:r>
      <w:r w:rsidRPr="00545AFC">
        <w:rPr>
          <w:rFonts w:eastAsia="Times New Roman" w:cs="Tahoma"/>
          <w:bCs/>
          <w:color w:val="000000"/>
          <w:kern w:val="0"/>
          <w:szCs w:val="24"/>
          <w14:ligatures w14:val="none"/>
        </w:rPr>
        <w:t xml:space="preserve">The Plan apologized for any dissatisfaction this may have caused. </w:t>
      </w:r>
      <w:r w:rsidRPr="00545AFC">
        <w:rPr>
          <w:rFonts w:eastAsia="Times New Roman" w:cs="Tahoma"/>
          <w:color w:val="000000"/>
          <w:kern w:val="0"/>
          <w:szCs w:val="24"/>
          <w14:ligatures w14:val="none"/>
        </w:rPr>
        <w:t>A review of the formulary shows the drug</w:t>
      </w:r>
      <w:r w:rsidRPr="00545AFC">
        <w:rPr>
          <w:rFonts w:eastAsia="Times New Roman" w:cs="Tahoma"/>
          <w:b/>
          <w:kern w:val="0"/>
          <w:szCs w:val="24"/>
          <w14:ligatures w14:val="none"/>
        </w:rPr>
        <w:t xml:space="preserve"> </w:t>
      </w:r>
      <w:r w:rsidRPr="00545AFC">
        <w:rPr>
          <w:rFonts w:eastAsia="Times New Roman" w:cs="Tahoma"/>
          <w:color w:val="000000"/>
          <w:kern w:val="0"/>
          <w:szCs w:val="24"/>
          <w14:ligatures w14:val="none"/>
        </w:rPr>
        <w:t xml:space="preserve">is listed as a covered Tier </w:t>
      </w:r>
      <w:r w:rsidRPr="00545AFC">
        <w:rPr>
          <w:rFonts w:eastAsia="Times New Roman" w:cs="Tahoma"/>
          <w:b/>
          <w:color w:val="FF0000"/>
          <w:kern w:val="0"/>
          <w:szCs w:val="24"/>
          <w14:ligatures w14:val="none"/>
        </w:rPr>
        <w:t>NUMBER</w:t>
      </w:r>
      <w:r w:rsidRPr="00545AFC">
        <w:rPr>
          <w:rFonts w:eastAsia="Times New Roman" w:cs="Tahoma"/>
          <w:b/>
          <w:kern w:val="0"/>
          <w:szCs w:val="24"/>
          <w14:ligatures w14:val="none"/>
        </w:rPr>
        <w:t xml:space="preserve"> </w:t>
      </w:r>
      <w:r w:rsidRPr="00545AFC">
        <w:rPr>
          <w:rFonts w:eastAsia="Times New Roman" w:cs="Tahoma"/>
          <w:color w:val="000000"/>
          <w:kern w:val="0"/>
          <w:szCs w:val="24"/>
          <w14:ligatures w14:val="none"/>
        </w:rPr>
        <w:t xml:space="preserve">drug. The drug is listed at the lowest cost share tier allowed by the Plan </w:t>
      </w:r>
      <w:bookmarkStart w:id="147" w:name="OLE_LINK134"/>
      <w:r w:rsidRPr="00545AFC">
        <w:rPr>
          <w:rFonts w:eastAsia="Times New Roman" w:cs="Tahoma"/>
          <w:color w:val="000000"/>
          <w:kern w:val="0"/>
          <w:szCs w:val="24"/>
          <w14:ligatures w14:val="none"/>
        </w:rPr>
        <w:t>and therefore, is not eligible for a Tier Exception</w:t>
      </w:r>
      <w:bookmarkEnd w:id="147"/>
      <w:r w:rsidRPr="00545AFC">
        <w:rPr>
          <w:rFonts w:eastAsia="Times New Roman" w:cs="Tahoma"/>
          <w:color w:val="000000"/>
          <w:kern w:val="0"/>
          <w:szCs w:val="24"/>
          <w14:ligatures w14:val="none"/>
        </w:rPr>
        <w:t xml:space="preserve">. </w:t>
      </w:r>
      <w:r w:rsidRPr="00545AFC">
        <w:rPr>
          <w:rFonts w:eastAsia="Times New Roman" w:cs="Arial"/>
          <w:kern w:val="0"/>
          <w:szCs w:val="24"/>
          <w14:ligatures w14:val="none"/>
        </w:rPr>
        <w:t>The Plan advised the beneficiary to speak to their prescriber regarding a lower cost alternative.</w:t>
      </w:r>
    </w:p>
    <w:p w14:paraId="7A48BBCA" w14:textId="77777777" w:rsidR="00545AFC" w:rsidRPr="00545AFC" w:rsidRDefault="00545AFC" w:rsidP="00545AFC">
      <w:pPr>
        <w:rPr>
          <w:rFonts w:eastAsia="Times New Roman" w:cs="Tahoma"/>
          <w:b/>
          <w:iCs/>
          <w:color w:val="FF0000"/>
          <w:kern w:val="0"/>
          <w:szCs w:val="24"/>
          <w14:ligatures w14:val="none"/>
        </w:rPr>
      </w:pPr>
      <w:r w:rsidRPr="00545AFC">
        <w:rPr>
          <w:rFonts w:eastAsia="Times New Roman" w:cs="Tahoma"/>
          <w:b/>
          <w:iCs/>
          <w:color w:val="FF0000"/>
          <w:kern w:val="0"/>
          <w:szCs w:val="24"/>
          <w14:ligatures w14:val="none"/>
        </w:rPr>
        <w:t xml:space="preserve">For a Tier 5 specialty drug: </w:t>
      </w:r>
    </w:p>
    <w:p w14:paraId="53592992" w14:textId="77777777" w:rsidR="00545AFC" w:rsidRPr="00545AFC" w:rsidRDefault="00545AFC" w:rsidP="00545AFC">
      <w:pPr>
        <w:rPr>
          <w:rFonts w:eastAsia="Times New Roman" w:cs="Arial"/>
          <w:kern w:val="0"/>
          <w:szCs w:val="24"/>
          <w14:ligatures w14:val="none"/>
        </w:rPr>
      </w:pPr>
      <w:r w:rsidRPr="00545AFC">
        <w:rPr>
          <w:rFonts w:eastAsia="Times New Roman" w:cs="Tahoma"/>
          <w:color w:val="FF0000"/>
          <w:kern w:val="0"/>
          <w:szCs w:val="24"/>
          <w14:ligatures w14:val="none"/>
        </w:rPr>
        <w:t>A review of the formulary shows the drug</w:t>
      </w:r>
      <w:r w:rsidRPr="00545AFC">
        <w:rPr>
          <w:rFonts w:eastAsia="Times New Roman" w:cs="Tahoma"/>
          <w:b/>
          <w:color w:val="FF0000"/>
          <w:kern w:val="0"/>
          <w:szCs w:val="24"/>
          <w14:ligatures w14:val="none"/>
        </w:rPr>
        <w:t xml:space="preserve"> </w:t>
      </w:r>
      <w:r w:rsidRPr="00545AFC">
        <w:rPr>
          <w:rFonts w:eastAsia="Times New Roman" w:cs="Tahoma"/>
          <w:color w:val="FF0000"/>
          <w:kern w:val="0"/>
          <w:szCs w:val="24"/>
          <w14:ligatures w14:val="none"/>
        </w:rPr>
        <w:t xml:space="preserve">is listed as a covered Tier 5 specialty drug. Unfortunately, Tier 5 drugs are ineligible for a Tier Exception. </w:t>
      </w:r>
      <w:r w:rsidRPr="00545AFC">
        <w:rPr>
          <w:rFonts w:eastAsia="Times New Roman" w:cs="Arial"/>
          <w:color w:val="FF0000"/>
          <w:kern w:val="0"/>
          <w:szCs w:val="24"/>
          <w14:ligatures w14:val="none"/>
        </w:rPr>
        <w:t>The Plan advised the beneficiary to speak to their prescriber regarding a lower cost alternative.</w:t>
      </w:r>
    </w:p>
    <w:bookmarkEnd w:id="146"/>
    <w:p w14:paraId="1E9CA32D" w14:textId="77777777" w:rsidR="00545AFC" w:rsidRPr="00545AFC" w:rsidRDefault="00545AFC" w:rsidP="00545AFC">
      <w:pPr>
        <w:rPr>
          <w:rFonts w:eastAsia="Times New Roman" w:cs="Tahoma"/>
          <w:kern w:val="0"/>
          <w:szCs w:val="24"/>
          <w14:ligatures w14:val="none"/>
        </w:rPr>
      </w:pPr>
    </w:p>
    <w:p w14:paraId="7A2CC6B7" w14:textId="77777777" w:rsidR="00545AFC" w:rsidRPr="00545AFC" w:rsidRDefault="00545AFC" w:rsidP="00545AFC">
      <w:pPr>
        <w:spacing w:after="240"/>
        <w:rPr>
          <w:rFonts w:eastAsia="Calibri" w:cs="Tahoma"/>
          <w:kern w:val="0"/>
          <w:szCs w:val="24"/>
          <w14:ligatures w14:val="none"/>
        </w:rPr>
      </w:pPr>
      <w:r w:rsidRPr="00545AFC">
        <w:rPr>
          <w:rFonts w:eastAsia="Times New Roman" w:cs="Tahoma"/>
          <w:kern w:val="0"/>
          <w:szCs w:val="24"/>
          <w14:ligatures w14:val="none"/>
        </w:rPr>
        <w:t xml:space="preserve">The Plan provided Extra Help information and encouraged the beneficiary to contact the Social Security Administration at </w:t>
      </w:r>
      <w:r w:rsidRPr="00545AFC">
        <w:rPr>
          <w:rFonts w:eastAsia="Calibri" w:cs="Tahoma"/>
          <w:kern w:val="0"/>
          <w:szCs w:val="24"/>
          <w14:ligatures w14:val="none"/>
        </w:rPr>
        <w:t>1.800.772.1213. If they qualify, Medicare could help pay a portion of their</w:t>
      </w:r>
      <w:r w:rsidRPr="00545AFC">
        <w:rPr>
          <w:rFonts w:eastAsia="Calibri" w:cs="Tahoma"/>
          <w:b/>
          <w:kern w:val="0"/>
          <w:szCs w:val="24"/>
          <w14:ligatures w14:val="none"/>
        </w:rPr>
        <w:t xml:space="preserve"> </w:t>
      </w:r>
      <w:r w:rsidRPr="00545AFC">
        <w:rPr>
          <w:rFonts w:eastAsia="Calibri" w:cs="Tahoma"/>
          <w:kern w:val="0"/>
          <w:szCs w:val="24"/>
          <w14:ligatures w14:val="none"/>
        </w:rPr>
        <w:t xml:space="preserve">drug costs including monthly prescription drug premiums, annual deductible and copays. The beneficiary can also apply for Extra Help online at the Prescription Help section of </w:t>
      </w:r>
      <w:hyperlink r:id="rId17" w:history="1">
        <w:r w:rsidRPr="00545AFC">
          <w:rPr>
            <w:rFonts w:eastAsia="Calibri" w:cs="Tahoma"/>
            <w:color w:val="0000FF"/>
            <w:kern w:val="0"/>
            <w:szCs w:val="24"/>
            <w:u w:val="single"/>
            <w14:ligatures w14:val="none"/>
          </w:rPr>
          <w:t>www.ssa.gov</w:t>
        </w:r>
      </w:hyperlink>
      <w:r w:rsidRPr="00545AFC">
        <w:rPr>
          <w:rFonts w:eastAsia="Calibri" w:cs="Tahoma"/>
          <w:kern w:val="0"/>
          <w:szCs w:val="24"/>
          <w14:ligatures w14:val="none"/>
        </w:rPr>
        <w:t xml:space="preserve">. The Plan advised the beneficiary of the State Pharmacy Assistance Program SPAP available in their state, if applicable. </w:t>
      </w:r>
    </w:p>
    <w:p w14:paraId="22D064B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Note </w:t>
      </w:r>
      <w:r w:rsidRPr="00545AFC">
        <w:rPr>
          <w:rFonts w:eastAsia="Times New Roman" w:cs="Calibri"/>
          <w:color w:val="000000"/>
          <w:kern w:val="0"/>
          <w:szCs w:val="24"/>
          <w14:ligatures w14:val="none"/>
        </w:rPr>
        <w:t xml:space="preserve">For approved non formulary drugs that are ineligible for a tier exception, refer to </w:t>
      </w:r>
      <w:hyperlink w:anchor="CostAfterApprovedFormExecpt" w:history="1">
        <w:r w:rsidRPr="00545AFC">
          <w:rPr>
            <w:rFonts w:eastAsia="Times New Roman" w:cs="Calibri"/>
            <w:color w:val="0000FF"/>
            <w:kern w:val="0"/>
            <w:szCs w:val="24"/>
            <w:u w:val="single"/>
            <w14:ligatures w14:val="none"/>
          </w:rPr>
          <w:t>Dissatisfaction with Cost after Approved Formulary Exception</w:t>
        </w:r>
      </w:hyperlink>
      <w:r w:rsidRPr="00545AFC">
        <w:rPr>
          <w:rFonts w:eastAsia="Times New Roman" w:cs="Calibri"/>
          <w:color w:val="000000"/>
          <w:kern w:val="0"/>
          <w:szCs w:val="24"/>
          <w14:ligatures w14:val="none"/>
        </w:rPr>
        <w:t xml:space="preserve">. </w:t>
      </w:r>
    </w:p>
    <w:p w14:paraId="2FB4EBFE"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58D1E14" w14:textId="77777777">
        <w:tc>
          <w:tcPr>
            <w:tcW w:w="5000" w:type="pct"/>
            <w:shd w:val="clear" w:color="auto" w:fill="C0C0C0"/>
          </w:tcPr>
          <w:p w14:paraId="4ACE407F" w14:textId="77777777" w:rsidR="00545AFC" w:rsidRPr="00545AFC" w:rsidRDefault="00545AFC" w:rsidP="00561C1E">
            <w:pPr>
              <w:pStyle w:val="Heading2"/>
              <w:rPr>
                <w:rFonts w:eastAsia="Times New Roman"/>
              </w:rPr>
            </w:pPr>
            <w:bookmarkStart w:id="148" w:name="_Toc527622178"/>
            <w:bookmarkStart w:id="149" w:name="OLE_LINK42"/>
            <w:bookmarkStart w:id="150" w:name="_Toc201752512"/>
            <w:r w:rsidRPr="00545AFC">
              <w:rPr>
                <w:rFonts w:eastAsia="Times New Roman"/>
              </w:rPr>
              <w:t>Received Transition Fill and Not the Full Day Supply (BENEFITS)</w:t>
            </w:r>
            <w:bookmarkEnd w:id="148"/>
            <w:bookmarkEnd w:id="149"/>
            <w:bookmarkEnd w:id="150"/>
          </w:p>
        </w:tc>
      </w:tr>
    </w:tbl>
    <w:p w14:paraId="71C7CC3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4EF16DD" wp14:editId="134D18E5">
            <wp:extent cx="238760" cy="214630"/>
            <wp:effectExtent l="0" t="0" r="0" b="0"/>
            <wp:docPr id="1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18F249D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 xml:space="preserve">The beneficiary expressed dissatisfaction that </w:t>
      </w:r>
      <w:r w:rsidRPr="00545AFC">
        <w:rPr>
          <w:rFonts w:eastAsia="Times New Roman" w:cs="Times New Roman"/>
          <w:b/>
          <w:color w:val="FF0000"/>
          <w:kern w:val="0"/>
          <w:szCs w:val="24"/>
          <w14:ligatures w14:val="none"/>
        </w:rPr>
        <w:t>DRUG</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was not filled for the full prescribed day supply. </w:t>
      </w:r>
    </w:p>
    <w:p w14:paraId="2207EB04"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The</w:t>
      </w:r>
      <w:r w:rsidRPr="00545AFC">
        <w:rPr>
          <w:rFonts w:eastAsia="Calibri" w:cs="Times New Roman"/>
          <w:kern w:val="0"/>
          <w:szCs w:val="24"/>
          <w14:ligatures w14:val="none"/>
        </w:rPr>
        <w:t xml:space="preserve"> Plan confirms the drug was filled as a transition fill. </w:t>
      </w:r>
    </w:p>
    <w:p w14:paraId="24CFC27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RESULT </w:t>
      </w:r>
      <w:r w:rsidRPr="00545AFC">
        <w:rPr>
          <w:rFonts w:eastAsia="Times New Roman" w:cs="Times New Roman"/>
          <w:kern w:val="0"/>
          <w:szCs w:val="24"/>
          <w14:ligatures w14:val="none"/>
        </w:rPr>
        <w:t>The Plan apologized for any dissatisfaction this may have caused. A review of the formulary confirms a Coverage Determination</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is required for coverage of the drug. </w:t>
      </w:r>
    </w:p>
    <w:p w14:paraId="5164D43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Although the prescription was written for a higher day supply, the written day supply exceeded the TF plan limitations. Therefore, the prescription could not be filled for the full day supply without an approved coverage determination.</w:t>
      </w:r>
    </w:p>
    <w:p w14:paraId="242DC1D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The beneficiary was informed that a TF provides beneficiaries with appropriate therapy and prevents gaps in drug coverage while educating beneficiaries, prescribers, and pharmacy providers on formulary options. Transition fills are provided during the first 90 days from the beneficiary eligibility effective date or the first 90 days after the beneficiary experiences a plan change. The Plan allows multiple fills up to a </w:t>
      </w:r>
      <w:proofErr w:type="gramStart"/>
      <w:r w:rsidRPr="00545AFC">
        <w:rPr>
          <w:rFonts w:eastAsia="Times New Roman" w:cs="Times New Roman"/>
          <w:kern w:val="0"/>
          <w:szCs w:val="24"/>
          <w14:ligatures w14:val="none"/>
        </w:rPr>
        <w:t>30 day</w:t>
      </w:r>
      <w:proofErr w:type="gramEnd"/>
      <w:r w:rsidRPr="00545AFC">
        <w:rPr>
          <w:rFonts w:eastAsia="Times New Roman" w:cs="Times New Roman"/>
          <w:kern w:val="0"/>
          <w:szCs w:val="24"/>
          <w14:ligatures w14:val="none"/>
        </w:rPr>
        <w:t xml:space="preserve"> supply. Beneficiaries and prescribers are then sent a written notice via U.S. Mail, within three business days of receiving a TF, to notify the beneficiary that a transition supply was provided and the beneficiary should work with the prescriber to discuss switching to a formulary drug or pursue an exception request with the Plan. The Plan has confirmed a TF notification for the drug was sent to the beneficiary address.</w:t>
      </w:r>
    </w:p>
    <w:p w14:paraId="0A71D449" w14:textId="77777777" w:rsidR="00545AFC" w:rsidRPr="00545AFC" w:rsidRDefault="00545AFC" w:rsidP="00545AFC">
      <w:pPr>
        <w:rPr>
          <w:rFonts w:eastAsia="Times New Roman" w:cs="Times New Roman"/>
          <w:kern w:val="0"/>
          <w:szCs w:val="24"/>
          <w14:ligatures w14:val="none"/>
        </w:rPr>
      </w:pPr>
      <w:bookmarkStart w:id="151" w:name="OLE_LINK61"/>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4BE9A812" w14:textId="77777777" w:rsidR="00545AFC" w:rsidRPr="00545AFC" w:rsidRDefault="00545AFC" w:rsidP="00545AFC">
      <w:pPr>
        <w:rPr>
          <w:rFonts w:eastAsia="Times New Roman" w:cs="Times New Roman"/>
          <w:b/>
          <w:iCs/>
          <w:kern w:val="0"/>
          <w:szCs w:val="24"/>
          <w14:ligatures w14:val="none"/>
        </w:rPr>
      </w:pPr>
    </w:p>
    <w:bookmarkStart w:id="152" w:name="OLE_LINK102"/>
    <w:bookmarkEnd w:id="151"/>
    <w:p w14:paraId="5DE1932D"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kern w:val="0"/>
          <w:szCs w:val="24"/>
          <w14:ligatures w14:val="none"/>
        </w:rPr>
        <w:fldChar w:fldCharType="begin"/>
      </w:r>
      <w:r w:rsidRPr="00545AFC">
        <w:rPr>
          <w:rFonts w:eastAsia="Times New Roman" w:cs="Times New Roman"/>
          <w:kern w:val="0"/>
          <w:szCs w:val="24"/>
          <w14:ligatures w14:val="none"/>
        </w:rPr>
        <w:instrText>HYPERLINK \l "_top"</w:instrText>
      </w:r>
      <w:r w:rsidRPr="00545AFC">
        <w:rPr>
          <w:rFonts w:eastAsia="Times New Roman" w:cs="Times New Roman"/>
          <w:kern w:val="0"/>
          <w:szCs w:val="24"/>
          <w14:ligatures w14:val="none"/>
        </w:rPr>
      </w:r>
      <w:r w:rsidRPr="00545AFC">
        <w:rPr>
          <w:rFonts w:eastAsia="Times New Roman" w:cs="Times New Roman"/>
          <w:kern w:val="0"/>
          <w:szCs w:val="24"/>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B760BC8"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D820FB" w14:textId="77777777" w:rsidR="00545AFC" w:rsidRPr="00545AFC" w:rsidRDefault="00545AFC" w:rsidP="00561C1E">
            <w:pPr>
              <w:pStyle w:val="Heading2"/>
              <w:rPr>
                <w:rFonts w:eastAsia="Times New Roman"/>
              </w:rPr>
            </w:pPr>
            <w:bookmarkStart w:id="153" w:name="_Toc201752513"/>
            <w:r w:rsidRPr="00545AFC">
              <w:rPr>
                <w:rFonts w:eastAsia="Times New Roman"/>
              </w:rPr>
              <w:t>EOB Shows Inappropriate Billing by Pharmacy (Claim Already Reversed) (BENEFITS)</w:t>
            </w:r>
            <w:bookmarkEnd w:id="153"/>
          </w:p>
        </w:tc>
      </w:tr>
    </w:tbl>
    <w:p w14:paraId="0AAEE64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0FC0BF5E" wp14:editId="707A3922">
            <wp:extent cx="236220" cy="213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2C402F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Explanation of Benefits reports indicates they were billed for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which they do not take. </w:t>
      </w:r>
    </w:p>
    <w:p w14:paraId="64B3604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 xml:space="preserve">A review of the beneficiary prescription claim history shows a claim for the drug was processed and reversed at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The beneficiary was informed that this claim will be shown as reversed in their next EOB cycle. </w:t>
      </w:r>
    </w:p>
    <w:p w14:paraId="50825365" w14:textId="77777777" w:rsidR="00545AFC" w:rsidRPr="00545AFC" w:rsidRDefault="00545AFC" w:rsidP="00545AFC">
      <w:pPr>
        <w:spacing w:after="240"/>
        <w:rPr>
          <w:rFonts w:eastAsia="Times New Roman" w:cs="Times New Roman"/>
          <w:kern w:val="0"/>
          <w:sz w:val="32"/>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w:t>
      </w:r>
    </w:p>
    <w:bookmarkStart w:id="154" w:name="OLE_LINK59"/>
    <w:p w14:paraId="32C63956"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kern w:val="0"/>
          <w:szCs w:val="24"/>
          <w14:ligatures w14:val="none"/>
        </w:rPr>
        <w:fldChar w:fldCharType="begin"/>
      </w:r>
      <w:r w:rsidRPr="00545AFC">
        <w:rPr>
          <w:rFonts w:eastAsia="Times New Roman" w:cs="Times New Roman"/>
          <w:kern w:val="0"/>
          <w:szCs w:val="24"/>
          <w14:ligatures w14:val="none"/>
        </w:rPr>
        <w:instrText xml:space="preserve"> HYPERLINK \l "_top" </w:instrText>
      </w:r>
      <w:r w:rsidRPr="00545AFC">
        <w:rPr>
          <w:rFonts w:eastAsia="Times New Roman" w:cs="Times New Roman"/>
          <w:kern w:val="0"/>
          <w:szCs w:val="24"/>
          <w14:ligatures w14:val="none"/>
        </w:rPr>
      </w:r>
      <w:r w:rsidRPr="00545AFC">
        <w:rPr>
          <w:rFonts w:eastAsia="Times New Roman" w:cs="Times New Roman"/>
          <w:kern w:val="0"/>
          <w:szCs w:val="24"/>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02438D8"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9926471" w14:textId="77777777" w:rsidR="00545AFC" w:rsidRPr="00545AFC" w:rsidRDefault="00545AFC" w:rsidP="00561C1E">
            <w:pPr>
              <w:pStyle w:val="Heading2"/>
              <w:rPr>
                <w:rFonts w:eastAsia="Times New Roman"/>
              </w:rPr>
            </w:pPr>
            <w:bookmarkStart w:id="155" w:name="_Toc201752514"/>
            <w:bookmarkStart w:id="156" w:name="OLE_LINK58"/>
            <w:r w:rsidRPr="00545AFC">
              <w:rPr>
                <w:rFonts w:eastAsia="Times New Roman"/>
              </w:rPr>
              <w:t>EOB Shows Inappropriate Billing by Pharmacy (Pharmacy Needs to Reverse Claim) (BENEFITS)</w:t>
            </w:r>
            <w:bookmarkEnd w:id="155"/>
          </w:p>
        </w:tc>
      </w:tr>
    </w:tbl>
    <w:bookmarkEnd w:id="154"/>
    <w:bookmarkEnd w:id="156"/>
    <w:p w14:paraId="08A5584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1BEED234" wp14:editId="3402CA51">
            <wp:extent cx="236220" cy="213360"/>
            <wp:effectExtent l="0" t="0" r="0" b="0"/>
            <wp:docPr id="1"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A37D91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Explanation of Benefits reports indicates they were billed for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which they do not take. </w:t>
      </w:r>
    </w:p>
    <w:p w14:paraId="5B90D61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 xml:space="preserve">A review of the beneficiary prescription claim history shows a paid claim for the drug at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w:t>
      </w:r>
    </w:p>
    <w:p w14:paraId="5E70F8A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The Plan contacted the pharmacy </w:t>
      </w:r>
      <w:proofErr w:type="gramStart"/>
      <w:r w:rsidRPr="00545AFC">
        <w:rPr>
          <w:rFonts w:eastAsia="Times New Roman" w:cs="Times New Roman"/>
          <w:kern w:val="0"/>
          <w:szCs w:val="24"/>
          <w14:ligatures w14:val="none"/>
        </w:rPr>
        <w:t>in regards to</w:t>
      </w:r>
      <w:proofErr w:type="gramEnd"/>
      <w:r w:rsidRPr="00545AFC">
        <w:rPr>
          <w:rFonts w:eastAsia="Times New Roman" w:cs="Times New Roman"/>
          <w:kern w:val="0"/>
          <w:szCs w:val="24"/>
          <w14:ligatures w14:val="none"/>
        </w:rPr>
        <w:t xml:space="preserve"> the beneficiary concerns, the pharmacy representative successfully reversed the claim. The beneficiary was informed that this claim will be shown as reversed in their next EOB cycle. </w:t>
      </w:r>
    </w:p>
    <w:p w14:paraId="2EFF2A0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w:t>
      </w:r>
    </w:p>
    <w:p w14:paraId="0DFB4953"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4E93751"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38AA46" w14:textId="77777777" w:rsidR="00545AFC" w:rsidRPr="00545AFC" w:rsidRDefault="00545AFC" w:rsidP="00561C1E">
            <w:pPr>
              <w:pStyle w:val="Heading2"/>
              <w:rPr>
                <w:rFonts w:eastAsia="Times New Roman"/>
              </w:rPr>
            </w:pPr>
            <w:bookmarkStart w:id="157" w:name="OLE_LINK106"/>
            <w:bookmarkStart w:id="158" w:name="_Toc201752515"/>
            <w:bookmarkStart w:id="159" w:name="OLE_LINK93"/>
            <w:r w:rsidRPr="00545AFC">
              <w:rPr>
                <w:rFonts w:eastAsia="Times New Roman"/>
              </w:rPr>
              <w:t>Dissatisfied with Drug Not Covered under the Inflation Reduction Act (BENEFITS)</w:t>
            </w:r>
            <w:bookmarkEnd w:id="157"/>
            <w:bookmarkEnd w:id="158"/>
          </w:p>
        </w:tc>
      </w:tr>
    </w:tbl>
    <w:p w14:paraId="21FBE9E1" w14:textId="77777777" w:rsidR="00545AFC" w:rsidRPr="00545AFC" w:rsidRDefault="00545AFC" w:rsidP="00545AFC">
      <w:pPr>
        <w:spacing w:after="240"/>
        <w:rPr>
          <w:rFonts w:eastAsia="Times New Roman" w:cs="Times New Roman"/>
          <w:color w:val="000000"/>
          <w:kern w:val="0"/>
          <w:sz w:val="27"/>
          <w:szCs w:val="27"/>
          <w14:ligatures w14:val="none"/>
        </w:rPr>
      </w:pPr>
      <w:bookmarkStart w:id="160" w:name="_Colleague_Mentoring_Coaching_1"/>
      <w:bookmarkStart w:id="161" w:name="OLE_LINK95"/>
      <w:bookmarkEnd w:id="159"/>
      <w:bookmarkEnd w:id="160"/>
      <w:r w:rsidRPr="00545AFC">
        <w:rPr>
          <w:rFonts w:eastAsia="Times New Roman" w:cs="Times New Roman"/>
          <w:noProof/>
          <w:kern w:val="0"/>
          <w:szCs w:val="24"/>
          <w14:ligatures w14:val="none"/>
        </w:rPr>
        <w:drawing>
          <wp:inline distT="0" distB="0" distL="0" distR="0" wp14:anchorId="6A184C75" wp14:editId="413A05D6">
            <wp:extent cx="2476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545AFC">
        <w:rPr>
          <w:rFonts w:eastAsia="Times New Roman" w:cs="Times New Roman"/>
          <w:b/>
          <w:bCs/>
          <w:color w:val="000000"/>
          <w:kern w:val="0"/>
          <w:szCs w:val="24"/>
          <w14:ligatures w14:val="none"/>
        </w:rPr>
        <w:t> </w:t>
      </w:r>
      <w:r w:rsidRPr="00545AFC">
        <w:rPr>
          <w:rFonts w:eastAsia="Times New Roman" w:cs="Times New Roman"/>
          <w:color w:val="000000"/>
          <w:kern w:val="0"/>
          <w:szCs w:val="24"/>
          <w14:ligatures w14:val="none"/>
        </w:rPr>
        <w:t>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color w:val="000000"/>
          <w:kern w:val="0"/>
          <w:szCs w:val="24"/>
          <w14:ligatures w14:val="none"/>
        </w:rPr>
        <w:t> WITH THE BENEFICIARY-SPECIFIC INFORMATION. </w:t>
      </w:r>
    </w:p>
    <w:p w14:paraId="58483334"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xml:space="preserve"> The beneficiary expressed dissatisfaction with </w:t>
      </w:r>
      <w:r w:rsidRPr="00545AFC">
        <w:rPr>
          <w:rFonts w:eastAsia="Times New Roman" w:cs="Times New Roman"/>
          <w:b/>
          <w:bCs/>
          <w:color w:val="FF0000"/>
          <w:kern w:val="0"/>
          <w:szCs w:val="24"/>
          <w14:ligatures w14:val="none"/>
        </w:rPr>
        <w:t>DRUG</w:t>
      </w:r>
      <w:r w:rsidRPr="00545AFC">
        <w:rPr>
          <w:rFonts w:eastAsia="Times New Roman" w:cs="Times New Roman"/>
          <w:color w:val="FF0000"/>
          <w:kern w:val="0"/>
          <w:szCs w:val="24"/>
          <w14:ligatures w14:val="none"/>
        </w:rPr>
        <w:t xml:space="preserve"> </w:t>
      </w:r>
      <w:r w:rsidRPr="00545AFC">
        <w:rPr>
          <w:rFonts w:eastAsia="Times New Roman" w:cs="Times New Roman"/>
          <w:color w:val="000000"/>
          <w:kern w:val="0"/>
          <w:szCs w:val="24"/>
          <w14:ligatures w14:val="none"/>
        </w:rPr>
        <w:t>not being covered under the</w:t>
      </w:r>
      <w:r w:rsidRPr="00545AFC">
        <w:rPr>
          <w:rFonts w:eastAsia="Times New Roman" w:cs="Times New Roman"/>
          <w:kern w:val="0"/>
          <w:szCs w:val="24"/>
          <w14:ligatures w14:val="none"/>
        </w:rPr>
        <w:t xml:space="preserve"> </w:t>
      </w:r>
      <w:r w:rsidRPr="00545AFC">
        <w:rPr>
          <w:rFonts w:eastAsia="Times New Roman" w:cs="Times New Roman"/>
          <w:color w:val="000000"/>
          <w:kern w:val="0"/>
          <w:szCs w:val="24"/>
          <w14:ligatures w14:val="none"/>
        </w:rPr>
        <w:t>Inflation Reduction Act.</w:t>
      </w:r>
    </w:p>
    <w:p w14:paraId="64E14341" w14:textId="77777777" w:rsidR="00545AFC" w:rsidRPr="00545AFC" w:rsidRDefault="00545AFC" w:rsidP="00545AFC">
      <w:pPr>
        <w:spacing w:after="240"/>
        <w:rPr>
          <w:rFonts w:eastAsia="Calibri"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The Plan provided the beneficiary with access to their Plan materials which included a Formulary list of covered drugs, Pharmacy Directory or Pharmacy and the Evidence of Coverage booklet. The Formulary informs the beneficiary of which drugs are covered and their tier levels. The plan has different copays and coinsurances based on the tier level of each medication and stage of coverage that the beneficiary is in the Plan informed the beneficiary this information was included in their EOC, What you pay for your Part D prescription drugs. The formulary and EOC are also available on the Plans website.</w:t>
      </w:r>
    </w:p>
    <w:p w14:paraId="30DE0E00"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confirmed the drug in not listed as an approved drug under the Inflation Reduction Act, and will therefore, be subject to the Plans copay or coinsurance.</w:t>
      </w:r>
    </w:p>
    <w:p w14:paraId="51CBD35E"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 xml:space="preserve">The Plan advised that the Inflation Reduction Act only covers those adult Part D vaccines recommended by the Centers for Disease Control and Preventions Advisory Committee on Immunization Practices at 0.00 for individuals 19 years of age and older and covers a one month supply of each covered Part D insulin product with a </w:t>
      </w:r>
      <w:proofErr w:type="spellStart"/>
      <w:r w:rsidRPr="00545AFC">
        <w:rPr>
          <w:rFonts w:eastAsia="Times New Roman" w:cs="Times New Roman"/>
          <w:color w:val="000000"/>
          <w:kern w:val="0"/>
          <w:szCs w:val="24"/>
          <w14:ligatures w14:val="none"/>
        </w:rPr>
        <w:t>copay</w:t>
      </w:r>
      <w:proofErr w:type="spellEnd"/>
      <w:r w:rsidRPr="00545AFC">
        <w:rPr>
          <w:rFonts w:eastAsia="Times New Roman" w:cs="Times New Roman"/>
          <w:color w:val="000000"/>
          <w:kern w:val="0"/>
          <w:szCs w:val="24"/>
          <w14:ligatures w14:val="none"/>
        </w:rPr>
        <w:t xml:space="preserve"> of no more than 35.00, no matter what cost sharing tier it is on, and will not charge a deductible.</w:t>
      </w:r>
      <w:r w:rsidRPr="00545AFC">
        <w:rPr>
          <w:rFonts w:eastAsia="Times New Roman" w:cs="Times New Roman"/>
          <w:kern w:val="0"/>
          <w:szCs w:val="24"/>
          <w14:ligatures w14:val="none"/>
        </w:rPr>
        <w:t xml:space="preserve"> </w:t>
      </w:r>
      <w:r w:rsidRPr="00545AFC">
        <w:rPr>
          <w:rFonts w:eastAsia="Times New Roman" w:cs="Times New Roman"/>
          <w:color w:val="000000"/>
          <w:kern w:val="0"/>
          <w:szCs w:val="24"/>
          <w14:ligatures w14:val="none"/>
        </w:rPr>
        <w:t>The 35.00 insulin copay cap only applies to products that contain a form of insulin.</w:t>
      </w:r>
    </w:p>
    <w:p w14:paraId="13788DED"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The Plan apologized for any dissatisfaction this may have caused. The Plan encouraged the beneficiary to utilize a preferred pharmacy or the mail service pharmacy to lower the costs of their medications. The Plan also advised the beneficiary to discuss lower cost alternatives with their prescriber.</w:t>
      </w:r>
    </w:p>
    <w:p w14:paraId="12E9693C"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Medicare could help pay a portion of their drug costs including monthly prescription drug premiums, annual deductibles, and copays. The beneficiary can also apply for Extra Help online at the Prescription Help section of www.socialsecurity.gov.</w:t>
      </w:r>
    </w:p>
    <w:p w14:paraId="1F76D5C0"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IF STATE PHARMACY ASSISTANCE PROGRAM INFORMATION WAS PROVIDED, INCLUDE:</w:t>
      </w:r>
    </w:p>
    <w:p w14:paraId="2CF2EE02"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advised the beneficiary of the State Pharmacy Assistance Program available in their state.</w:t>
      </w:r>
    </w:p>
    <w:p w14:paraId="7EA19299"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1781E98D" w14:textId="77777777" w:rsidR="00545AFC" w:rsidRPr="00545AFC" w:rsidRDefault="00545AFC" w:rsidP="00545AFC">
      <w:pPr>
        <w:jc w:val="right"/>
        <w:rPr>
          <w:rFonts w:eastAsia="Times New Roman" w:cs="Times New Roman"/>
          <w:kern w:val="0"/>
          <w:szCs w:val="24"/>
          <w14:ligatures w14:val="none"/>
        </w:rPr>
      </w:pPr>
      <w:hyperlink r:id="rId19"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286C756"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E98456" w14:textId="77777777" w:rsidR="00545AFC" w:rsidRPr="00545AFC" w:rsidRDefault="00545AFC" w:rsidP="00561C1E">
            <w:pPr>
              <w:pStyle w:val="Heading2"/>
              <w:rPr>
                <w:rFonts w:eastAsia="Times New Roman"/>
              </w:rPr>
            </w:pPr>
            <w:bookmarkStart w:id="162" w:name="_Toc201752516"/>
            <w:r w:rsidRPr="00545AFC">
              <w:rPr>
                <w:rFonts w:eastAsia="Times New Roman"/>
              </w:rPr>
              <w:t>Too Much Mail (BENEFITS)</w:t>
            </w:r>
            <w:bookmarkEnd w:id="162"/>
          </w:p>
        </w:tc>
      </w:tr>
    </w:tbl>
    <w:p w14:paraId="7799FDE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are receiving too much mail.</w:t>
      </w:r>
    </w:p>
    <w:p w14:paraId="69ADF0E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informed the beneficiary that Medicare requires the plan to send certain documents such as an Annual Notice of Change, Welcome Kit, Explanation of Benefits, and other letters with important plan information. </w:t>
      </w:r>
    </w:p>
    <w:p w14:paraId="50FF2562" w14:textId="77777777" w:rsidR="00545AFC" w:rsidRPr="00545AFC" w:rsidRDefault="00545AFC" w:rsidP="00545AFC">
      <w:pPr>
        <w:rPr>
          <w:rFonts w:eastAsia="Times New Roman" w:cs="Times New Roman"/>
          <w:kern w:val="0"/>
          <w:szCs w:val="24"/>
          <w14:ligatures w14:val="none"/>
        </w:rPr>
      </w:pPr>
      <w:r w:rsidRPr="00545AFC">
        <w:rPr>
          <w:rFonts w:eastAsia="Times New Roman" w:cs="Times New Roman"/>
          <w:kern w:val="0"/>
          <w:szCs w:val="24"/>
          <w14:ligatures w14:val="none"/>
        </w:rPr>
        <w:t>The Plan must also provide written correspondence whenever an attempt to contact the beneficiary via phone, such as an issue pertaining to a prescription order, is not successful.</w:t>
      </w:r>
    </w:p>
    <w:p w14:paraId="6749F02C" w14:textId="77777777" w:rsidR="00545AFC" w:rsidRPr="00545AFC" w:rsidRDefault="00545AFC" w:rsidP="00545AFC">
      <w:pPr>
        <w:rPr>
          <w:rFonts w:eastAsia="Times New Roman" w:cs="Times New Roman"/>
          <w:kern w:val="0"/>
          <w:szCs w:val="24"/>
          <w14:ligatures w14:val="none"/>
        </w:rPr>
      </w:pPr>
    </w:p>
    <w:p w14:paraId="1A8FC471" w14:textId="77777777" w:rsidR="00545AFC" w:rsidRPr="00545AFC" w:rsidRDefault="00545AFC" w:rsidP="00545AFC">
      <w:pPr>
        <w:numPr>
          <w:ilvl w:val="0"/>
          <w:numId w:val="3"/>
        </w:numPr>
        <w:ind w:left="360"/>
        <w:rPr>
          <w:rFonts w:eastAsia="Times New Roman" w:cs="Times New Roman"/>
          <w:b/>
          <w:kern w:val="0"/>
          <w:szCs w:val="24"/>
          <w14:ligatures w14:val="none"/>
        </w:rPr>
      </w:pPr>
      <w:r w:rsidRPr="00545AFC">
        <w:rPr>
          <w:rFonts w:eastAsia="Times New Roman" w:cs="Times New Roman"/>
          <w:b/>
          <w:kern w:val="0"/>
          <w:szCs w:val="24"/>
          <w14:ligatures w14:val="none"/>
        </w:rPr>
        <w:t>If Plan allows for electronic EOBs:</w:t>
      </w:r>
    </w:p>
    <w:p w14:paraId="186FF194" w14:textId="77777777" w:rsidR="00545AFC" w:rsidRPr="00545AFC" w:rsidRDefault="00545AFC" w:rsidP="00545AFC">
      <w:pPr>
        <w:spacing w:after="240"/>
        <w:ind w:left="360"/>
        <w:rPr>
          <w:rFonts w:eastAsia="Times New Roman" w:cs="Times New Roman"/>
          <w:b/>
          <w:kern w:val="0"/>
          <w:szCs w:val="24"/>
          <w14:ligatures w14:val="none"/>
        </w:rPr>
      </w:pPr>
      <w:r w:rsidRPr="00545AFC">
        <w:rPr>
          <w:rFonts w:eastAsia="Times New Roman" w:cs="Times New Roman"/>
          <w:kern w:val="0"/>
          <w:szCs w:val="24"/>
          <w14:ligatures w14:val="none"/>
        </w:rPr>
        <w:t xml:space="preserve">The beneficiary can opt in receiving electronic EOBs and they will no longer receive EOBs via mail, this can be changed at any time. </w:t>
      </w:r>
    </w:p>
    <w:p w14:paraId="19937C08"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has caused the beneficiary. The Plan advised that regrettably, the Centers for Medicare and Medicaid Services mandate that all Medicare Part D PDPs send these types of documents to all enrolled beneficiaries.</w:t>
      </w:r>
    </w:p>
    <w:p w14:paraId="4A09FA66" w14:textId="77777777" w:rsidR="00545AFC" w:rsidRPr="00545AFC" w:rsidRDefault="00545AFC" w:rsidP="00545AFC">
      <w:pPr>
        <w:jc w:val="right"/>
        <w:rPr>
          <w:rFonts w:eastAsia="Times New Roman" w:cs="Times New Roman"/>
          <w:kern w:val="0"/>
          <w:szCs w:val="24"/>
          <w14:ligatures w14:val="none"/>
        </w:rPr>
      </w:pPr>
      <w:hyperlink r:id="rId20"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822781F"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D7FD6F" w14:textId="77777777" w:rsidR="00545AFC" w:rsidRPr="00545AFC" w:rsidRDefault="00545AFC" w:rsidP="00561C1E">
            <w:pPr>
              <w:pStyle w:val="Heading2"/>
              <w:rPr>
                <w:rFonts w:eastAsia="Times New Roman"/>
              </w:rPr>
            </w:pPr>
            <w:bookmarkStart w:id="163" w:name="_Toc201752517"/>
            <w:r w:rsidRPr="00545AFC">
              <w:rPr>
                <w:rFonts w:eastAsia="Times New Roman"/>
              </w:rPr>
              <w:t>Explanation of Benefits - Does Not Want to Receive (BENEFITS)</w:t>
            </w:r>
            <w:bookmarkEnd w:id="163"/>
          </w:p>
        </w:tc>
      </w:tr>
    </w:tbl>
    <w:p w14:paraId="4D670D3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that Explanation of Benefit reports are being mailed. </w:t>
      </w:r>
    </w:p>
    <w:p w14:paraId="0572A33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All Medicare Part D Prescription Drug Plans are required by the Centers for Medicare and Medicaid Services to mail their beneficiaries a monthly report, known as an EOB, if they have purchased any covered drugs within the prior month or if there are changes to their plan coverage. The EOB report contains comprehensive information on the cost sharing of drug purchases or drug claims, the beneficiary current prescription drug plan coverage stage, their progression towards the next coverage stage, and any important formulary changes to drugs covered by the Plan. </w:t>
      </w:r>
    </w:p>
    <w:p w14:paraId="19EB48B9" w14:textId="77777777" w:rsidR="00545AFC" w:rsidRPr="00545AFC" w:rsidRDefault="00545AFC" w:rsidP="00545AFC">
      <w:pPr>
        <w:rPr>
          <w:rFonts w:eastAsia="Times New Roman" w:cs="Calibri"/>
          <w:b/>
          <w:kern w:val="0"/>
          <w:szCs w:val="24"/>
          <w14:ligatures w14:val="none"/>
        </w:rPr>
      </w:pPr>
      <w:r w:rsidRPr="00545AFC">
        <w:rPr>
          <w:rFonts w:eastAsia="Times New Roman" w:cs="Calibri"/>
          <w:b/>
          <w:kern w:val="0"/>
          <w:szCs w:val="24"/>
          <w14:ligatures w14:val="none"/>
        </w:rPr>
        <w:t>RESULT</w:t>
      </w:r>
    </w:p>
    <w:p w14:paraId="7251A457" w14:textId="77777777" w:rsidR="00545AFC" w:rsidRPr="00545AFC" w:rsidRDefault="00545AFC" w:rsidP="00545AFC">
      <w:pPr>
        <w:numPr>
          <w:ilvl w:val="0"/>
          <w:numId w:val="14"/>
        </w:numPr>
        <w:rPr>
          <w:rFonts w:eastAsia="Times New Roman" w:cs="Calibri"/>
          <w:b/>
          <w:iCs/>
          <w:kern w:val="0"/>
          <w:szCs w:val="24"/>
          <w14:ligatures w14:val="none"/>
        </w:rPr>
      </w:pPr>
      <w:r w:rsidRPr="00545AFC">
        <w:rPr>
          <w:rFonts w:eastAsia="Times New Roman" w:cs="Calibri"/>
          <w:b/>
          <w:iCs/>
          <w:kern w:val="0"/>
          <w:szCs w:val="24"/>
          <w14:ligatures w14:val="none"/>
        </w:rPr>
        <w:t>For Plans offering electronic EOBs:</w:t>
      </w:r>
    </w:p>
    <w:p w14:paraId="411A9438" w14:textId="77777777" w:rsidR="00545AFC" w:rsidRPr="00545AFC" w:rsidRDefault="00545AFC" w:rsidP="00545AFC">
      <w:pPr>
        <w:ind w:left="720"/>
        <w:rPr>
          <w:rFonts w:eastAsia="Times New Roman" w:cs="Calibri"/>
          <w:iCs/>
          <w:kern w:val="0"/>
          <w:szCs w:val="24"/>
          <w14:ligatures w14:val="none"/>
        </w:rPr>
      </w:pPr>
      <w:r w:rsidRPr="00545AFC">
        <w:rPr>
          <w:rFonts w:eastAsia="Times New Roman" w:cs="Calibri"/>
          <w:iCs/>
          <w:kern w:val="0"/>
          <w:szCs w:val="24"/>
          <w14:ligatures w14:val="none"/>
        </w:rPr>
        <w:t>The Plan recommended that the beneficiary sign up for electronic EOBs. With electronic EOBs, a paper document is not mailed. Beneficiary has the option to print the EOB as needed.</w:t>
      </w:r>
    </w:p>
    <w:p w14:paraId="33B4F080" w14:textId="77777777" w:rsidR="00545AFC" w:rsidRPr="00545AFC" w:rsidRDefault="00545AFC" w:rsidP="00545AFC">
      <w:pPr>
        <w:numPr>
          <w:ilvl w:val="0"/>
          <w:numId w:val="14"/>
        </w:numPr>
        <w:rPr>
          <w:rFonts w:eastAsia="Times New Roman" w:cs="Calibri"/>
          <w:b/>
          <w:bCs/>
          <w:i/>
          <w:iCs/>
          <w:kern w:val="0"/>
          <w:szCs w:val="24"/>
          <w14:ligatures w14:val="none"/>
        </w:rPr>
      </w:pPr>
      <w:r w:rsidRPr="00545AFC">
        <w:rPr>
          <w:rFonts w:eastAsia="Times New Roman" w:cs="Calibri"/>
          <w:b/>
          <w:bCs/>
          <w:iCs/>
          <w:kern w:val="0"/>
          <w:szCs w:val="24"/>
          <w14:ligatures w14:val="none"/>
        </w:rPr>
        <w:t>For Plans NOT offering electronic EOBs:</w:t>
      </w:r>
    </w:p>
    <w:p w14:paraId="3F7B3544" w14:textId="77777777" w:rsidR="00545AFC" w:rsidRPr="00545AFC" w:rsidRDefault="00545AFC" w:rsidP="00545AFC">
      <w:pPr>
        <w:ind w:left="720"/>
        <w:rPr>
          <w:rFonts w:eastAsia="Times New Roman" w:cs="Calibri"/>
          <w:kern w:val="0"/>
          <w:szCs w:val="24"/>
          <w14:ligatures w14:val="none"/>
        </w:rPr>
      </w:pPr>
      <w:r w:rsidRPr="00545AFC">
        <w:rPr>
          <w:rFonts w:eastAsia="Times New Roman" w:cs="Calibri"/>
          <w:kern w:val="0"/>
          <w:szCs w:val="24"/>
          <w14:ligatures w14:val="none"/>
        </w:rPr>
        <w:t>Beneficiaries can receive their EOBs either by postal mail or electronically via their Caremark.com account.</w:t>
      </w:r>
    </w:p>
    <w:p w14:paraId="74B75894" w14:textId="77777777" w:rsidR="00545AFC" w:rsidRPr="00545AFC" w:rsidRDefault="00545AFC" w:rsidP="00545AFC">
      <w:pPr>
        <w:rPr>
          <w:rFonts w:eastAsia="Times New Roman" w:cs="Calibri"/>
          <w:kern w:val="0"/>
          <w:szCs w:val="24"/>
          <w14:ligatures w14:val="none"/>
        </w:rPr>
      </w:pPr>
    </w:p>
    <w:p w14:paraId="38CE0EAA"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Plan apologized for any dissatisfaction this may have caused. </w:t>
      </w:r>
    </w:p>
    <w:p w14:paraId="541574FC"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9904A62"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635D098" w14:textId="77777777" w:rsidR="00545AFC" w:rsidRPr="00545AFC" w:rsidRDefault="00545AFC" w:rsidP="00561C1E">
            <w:pPr>
              <w:pStyle w:val="Heading2"/>
              <w:rPr>
                <w:rFonts w:eastAsia="Times New Roman"/>
              </w:rPr>
            </w:pPr>
            <w:bookmarkStart w:id="164" w:name="_Toc201752518"/>
            <w:r w:rsidRPr="00545AFC">
              <w:rPr>
                <w:rFonts w:eastAsia="Times New Roman"/>
              </w:rPr>
              <w:t>Higher Copay at Retail than Mail Order (BENEFITS)</w:t>
            </w:r>
            <w:bookmarkEnd w:id="164"/>
          </w:p>
        </w:tc>
      </w:tr>
    </w:tbl>
    <w:p w14:paraId="5F827268" w14:textId="77777777" w:rsidR="00545AFC" w:rsidRPr="00545AFC" w:rsidRDefault="00545AFC" w:rsidP="00545AFC">
      <w:pPr>
        <w:spacing w:after="240"/>
        <w:rPr>
          <w:rFonts w:eastAsia="Times New Roman" w:cs="Times New Roman"/>
          <w:b/>
          <w:bCs/>
          <w:color w:val="000000"/>
          <w:kern w:val="0"/>
          <w:szCs w:val="24"/>
          <w14:ligatures w14:val="none"/>
        </w:rPr>
      </w:pPr>
      <w:r w:rsidRPr="00545AFC">
        <w:rPr>
          <w:rFonts w:eastAsia="Times New Roman" w:cs="Times New Roman"/>
          <w:b/>
          <w:bCs/>
          <w:noProof/>
          <w:color w:val="000000"/>
          <w:kern w:val="0"/>
          <w:szCs w:val="24"/>
          <w14:ligatures w14:val="none"/>
        </w:rPr>
        <w:drawing>
          <wp:inline distT="0" distB="0" distL="0" distR="0" wp14:anchorId="69FEBAB5" wp14:editId="6C4D9508">
            <wp:extent cx="247650" cy="219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545AFC">
        <w:rPr>
          <w:rFonts w:eastAsia="Times New Roman" w:cs="Times New Roman"/>
          <w:b/>
          <w:bCs/>
          <w:color w:val="000000"/>
          <w:kern w:val="0"/>
          <w:szCs w:val="24"/>
          <w14:ligatures w14:val="none"/>
        </w:rPr>
        <w:t> </w:t>
      </w:r>
      <w:r w:rsidRPr="00545AFC">
        <w:rPr>
          <w:rFonts w:eastAsia="Times New Roman" w:cs="Times New Roman"/>
          <w:color w:val="000000"/>
          <w:kern w:val="0"/>
          <w:szCs w:val="24"/>
          <w14:ligatures w14:val="none"/>
        </w:rPr>
        <w:t>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color w:val="000000"/>
          <w:kern w:val="0"/>
          <w:szCs w:val="24"/>
          <w14:ligatures w14:val="none"/>
        </w:rPr>
        <w:t> WITH THE BENEFICIARY-SPECIFIC INFORMATION.</w:t>
      </w:r>
    </w:p>
    <w:p w14:paraId="2A6BF3B2"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xml:space="preserve"> The beneficiary expressed dissatisfaction that they have a higher copay for </w:t>
      </w:r>
      <w:r w:rsidRPr="00545AFC">
        <w:rPr>
          <w:rFonts w:eastAsia="Times New Roman" w:cs="Times New Roman"/>
          <w:b/>
          <w:bCs/>
          <w:color w:val="FF0000"/>
          <w:kern w:val="0"/>
          <w:szCs w:val="24"/>
          <w14:ligatures w14:val="none"/>
        </w:rPr>
        <w:t>DRUG</w:t>
      </w:r>
      <w:r w:rsidRPr="00545AFC">
        <w:rPr>
          <w:rFonts w:eastAsia="Times New Roman" w:cs="Times New Roman"/>
          <w:color w:val="FF0000"/>
          <w:kern w:val="0"/>
          <w:szCs w:val="24"/>
          <w14:ligatures w14:val="none"/>
        </w:rPr>
        <w:t xml:space="preserve"> </w:t>
      </w:r>
      <w:r w:rsidRPr="00545AFC">
        <w:rPr>
          <w:rFonts w:eastAsia="Times New Roman" w:cs="Times New Roman"/>
          <w:color w:val="000000"/>
          <w:kern w:val="0"/>
          <w:szCs w:val="24"/>
          <w14:ligatures w14:val="none"/>
        </w:rPr>
        <w:t>when using a retail pharmacy than when using a mail service pharmacy.</w:t>
      </w:r>
    </w:p>
    <w:p w14:paraId="0A70CD6F"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A review of the current year formulary confirms that the drug is listed as a Tier </w:t>
      </w:r>
      <w:r w:rsidRPr="00545AFC">
        <w:rPr>
          <w:rFonts w:eastAsia="Times New Roman" w:cs="Times New Roman"/>
          <w:b/>
          <w:bCs/>
          <w:color w:val="FF0000"/>
          <w:kern w:val="0"/>
          <w:szCs w:val="24"/>
          <w14:ligatures w14:val="none"/>
        </w:rPr>
        <w:t>NUMBER</w:t>
      </w:r>
      <w:r w:rsidRPr="00545AFC">
        <w:rPr>
          <w:rFonts w:eastAsia="Times New Roman" w:cs="Times New Roman"/>
          <w:color w:val="000000"/>
          <w:kern w:val="0"/>
          <w:szCs w:val="24"/>
          <w14:ligatures w14:val="none"/>
        </w:rPr>
        <w:t xml:space="preserve"> drug. The Plan confirmed that the beneficiary is responsible for a cost share amount of </w:t>
      </w:r>
      <w:r w:rsidRPr="00545AFC">
        <w:rPr>
          <w:rFonts w:eastAsia="Times New Roman" w:cs="Times New Roman"/>
          <w:b/>
          <w:bCs/>
          <w:color w:val="FF0000"/>
          <w:kern w:val="0"/>
          <w:szCs w:val="24"/>
          <w14:ligatures w14:val="none"/>
        </w:rPr>
        <w:t>AMOUNT</w:t>
      </w:r>
      <w:r w:rsidRPr="00545AFC">
        <w:rPr>
          <w:rFonts w:eastAsia="Times New Roman" w:cs="Times New Roman"/>
          <w:color w:val="000000"/>
          <w:kern w:val="0"/>
          <w:szCs w:val="24"/>
          <w14:ligatures w14:val="none"/>
        </w:rPr>
        <w:t xml:space="preserve"> for a </w:t>
      </w:r>
      <w:r w:rsidRPr="00545AFC">
        <w:rPr>
          <w:rFonts w:eastAsia="Times New Roman" w:cs="Times New Roman"/>
          <w:b/>
          <w:bCs/>
          <w:color w:val="FF0000"/>
          <w:kern w:val="0"/>
          <w:szCs w:val="24"/>
          <w14:ligatures w14:val="none"/>
        </w:rPr>
        <w:t>NUMBEROFDAYSUPPLY</w:t>
      </w:r>
      <w:r w:rsidRPr="00545AFC">
        <w:rPr>
          <w:rFonts w:eastAsia="Times New Roman" w:cs="Times New Roman"/>
          <w:color w:val="000000"/>
          <w:kern w:val="0"/>
          <w:szCs w:val="24"/>
          <w14:ligatures w14:val="none"/>
        </w:rPr>
        <w:t xml:space="preserve"> at a retail pharmacy rather than a cost share amount of </w:t>
      </w:r>
      <w:r w:rsidRPr="00545AFC">
        <w:rPr>
          <w:rFonts w:eastAsia="Times New Roman" w:cs="Times New Roman"/>
          <w:b/>
          <w:bCs/>
          <w:color w:val="FF0000"/>
          <w:kern w:val="0"/>
          <w:szCs w:val="24"/>
          <w14:ligatures w14:val="none"/>
        </w:rPr>
        <w:t>AMOUNT</w:t>
      </w:r>
      <w:r w:rsidRPr="00545AFC">
        <w:rPr>
          <w:rFonts w:eastAsia="Times New Roman" w:cs="Times New Roman"/>
          <w:color w:val="000000"/>
          <w:kern w:val="0"/>
          <w:szCs w:val="24"/>
          <w14:ligatures w14:val="none"/>
        </w:rPr>
        <w:t xml:space="preserve"> for a </w:t>
      </w:r>
      <w:r w:rsidRPr="00545AFC">
        <w:rPr>
          <w:rFonts w:eastAsia="Times New Roman" w:cs="Times New Roman"/>
          <w:b/>
          <w:bCs/>
          <w:color w:val="FF0000"/>
          <w:kern w:val="0"/>
          <w:szCs w:val="24"/>
          <w14:ligatures w14:val="none"/>
        </w:rPr>
        <w:t>NUMBEROFDAYSUPPLY</w:t>
      </w:r>
      <w:r w:rsidRPr="00545AFC">
        <w:rPr>
          <w:rFonts w:eastAsia="Times New Roman" w:cs="Times New Roman"/>
          <w:color w:val="000000"/>
          <w:kern w:val="0"/>
          <w:szCs w:val="24"/>
          <w14:ligatures w14:val="none"/>
        </w:rPr>
        <w:t xml:space="preserve"> at a mail service pharmacy.</w:t>
      </w:r>
    </w:p>
    <w:p w14:paraId="2485BFAB"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provided the beneficiary with access to their Plan materials which included a Formulary list of covered drugs, Pharmacy Directory or Pharmacy and the Evidence of Coverage booklet. The Formulary informs the beneficiary of which drugs are covered and their tier levels. The plan has different copays and coinsurances based on the tier level of each medication and stage of coverage that the beneficiary is in. The Plan informed the beneficiary this information was included in their EOC, What you pay for your Part D prescription drugs. The formulary and EOC are also available on the Plans website.</w:t>
      </w:r>
    </w:p>
    <w:p w14:paraId="3A16BA45"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 xml:space="preserve">With healthcare costs continuing to rise, the Plan remains committed to providing ways to reduce prescription drug costs for our beneficiaries. The Plan carefully reviewed our </w:t>
      </w:r>
      <w:proofErr w:type="gramStart"/>
      <w:r w:rsidRPr="00545AFC">
        <w:rPr>
          <w:rFonts w:eastAsia="Times New Roman" w:cs="Times New Roman"/>
          <w:color w:val="000000"/>
          <w:kern w:val="0"/>
          <w:szCs w:val="24"/>
          <w14:ligatures w14:val="none"/>
        </w:rPr>
        <w:t>copay</w:t>
      </w:r>
      <w:proofErr w:type="gramEnd"/>
      <w:r w:rsidRPr="00545AFC">
        <w:rPr>
          <w:rFonts w:eastAsia="Times New Roman" w:cs="Times New Roman"/>
          <w:color w:val="000000"/>
          <w:kern w:val="0"/>
          <w:szCs w:val="24"/>
          <w14:ligatures w14:val="none"/>
        </w:rPr>
        <w:t> or coinsurance amounts to provide the most </w:t>
      </w:r>
      <w:proofErr w:type="gramStart"/>
      <w:r w:rsidRPr="00545AFC">
        <w:rPr>
          <w:rFonts w:eastAsia="Times New Roman" w:cs="Times New Roman"/>
          <w:color w:val="000000"/>
          <w:kern w:val="0"/>
          <w:szCs w:val="24"/>
          <w14:ligatures w14:val="none"/>
        </w:rPr>
        <w:t>cost effective</w:t>
      </w:r>
      <w:proofErr w:type="gramEnd"/>
      <w:r w:rsidRPr="00545AFC">
        <w:rPr>
          <w:rFonts w:eastAsia="Times New Roman" w:cs="Times New Roman"/>
          <w:color w:val="000000"/>
          <w:kern w:val="0"/>
          <w:szCs w:val="24"/>
          <w14:ligatures w14:val="none"/>
        </w:rPr>
        <w:t> plan design.</w:t>
      </w:r>
      <w:r w:rsidRPr="00545AFC">
        <w:rPr>
          <w:rFonts w:eastAsia="Times New Roman" w:cs="Times New Roman"/>
          <w:kern w:val="0"/>
          <w:szCs w:val="24"/>
          <w14:ligatures w14:val="none"/>
        </w:rPr>
        <w:t xml:space="preserve"> </w:t>
      </w:r>
      <w:r w:rsidRPr="00545AFC">
        <w:rPr>
          <w:rFonts w:eastAsia="Times New Roman" w:cs="Times New Roman"/>
          <w:color w:val="000000"/>
          <w:kern w:val="0"/>
          <w:szCs w:val="24"/>
          <w14:ligatures w14:val="none"/>
        </w:rPr>
        <w:t>The Plan may provide a lower cost at a mail service pharmacy to encourage beneficiaries to utilize this service for their maintenance drugs however, not all drugs are available at a mail service pharmacy.</w:t>
      </w:r>
    </w:p>
    <w:p w14:paraId="14F4B6EB"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The Plan apologized for any dissatisfaction this may have caused. The Plan encouraged the beneficiary to utilize a preferred pharmacy to lower the costs of their medications. The Plan also advised the beneficiary to discuss lower cost alternatives with their prescriber.</w:t>
      </w:r>
    </w:p>
    <w:p w14:paraId="0B1A24A6"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Medicare could help pay a portion of their drug costs including monthly prescription drug premiums, annual deductibles, and copays. The beneficiary can also apply for Extra Help online at the Prescription Help section of www.socialsecurity.gov.</w:t>
      </w:r>
    </w:p>
    <w:p w14:paraId="04FCAE87"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IF STATE PHARMACY ASSISTANCE PROGRAM INFORMATION WAS PROVIDED, INCLUDE THE FOLLOWING</w:t>
      </w:r>
    </w:p>
    <w:p w14:paraId="6CC029B0"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advised the beneficiary of the State Pharmacy Assistance Program available in their state.</w:t>
      </w:r>
    </w:p>
    <w:p w14:paraId="230C2B11"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 </w:t>
      </w:r>
    </w:p>
    <w:p w14:paraId="24DCF4D5" w14:textId="77777777" w:rsidR="00545AFC" w:rsidRDefault="00545AFC" w:rsidP="00545AFC">
      <w:pPr>
        <w:spacing w:after="240"/>
        <w:rPr>
          <w:ins w:id="165" w:author="Lewis, Ashleigh N" w:date="2025-06-26T10:15:00Z"/>
          <w:rFonts w:eastAsia="Times New Roman" w:cs="Times New Roman"/>
          <w:kern w:val="0"/>
          <w:szCs w:val="24"/>
          <w14:ligatures w14:val="none"/>
        </w:rPr>
      </w:pPr>
      <w:r w:rsidRPr="00545AFC">
        <w:rPr>
          <w:rFonts w:eastAsia="Times New Roman" w:cs="Times New Roman"/>
          <w:b/>
          <w:bCs/>
          <w:color w:val="FF0000"/>
          <w:kern w:val="0"/>
          <w:szCs w:val="24"/>
          <w14:ligatures w14:val="none"/>
        </w:rPr>
        <w:t>BENEFICIARY WAS PROVIDED</w:t>
      </w:r>
      <w:r w:rsidRPr="00545AFC">
        <w:rPr>
          <w:rFonts w:eastAsia="Times New Roman" w:cs="Times New Roman"/>
          <w:b/>
          <w:color w:val="FF0000"/>
          <w:kern w:val="0"/>
          <w:szCs w:val="24"/>
          <w14:ligatures w14:val="none"/>
        </w:rPr>
        <w:t xml:space="preserve">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3EB1645B" w14:textId="77777777" w:rsidR="00461761" w:rsidRPr="00545AFC" w:rsidRDefault="00461761" w:rsidP="00461761">
      <w:pPr>
        <w:jc w:val="right"/>
        <w:rPr>
          <w:ins w:id="166" w:author="Lewis, Ashleigh N" w:date="2025-06-26T10:15:00Z"/>
          <w:rFonts w:eastAsia="Times New Roman" w:cs="Times New Roman"/>
          <w:kern w:val="0"/>
          <w:szCs w:val="24"/>
          <w14:ligatures w14:val="none"/>
        </w:rPr>
      </w:pPr>
      <w:ins w:id="167" w:author="Lewis, Ashleigh N" w:date="2025-06-26T10:15:00Z">
        <w:r>
          <w:fldChar w:fldCharType="begin"/>
        </w:r>
        <w:r>
          <w:instrText>HYPERLINK \l "_top"</w:instrText>
        </w:r>
        <w:r>
          <w:fldChar w:fldCharType="separate"/>
        </w:r>
        <w:r w:rsidRPr="00545AFC">
          <w:rPr>
            <w:rFonts w:eastAsia="Times New Roman" w:cs="Times New Roman"/>
            <w:color w:val="0000FF"/>
            <w:kern w:val="0"/>
            <w:szCs w:val="24"/>
            <w:u w:val="single"/>
            <w14:ligatures w14:val="none"/>
          </w:rPr>
          <w:t>Top of the Document</w:t>
        </w:r>
        <w:r>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545AFC" w14:paraId="2BF074A5" w14:textId="77777777" w:rsidTr="00617D51">
        <w:trPr>
          <w:ins w:id="168" w:author="Lewis, Ashleigh N" w:date="2025-06-26T10:15:00Z"/>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663C104" w14:textId="48E7101A" w:rsidR="00461761" w:rsidRPr="00545AFC" w:rsidRDefault="00EA71C8" w:rsidP="00561C1E">
            <w:pPr>
              <w:pStyle w:val="Heading2"/>
              <w:rPr>
                <w:ins w:id="169" w:author="Lewis, Ashleigh N" w:date="2025-06-26T10:15:00Z"/>
                <w:rFonts w:eastAsia="Times New Roman"/>
              </w:rPr>
            </w:pPr>
            <w:bookmarkStart w:id="170" w:name="_Medicare_Prescription_Payment"/>
            <w:bookmarkEnd w:id="170"/>
            <w:ins w:id="171" w:author="Lewis, Ashleigh N" w:date="2025-06-26T10:15:00Z">
              <w:r w:rsidRPr="00D73F1D">
                <w:rPr>
                  <w:rFonts w:eastAsia="Times New Roman"/>
                </w:rPr>
                <w:t xml:space="preserve">Medicare Prescription Payment Plan </w:t>
              </w:r>
              <w:r>
                <w:rPr>
                  <w:rFonts w:eastAsia="Times New Roman"/>
                </w:rPr>
                <w:t xml:space="preserve">First </w:t>
              </w:r>
              <w:r w:rsidRPr="00D73F1D">
                <w:rPr>
                  <w:rFonts w:eastAsia="Times New Roman"/>
                </w:rPr>
                <w:t xml:space="preserve">Invoice Higher than Expected </w:t>
              </w:r>
              <w:r w:rsidR="00461761" w:rsidRPr="00545AFC">
                <w:rPr>
                  <w:rFonts w:eastAsia="Times New Roman"/>
                </w:rPr>
                <w:t>(BENEFITS)</w:t>
              </w:r>
            </w:ins>
          </w:p>
        </w:tc>
      </w:tr>
    </w:tbl>
    <w:p w14:paraId="600F70CA" w14:textId="77777777" w:rsidR="008A4ECB" w:rsidRPr="00D73F1D" w:rsidRDefault="008A4ECB" w:rsidP="008A4ECB">
      <w:pPr>
        <w:spacing w:after="240"/>
        <w:rPr>
          <w:ins w:id="172" w:author="Lewis, Ashleigh N" w:date="2025-06-26T10:15:00Z"/>
          <w:rFonts w:eastAsia="Times New Roman" w:cs="Times New Roman"/>
          <w:kern w:val="0"/>
          <w:szCs w:val="24"/>
          <w14:ligatures w14:val="none"/>
        </w:rPr>
      </w:pPr>
      <w:ins w:id="173" w:author="Lewis, Ashleigh N" w:date="2025-06-26T10:15:00Z">
        <w:r w:rsidRPr="00D73F1D">
          <w:rPr>
            <w:rFonts w:eastAsia="Times New Roman" w:cs="Times New Roman"/>
            <w:b/>
            <w:noProof/>
            <w:kern w:val="0"/>
            <w:szCs w:val="24"/>
            <w14:ligatures w14:val="none"/>
          </w:rPr>
          <w:drawing>
            <wp:inline distT="0" distB="0" distL="0" distR="0" wp14:anchorId="1405DEE4" wp14:editId="4044984F">
              <wp:extent cx="238760" cy="214630"/>
              <wp:effectExtent l="0" t="0" r="0" b="0"/>
              <wp:docPr id="84321382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4B66EFF7" w14:textId="77777777" w:rsidR="008A4ECB" w:rsidRPr="00D73F1D" w:rsidRDefault="008A4ECB" w:rsidP="008A4ECB">
      <w:pPr>
        <w:spacing w:after="240"/>
        <w:rPr>
          <w:ins w:id="174" w:author="Lewis, Ashleigh N" w:date="2025-06-26T10:15:00Z"/>
          <w:rFonts w:eastAsia="Times New Roman" w:cs="Times New Roman"/>
          <w:kern w:val="0"/>
          <w:szCs w:val="24"/>
          <w14:ligatures w14:val="none"/>
        </w:rPr>
      </w:pPr>
      <w:ins w:id="175" w:author="Lewis, Ashleigh N" w:date="2025-06-26T10:15: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that their </w:t>
        </w:r>
        <w:r>
          <w:rPr>
            <w:rFonts w:eastAsia="Times New Roman" w:cs="Times New Roman"/>
            <w:kern w:val="0"/>
            <w:szCs w:val="24"/>
            <w14:ligatures w14:val="none"/>
          </w:rPr>
          <w:t xml:space="preserve">first </w:t>
        </w:r>
        <w:r w:rsidRPr="00D73F1D">
          <w:rPr>
            <w:rFonts w:eastAsia="Times New Roman" w:cs="Times New Roman"/>
            <w:kern w:val="0"/>
            <w:szCs w:val="24"/>
            <w14:ligatures w14:val="none"/>
          </w:rPr>
          <w:t xml:space="preserve">Medicare Prescription Payment Plan invoice or balance </w:t>
        </w:r>
        <w:r>
          <w:rPr>
            <w:rFonts w:eastAsia="Times New Roman" w:cs="Times New Roman"/>
            <w:kern w:val="0"/>
            <w:szCs w:val="24"/>
            <w14:ligatures w14:val="none"/>
          </w:rPr>
          <w:t>is</w:t>
        </w:r>
        <w:r w:rsidRPr="00D73F1D">
          <w:rPr>
            <w:rFonts w:eastAsia="Times New Roman" w:cs="Times New Roman"/>
            <w:kern w:val="0"/>
            <w:szCs w:val="24"/>
            <w14:ligatures w14:val="none"/>
          </w:rPr>
          <w:t xml:space="preserve"> higher than expected</w:t>
        </w:r>
        <w:r>
          <w:rPr>
            <w:rFonts w:eastAsia="Times New Roman" w:cs="Times New Roman"/>
            <w:kern w:val="0"/>
            <w:szCs w:val="24"/>
            <w14:ligatures w14:val="none"/>
          </w:rPr>
          <w:t>.</w:t>
        </w:r>
      </w:ins>
    </w:p>
    <w:p w14:paraId="4710B6DD" w14:textId="77777777" w:rsidR="008A4ECB" w:rsidRDefault="008A4ECB" w:rsidP="008A4ECB">
      <w:pPr>
        <w:spacing w:after="240"/>
        <w:rPr>
          <w:ins w:id="176" w:author="Lewis, Ashleigh N" w:date="2025-06-26T10:15:00Z"/>
          <w:rFonts w:eastAsia="Times New Roman" w:cs="Times New Roman"/>
          <w:kern w:val="0"/>
          <w:szCs w:val="24"/>
          <w14:ligatures w14:val="none"/>
        </w:rPr>
      </w:pPr>
      <w:ins w:id="177" w:author="Lewis, Ashleigh N" w:date="2025-06-26T10:15: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the beneficiary has a balance due in the amount of </w:t>
        </w:r>
        <w:r w:rsidRPr="00D73F1D">
          <w:rPr>
            <w:rFonts w:eastAsia="Times New Roman" w:cs="Times New Roman"/>
            <w:b/>
            <w:bCs/>
            <w:color w:val="FF0000"/>
            <w:kern w:val="0"/>
            <w:szCs w:val="24"/>
            <w14:ligatures w14:val="none"/>
          </w:rPr>
          <w:t>AMOUNT</w:t>
        </w:r>
        <w:r w:rsidRPr="00D73F1D">
          <w:rPr>
            <w:rFonts w:eastAsia="Times New Roman" w:cs="Times New Roman"/>
            <w:color w:val="FF0000"/>
            <w:kern w:val="0"/>
            <w:szCs w:val="24"/>
            <w14:ligatures w14:val="none"/>
          </w:rPr>
          <w:t xml:space="preserve"> </w:t>
        </w:r>
        <w:r>
          <w:rPr>
            <w:rFonts w:eastAsia="Times New Roman" w:cs="Times New Roman"/>
            <w:kern w:val="0"/>
            <w:szCs w:val="24"/>
            <w14:ligatures w14:val="none"/>
          </w:rPr>
          <w:t xml:space="preserve">for </w:t>
        </w:r>
        <w:r w:rsidRPr="00D73F1D">
          <w:rPr>
            <w:rFonts w:eastAsia="Times New Roman" w:cs="Times New Roman"/>
            <w:b/>
            <w:bCs/>
            <w:color w:val="FF0000"/>
            <w:kern w:val="0"/>
            <w:szCs w:val="24"/>
            <w14:ligatures w14:val="none"/>
          </w:rPr>
          <w:t>MONTH</w:t>
        </w:r>
        <w:r>
          <w:rPr>
            <w:rFonts w:eastAsia="Times New Roman" w:cs="Times New Roman"/>
            <w:kern w:val="0"/>
            <w:szCs w:val="24"/>
            <w14:ligatures w14:val="none"/>
          </w:rPr>
          <w:t>.</w:t>
        </w:r>
      </w:ins>
    </w:p>
    <w:p w14:paraId="674417D8" w14:textId="77777777" w:rsidR="008A4ECB" w:rsidRDefault="008A4ECB" w:rsidP="008A4ECB">
      <w:pPr>
        <w:spacing w:after="240"/>
        <w:rPr>
          <w:ins w:id="178" w:author="Lewis, Ashleigh N" w:date="2025-06-26T10:15:00Z"/>
          <w:rFonts w:eastAsia="Times New Roman" w:cs="Times New Roman"/>
          <w:kern w:val="0"/>
          <w:szCs w:val="24"/>
          <w14:ligatures w14:val="none"/>
        </w:rPr>
      </w:pPr>
      <w:ins w:id="179" w:author="Lewis, Ashleigh N" w:date="2025-06-26T10:15:00Z">
        <w:r w:rsidRPr="00283CC9">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283CC9">
          <w:rPr>
            <w:rFonts w:eastAsia="Times New Roman" w:cs="Times New Roman"/>
            <w:kern w:val="0"/>
            <w:szCs w:val="24"/>
            <w14:ligatures w14:val="none"/>
          </w:rPr>
          <w:t xml:space="preserve"> that the first </w:t>
        </w:r>
        <w:proofErr w:type="gramStart"/>
        <w:r w:rsidRPr="00283CC9">
          <w:rPr>
            <w:rFonts w:eastAsia="Times New Roman" w:cs="Times New Roman"/>
            <w:kern w:val="0"/>
            <w:szCs w:val="24"/>
            <w14:ligatures w14:val="none"/>
          </w:rPr>
          <w:t>months</w:t>
        </w:r>
        <w:proofErr w:type="gramEnd"/>
        <w:r w:rsidRPr="00283CC9">
          <w:rPr>
            <w:rFonts w:eastAsia="Times New Roman" w:cs="Times New Roman"/>
            <w:kern w:val="0"/>
            <w:szCs w:val="24"/>
            <w14:ligatures w14:val="none"/>
          </w:rPr>
          <w:t xml:space="preserve"> bill </w:t>
        </w:r>
        <w:r>
          <w:rPr>
            <w:rFonts w:eastAsia="Times New Roman" w:cs="Times New Roman"/>
            <w:kern w:val="0"/>
            <w:szCs w:val="24"/>
            <w14:ligatures w14:val="none"/>
          </w:rPr>
          <w:t>for</w:t>
        </w:r>
        <w:r w:rsidRPr="00283CC9">
          <w:rPr>
            <w:rFonts w:eastAsia="Times New Roman" w:cs="Times New Roman"/>
            <w:kern w:val="0"/>
            <w:szCs w:val="24"/>
            <w14:ligatures w14:val="none"/>
          </w:rPr>
          <w:t xml:space="preserve"> the Medicare Prescription Payment Plan is calculated differently than the bill for the remaining months of the year.</w:t>
        </w:r>
      </w:ins>
    </w:p>
    <w:p w14:paraId="3A53B853" w14:textId="77777777" w:rsidR="008A4ECB" w:rsidRPr="00D73F1D" w:rsidRDefault="008A4ECB" w:rsidP="008A4ECB">
      <w:pPr>
        <w:spacing w:after="240"/>
        <w:rPr>
          <w:ins w:id="180" w:author="Lewis, Ashleigh N" w:date="2025-06-26T10:15:00Z"/>
          <w:rFonts w:eastAsia="Times New Roman" w:cs="Times New Roman"/>
          <w:kern w:val="0"/>
          <w:szCs w:val="24"/>
          <w14:ligatures w14:val="none"/>
        </w:rPr>
      </w:pPr>
      <w:ins w:id="181" w:author="Lewis, Ashleigh N" w:date="2025-06-26T10:15:00Z">
        <w:r>
          <w:rPr>
            <w:rFonts w:eastAsia="Times New Roman" w:cs="Times New Roman"/>
            <w:kern w:val="0"/>
            <w:szCs w:val="24"/>
            <w14:ligatures w14:val="none"/>
          </w:rPr>
          <w:t>T</w:t>
        </w:r>
        <w:r w:rsidRPr="00283CC9">
          <w:rPr>
            <w:rFonts w:eastAsia="Times New Roman" w:cs="Times New Roman"/>
            <w:kern w:val="0"/>
            <w:szCs w:val="24"/>
            <w14:ligatures w14:val="none"/>
          </w:rPr>
          <w:t xml:space="preserve">he Plan determines the </w:t>
        </w:r>
        <w:proofErr w:type="spellStart"/>
        <w:r w:rsidRPr="00283CC9">
          <w:rPr>
            <w:rFonts w:eastAsia="Times New Roman" w:cs="Times New Roman"/>
            <w:kern w:val="0"/>
            <w:szCs w:val="24"/>
            <w14:ligatures w14:val="none"/>
          </w:rPr>
          <w:t>beneficiarys</w:t>
        </w:r>
        <w:proofErr w:type="spellEnd"/>
        <w:r w:rsidRPr="00283CC9">
          <w:rPr>
            <w:rFonts w:eastAsia="Times New Roman" w:cs="Times New Roman"/>
            <w:kern w:val="0"/>
            <w:szCs w:val="24"/>
            <w14:ligatures w14:val="none"/>
          </w:rPr>
          <w:t xml:space="preserve"> maximum possible payment for the first month. This would be </w:t>
        </w:r>
        <w:r w:rsidRPr="00283CC9">
          <w:rPr>
            <w:rFonts w:eastAsia="Times New Roman" w:cs="Times New Roman"/>
            <w:b/>
            <w:bCs/>
            <w:color w:val="FF0000"/>
            <w:kern w:val="0"/>
            <w:szCs w:val="24"/>
            <w14:ligatures w14:val="none"/>
          </w:rPr>
          <w:t>166.67 OR AMOUN</w:t>
        </w:r>
        <w:r>
          <w:rPr>
            <w:rFonts w:eastAsia="Times New Roman" w:cs="Times New Roman"/>
            <w:b/>
            <w:bCs/>
            <w:color w:val="FF0000"/>
            <w:kern w:val="0"/>
            <w:szCs w:val="24"/>
            <w14:ligatures w14:val="none"/>
          </w:rPr>
          <w:t xml:space="preserve">T </w:t>
        </w:r>
        <w:r w:rsidRPr="00283CC9">
          <w:rPr>
            <w:rFonts w:eastAsia="Times New Roman" w:cs="Times New Roman"/>
            <w:kern w:val="0"/>
            <w:szCs w:val="24"/>
            <w14:ligatures w14:val="none"/>
          </w:rPr>
          <w:t xml:space="preserve">as the </w:t>
        </w:r>
        <w:proofErr w:type="spellStart"/>
        <w:r w:rsidRPr="00283CC9">
          <w:rPr>
            <w:rFonts w:eastAsia="Times New Roman" w:cs="Times New Roman"/>
            <w:kern w:val="0"/>
            <w:szCs w:val="24"/>
            <w14:ligatures w14:val="none"/>
          </w:rPr>
          <w:t>beneficiarys</w:t>
        </w:r>
        <w:proofErr w:type="spellEnd"/>
        <w:r w:rsidRPr="00283CC9">
          <w:rPr>
            <w:rFonts w:eastAsia="Times New Roman" w:cs="Times New Roman"/>
            <w:kern w:val="0"/>
            <w:szCs w:val="24"/>
            <w14:ligatures w14:val="none"/>
          </w:rPr>
          <w:t xml:space="preserve"> annual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pocket cost for 2025 is 2,000.00</w:t>
        </w:r>
        <w:r>
          <w:rPr>
            <w:rFonts w:eastAsia="Times New Roman" w:cs="Times New Roman"/>
            <w:kern w:val="0"/>
            <w:szCs w:val="24"/>
            <w14:ligatures w14:val="none"/>
          </w:rPr>
          <w:t>, which</w:t>
        </w:r>
        <w:r w:rsidRPr="00283CC9">
          <w:rPr>
            <w:rFonts w:eastAsia="Times New Roman" w:cs="Times New Roman"/>
            <w:kern w:val="0"/>
            <w:szCs w:val="24"/>
            <w14:ligatures w14:val="none"/>
          </w:rPr>
          <w:t xml:space="preserve"> is split over the remaining months </w:t>
        </w:r>
        <w:r>
          <w:rPr>
            <w:rFonts w:eastAsia="Times New Roman" w:cs="Times New Roman"/>
            <w:kern w:val="0"/>
            <w:szCs w:val="24"/>
            <w14:ligatures w14:val="none"/>
          </w:rPr>
          <w:t>in the year</w:t>
        </w:r>
        <w:r w:rsidRPr="00283CC9">
          <w:rPr>
            <w:rFonts w:eastAsia="Times New Roman" w:cs="Times New Roman"/>
            <w:kern w:val="0"/>
            <w:szCs w:val="24"/>
            <w14:ligatures w14:val="none"/>
          </w:rPr>
          <w:t>. This amount is mandated by the Centers for Medicare and</w:t>
        </w:r>
        <w:r>
          <w:rPr>
            <w:rFonts w:eastAsia="Times New Roman" w:cs="Times New Roman"/>
            <w:kern w:val="0"/>
            <w:szCs w:val="24"/>
            <w14:ligatures w14:val="none"/>
          </w:rPr>
          <w:t xml:space="preserve"> </w:t>
        </w:r>
        <w:r w:rsidRPr="00283CC9">
          <w:rPr>
            <w:rFonts w:eastAsia="Times New Roman" w:cs="Times New Roman"/>
            <w:kern w:val="0"/>
            <w:szCs w:val="24"/>
            <w14:ligatures w14:val="none"/>
          </w:rPr>
          <w:t>Medicaid. The Plan then compares that to their total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pocket expense</w:t>
        </w:r>
        <w:r>
          <w:rPr>
            <w:rFonts w:eastAsia="Times New Roman" w:cs="Times New Roman"/>
            <w:kern w:val="0"/>
            <w:szCs w:val="24"/>
            <w14:ligatures w14:val="none"/>
          </w:rPr>
          <w:t>,</w:t>
        </w:r>
        <w:r w:rsidRPr="00283CC9">
          <w:rPr>
            <w:rFonts w:eastAsia="Times New Roman" w:cs="Times New Roman"/>
            <w:kern w:val="0"/>
            <w:szCs w:val="24"/>
            <w14:ligatures w14:val="none"/>
          </w:rPr>
          <w:t xml:space="preserve"> which was </w:t>
        </w:r>
        <w:r w:rsidRPr="00051452">
          <w:rPr>
            <w:rFonts w:eastAsia="Times New Roman" w:cs="Times New Roman"/>
            <w:b/>
            <w:bCs/>
            <w:color w:val="FF0000"/>
            <w:kern w:val="0"/>
            <w:szCs w:val="24"/>
            <w14:ligatures w14:val="none"/>
          </w:rPr>
          <w:t>166.67 OR AMOUNT</w:t>
        </w:r>
        <w:r w:rsidRPr="00283CC9">
          <w:rPr>
            <w:rFonts w:eastAsia="Times New Roman" w:cs="Times New Roman"/>
            <w:kern w:val="0"/>
            <w:szCs w:val="24"/>
            <w14:ligatures w14:val="none"/>
          </w:rPr>
          <w:t xml:space="preserve">. The Plan will bill the beneficiary the lesser of the two amounts which was </w:t>
        </w:r>
        <w:r w:rsidRPr="00283CC9">
          <w:rPr>
            <w:rFonts w:eastAsia="Times New Roman" w:cs="Times New Roman"/>
            <w:b/>
            <w:bCs/>
            <w:color w:val="FF0000"/>
            <w:kern w:val="0"/>
            <w:szCs w:val="24"/>
            <w14:ligatures w14:val="none"/>
          </w:rPr>
          <w:t>166.67 OR AMOUN</w:t>
        </w:r>
        <w:r>
          <w:rPr>
            <w:rFonts w:eastAsia="Times New Roman" w:cs="Times New Roman"/>
            <w:b/>
            <w:bCs/>
            <w:color w:val="FF0000"/>
            <w:kern w:val="0"/>
            <w:szCs w:val="24"/>
            <w14:ligatures w14:val="none"/>
          </w:rPr>
          <w:t>T</w:t>
        </w:r>
        <w:r w:rsidRPr="00283CC9">
          <w:rPr>
            <w:rFonts w:eastAsia="Times New Roman" w:cs="Times New Roman"/>
            <w:kern w:val="0"/>
            <w:szCs w:val="24"/>
            <w14:ligatures w14:val="none"/>
          </w:rPr>
          <w:t xml:space="preserve">. That leaves the beneficiary with a remaining balance of </w:t>
        </w:r>
        <w:r w:rsidRPr="00283CC9">
          <w:rPr>
            <w:rFonts w:eastAsia="Times New Roman" w:cs="Times New Roman"/>
            <w:b/>
            <w:bCs/>
            <w:color w:val="FF0000"/>
            <w:kern w:val="0"/>
            <w:szCs w:val="24"/>
            <w14:ligatures w14:val="none"/>
          </w:rPr>
          <w:t>166.67 OR AMOUN</w:t>
        </w:r>
        <w:r>
          <w:rPr>
            <w:rFonts w:eastAsia="Times New Roman" w:cs="Times New Roman"/>
            <w:b/>
            <w:bCs/>
            <w:color w:val="FF0000"/>
            <w:kern w:val="0"/>
            <w:szCs w:val="24"/>
            <w14:ligatures w14:val="none"/>
          </w:rPr>
          <w:t>T</w:t>
        </w:r>
        <w:r w:rsidRPr="00283CC9">
          <w:rPr>
            <w:rFonts w:eastAsia="Times New Roman" w:cs="Times New Roman"/>
            <w:kern w:val="0"/>
            <w:szCs w:val="24"/>
            <w14:ligatures w14:val="none"/>
          </w:rPr>
          <w:t>. The remaining balance will be spread over the remaining months left in the year.</w:t>
        </w:r>
      </w:ins>
    </w:p>
    <w:p w14:paraId="38D30F7C" w14:textId="77777777" w:rsidR="008A4ECB" w:rsidRPr="00283CC9" w:rsidRDefault="008A4ECB" w:rsidP="008A4ECB">
      <w:pPr>
        <w:spacing w:after="240"/>
        <w:rPr>
          <w:ins w:id="182" w:author="Lewis, Ashleigh N" w:date="2025-06-26T10:15:00Z"/>
          <w:rFonts w:eastAsia="Times New Roman" w:cs="Times New Roman"/>
          <w:kern w:val="0"/>
          <w:szCs w:val="24"/>
          <w14:ligatures w14:val="none"/>
        </w:rPr>
      </w:pPr>
      <w:ins w:id="183" w:author="Lewis, Ashleigh N" w:date="2025-06-26T10:15: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r w:rsidRPr="0034178E">
          <w:rPr>
            <w:rFonts w:eastAsia="Times New Roman" w:cs="Times New Roman"/>
            <w:kern w:val="0"/>
            <w:szCs w:val="24"/>
            <w14:ligatures w14:val="none"/>
          </w:rPr>
          <w:t>The Plan apologize</w:t>
        </w:r>
        <w:r>
          <w:rPr>
            <w:rFonts w:eastAsia="Times New Roman" w:cs="Times New Roman"/>
            <w:kern w:val="0"/>
            <w:szCs w:val="24"/>
            <w14:ligatures w14:val="none"/>
          </w:rPr>
          <w:t>d</w:t>
        </w:r>
        <w:r w:rsidRPr="0034178E">
          <w:rPr>
            <w:rFonts w:eastAsia="Times New Roman" w:cs="Times New Roman"/>
            <w:kern w:val="0"/>
            <w:szCs w:val="24"/>
            <w14:ligatures w14:val="none"/>
          </w:rPr>
          <w:t xml:space="preserve"> for any inconvenience this may have caused.</w:t>
        </w:r>
        <w:r>
          <w:rPr>
            <w:rFonts w:eastAsia="Times New Roman" w:cs="Times New Roman"/>
            <w:kern w:val="0"/>
            <w:szCs w:val="24"/>
            <w14:ligatures w14:val="none"/>
          </w:rPr>
          <w:t xml:space="preserve"> T</w:t>
        </w:r>
        <w:r w:rsidRPr="00283CC9">
          <w:rPr>
            <w:rFonts w:eastAsia="Times New Roman" w:cs="Times New Roman"/>
            <w:kern w:val="0"/>
            <w:szCs w:val="24"/>
            <w14:ligatures w14:val="none"/>
          </w:rPr>
          <w:t xml:space="preserve">he Plan </w:t>
        </w:r>
        <w:r>
          <w:rPr>
            <w:rFonts w:eastAsia="Times New Roman" w:cs="Times New Roman"/>
            <w:kern w:val="0"/>
            <w:szCs w:val="24"/>
            <w14:ligatures w14:val="none"/>
          </w:rPr>
          <w:t>advised that p</w:t>
        </w:r>
        <w:r w:rsidRPr="00283CC9">
          <w:rPr>
            <w:rFonts w:eastAsia="Times New Roman" w:cs="Times New Roman"/>
            <w:kern w:val="0"/>
            <w:szCs w:val="24"/>
            <w14:ligatures w14:val="none"/>
          </w:rPr>
          <w:t>ayments might change every month, so beneficiaries might not know what their exact bill will be ahead of time. Future payments might increase when they fill a new prescription or refill an existing prescription because as new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pocket drug costs get added into their monthly payment, there are fewer months left in the year to spread out remaining payments.</w:t>
        </w:r>
      </w:ins>
    </w:p>
    <w:p w14:paraId="14218EAE" w14:textId="77777777" w:rsidR="00A75E78" w:rsidRPr="00D73F1D" w:rsidRDefault="00A75E78" w:rsidP="00A75E78">
      <w:pPr>
        <w:jc w:val="right"/>
        <w:rPr>
          <w:ins w:id="184" w:author="Lewis, Ashleigh N" w:date="2025-06-26T10:17:00Z"/>
          <w:rFonts w:eastAsia="Times New Roman" w:cs="Times New Roman"/>
          <w:color w:val="0000FF"/>
          <w:kern w:val="0"/>
          <w:szCs w:val="24"/>
          <w:u w:val="single"/>
          <w14:ligatures w14:val="none"/>
        </w:rPr>
      </w:pPr>
      <w:ins w:id="185" w:author="Lewis, Ashleigh N" w:date="2025-06-26T10:17:00Z">
        <w:r w:rsidRPr="00D73F1D">
          <w:rPr>
            <w:rFonts w:eastAsia="Times New Roman" w:cs="Times New Roman"/>
            <w:color w:val="0000FF"/>
            <w:kern w:val="0"/>
            <w:szCs w:val="24"/>
            <w:u w:val="single"/>
            <w14:ligatures w14:val="none"/>
          </w:rPr>
          <w:fldChar w:fldCharType="begin"/>
        </w:r>
        <w:r w:rsidRPr="00D73F1D">
          <w:rPr>
            <w:rFonts w:eastAsia="Times New Roman" w:cs="Times New Roman"/>
            <w:color w:val="0000FF"/>
            <w:kern w:val="0"/>
            <w:szCs w:val="24"/>
            <w:u w:val="single"/>
            <w14:ligatures w14:val="none"/>
          </w:rPr>
          <w:instrText xml:space="preserve"> HYPERLINK \l "TopOfDoc" </w:instrText>
        </w:r>
        <w:r w:rsidRPr="00D73F1D">
          <w:rPr>
            <w:rFonts w:eastAsia="Times New Roman" w:cs="Times New Roman"/>
            <w:color w:val="0000FF"/>
            <w:kern w:val="0"/>
            <w:szCs w:val="24"/>
            <w:u w:val="single"/>
            <w14:ligatures w14:val="none"/>
          </w:rPr>
        </w:r>
        <w:r w:rsidRPr="00D73F1D">
          <w:rPr>
            <w:rFonts w:eastAsia="Times New Roman" w:cs="Times New Roman"/>
            <w:color w:val="0000FF"/>
            <w:kern w:val="0"/>
            <w:szCs w:val="24"/>
            <w:u w:val="single"/>
            <w14:ligatures w14:val="none"/>
          </w:rPr>
          <w:fldChar w:fldCharType="separate"/>
        </w:r>
        <w:r w:rsidRPr="00D73F1D">
          <w:rPr>
            <w:rFonts w:eastAsia="Times New Roman" w:cs="Times New Roman"/>
            <w:color w:val="0000FF"/>
            <w:kern w:val="0"/>
            <w:szCs w:val="24"/>
            <w:u w:val="single"/>
            <w14:ligatures w14:val="none"/>
          </w:rPr>
          <w:t>Top of the Document</w:t>
        </w:r>
        <w:r w:rsidRPr="00D73F1D">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D73F1D" w14:paraId="410EAF41" w14:textId="77777777" w:rsidTr="00915E15">
        <w:trPr>
          <w:ins w:id="186" w:author="Lewis, Ashleigh N" w:date="2025-06-26T10:17:00Z"/>
        </w:trPr>
        <w:tc>
          <w:tcPr>
            <w:tcW w:w="5000" w:type="pct"/>
            <w:shd w:val="clear" w:color="auto" w:fill="C0C0C0"/>
          </w:tcPr>
          <w:p w14:paraId="666B6500" w14:textId="2B4CA071" w:rsidR="00A75E78" w:rsidRPr="00D73F1D" w:rsidRDefault="00D862C5">
            <w:pPr>
              <w:pStyle w:val="Heading2"/>
              <w:rPr>
                <w:ins w:id="187" w:author="Lewis, Ashleigh N" w:date="2025-06-26T10:17:00Z"/>
                <w:rFonts w:eastAsia="Times New Roman"/>
              </w:rPr>
              <w:pPrChange w:id="188" w:author="Lewis, Ashleigh N" w:date="2025-06-26T10:49:00Z">
                <w:pPr>
                  <w:keepNext/>
                  <w:tabs>
                    <w:tab w:val="left" w:pos="11985"/>
                  </w:tabs>
                  <w:spacing w:before="240" w:after="60"/>
                  <w:outlineLvl w:val="1"/>
                </w:pPr>
              </w:pPrChange>
            </w:pPr>
            <w:bookmarkStart w:id="189" w:name="_Medicare_Prescription_Payment_1"/>
            <w:bookmarkStart w:id="190" w:name="_Dissatisfaction_With_not"/>
            <w:bookmarkEnd w:id="189"/>
            <w:bookmarkEnd w:id="190"/>
            <w:ins w:id="191" w:author="Lewis, Ashleigh N" w:date="2025-06-26T10:27:00Z">
              <w:r w:rsidRPr="00D862C5">
                <w:rPr>
                  <w:rFonts w:eastAsia="Times New Roman"/>
                </w:rPr>
                <w:t>Dissatisfaction With not Receiving a Medicare Prescription Payment Plan Invoice (BENEFITS)</w:t>
              </w:r>
            </w:ins>
          </w:p>
        </w:tc>
      </w:tr>
    </w:tbl>
    <w:p w14:paraId="38A09A47" w14:textId="77777777" w:rsidR="00915E15" w:rsidRPr="00D73F1D" w:rsidRDefault="00915E15" w:rsidP="00915E15">
      <w:pPr>
        <w:spacing w:after="240"/>
        <w:rPr>
          <w:ins w:id="192" w:author="Lewis, Ashleigh N" w:date="2025-06-26T10:27:00Z"/>
          <w:rFonts w:eastAsia="Times New Roman" w:cs="Times New Roman"/>
          <w:kern w:val="0"/>
          <w:szCs w:val="24"/>
          <w14:ligatures w14:val="none"/>
        </w:rPr>
      </w:pPr>
      <w:ins w:id="193" w:author="Lewis, Ashleigh N" w:date="2025-06-26T10:27:00Z">
        <w:r w:rsidRPr="00D73F1D">
          <w:rPr>
            <w:rFonts w:eastAsia="Times New Roman" w:cs="Times New Roman"/>
            <w:b/>
            <w:noProof/>
            <w:kern w:val="0"/>
            <w:szCs w:val="24"/>
            <w14:ligatures w14:val="none"/>
          </w:rPr>
          <w:drawing>
            <wp:inline distT="0" distB="0" distL="0" distR="0" wp14:anchorId="7B1389D1" wp14:editId="379B18DA">
              <wp:extent cx="238760" cy="214630"/>
              <wp:effectExtent l="0" t="0" r="0" b="0"/>
              <wp:docPr id="192239703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044B5556" w14:textId="77777777" w:rsidR="00915E15" w:rsidRPr="00D73F1D" w:rsidRDefault="00915E15" w:rsidP="00915E15">
      <w:pPr>
        <w:spacing w:after="240"/>
        <w:rPr>
          <w:ins w:id="194" w:author="Lewis, Ashleigh N" w:date="2025-06-26T10:27:00Z"/>
          <w:rFonts w:eastAsia="Times New Roman" w:cs="Times New Roman"/>
          <w:kern w:val="0"/>
          <w:szCs w:val="24"/>
          <w14:ligatures w14:val="none"/>
        </w:rPr>
      </w:pPr>
      <w:ins w:id="195" w:author="Lewis, Ashleigh N" w:date="2025-06-26T10:27: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w:t>
        </w:r>
        <w:r>
          <w:rPr>
            <w:rFonts w:eastAsia="Times New Roman" w:cs="Times New Roman"/>
            <w:kern w:val="0"/>
            <w:szCs w:val="24"/>
            <w14:ligatures w14:val="none"/>
          </w:rPr>
          <w:t>that they did not receive a</w:t>
        </w:r>
        <w:r w:rsidRPr="0080191F">
          <w:rPr>
            <w:rFonts w:eastAsia="Times New Roman" w:cs="Times New Roman"/>
            <w:kern w:val="0"/>
            <w:szCs w:val="24"/>
            <w14:ligatures w14:val="none"/>
          </w:rPr>
          <w:t xml:space="preserve"> Medicare Prescription Payment Plan </w:t>
        </w:r>
        <w:r>
          <w:rPr>
            <w:rFonts w:eastAsia="Times New Roman" w:cs="Times New Roman"/>
            <w:kern w:val="0"/>
            <w:szCs w:val="24"/>
            <w14:ligatures w14:val="none"/>
          </w:rPr>
          <w:t>payment invoice.</w:t>
        </w:r>
      </w:ins>
    </w:p>
    <w:p w14:paraId="591578EA" w14:textId="77777777" w:rsidR="00915E15" w:rsidRDefault="00915E15" w:rsidP="00915E15">
      <w:pPr>
        <w:spacing w:after="240"/>
        <w:rPr>
          <w:ins w:id="196" w:author="Lewis, Ashleigh N" w:date="2025-06-26T10:27:00Z"/>
          <w:rFonts w:eastAsia="Times New Roman" w:cs="Times New Roman"/>
          <w:kern w:val="0"/>
          <w:szCs w:val="24"/>
          <w14:ligatures w14:val="none"/>
        </w:rPr>
      </w:pPr>
      <w:ins w:id="197" w:author="Lewis, Ashleigh N" w:date="2025-06-26T10:27: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a </w:t>
        </w:r>
        <w:r w:rsidRPr="0080191F">
          <w:rPr>
            <w:rFonts w:eastAsia="Times New Roman" w:cs="Times New Roman"/>
            <w:kern w:val="0"/>
            <w:szCs w:val="24"/>
            <w14:ligatures w14:val="none"/>
          </w:rPr>
          <w:t xml:space="preserve">Medicare Prescription Payment Plan Monthly Billing Statement was mailed to the </w:t>
        </w:r>
        <w:proofErr w:type="spellStart"/>
        <w:r w:rsidRPr="0080191F">
          <w:rPr>
            <w:rFonts w:eastAsia="Times New Roman" w:cs="Times New Roman"/>
            <w:kern w:val="0"/>
            <w:szCs w:val="24"/>
            <w14:ligatures w14:val="none"/>
          </w:rPr>
          <w:t>beneficiarys</w:t>
        </w:r>
        <w:proofErr w:type="spellEnd"/>
        <w:r w:rsidRPr="0080191F">
          <w:rPr>
            <w:rFonts w:eastAsia="Times New Roman" w:cs="Times New Roman"/>
            <w:kern w:val="0"/>
            <w:szCs w:val="24"/>
            <w14:ligatures w14:val="none"/>
          </w:rPr>
          <w:t xml:space="preserve"> address on file </w:t>
        </w:r>
        <w:r>
          <w:rPr>
            <w:rFonts w:eastAsia="Times New Roman" w:cs="Times New Roman"/>
            <w:kern w:val="0"/>
            <w:szCs w:val="24"/>
            <w14:ligatures w14:val="none"/>
          </w:rPr>
          <w:t xml:space="preserve">on </w:t>
        </w:r>
        <w:r w:rsidRPr="0080191F">
          <w:rPr>
            <w:rFonts w:eastAsia="Times New Roman" w:cs="Times New Roman"/>
            <w:b/>
            <w:bCs/>
            <w:color w:val="FF0000"/>
            <w:kern w:val="0"/>
            <w:szCs w:val="24"/>
            <w14:ligatures w14:val="none"/>
          </w:rPr>
          <w:t>DATE</w:t>
        </w:r>
        <w:r w:rsidRPr="0080191F">
          <w:rPr>
            <w:rFonts w:eastAsia="Times New Roman" w:cs="Times New Roman"/>
            <w:color w:val="FF0000"/>
            <w:kern w:val="0"/>
            <w:szCs w:val="24"/>
            <w14:ligatures w14:val="none"/>
          </w:rPr>
          <w:t xml:space="preserve"> </w:t>
        </w:r>
        <w:r w:rsidRPr="0080191F">
          <w:rPr>
            <w:rFonts w:eastAsia="Times New Roman" w:cs="Times New Roman"/>
            <w:kern w:val="0"/>
            <w:szCs w:val="24"/>
            <w14:ligatures w14:val="none"/>
          </w:rPr>
          <w:t xml:space="preserve">reflecting a total cost share due of </w:t>
        </w:r>
        <w:r w:rsidRPr="0080191F">
          <w:rPr>
            <w:rFonts w:eastAsia="Times New Roman" w:cs="Times New Roman"/>
            <w:b/>
            <w:bCs/>
            <w:color w:val="FF0000"/>
            <w:kern w:val="0"/>
            <w:szCs w:val="24"/>
            <w14:ligatures w14:val="none"/>
          </w:rPr>
          <w:t>AMOUNT</w:t>
        </w:r>
        <w:r w:rsidRPr="0080191F">
          <w:rPr>
            <w:rFonts w:eastAsia="Times New Roman" w:cs="Times New Roman"/>
            <w:kern w:val="0"/>
            <w:szCs w:val="24"/>
            <w14:ligatures w14:val="none"/>
          </w:rPr>
          <w:t xml:space="preserve">, which was due on </w:t>
        </w:r>
        <w:r w:rsidRPr="0080191F">
          <w:rPr>
            <w:rFonts w:eastAsia="Times New Roman" w:cs="Times New Roman"/>
            <w:b/>
            <w:bCs/>
            <w:color w:val="FF0000"/>
            <w:kern w:val="0"/>
            <w:szCs w:val="24"/>
            <w14:ligatures w14:val="none"/>
          </w:rPr>
          <w:t>DATE</w:t>
        </w:r>
        <w:r>
          <w:rPr>
            <w:rFonts w:eastAsia="Times New Roman" w:cs="Times New Roman"/>
            <w:kern w:val="0"/>
            <w:szCs w:val="24"/>
            <w14:ligatures w14:val="none"/>
          </w:rPr>
          <w:t>.</w:t>
        </w:r>
      </w:ins>
    </w:p>
    <w:p w14:paraId="27CC9D73" w14:textId="77777777" w:rsidR="00915E15" w:rsidRDefault="00915E15" w:rsidP="00915E15">
      <w:pPr>
        <w:spacing w:after="240"/>
        <w:rPr>
          <w:ins w:id="198" w:author="Lewis, Ashleigh N" w:date="2025-06-26T10:27:00Z"/>
          <w:rFonts w:eastAsia="Times New Roman" w:cs="Times New Roman"/>
          <w:kern w:val="0"/>
          <w:szCs w:val="24"/>
          <w14:ligatures w14:val="none"/>
        </w:rPr>
      </w:pPr>
      <w:ins w:id="199" w:author="Lewis, Ashleigh N" w:date="2025-06-26T10:27: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r w:rsidRPr="0034178E">
          <w:rPr>
            <w:rFonts w:eastAsia="Times New Roman" w:cs="Times New Roman"/>
            <w:kern w:val="0"/>
            <w:szCs w:val="24"/>
            <w14:ligatures w14:val="none"/>
          </w:rPr>
          <w:t>The Plan apologize</w:t>
        </w:r>
        <w:r>
          <w:rPr>
            <w:rFonts w:eastAsia="Times New Roman" w:cs="Times New Roman"/>
            <w:kern w:val="0"/>
            <w:szCs w:val="24"/>
            <w14:ligatures w14:val="none"/>
          </w:rPr>
          <w:t>d</w:t>
        </w:r>
        <w:r w:rsidRPr="0034178E">
          <w:rPr>
            <w:rFonts w:eastAsia="Times New Roman" w:cs="Times New Roman"/>
            <w:kern w:val="0"/>
            <w:szCs w:val="24"/>
            <w14:ligatures w14:val="none"/>
          </w:rPr>
          <w:t xml:space="preserve"> for any inconvenience this may have caused.</w:t>
        </w:r>
        <w:r>
          <w:rPr>
            <w:rFonts w:eastAsia="Times New Roman" w:cs="Times New Roman"/>
            <w:kern w:val="0"/>
            <w:szCs w:val="24"/>
            <w14:ligatures w14:val="none"/>
          </w:rPr>
          <w:t xml:space="preserve"> The Plan advised that i</w:t>
        </w:r>
        <w:r w:rsidRPr="0091116D">
          <w:rPr>
            <w:rFonts w:eastAsia="Times New Roman" w:cs="Times New Roman"/>
            <w:kern w:val="0"/>
            <w:szCs w:val="24"/>
            <w14:ligatures w14:val="none"/>
          </w:rPr>
          <w:t>nvoices are generated on the third of the month with a due date of the 25th of the month</w:t>
        </w:r>
        <w:r>
          <w:rPr>
            <w:rFonts w:eastAsia="Times New Roman" w:cs="Times New Roman"/>
            <w:kern w:val="0"/>
            <w:szCs w:val="24"/>
            <w14:ligatures w14:val="none"/>
          </w:rPr>
          <w:t xml:space="preserve">. </w:t>
        </w:r>
        <w:r w:rsidRPr="0091116D">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91116D">
          <w:rPr>
            <w:rFonts w:eastAsia="Times New Roman" w:cs="Times New Roman"/>
            <w:kern w:val="0"/>
            <w:szCs w:val="24"/>
            <w14:ligatures w14:val="none"/>
          </w:rPr>
          <w:t xml:space="preserve"> the beneficiary to make payments timely to ensure they are received prior to the due date</w:t>
        </w:r>
        <w:r>
          <w:rPr>
            <w:rFonts w:eastAsia="Times New Roman" w:cs="Times New Roman"/>
            <w:kern w:val="0"/>
            <w:szCs w:val="24"/>
            <w14:ligatures w14:val="none"/>
          </w:rPr>
          <w:t xml:space="preserve">. </w:t>
        </w:r>
      </w:ins>
    </w:p>
    <w:p w14:paraId="6FC10297" w14:textId="77777777" w:rsidR="00915E15" w:rsidRDefault="00915E15" w:rsidP="00915E15">
      <w:pPr>
        <w:pStyle w:val="NoSpacing"/>
        <w:rPr>
          <w:ins w:id="200" w:author="Lewis, Ashleigh N" w:date="2025-06-26T10:27:00Z"/>
          <w:rFonts w:ascii="Verdana" w:hAnsi="Verdana"/>
          <w:b/>
          <w:iCs/>
          <w:sz w:val="24"/>
          <w:szCs w:val="24"/>
        </w:rPr>
      </w:pPr>
      <w:ins w:id="201" w:author="Lewis, Ashleigh N" w:date="2025-06-26T10:27:00Z">
        <w:r>
          <w:rPr>
            <w:rFonts w:ascii="Verdana" w:hAnsi="Verdana"/>
            <w:b/>
            <w:iCs/>
            <w:sz w:val="24"/>
            <w:szCs w:val="24"/>
          </w:rPr>
          <w:t>If applicable,</w:t>
        </w:r>
        <w:r>
          <w:rPr>
            <w:rFonts w:ascii="Verdana" w:hAnsi="Verdana"/>
            <w:b/>
            <w:bCs/>
            <w:iCs/>
            <w:sz w:val="24"/>
            <w:szCs w:val="24"/>
          </w:rPr>
          <w:t xml:space="preserve"> include: </w:t>
        </w:r>
      </w:ins>
    </w:p>
    <w:p w14:paraId="5A8D5570" w14:textId="77777777" w:rsidR="00915E15" w:rsidRPr="00283CC9" w:rsidRDefault="00915E15" w:rsidP="00915E15">
      <w:pPr>
        <w:spacing w:after="240"/>
        <w:rPr>
          <w:ins w:id="202" w:author="Lewis, Ashleigh N" w:date="2025-06-26T10:27:00Z"/>
          <w:rFonts w:eastAsia="Times New Roman" w:cs="Times New Roman"/>
          <w:kern w:val="0"/>
          <w:szCs w:val="24"/>
          <w14:ligatures w14:val="none"/>
        </w:rPr>
      </w:pPr>
      <w:ins w:id="203" w:author="Lewis, Ashleigh N" w:date="2025-06-26T10:27:00Z">
        <w:r w:rsidRPr="00ED7E88">
          <w:rPr>
            <w:rFonts w:eastAsia="Times New Roman" w:cs="Times New Roman"/>
            <w:b/>
            <w:bCs/>
            <w:color w:val="FF0000"/>
            <w:kern w:val="0"/>
            <w:szCs w:val="24"/>
            <w14:ligatures w14:val="none"/>
          </w:rPr>
          <w:t xml:space="preserve">The Plan processed a payment on the </w:t>
        </w:r>
        <w:proofErr w:type="spellStart"/>
        <w:r w:rsidRPr="00ED7E88">
          <w:rPr>
            <w:rFonts w:eastAsia="Times New Roman" w:cs="Times New Roman"/>
            <w:b/>
            <w:bCs/>
            <w:color w:val="FF0000"/>
            <w:kern w:val="0"/>
            <w:szCs w:val="24"/>
            <w14:ligatures w14:val="none"/>
          </w:rPr>
          <w:t>beneficiarys</w:t>
        </w:r>
        <w:proofErr w:type="spellEnd"/>
        <w:r w:rsidRPr="00ED7E88">
          <w:rPr>
            <w:rFonts w:eastAsia="Times New Roman" w:cs="Times New Roman"/>
            <w:b/>
            <w:bCs/>
            <w:color w:val="FF0000"/>
            <w:kern w:val="0"/>
            <w:szCs w:val="24"/>
            <w14:ligatures w14:val="none"/>
          </w:rPr>
          <w:t xml:space="preserve"> behalf.</w:t>
        </w:r>
      </w:ins>
    </w:p>
    <w:p w14:paraId="139BCD55" w14:textId="77777777" w:rsidR="006435EA" w:rsidRPr="00D73F1D" w:rsidRDefault="006435EA" w:rsidP="006435EA">
      <w:pPr>
        <w:jc w:val="right"/>
        <w:rPr>
          <w:ins w:id="204" w:author="Lewis, Ashleigh N" w:date="2025-06-26T10:17:00Z"/>
          <w:rFonts w:eastAsia="Times New Roman" w:cs="Times New Roman"/>
          <w:color w:val="0000FF"/>
          <w:kern w:val="0"/>
          <w:szCs w:val="24"/>
          <w:u w:val="single"/>
          <w14:ligatures w14:val="none"/>
        </w:rPr>
      </w:pPr>
      <w:ins w:id="205" w:author="Lewis, Ashleigh N" w:date="2025-06-26T10:17:00Z">
        <w:r w:rsidRPr="00D73F1D">
          <w:rPr>
            <w:rFonts w:eastAsia="Times New Roman" w:cs="Times New Roman"/>
            <w:color w:val="0000FF"/>
            <w:kern w:val="0"/>
            <w:szCs w:val="24"/>
            <w:u w:val="single"/>
            <w14:ligatures w14:val="none"/>
          </w:rPr>
          <w:fldChar w:fldCharType="begin"/>
        </w:r>
        <w:r w:rsidRPr="00D73F1D">
          <w:rPr>
            <w:rFonts w:eastAsia="Times New Roman" w:cs="Times New Roman"/>
            <w:color w:val="0000FF"/>
            <w:kern w:val="0"/>
            <w:szCs w:val="24"/>
            <w:u w:val="single"/>
            <w14:ligatures w14:val="none"/>
          </w:rPr>
          <w:instrText xml:space="preserve"> HYPERLINK \l "TopOfDoc" </w:instrText>
        </w:r>
        <w:r w:rsidRPr="00D73F1D">
          <w:rPr>
            <w:rFonts w:eastAsia="Times New Roman" w:cs="Times New Roman"/>
            <w:color w:val="0000FF"/>
            <w:kern w:val="0"/>
            <w:szCs w:val="24"/>
            <w:u w:val="single"/>
            <w14:ligatures w14:val="none"/>
          </w:rPr>
        </w:r>
        <w:r w:rsidRPr="00D73F1D">
          <w:rPr>
            <w:rFonts w:eastAsia="Times New Roman" w:cs="Times New Roman"/>
            <w:color w:val="0000FF"/>
            <w:kern w:val="0"/>
            <w:szCs w:val="24"/>
            <w:u w:val="single"/>
            <w14:ligatures w14:val="none"/>
          </w:rPr>
          <w:fldChar w:fldCharType="separate"/>
        </w:r>
        <w:r w:rsidRPr="00D73F1D">
          <w:rPr>
            <w:rFonts w:eastAsia="Times New Roman" w:cs="Times New Roman"/>
            <w:color w:val="0000FF"/>
            <w:kern w:val="0"/>
            <w:szCs w:val="24"/>
            <w:u w:val="single"/>
            <w14:ligatures w14:val="none"/>
          </w:rPr>
          <w:t>Top of the Document</w:t>
        </w:r>
        <w:r w:rsidRPr="00D73F1D">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D73F1D" w14:paraId="1B797925" w14:textId="77777777" w:rsidTr="003965DA">
        <w:trPr>
          <w:ins w:id="206" w:author="Lewis, Ashleigh N" w:date="2025-06-26T10:17:00Z"/>
        </w:trPr>
        <w:tc>
          <w:tcPr>
            <w:tcW w:w="5000" w:type="pct"/>
            <w:shd w:val="clear" w:color="auto" w:fill="C0C0C0"/>
          </w:tcPr>
          <w:p w14:paraId="5B20FC3C" w14:textId="77777777" w:rsidR="006435EA" w:rsidRPr="00D73F1D" w:rsidRDefault="006435EA">
            <w:pPr>
              <w:pStyle w:val="Heading2"/>
              <w:rPr>
                <w:ins w:id="207" w:author="Lewis, Ashleigh N" w:date="2025-06-26T10:17:00Z"/>
                <w:rFonts w:eastAsia="Times New Roman"/>
              </w:rPr>
              <w:pPrChange w:id="208" w:author="Lewis, Ashleigh N" w:date="2025-06-26T10:49:00Z">
                <w:pPr>
                  <w:keepNext/>
                  <w:tabs>
                    <w:tab w:val="left" w:pos="11985"/>
                  </w:tabs>
                  <w:spacing w:before="240" w:after="60"/>
                  <w:outlineLvl w:val="1"/>
                </w:pPr>
              </w:pPrChange>
            </w:pPr>
            <w:bookmarkStart w:id="209" w:name="_Medicare_Prescription_Payment_2"/>
            <w:bookmarkEnd w:id="209"/>
            <w:ins w:id="210" w:author="Lewis, Ashleigh N" w:date="2025-06-26T10:17:00Z">
              <w:r w:rsidRPr="0080191F">
                <w:rPr>
                  <w:rFonts w:eastAsia="Times New Roman"/>
                </w:rPr>
                <w:t>Medicare Prescription Payment Plan Invoice Received After Payment Made</w:t>
              </w:r>
              <w:r w:rsidRPr="00D73F1D">
                <w:rPr>
                  <w:rFonts w:eastAsia="Times New Roman"/>
                </w:rPr>
                <w:t xml:space="preserve"> (BENEFITS)</w:t>
              </w:r>
            </w:ins>
          </w:p>
        </w:tc>
      </w:tr>
    </w:tbl>
    <w:p w14:paraId="1E2930C6" w14:textId="77777777" w:rsidR="006435EA" w:rsidRPr="00D73F1D" w:rsidRDefault="006435EA" w:rsidP="006435EA">
      <w:pPr>
        <w:spacing w:after="240"/>
        <w:rPr>
          <w:ins w:id="211" w:author="Lewis, Ashleigh N" w:date="2025-06-26T10:17:00Z"/>
          <w:rFonts w:eastAsia="Times New Roman" w:cs="Times New Roman"/>
          <w:kern w:val="0"/>
          <w:szCs w:val="24"/>
          <w14:ligatures w14:val="none"/>
        </w:rPr>
      </w:pPr>
      <w:ins w:id="212" w:author="Lewis, Ashleigh N" w:date="2025-06-26T10:17:00Z">
        <w:r w:rsidRPr="00D73F1D">
          <w:rPr>
            <w:rFonts w:eastAsia="Times New Roman" w:cs="Times New Roman"/>
            <w:b/>
            <w:noProof/>
            <w:kern w:val="0"/>
            <w:szCs w:val="24"/>
            <w14:ligatures w14:val="none"/>
          </w:rPr>
          <w:drawing>
            <wp:inline distT="0" distB="0" distL="0" distR="0" wp14:anchorId="1F949F7F" wp14:editId="23B783B6">
              <wp:extent cx="238760" cy="214630"/>
              <wp:effectExtent l="0" t="0" r="0" b="0"/>
              <wp:docPr id="123507940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2D40D57A" w14:textId="77777777" w:rsidR="006435EA" w:rsidRPr="00D73F1D" w:rsidRDefault="006435EA" w:rsidP="006435EA">
      <w:pPr>
        <w:spacing w:after="240"/>
        <w:rPr>
          <w:ins w:id="213" w:author="Lewis, Ashleigh N" w:date="2025-06-26T10:17:00Z"/>
          <w:rFonts w:eastAsia="Times New Roman" w:cs="Times New Roman"/>
          <w:kern w:val="0"/>
          <w:szCs w:val="24"/>
          <w14:ligatures w14:val="none"/>
        </w:rPr>
      </w:pPr>
      <w:ins w:id="214" w:author="Lewis, Ashleigh N" w:date="2025-06-26T10:17: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that </w:t>
        </w:r>
        <w:r>
          <w:rPr>
            <w:rFonts w:eastAsia="Times New Roman" w:cs="Times New Roman"/>
            <w:kern w:val="0"/>
            <w:szCs w:val="24"/>
            <w14:ligatures w14:val="none"/>
          </w:rPr>
          <w:t>they received</w:t>
        </w:r>
        <w:r w:rsidRPr="0080191F">
          <w:rPr>
            <w:rFonts w:eastAsia="Times New Roman" w:cs="Times New Roman"/>
            <w:kern w:val="0"/>
            <w:szCs w:val="24"/>
            <w14:ligatures w14:val="none"/>
          </w:rPr>
          <w:t xml:space="preserve"> a Medicare Prescription Payment Plan invoice after having made a payment</w:t>
        </w:r>
        <w:r>
          <w:rPr>
            <w:rFonts w:eastAsia="Times New Roman" w:cs="Times New Roman"/>
            <w:kern w:val="0"/>
            <w:szCs w:val="24"/>
            <w14:ligatures w14:val="none"/>
          </w:rPr>
          <w:t>.</w:t>
        </w:r>
      </w:ins>
    </w:p>
    <w:p w14:paraId="2B4A6FFB" w14:textId="77777777" w:rsidR="006435EA" w:rsidRDefault="006435EA" w:rsidP="006435EA">
      <w:pPr>
        <w:spacing w:after="240"/>
        <w:rPr>
          <w:ins w:id="215" w:author="Lewis, Ashleigh N" w:date="2025-06-26T10:17:00Z"/>
          <w:rFonts w:eastAsia="Times New Roman" w:cs="Times New Roman"/>
          <w:kern w:val="0"/>
          <w:szCs w:val="24"/>
          <w14:ligatures w14:val="none"/>
        </w:rPr>
      </w:pPr>
      <w:ins w:id="216" w:author="Lewis, Ashleigh N" w:date="2025-06-26T10:17: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a </w:t>
        </w:r>
        <w:r w:rsidRPr="0080191F">
          <w:rPr>
            <w:rFonts w:eastAsia="Times New Roman" w:cs="Times New Roman"/>
            <w:kern w:val="0"/>
            <w:szCs w:val="24"/>
            <w14:ligatures w14:val="none"/>
          </w:rPr>
          <w:t xml:space="preserve">Medicare Prescription Payment Plan Monthly Billing Statement was mailed to the </w:t>
        </w:r>
        <w:proofErr w:type="spellStart"/>
        <w:r w:rsidRPr="0080191F">
          <w:rPr>
            <w:rFonts w:eastAsia="Times New Roman" w:cs="Times New Roman"/>
            <w:kern w:val="0"/>
            <w:szCs w:val="24"/>
            <w14:ligatures w14:val="none"/>
          </w:rPr>
          <w:t>beneficiarys</w:t>
        </w:r>
        <w:proofErr w:type="spellEnd"/>
        <w:r w:rsidRPr="0080191F">
          <w:rPr>
            <w:rFonts w:eastAsia="Times New Roman" w:cs="Times New Roman"/>
            <w:kern w:val="0"/>
            <w:szCs w:val="24"/>
            <w14:ligatures w14:val="none"/>
          </w:rPr>
          <w:t xml:space="preserve"> address on file </w:t>
        </w:r>
        <w:r>
          <w:rPr>
            <w:rFonts w:eastAsia="Times New Roman" w:cs="Times New Roman"/>
            <w:kern w:val="0"/>
            <w:szCs w:val="24"/>
            <w14:ligatures w14:val="none"/>
          </w:rPr>
          <w:t xml:space="preserve">on </w:t>
        </w:r>
        <w:r w:rsidRPr="0080191F">
          <w:rPr>
            <w:rFonts w:eastAsia="Times New Roman" w:cs="Times New Roman"/>
            <w:b/>
            <w:bCs/>
            <w:color w:val="FF0000"/>
            <w:kern w:val="0"/>
            <w:szCs w:val="24"/>
            <w14:ligatures w14:val="none"/>
          </w:rPr>
          <w:t>DATE</w:t>
        </w:r>
        <w:r w:rsidRPr="0080191F">
          <w:rPr>
            <w:rFonts w:eastAsia="Times New Roman" w:cs="Times New Roman"/>
            <w:color w:val="FF0000"/>
            <w:kern w:val="0"/>
            <w:szCs w:val="24"/>
            <w14:ligatures w14:val="none"/>
          </w:rPr>
          <w:t xml:space="preserve"> </w:t>
        </w:r>
        <w:r w:rsidRPr="0080191F">
          <w:rPr>
            <w:rFonts w:eastAsia="Times New Roman" w:cs="Times New Roman"/>
            <w:kern w:val="0"/>
            <w:szCs w:val="24"/>
            <w14:ligatures w14:val="none"/>
          </w:rPr>
          <w:t xml:space="preserve">reflecting a total cost share due of </w:t>
        </w:r>
        <w:r w:rsidRPr="0080191F">
          <w:rPr>
            <w:rFonts w:eastAsia="Times New Roman" w:cs="Times New Roman"/>
            <w:b/>
            <w:bCs/>
            <w:color w:val="FF0000"/>
            <w:kern w:val="0"/>
            <w:szCs w:val="24"/>
            <w14:ligatures w14:val="none"/>
          </w:rPr>
          <w:t>AMOUNT</w:t>
        </w:r>
        <w:r w:rsidRPr="0080191F">
          <w:rPr>
            <w:rFonts w:eastAsia="Times New Roman" w:cs="Times New Roman"/>
            <w:kern w:val="0"/>
            <w:szCs w:val="24"/>
            <w14:ligatures w14:val="none"/>
          </w:rPr>
          <w:t xml:space="preserve">, which was due on </w:t>
        </w:r>
        <w:r w:rsidRPr="0080191F">
          <w:rPr>
            <w:rFonts w:eastAsia="Times New Roman" w:cs="Times New Roman"/>
            <w:b/>
            <w:bCs/>
            <w:color w:val="FF0000"/>
            <w:kern w:val="0"/>
            <w:szCs w:val="24"/>
            <w14:ligatures w14:val="none"/>
          </w:rPr>
          <w:t>DATE</w:t>
        </w:r>
        <w:r>
          <w:rPr>
            <w:rFonts w:eastAsia="Times New Roman" w:cs="Times New Roman"/>
            <w:kern w:val="0"/>
            <w:szCs w:val="24"/>
            <w14:ligatures w14:val="none"/>
          </w:rPr>
          <w:t>.</w:t>
        </w:r>
      </w:ins>
    </w:p>
    <w:p w14:paraId="61B6AEAC" w14:textId="77777777" w:rsidR="006435EA" w:rsidRDefault="006435EA" w:rsidP="006435EA">
      <w:pPr>
        <w:spacing w:after="240"/>
        <w:rPr>
          <w:ins w:id="217" w:author="Lewis, Ashleigh N" w:date="2025-06-26T10:17:00Z"/>
          <w:rFonts w:eastAsia="Times New Roman" w:cs="Times New Roman"/>
          <w:kern w:val="0"/>
          <w:szCs w:val="24"/>
          <w14:ligatures w14:val="none"/>
        </w:rPr>
      </w:pPr>
      <w:ins w:id="218" w:author="Lewis, Ashleigh N" w:date="2025-06-26T10:17:00Z">
        <w:r w:rsidRPr="0034178E">
          <w:rPr>
            <w:rFonts w:eastAsia="Times New Roman" w:cs="Times New Roman"/>
            <w:kern w:val="0"/>
            <w:szCs w:val="24"/>
            <w14:ligatures w14:val="none"/>
          </w:rPr>
          <w:t xml:space="preserve">The </w:t>
        </w:r>
        <w:proofErr w:type="spellStart"/>
        <w:r w:rsidRPr="0034178E">
          <w:rPr>
            <w:rFonts w:eastAsia="Times New Roman" w:cs="Times New Roman"/>
            <w:kern w:val="0"/>
            <w:szCs w:val="24"/>
            <w14:ligatures w14:val="none"/>
          </w:rPr>
          <w:t>beneficiarys</w:t>
        </w:r>
        <w:proofErr w:type="spellEnd"/>
        <w:r w:rsidRPr="0034178E">
          <w:rPr>
            <w:rFonts w:eastAsia="Times New Roman" w:cs="Times New Roman"/>
            <w:kern w:val="0"/>
            <w:szCs w:val="24"/>
            <w14:ligatures w14:val="none"/>
          </w:rPr>
          <w:t xml:space="preserve"> last payment was received on </w:t>
        </w:r>
        <w:r w:rsidRPr="0034178E">
          <w:rPr>
            <w:rFonts w:eastAsia="Times New Roman" w:cs="Times New Roman"/>
            <w:b/>
            <w:bCs/>
            <w:color w:val="FF0000"/>
            <w:kern w:val="0"/>
            <w:szCs w:val="24"/>
            <w14:ligatures w14:val="none"/>
          </w:rPr>
          <w:t>DATE</w:t>
        </w:r>
        <w:r w:rsidRPr="0034178E">
          <w:rPr>
            <w:rFonts w:eastAsia="Times New Roman" w:cs="Times New Roman"/>
            <w:color w:val="FF0000"/>
            <w:kern w:val="0"/>
            <w:szCs w:val="24"/>
            <w14:ligatures w14:val="none"/>
          </w:rPr>
          <w:t xml:space="preserve"> </w:t>
        </w:r>
        <w:r w:rsidRPr="0034178E">
          <w:rPr>
            <w:rFonts w:eastAsia="Times New Roman" w:cs="Times New Roman"/>
            <w:kern w:val="0"/>
            <w:szCs w:val="24"/>
            <w14:ligatures w14:val="none"/>
          </w:rPr>
          <w:t xml:space="preserve">via </w:t>
        </w:r>
        <w:r w:rsidRPr="0034178E">
          <w:rPr>
            <w:rFonts w:eastAsia="Times New Roman" w:cs="Times New Roman"/>
            <w:b/>
            <w:bCs/>
            <w:color w:val="FF0000"/>
            <w:kern w:val="0"/>
            <w:szCs w:val="24"/>
            <w14:ligatures w14:val="none"/>
          </w:rPr>
          <w:t>METHOD</w:t>
        </w:r>
        <w:r w:rsidRPr="0034178E">
          <w:rPr>
            <w:rFonts w:eastAsia="Times New Roman" w:cs="Times New Roman"/>
            <w:color w:val="FF0000"/>
            <w:kern w:val="0"/>
            <w:szCs w:val="24"/>
            <w14:ligatures w14:val="none"/>
          </w:rPr>
          <w:t xml:space="preserve"> </w:t>
        </w:r>
        <w:r w:rsidRPr="0034178E">
          <w:rPr>
            <w:rFonts w:eastAsia="Times New Roman" w:cs="Times New Roman"/>
            <w:kern w:val="0"/>
            <w:szCs w:val="24"/>
            <w14:ligatures w14:val="none"/>
          </w:rPr>
          <w:t xml:space="preserve">in the amount of </w:t>
        </w:r>
        <w:r w:rsidRPr="0034178E">
          <w:rPr>
            <w:rFonts w:eastAsia="Times New Roman" w:cs="Times New Roman"/>
            <w:b/>
            <w:bCs/>
            <w:color w:val="FF0000"/>
            <w:kern w:val="0"/>
            <w:szCs w:val="24"/>
            <w14:ligatures w14:val="none"/>
          </w:rPr>
          <w:t>AMOUNT</w:t>
        </w:r>
        <w:r w:rsidRPr="0034178E">
          <w:rPr>
            <w:rFonts w:eastAsia="Times New Roman" w:cs="Times New Roman"/>
            <w:kern w:val="0"/>
            <w:szCs w:val="24"/>
            <w14:ligatures w14:val="none"/>
          </w:rPr>
          <w:t xml:space="preserve">. As this payment was posted to their account after the due date, </w:t>
        </w:r>
        <w:r>
          <w:rPr>
            <w:rFonts w:eastAsia="Times New Roman" w:cs="Times New Roman"/>
            <w:kern w:val="0"/>
            <w:szCs w:val="24"/>
            <w14:ligatures w14:val="none"/>
          </w:rPr>
          <w:t xml:space="preserve">the </w:t>
        </w:r>
        <w:r w:rsidRPr="0034178E">
          <w:rPr>
            <w:rFonts w:eastAsia="Times New Roman" w:cs="Times New Roman"/>
            <w:kern w:val="0"/>
            <w:szCs w:val="24"/>
            <w14:ligatures w14:val="none"/>
          </w:rPr>
          <w:t>invoice mailed to the beneficiary did not reflect this payment.</w:t>
        </w:r>
      </w:ins>
    </w:p>
    <w:p w14:paraId="5AAF0A0A" w14:textId="3857E90E" w:rsidR="00A75E78" w:rsidRDefault="006435EA" w:rsidP="006435EA">
      <w:pPr>
        <w:spacing w:after="240"/>
        <w:rPr>
          <w:ins w:id="219" w:author="Lewis, Ashleigh N" w:date="2025-06-26T10:17:00Z"/>
          <w:rFonts w:eastAsia="Times New Roman" w:cs="Times New Roman"/>
          <w:kern w:val="0"/>
          <w:szCs w:val="24"/>
          <w14:ligatures w14:val="none"/>
        </w:rPr>
      </w:pPr>
      <w:ins w:id="220" w:author="Lewis, Ashleigh N" w:date="2025-06-26T10:17: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r w:rsidRPr="0034178E">
          <w:rPr>
            <w:rFonts w:eastAsia="Times New Roman" w:cs="Times New Roman"/>
            <w:kern w:val="0"/>
            <w:szCs w:val="24"/>
            <w14:ligatures w14:val="none"/>
          </w:rPr>
          <w:t>The Plan apologize</w:t>
        </w:r>
        <w:r>
          <w:rPr>
            <w:rFonts w:eastAsia="Times New Roman" w:cs="Times New Roman"/>
            <w:kern w:val="0"/>
            <w:szCs w:val="24"/>
            <w14:ligatures w14:val="none"/>
          </w:rPr>
          <w:t>d</w:t>
        </w:r>
        <w:r w:rsidRPr="0034178E">
          <w:rPr>
            <w:rFonts w:eastAsia="Times New Roman" w:cs="Times New Roman"/>
            <w:kern w:val="0"/>
            <w:szCs w:val="24"/>
            <w14:ligatures w14:val="none"/>
          </w:rPr>
          <w:t xml:space="preserve"> for any inconvenience this may have caused.</w:t>
        </w:r>
        <w:r>
          <w:rPr>
            <w:rFonts w:eastAsia="Times New Roman" w:cs="Times New Roman"/>
            <w:kern w:val="0"/>
            <w:szCs w:val="24"/>
            <w14:ligatures w14:val="none"/>
          </w:rPr>
          <w:t xml:space="preserve"> </w:t>
        </w:r>
        <w:r w:rsidRPr="00283CC9">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283CC9">
          <w:rPr>
            <w:rFonts w:eastAsia="Times New Roman" w:cs="Times New Roman"/>
            <w:kern w:val="0"/>
            <w:szCs w:val="24"/>
            <w14:ligatures w14:val="none"/>
          </w:rPr>
          <w:t xml:space="preserve"> that </w:t>
        </w:r>
        <w:r>
          <w:rPr>
            <w:rFonts w:eastAsia="Times New Roman" w:cs="Times New Roman"/>
            <w:kern w:val="0"/>
            <w:szCs w:val="24"/>
            <w14:ligatures w14:val="none"/>
          </w:rPr>
          <w:t>p</w:t>
        </w:r>
        <w:r w:rsidRPr="0080191F">
          <w:rPr>
            <w:rFonts w:eastAsia="Times New Roman" w:cs="Times New Roman"/>
            <w:kern w:val="0"/>
            <w:szCs w:val="24"/>
            <w14:ligatures w14:val="none"/>
          </w:rPr>
          <w:t>ayments made after the due date may not be reflected until the next billing statement is generated</w:t>
        </w:r>
        <w:r>
          <w:rPr>
            <w:rFonts w:eastAsia="Times New Roman" w:cs="Times New Roman"/>
            <w:kern w:val="0"/>
            <w:szCs w:val="24"/>
            <w14:ligatures w14:val="none"/>
          </w:rPr>
          <w:t>.</w:t>
        </w:r>
        <w:r w:rsidRPr="0080191F">
          <w:t xml:space="preserve"> </w:t>
        </w:r>
        <w:r w:rsidRPr="0080191F">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80191F">
          <w:rPr>
            <w:rFonts w:eastAsia="Times New Roman" w:cs="Times New Roman"/>
            <w:kern w:val="0"/>
            <w:szCs w:val="24"/>
            <w14:ligatures w14:val="none"/>
          </w:rPr>
          <w:t xml:space="preserve"> the beneficiary to make payments timely to ensure they are received prior to the due date</w:t>
        </w:r>
        <w:r>
          <w:rPr>
            <w:rFonts w:eastAsia="Times New Roman" w:cs="Times New Roman"/>
            <w:kern w:val="0"/>
            <w:szCs w:val="24"/>
            <w14:ligatures w14:val="none"/>
          </w:rPr>
          <w:t xml:space="preserve">. The Plan provided the beneficiary with </w:t>
        </w:r>
        <w:r w:rsidRPr="0034178E">
          <w:rPr>
            <w:rFonts w:eastAsia="Times New Roman" w:cs="Times New Roman"/>
            <w:kern w:val="0"/>
            <w:szCs w:val="24"/>
            <w14:ligatures w14:val="none"/>
          </w:rPr>
          <w:t>alternate payment method</w:t>
        </w:r>
        <w:r>
          <w:rPr>
            <w:rFonts w:eastAsia="Times New Roman" w:cs="Times New Roman"/>
            <w:kern w:val="0"/>
            <w:szCs w:val="24"/>
            <w14:ligatures w14:val="none"/>
          </w:rPr>
          <w:t>s.</w:t>
        </w:r>
      </w:ins>
    </w:p>
    <w:p w14:paraId="0001A14D" w14:textId="77777777" w:rsidR="009C5E85" w:rsidRPr="00D73F1D" w:rsidRDefault="009C5E85" w:rsidP="009C5E85">
      <w:pPr>
        <w:jc w:val="right"/>
        <w:rPr>
          <w:ins w:id="221" w:author="Lewis, Ashleigh N" w:date="2025-06-26T10:17:00Z"/>
          <w:rFonts w:eastAsia="Times New Roman" w:cs="Times New Roman"/>
          <w:color w:val="0000FF"/>
          <w:kern w:val="0"/>
          <w:szCs w:val="24"/>
          <w:u w:val="single"/>
          <w14:ligatures w14:val="none"/>
        </w:rPr>
      </w:pPr>
      <w:ins w:id="222" w:author="Lewis, Ashleigh N" w:date="2025-06-26T10:17:00Z">
        <w:r>
          <w:fldChar w:fldCharType="begin"/>
        </w:r>
        <w:r>
          <w:instrText>HYPERLINK \l "TopOfDoc"</w:instrText>
        </w:r>
        <w:r>
          <w:fldChar w:fldCharType="separate"/>
        </w:r>
        <w:r w:rsidRPr="00D73F1D">
          <w:rPr>
            <w:rFonts w:eastAsia="Times New Roman" w:cs="Times New Roman"/>
            <w:color w:val="0000FF"/>
            <w:kern w:val="0"/>
            <w:szCs w:val="24"/>
            <w:u w:val="single"/>
            <w14:ligatures w14:val="none"/>
          </w:rPr>
          <w:t>Top of the Document</w:t>
        </w:r>
        <w:r>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D73F1D" w14:paraId="62662532" w14:textId="77777777" w:rsidTr="003965DA">
        <w:trPr>
          <w:ins w:id="223" w:author="Lewis, Ashleigh N" w:date="2025-06-26T10:17:00Z"/>
        </w:trPr>
        <w:tc>
          <w:tcPr>
            <w:tcW w:w="5000" w:type="pct"/>
            <w:shd w:val="clear" w:color="auto" w:fill="C0C0C0"/>
          </w:tcPr>
          <w:p w14:paraId="5995C9A8" w14:textId="77777777" w:rsidR="009C5E85" w:rsidRPr="00D73F1D" w:rsidRDefault="009C5E85">
            <w:pPr>
              <w:pStyle w:val="Heading2"/>
              <w:rPr>
                <w:ins w:id="224" w:author="Lewis, Ashleigh N" w:date="2025-06-26T10:17:00Z"/>
                <w:rFonts w:eastAsia="Times New Roman"/>
              </w:rPr>
              <w:pPrChange w:id="225" w:author="Lewis, Ashleigh N" w:date="2025-06-26T10:49:00Z">
                <w:pPr>
                  <w:keepNext/>
                  <w:tabs>
                    <w:tab w:val="left" w:pos="11985"/>
                  </w:tabs>
                  <w:spacing w:before="240" w:after="60"/>
                  <w:outlineLvl w:val="1"/>
                </w:pPr>
              </w:pPrChange>
            </w:pPr>
            <w:bookmarkStart w:id="226" w:name="_Dissatisfaction_With_the"/>
            <w:bookmarkEnd w:id="226"/>
            <w:ins w:id="227" w:author="Lewis, Ashleigh N" w:date="2025-06-26T10:17:00Z">
              <w:r>
                <w:rPr>
                  <w:rFonts w:eastAsia="Times New Roman"/>
                </w:rPr>
                <w:t xml:space="preserve">Dissatisfaction With the </w:t>
              </w:r>
              <w:r w:rsidRPr="002A05F6">
                <w:rPr>
                  <w:rFonts w:eastAsia="Times New Roman"/>
                </w:rPr>
                <w:t>Medicare Prescription Payment Plan</w:t>
              </w:r>
              <w:r>
                <w:rPr>
                  <w:rFonts w:eastAsia="Times New Roman"/>
                </w:rPr>
                <w:t xml:space="preserve"> Due Date</w:t>
              </w:r>
              <w:r w:rsidRPr="00D73F1D">
                <w:rPr>
                  <w:rFonts w:eastAsia="Times New Roman"/>
                </w:rPr>
                <w:t xml:space="preserve"> (BENEFITS)</w:t>
              </w:r>
            </w:ins>
          </w:p>
        </w:tc>
      </w:tr>
    </w:tbl>
    <w:p w14:paraId="03ADDDD6" w14:textId="77777777" w:rsidR="009C5E85" w:rsidRPr="00D73F1D" w:rsidRDefault="009C5E85" w:rsidP="009C5E85">
      <w:pPr>
        <w:spacing w:after="240"/>
        <w:rPr>
          <w:ins w:id="228" w:author="Lewis, Ashleigh N" w:date="2025-06-26T10:17:00Z"/>
          <w:rFonts w:eastAsia="Times New Roman" w:cs="Times New Roman"/>
          <w:kern w:val="0"/>
          <w:szCs w:val="24"/>
          <w14:ligatures w14:val="none"/>
        </w:rPr>
      </w:pPr>
      <w:ins w:id="229" w:author="Lewis, Ashleigh N" w:date="2025-06-26T10:17:00Z">
        <w:r w:rsidRPr="00D73F1D">
          <w:rPr>
            <w:rFonts w:eastAsia="Times New Roman" w:cs="Times New Roman"/>
            <w:b/>
            <w:noProof/>
            <w:kern w:val="0"/>
            <w:szCs w:val="24"/>
            <w14:ligatures w14:val="none"/>
          </w:rPr>
          <w:drawing>
            <wp:inline distT="0" distB="0" distL="0" distR="0" wp14:anchorId="785EB018" wp14:editId="63966EFE">
              <wp:extent cx="238760" cy="214630"/>
              <wp:effectExtent l="0" t="0" r="0" b="0"/>
              <wp:docPr id="188151405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40241915" w14:textId="77777777" w:rsidR="009C5E85" w:rsidRPr="00D73F1D" w:rsidRDefault="009C5E85" w:rsidP="009C5E85">
      <w:pPr>
        <w:spacing w:after="240"/>
        <w:rPr>
          <w:ins w:id="230" w:author="Lewis, Ashleigh N" w:date="2025-06-26T10:17:00Z"/>
          <w:rFonts w:eastAsia="Times New Roman" w:cs="Times New Roman"/>
          <w:kern w:val="0"/>
          <w:szCs w:val="24"/>
          <w14:ligatures w14:val="none"/>
        </w:rPr>
      </w:pPr>
      <w:ins w:id="231" w:author="Lewis, Ashleigh N" w:date="2025-06-26T10:17: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w:t>
        </w:r>
        <w:r>
          <w:rPr>
            <w:rFonts w:eastAsia="Times New Roman" w:cs="Times New Roman"/>
            <w:kern w:val="0"/>
            <w:szCs w:val="24"/>
            <w14:ligatures w14:val="none"/>
          </w:rPr>
          <w:t>with the</w:t>
        </w:r>
        <w:r w:rsidRPr="0080191F">
          <w:rPr>
            <w:rFonts w:eastAsia="Times New Roman" w:cs="Times New Roman"/>
            <w:kern w:val="0"/>
            <w:szCs w:val="24"/>
            <w14:ligatures w14:val="none"/>
          </w:rPr>
          <w:t xml:space="preserve"> Medicare Prescription Payment Plan </w:t>
        </w:r>
        <w:r>
          <w:rPr>
            <w:rFonts w:eastAsia="Times New Roman" w:cs="Times New Roman"/>
            <w:kern w:val="0"/>
            <w:szCs w:val="24"/>
            <w14:ligatures w14:val="none"/>
          </w:rPr>
          <w:t>payment due date.</w:t>
        </w:r>
      </w:ins>
    </w:p>
    <w:p w14:paraId="43E31943" w14:textId="77777777" w:rsidR="009C5E85" w:rsidRDefault="009C5E85" w:rsidP="009C5E85">
      <w:pPr>
        <w:spacing w:after="240"/>
        <w:rPr>
          <w:ins w:id="232" w:author="Lewis, Ashleigh N" w:date="2025-06-26T10:17:00Z"/>
          <w:rFonts w:eastAsia="Times New Roman" w:cs="Times New Roman"/>
          <w:kern w:val="0"/>
          <w:szCs w:val="24"/>
          <w14:ligatures w14:val="none"/>
        </w:rPr>
      </w:pPr>
      <w:ins w:id="233" w:author="Lewis, Ashleigh N" w:date="2025-06-26T10:17: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a </w:t>
        </w:r>
        <w:r w:rsidRPr="0080191F">
          <w:rPr>
            <w:rFonts w:eastAsia="Times New Roman" w:cs="Times New Roman"/>
            <w:kern w:val="0"/>
            <w:szCs w:val="24"/>
            <w14:ligatures w14:val="none"/>
          </w:rPr>
          <w:t xml:space="preserve">Medicare Prescription Payment Plan Monthly Billing Statement was mailed to the </w:t>
        </w:r>
        <w:proofErr w:type="spellStart"/>
        <w:r w:rsidRPr="0080191F">
          <w:rPr>
            <w:rFonts w:eastAsia="Times New Roman" w:cs="Times New Roman"/>
            <w:kern w:val="0"/>
            <w:szCs w:val="24"/>
            <w14:ligatures w14:val="none"/>
          </w:rPr>
          <w:t>beneficiarys</w:t>
        </w:r>
        <w:proofErr w:type="spellEnd"/>
        <w:r w:rsidRPr="0080191F">
          <w:rPr>
            <w:rFonts w:eastAsia="Times New Roman" w:cs="Times New Roman"/>
            <w:kern w:val="0"/>
            <w:szCs w:val="24"/>
            <w14:ligatures w14:val="none"/>
          </w:rPr>
          <w:t xml:space="preserve"> address on file </w:t>
        </w:r>
        <w:r>
          <w:rPr>
            <w:rFonts w:eastAsia="Times New Roman" w:cs="Times New Roman"/>
            <w:kern w:val="0"/>
            <w:szCs w:val="24"/>
            <w14:ligatures w14:val="none"/>
          </w:rPr>
          <w:t xml:space="preserve">on </w:t>
        </w:r>
        <w:r w:rsidRPr="0080191F">
          <w:rPr>
            <w:rFonts w:eastAsia="Times New Roman" w:cs="Times New Roman"/>
            <w:b/>
            <w:bCs/>
            <w:color w:val="FF0000"/>
            <w:kern w:val="0"/>
            <w:szCs w:val="24"/>
            <w14:ligatures w14:val="none"/>
          </w:rPr>
          <w:t>DATE</w:t>
        </w:r>
        <w:r w:rsidRPr="0080191F">
          <w:rPr>
            <w:rFonts w:eastAsia="Times New Roman" w:cs="Times New Roman"/>
            <w:color w:val="FF0000"/>
            <w:kern w:val="0"/>
            <w:szCs w:val="24"/>
            <w14:ligatures w14:val="none"/>
          </w:rPr>
          <w:t xml:space="preserve"> </w:t>
        </w:r>
        <w:r w:rsidRPr="0080191F">
          <w:rPr>
            <w:rFonts w:eastAsia="Times New Roman" w:cs="Times New Roman"/>
            <w:kern w:val="0"/>
            <w:szCs w:val="24"/>
            <w14:ligatures w14:val="none"/>
          </w:rPr>
          <w:t xml:space="preserve">reflecting a total cost share due of </w:t>
        </w:r>
        <w:r w:rsidRPr="0080191F">
          <w:rPr>
            <w:rFonts w:eastAsia="Times New Roman" w:cs="Times New Roman"/>
            <w:b/>
            <w:bCs/>
            <w:color w:val="FF0000"/>
            <w:kern w:val="0"/>
            <w:szCs w:val="24"/>
            <w14:ligatures w14:val="none"/>
          </w:rPr>
          <w:t>AMOUNT</w:t>
        </w:r>
        <w:r w:rsidRPr="0080191F">
          <w:rPr>
            <w:rFonts w:eastAsia="Times New Roman" w:cs="Times New Roman"/>
            <w:kern w:val="0"/>
            <w:szCs w:val="24"/>
            <w14:ligatures w14:val="none"/>
          </w:rPr>
          <w:t xml:space="preserve">, which was due on </w:t>
        </w:r>
        <w:r w:rsidRPr="0080191F">
          <w:rPr>
            <w:rFonts w:eastAsia="Times New Roman" w:cs="Times New Roman"/>
            <w:b/>
            <w:bCs/>
            <w:color w:val="FF0000"/>
            <w:kern w:val="0"/>
            <w:szCs w:val="24"/>
            <w14:ligatures w14:val="none"/>
          </w:rPr>
          <w:t>DATE</w:t>
        </w:r>
        <w:r>
          <w:rPr>
            <w:rFonts w:eastAsia="Times New Roman" w:cs="Times New Roman"/>
            <w:kern w:val="0"/>
            <w:szCs w:val="24"/>
            <w14:ligatures w14:val="none"/>
          </w:rPr>
          <w:t>.</w:t>
        </w:r>
      </w:ins>
    </w:p>
    <w:p w14:paraId="75E5A910" w14:textId="7A4D08FC" w:rsidR="009C5E85" w:rsidRDefault="009C5E85" w:rsidP="009C5E85">
      <w:pPr>
        <w:spacing w:after="240"/>
        <w:rPr>
          <w:ins w:id="234" w:author="Lewis, Ashleigh N" w:date="2025-06-26T10:18:00Z"/>
          <w:rFonts w:eastAsia="Times New Roman" w:cs="Times New Roman"/>
          <w:kern w:val="0"/>
          <w:szCs w:val="24"/>
          <w14:ligatures w14:val="none"/>
        </w:rPr>
      </w:pPr>
      <w:ins w:id="235" w:author="Lewis, Ashleigh N" w:date="2025-06-26T10:17: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r w:rsidRPr="0034178E">
          <w:rPr>
            <w:rFonts w:eastAsia="Times New Roman" w:cs="Times New Roman"/>
            <w:kern w:val="0"/>
            <w:szCs w:val="24"/>
            <w14:ligatures w14:val="none"/>
          </w:rPr>
          <w:t>The Plan apologize</w:t>
        </w:r>
        <w:r>
          <w:rPr>
            <w:rFonts w:eastAsia="Times New Roman" w:cs="Times New Roman"/>
            <w:kern w:val="0"/>
            <w:szCs w:val="24"/>
            <w14:ligatures w14:val="none"/>
          </w:rPr>
          <w:t>d</w:t>
        </w:r>
        <w:r w:rsidRPr="0034178E">
          <w:rPr>
            <w:rFonts w:eastAsia="Times New Roman" w:cs="Times New Roman"/>
            <w:kern w:val="0"/>
            <w:szCs w:val="24"/>
            <w14:ligatures w14:val="none"/>
          </w:rPr>
          <w:t xml:space="preserve"> for any inconvenience this may have caused.</w:t>
        </w:r>
        <w:r>
          <w:rPr>
            <w:rFonts w:eastAsia="Times New Roman" w:cs="Times New Roman"/>
            <w:kern w:val="0"/>
            <w:szCs w:val="24"/>
            <w14:ligatures w14:val="none"/>
          </w:rPr>
          <w:t xml:space="preserve"> The Plan advised that i</w:t>
        </w:r>
        <w:r w:rsidRPr="0091116D">
          <w:rPr>
            <w:rFonts w:eastAsia="Times New Roman" w:cs="Times New Roman"/>
            <w:kern w:val="0"/>
            <w:szCs w:val="24"/>
            <w14:ligatures w14:val="none"/>
          </w:rPr>
          <w:t>nvoices are generated on the third of the month with a due date of the 25th of the month</w:t>
        </w:r>
        <w:r>
          <w:rPr>
            <w:rFonts w:eastAsia="Times New Roman" w:cs="Times New Roman"/>
            <w:kern w:val="0"/>
            <w:szCs w:val="24"/>
            <w14:ligatures w14:val="none"/>
          </w:rPr>
          <w:t xml:space="preserve">. </w:t>
        </w:r>
        <w:r w:rsidRPr="0091116D">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91116D">
          <w:rPr>
            <w:rFonts w:eastAsia="Times New Roman" w:cs="Times New Roman"/>
            <w:kern w:val="0"/>
            <w:szCs w:val="24"/>
            <w14:ligatures w14:val="none"/>
          </w:rPr>
          <w:t xml:space="preserve"> the beneficiary to make payments timely to ensure they are received prior to the due date</w:t>
        </w:r>
        <w:r>
          <w:rPr>
            <w:rFonts w:eastAsia="Times New Roman" w:cs="Times New Roman"/>
            <w:kern w:val="0"/>
            <w:szCs w:val="24"/>
            <w14:ligatures w14:val="none"/>
          </w:rPr>
          <w:t>.</w:t>
        </w:r>
      </w:ins>
    </w:p>
    <w:p w14:paraId="79747603" w14:textId="77777777" w:rsidR="00793254" w:rsidRPr="00D73F1D" w:rsidRDefault="00793254" w:rsidP="00793254">
      <w:pPr>
        <w:jc w:val="right"/>
        <w:rPr>
          <w:ins w:id="236" w:author="Lewis, Ashleigh N" w:date="2025-06-26T10:18:00Z"/>
          <w:rFonts w:eastAsia="Times New Roman" w:cs="Times New Roman"/>
          <w:color w:val="0000FF"/>
          <w:kern w:val="0"/>
          <w:szCs w:val="24"/>
          <w:u w:val="single"/>
          <w14:ligatures w14:val="none"/>
        </w:rPr>
      </w:pPr>
      <w:ins w:id="237" w:author="Lewis, Ashleigh N" w:date="2025-06-26T10:18:00Z">
        <w:r>
          <w:fldChar w:fldCharType="begin"/>
        </w:r>
        <w:r>
          <w:instrText>HYPERLINK \l "TopOfDoc"</w:instrText>
        </w:r>
        <w:r>
          <w:fldChar w:fldCharType="separate"/>
        </w:r>
        <w:r w:rsidRPr="00D73F1D">
          <w:rPr>
            <w:rFonts w:eastAsia="Times New Roman" w:cs="Times New Roman"/>
            <w:color w:val="0000FF"/>
            <w:kern w:val="0"/>
            <w:szCs w:val="24"/>
            <w:u w:val="single"/>
            <w14:ligatures w14:val="none"/>
          </w:rPr>
          <w:t>Top of the Document</w:t>
        </w:r>
        <w:r>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D73F1D" w14:paraId="4E428B83" w14:textId="77777777" w:rsidTr="003965DA">
        <w:trPr>
          <w:ins w:id="238" w:author="Lewis, Ashleigh N" w:date="2025-06-26T10:18:00Z"/>
        </w:trPr>
        <w:tc>
          <w:tcPr>
            <w:tcW w:w="5000" w:type="pct"/>
            <w:shd w:val="clear" w:color="auto" w:fill="C0C0C0"/>
          </w:tcPr>
          <w:p w14:paraId="03E0484E" w14:textId="77777777" w:rsidR="00793254" w:rsidRPr="00D73F1D" w:rsidRDefault="00793254">
            <w:pPr>
              <w:pStyle w:val="Heading2"/>
              <w:rPr>
                <w:ins w:id="239" w:author="Lewis, Ashleigh N" w:date="2025-06-26T10:18:00Z"/>
                <w:rFonts w:eastAsia="Times New Roman"/>
              </w:rPr>
              <w:pPrChange w:id="240" w:author="Lewis, Ashleigh N" w:date="2025-06-26T10:49:00Z">
                <w:pPr>
                  <w:keepNext/>
                  <w:tabs>
                    <w:tab w:val="left" w:pos="11985"/>
                  </w:tabs>
                  <w:spacing w:before="240" w:after="60"/>
                  <w:outlineLvl w:val="1"/>
                </w:pPr>
              </w:pPrChange>
            </w:pPr>
            <w:bookmarkStart w:id="241" w:name="_Medicare_Prescription_Payment_3"/>
            <w:bookmarkEnd w:id="241"/>
            <w:ins w:id="242" w:author="Lewis, Ashleigh N" w:date="2025-06-26T10:18:00Z">
              <w:r w:rsidRPr="00D73F1D">
                <w:rPr>
                  <w:rFonts w:eastAsia="Times New Roman"/>
                </w:rPr>
                <w:t xml:space="preserve">Medicare Prescription Payment Plan </w:t>
              </w:r>
              <w:r>
                <w:rPr>
                  <w:rFonts w:eastAsia="Times New Roman"/>
                </w:rPr>
                <w:t>Invoice Amounts Differ Monthly</w:t>
              </w:r>
              <w:r w:rsidRPr="00D73F1D">
                <w:rPr>
                  <w:rFonts w:eastAsia="Times New Roman"/>
                </w:rPr>
                <w:t xml:space="preserve"> (BENEFITS)</w:t>
              </w:r>
            </w:ins>
          </w:p>
        </w:tc>
      </w:tr>
    </w:tbl>
    <w:p w14:paraId="69EEFCC0" w14:textId="77777777" w:rsidR="00793254" w:rsidRPr="00D73F1D" w:rsidRDefault="00793254" w:rsidP="00793254">
      <w:pPr>
        <w:spacing w:after="240"/>
        <w:rPr>
          <w:ins w:id="243" w:author="Lewis, Ashleigh N" w:date="2025-06-26T10:18:00Z"/>
          <w:rFonts w:eastAsia="Times New Roman" w:cs="Times New Roman"/>
          <w:kern w:val="0"/>
          <w:szCs w:val="24"/>
          <w14:ligatures w14:val="none"/>
        </w:rPr>
      </w:pPr>
      <w:ins w:id="244" w:author="Lewis, Ashleigh N" w:date="2025-06-26T10:18:00Z">
        <w:r w:rsidRPr="00D73F1D">
          <w:rPr>
            <w:rFonts w:eastAsia="Times New Roman" w:cs="Times New Roman"/>
            <w:b/>
            <w:noProof/>
            <w:kern w:val="0"/>
            <w:szCs w:val="24"/>
            <w14:ligatures w14:val="none"/>
          </w:rPr>
          <w:drawing>
            <wp:inline distT="0" distB="0" distL="0" distR="0" wp14:anchorId="58A8AEF0" wp14:editId="5A4C21C6">
              <wp:extent cx="238760" cy="214630"/>
              <wp:effectExtent l="0" t="0" r="0" b="0"/>
              <wp:docPr id="5685645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10633BA0" w14:textId="77777777" w:rsidR="00793254" w:rsidRPr="00D73F1D" w:rsidRDefault="00793254" w:rsidP="00793254">
      <w:pPr>
        <w:spacing w:after="240"/>
        <w:rPr>
          <w:ins w:id="245" w:author="Lewis, Ashleigh N" w:date="2025-06-26T10:18:00Z"/>
          <w:rFonts w:eastAsia="Times New Roman" w:cs="Times New Roman"/>
          <w:kern w:val="0"/>
          <w:szCs w:val="24"/>
          <w14:ligatures w14:val="none"/>
        </w:rPr>
      </w:pPr>
      <w:ins w:id="246" w:author="Lewis, Ashleigh N" w:date="2025-06-26T10:18: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that their Medicare Prescription Payment Plan </w:t>
        </w:r>
        <w:r>
          <w:rPr>
            <w:rFonts w:eastAsia="Times New Roman" w:cs="Times New Roman"/>
            <w:kern w:val="0"/>
            <w:szCs w:val="24"/>
            <w14:ligatures w14:val="none"/>
          </w:rPr>
          <w:t>monthly</w:t>
        </w:r>
        <w:r w:rsidRPr="00D73F1D">
          <w:rPr>
            <w:rFonts w:eastAsia="Times New Roman" w:cs="Times New Roman"/>
            <w:kern w:val="0"/>
            <w:szCs w:val="24"/>
            <w14:ligatures w14:val="none"/>
          </w:rPr>
          <w:t xml:space="preserve"> balance </w:t>
        </w:r>
        <w:r>
          <w:rPr>
            <w:rFonts w:eastAsia="Times New Roman" w:cs="Times New Roman"/>
            <w:kern w:val="0"/>
            <w:szCs w:val="24"/>
            <w14:ligatures w14:val="none"/>
          </w:rPr>
          <w:t>differs from month to month.</w:t>
        </w:r>
      </w:ins>
    </w:p>
    <w:p w14:paraId="49F335DA" w14:textId="77777777" w:rsidR="00793254" w:rsidRDefault="00793254" w:rsidP="00793254">
      <w:pPr>
        <w:spacing w:after="240"/>
        <w:rPr>
          <w:ins w:id="247" w:author="Lewis, Ashleigh N" w:date="2025-06-26T10:18:00Z"/>
          <w:rFonts w:eastAsia="Times New Roman" w:cs="Times New Roman"/>
          <w:kern w:val="0"/>
          <w:szCs w:val="24"/>
          <w14:ligatures w14:val="none"/>
        </w:rPr>
      </w:pPr>
      <w:ins w:id="248" w:author="Lewis, Ashleigh N" w:date="2025-06-26T10:18: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the beneficiary has a balance due in the amount of </w:t>
        </w:r>
        <w:r w:rsidRPr="00D73F1D">
          <w:rPr>
            <w:rFonts w:eastAsia="Times New Roman" w:cs="Times New Roman"/>
            <w:b/>
            <w:bCs/>
            <w:color w:val="FF0000"/>
            <w:kern w:val="0"/>
            <w:szCs w:val="24"/>
            <w14:ligatures w14:val="none"/>
          </w:rPr>
          <w:t>AMOUNT</w:t>
        </w:r>
        <w:r w:rsidRPr="00D73F1D">
          <w:rPr>
            <w:rFonts w:eastAsia="Times New Roman" w:cs="Times New Roman"/>
            <w:color w:val="FF0000"/>
            <w:kern w:val="0"/>
            <w:szCs w:val="24"/>
            <w14:ligatures w14:val="none"/>
          </w:rPr>
          <w:t xml:space="preserve"> </w:t>
        </w:r>
        <w:r>
          <w:rPr>
            <w:rFonts w:eastAsia="Times New Roman" w:cs="Times New Roman"/>
            <w:kern w:val="0"/>
            <w:szCs w:val="24"/>
            <w14:ligatures w14:val="none"/>
          </w:rPr>
          <w:t xml:space="preserve">for </w:t>
        </w:r>
        <w:r w:rsidRPr="00D73F1D">
          <w:rPr>
            <w:rFonts w:eastAsia="Times New Roman" w:cs="Times New Roman"/>
            <w:b/>
            <w:bCs/>
            <w:color w:val="FF0000"/>
            <w:kern w:val="0"/>
            <w:szCs w:val="24"/>
            <w14:ligatures w14:val="none"/>
          </w:rPr>
          <w:t>MONTH</w:t>
        </w:r>
        <w:r>
          <w:rPr>
            <w:rFonts w:eastAsia="Times New Roman" w:cs="Times New Roman"/>
            <w:kern w:val="0"/>
            <w:szCs w:val="24"/>
            <w14:ligatures w14:val="none"/>
          </w:rPr>
          <w:t>.</w:t>
        </w:r>
      </w:ins>
    </w:p>
    <w:p w14:paraId="1265C60A" w14:textId="77777777" w:rsidR="00793254" w:rsidRDefault="00793254" w:rsidP="00793254">
      <w:pPr>
        <w:spacing w:after="240"/>
        <w:rPr>
          <w:ins w:id="249" w:author="Lewis, Ashleigh N" w:date="2025-06-26T10:18:00Z"/>
          <w:rFonts w:eastAsia="Times New Roman" w:cs="Times New Roman"/>
          <w:kern w:val="0"/>
          <w:szCs w:val="24"/>
          <w14:ligatures w14:val="none"/>
        </w:rPr>
      </w:pPr>
      <w:ins w:id="250" w:author="Lewis, Ashleigh N" w:date="2025-06-26T10:18:00Z">
        <w:r w:rsidRPr="00283CC9">
          <w:rPr>
            <w:rFonts w:eastAsia="Times New Roman" w:cs="Times New Roman"/>
            <w:kern w:val="0"/>
            <w:szCs w:val="24"/>
            <w14:ligatures w14:val="none"/>
          </w:rPr>
          <w:t xml:space="preserve">The Plan </w:t>
        </w:r>
        <w:r>
          <w:rPr>
            <w:rFonts w:eastAsia="Times New Roman" w:cs="Times New Roman"/>
            <w:kern w:val="0"/>
            <w:szCs w:val="24"/>
            <w14:ligatures w14:val="none"/>
          </w:rPr>
          <w:t>advised</w:t>
        </w:r>
        <w:r w:rsidRPr="00283CC9">
          <w:rPr>
            <w:rFonts w:eastAsia="Times New Roman" w:cs="Times New Roman"/>
            <w:kern w:val="0"/>
            <w:szCs w:val="24"/>
            <w14:ligatures w14:val="none"/>
          </w:rPr>
          <w:t xml:space="preserve"> that </w:t>
        </w:r>
        <w:r>
          <w:rPr>
            <w:rFonts w:eastAsia="Times New Roman" w:cs="Times New Roman"/>
            <w:kern w:val="0"/>
            <w:szCs w:val="24"/>
            <w14:ligatures w14:val="none"/>
          </w:rPr>
          <w:t xml:space="preserve">their </w:t>
        </w:r>
        <w:r w:rsidRPr="00283CC9">
          <w:rPr>
            <w:rFonts w:eastAsia="Times New Roman" w:cs="Times New Roman"/>
            <w:kern w:val="0"/>
            <w:szCs w:val="24"/>
            <w14:ligatures w14:val="none"/>
          </w:rPr>
          <w:t>total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pocket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expense</w:t>
        </w:r>
        <w:r>
          <w:rPr>
            <w:rFonts w:eastAsia="Times New Roman" w:cs="Times New Roman"/>
            <w:kern w:val="0"/>
            <w:szCs w:val="24"/>
            <w14:ligatures w14:val="none"/>
          </w:rPr>
          <w:t xml:space="preserve"> is</w:t>
        </w:r>
        <w:r w:rsidRPr="00852EEF">
          <w:rPr>
            <w:rFonts w:eastAsia="Times New Roman" w:cs="Times New Roman"/>
            <w:kern w:val="0"/>
            <w:szCs w:val="24"/>
            <w14:ligatures w14:val="none"/>
          </w:rPr>
          <w:t xml:space="preserve"> </w:t>
        </w:r>
        <w:r w:rsidRPr="00283CC9">
          <w:rPr>
            <w:rFonts w:eastAsia="Times New Roman" w:cs="Times New Roman"/>
            <w:kern w:val="0"/>
            <w:szCs w:val="24"/>
            <w14:ligatures w14:val="none"/>
          </w:rPr>
          <w:t>split over the remaining months</w:t>
        </w:r>
        <w:r>
          <w:rPr>
            <w:rFonts w:eastAsia="Times New Roman" w:cs="Times New Roman"/>
            <w:kern w:val="0"/>
            <w:szCs w:val="24"/>
            <w14:ligatures w14:val="none"/>
          </w:rPr>
          <w:t xml:space="preserve"> left</w:t>
        </w:r>
        <w:r w:rsidRPr="00283CC9">
          <w:rPr>
            <w:rFonts w:eastAsia="Times New Roman" w:cs="Times New Roman"/>
            <w:kern w:val="0"/>
            <w:szCs w:val="24"/>
            <w14:ligatures w14:val="none"/>
          </w:rPr>
          <w:t xml:space="preserve"> </w:t>
        </w:r>
        <w:r>
          <w:rPr>
            <w:rFonts w:eastAsia="Times New Roman" w:cs="Times New Roman"/>
            <w:kern w:val="0"/>
            <w:szCs w:val="24"/>
            <w14:ligatures w14:val="none"/>
          </w:rPr>
          <w:t xml:space="preserve">in the year until the </w:t>
        </w:r>
        <w:r w:rsidRPr="00283CC9">
          <w:rPr>
            <w:rFonts w:eastAsia="Times New Roman" w:cs="Times New Roman"/>
            <w:kern w:val="0"/>
            <w:szCs w:val="24"/>
            <w14:ligatures w14:val="none"/>
          </w:rPr>
          <w:t>annual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 xml:space="preserve">pocket cost </w:t>
        </w:r>
        <w:r>
          <w:rPr>
            <w:rFonts w:eastAsia="Times New Roman" w:cs="Times New Roman"/>
            <w:kern w:val="0"/>
            <w:szCs w:val="24"/>
            <w14:ligatures w14:val="none"/>
          </w:rPr>
          <w:t>of</w:t>
        </w:r>
        <w:r w:rsidRPr="00283CC9">
          <w:rPr>
            <w:rFonts w:eastAsia="Times New Roman" w:cs="Times New Roman"/>
            <w:kern w:val="0"/>
            <w:szCs w:val="24"/>
            <w14:ligatures w14:val="none"/>
          </w:rPr>
          <w:t xml:space="preserve"> 2,000.00</w:t>
        </w:r>
        <w:r>
          <w:rPr>
            <w:rFonts w:eastAsia="Times New Roman" w:cs="Times New Roman"/>
            <w:kern w:val="0"/>
            <w:szCs w:val="24"/>
            <w14:ligatures w14:val="none"/>
          </w:rPr>
          <w:t xml:space="preserve"> in 2025 is reached.</w:t>
        </w:r>
        <w:r w:rsidRPr="00852EEF">
          <w:rPr>
            <w:rFonts w:eastAsia="Times New Roman" w:cs="Times New Roman"/>
            <w:kern w:val="0"/>
            <w:szCs w:val="24"/>
            <w14:ligatures w14:val="none"/>
          </w:rPr>
          <w:t xml:space="preserve"> </w:t>
        </w:r>
        <w:r w:rsidRPr="00283CC9">
          <w:rPr>
            <w:rFonts w:eastAsia="Times New Roman" w:cs="Times New Roman"/>
            <w:kern w:val="0"/>
            <w:szCs w:val="24"/>
            <w14:ligatures w14:val="none"/>
          </w:rPr>
          <w:t>This amount is mandated by the Centers for Medicare and</w:t>
        </w:r>
        <w:r>
          <w:rPr>
            <w:rFonts w:eastAsia="Times New Roman" w:cs="Times New Roman"/>
            <w:kern w:val="0"/>
            <w:szCs w:val="24"/>
            <w14:ligatures w14:val="none"/>
          </w:rPr>
          <w:t xml:space="preserve"> </w:t>
        </w:r>
        <w:r w:rsidRPr="00283CC9">
          <w:rPr>
            <w:rFonts w:eastAsia="Times New Roman" w:cs="Times New Roman"/>
            <w:kern w:val="0"/>
            <w:szCs w:val="24"/>
            <w14:ligatures w14:val="none"/>
          </w:rPr>
          <w:t>Medicaid.</w:t>
        </w:r>
      </w:ins>
    </w:p>
    <w:p w14:paraId="7958C8A9" w14:textId="656B18F0" w:rsidR="00793254" w:rsidRPr="00545AFC" w:rsidRDefault="00793254" w:rsidP="00793254">
      <w:pPr>
        <w:spacing w:after="240"/>
        <w:rPr>
          <w:rFonts w:eastAsia="Times New Roman" w:cs="Times New Roman"/>
          <w:kern w:val="0"/>
          <w:szCs w:val="24"/>
          <w14:ligatures w14:val="none"/>
        </w:rPr>
      </w:pPr>
      <w:ins w:id="251" w:author="Lewis, Ashleigh N" w:date="2025-06-26T10:18: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r w:rsidRPr="0034178E">
          <w:rPr>
            <w:rFonts w:eastAsia="Times New Roman" w:cs="Times New Roman"/>
            <w:kern w:val="0"/>
            <w:szCs w:val="24"/>
            <w14:ligatures w14:val="none"/>
          </w:rPr>
          <w:t>The Plan apologize</w:t>
        </w:r>
        <w:r>
          <w:rPr>
            <w:rFonts w:eastAsia="Times New Roman" w:cs="Times New Roman"/>
            <w:kern w:val="0"/>
            <w:szCs w:val="24"/>
            <w14:ligatures w14:val="none"/>
          </w:rPr>
          <w:t>d</w:t>
        </w:r>
        <w:r w:rsidRPr="0034178E">
          <w:rPr>
            <w:rFonts w:eastAsia="Times New Roman" w:cs="Times New Roman"/>
            <w:kern w:val="0"/>
            <w:szCs w:val="24"/>
            <w14:ligatures w14:val="none"/>
          </w:rPr>
          <w:t xml:space="preserve"> for any inconvenience this may have caused.</w:t>
        </w:r>
        <w:r>
          <w:rPr>
            <w:rFonts w:eastAsia="Times New Roman" w:cs="Times New Roman"/>
            <w:kern w:val="0"/>
            <w:szCs w:val="24"/>
            <w14:ligatures w14:val="none"/>
          </w:rPr>
          <w:t xml:space="preserve"> T</w:t>
        </w:r>
        <w:r w:rsidRPr="00283CC9">
          <w:rPr>
            <w:rFonts w:eastAsia="Times New Roman" w:cs="Times New Roman"/>
            <w:kern w:val="0"/>
            <w:szCs w:val="24"/>
            <w14:ligatures w14:val="none"/>
          </w:rPr>
          <w:t xml:space="preserve">he Plan </w:t>
        </w:r>
        <w:r>
          <w:rPr>
            <w:rFonts w:eastAsia="Times New Roman" w:cs="Times New Roman"/>
            <w:kern w:val="0"/>
            <w:szCs w:val="24"/>
            <w14:ligatures w14:val="none"/>
          </w:rPr>
          <w:t>advised that p</w:t>
        </w:r>
        <w:r w:rsidRPr="00283CC9">
          <w:rPr>
            <w:rFonts w:eastAsia="Times New Roman" w:cs="Times New Roman"/>
            <w:kern w:val="0"/>
            <w:szCs w:val="24"/>
            <w14:ligatures w14:val="none"/>
          </w:rPr>
          <w:t>ayments might change every month, so beneficiaries might not know what their exact bill will be ahead of time. Future payments might increase when they fill a new prescription or refill an existing prescription because as new out</w:t>
        </w:r>
        <w:r>
          <w:rPr>
            <w:rFonts w:eastAsia="Times New Roman" w:cs="Times New Roman"/>
            <w:kern w:val="0"/>
            <w:szCs w:val="24"/>
            <w14:ligatures w14:val="none"/>
          </w:rPr>
          <w:t xml:space="preserve"> </w:t>
        </w:r>
        <w:r w:rsidRPr="00283CC9">
          <w:rPr>
            <w:rFonts w:eastAsia="Times New Roman" w:cs="Times New Roman"/>
            <w:kern w:val="0"/>
            <w:szCs w:val="24"/>
            <w14:ligatures w14:val="none"/>
          </w:rPr>
          <w:t>of</w:t>
        </w:r>
        <w:r>
          <w:rPr>
            <w:rFonts w:eastAsia="Times New Roman" w:cs="Times New Roman"/>
            <w:kern w:val="0"/>
            <w:szCs w:val="24"/>
            <w14:ligatures w14:val="none"/>
          </w:rPr>
          <w:t xml:space="preserve"> </w:t>
        </w:r>
        <w:r w:rsidRPr="00283CC9">
          <w:rPr>
            <w:rFonts w:eastAsia="Times New Roman" w:cs="Times New Roman"/>
            <w:kern w:val="0"/>
            <w:szCs w:val="24"/>
            <w14:ligatures w14:val="none"/>
          </w:rPr>
          <w:t>pocket drug costs get added into their monthly payment, there are fewer months left in the year to spread out remaining payments.</w:t>
        </w:r>
      </w:ins>
    </w:p>
    <w:bookmarkStart w:id="252" w:name="OLE_LINK60"/>
    <w:bookmarkEnd w:id="152"/>
    <w:bookmarkEnd w:id="161"/>
    <w:p w14:paraId="4BA9580F"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HYPERLINK  \l "_top"</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451C8E1" w14:textId="77777777">
        <w:tc>
          <w:tcPr>
            <w:tcW w:w="5000" w:type="pct"/>
            <w:shd w:val="clear" w:color="auto" w:fill="C0C0C0"/>
          </w:tcPr>
          <w:p w14:paraId="3AA418A2" w14:textId="77777777" w:rsidR="00545AFC" w:rsidRPr="00545AFC" w:rsidRDefault="00545AFC" w:rsidP="00561C1E">
            <w:pPr>
              <w:pStyle w:val="Heading2"/>
              <w:rPr>
                <w:rFonts w:eastAsia="Times New Roman"/>
              </w:rPr>
            </w:pPr>
            <w:bookmarkStart w:id="253" w:name="_Toc201752519"/>
            <w:bookmarkEnd w:id="252"/>
            <w:r w:rsidRPr="00545AFC">
              <w:rPr>
                <w:rFonts w:eastAsia="Times New Roman"/>
              </w:rPr>
              <w:t>CMS ISSUES</w:t>
            </w:r>
            <w:bookmarkEnd w:id="253"/>
          </w:p>
        </w:tc>
      </w:tr>
    </w:tbl>
    <w:p w14:paraId="10944B4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Refer to </w:t>
      </w:r>
      <w:hyperlink r:id="rId22"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hyperlink>
      <w:r w:rsidRPr="00545AFC">
        <w:rPr>
          <w:rFonts w:eastAsia="Times New Roman" w:cs="Times New Roman"/>
          <w:color w:val="0000FF"/>
          <w:kern w:val="0"/>
          <w:szCs w:val="24"/>
          <w:u w:val="single"/>
          <w14:ligatures w14:val="none"/>
        </w:rPr>
        <w:t xml:space="preserve"> (066742)</w:t>
      </w:r>
      <w:r w:rsidRPr="00545AFC">
        <w:rPr>
          <w:rFonts w:eastAsia="Times New Roman" w:cs="Times New Roman"/>
          <w:kern w:val="0"/>
          <w:szCs w:val="24"/>
          <w14:ligatures w14:val="none"/>
        </w:rPr>
        <w:t xml:space="preserve"> for further information.</w:t>
      </w:r>
    </w:p>
    <w:p w14:paraId="241815EB"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563EB57" w14:textId="77777777">
        <w:tc>
          <w:tcPr>
            <w:tcW w:w="5000" w:type="pct"/>
            <w:shd w:val="clear" w:color="auto" w:fill="C0C0C0"/>
          </w:tcPr>
          <w:p w14:paraId="4B0DA446" w14:textId="77777777" w:rsidR="00545AFC" w:rsidRPr="00545AFC" w:rsidRDefault="00545AFC" w:rsidP="00561C1E">
            <w:pPr>
              <w:pStyle w:val="Heading2"/>
              <w:rPr>
                <w:rFonts w:eastAsia="Times New Roman"/>
              </w:rPr>
            </w:pPr>
            <w:bookmarkStart w:id="254" w:name="_Toc201752520"/>
            <w:r w:rsidRPr="00545AFC">
              <w:rPr>
                <w:rFonts w:eastAsia="Times New Roman"/>
              </w:rPr>
              <w:t>Unable to Use Coupon with Plan Benefits (CMS ISSUES)</w:t>
            </w:r>
            <w:bookmarkEnd w:id="254"/>
          </w:p>
        </w:tc>
      </w:tr>
    </w:tbl>
    <w:p w14:paraId="4548679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are unable to utilize coupons in addition to the Plans coverage benefits. </w:t>
      </w:r>
    </w:p>
    <w:p w14:paraId="05BBA0F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Medicare regulations state that beneficiaries are not able to use any coupons, pharmacy discount cards or private drug discount cards in conjunction with their Medicare Part D benefits. Coupons or discount cards provide a discount on the retail price of the drug not otherwise covered by insurance. Since people with Medicare prescription drug coverage have insurance, further discounts do not apply. However, the beneficiary may use a coupon or discount card for a prescription drug if they do not use their insurance and pay out of pocket. The beneficiary was advised that if they can use the coupon and pay out of pocket, their cost will not be added to their total drug cost or true out of pocket accumulation. </w:t>
      </w:r>
    </w:p>
    <w:p w14:paraId="0A1A0C2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As an alternative to a discount program, the beneficiary is encouraged to use a preferred pharmacy to lower their cost or speak to their provider about a lower cost alternative.</w:t>
      </w:r>
    </w:p>
    <w:p w14:paraId="2450FC67"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3AAD223" w14:textId="77777777">
        <w:tc>
          <w:tcPr>
            <w:tcW w:w="5000" w:type="pct"/>
            <w:shd w:val="clear" w:color="auto" w:fill="C0C0C0"/>
          </w:tcPr>
          <w:p w14:paraId="51EFB2CA" w14:textId="77777777" w:rsidR="00545AFC" w:rsidRPr="00545AFC" w:rsidRDefault="00545AFC" w:rsidP="00561C1E">
            <w:pPr>
              <w:pStyle w:val="Heading2"/>
              <w:rPr>
                <w:rFonts w:eastAsia="Times New Roman"/>
              </w:rPr>
            </w:pPr>
            <w:bookmarkStart w:id="255" w:name="_Toc527622172"/>
            <w:bookmarkStart w:id="256" w:name="_Toc201752521"/>
            <w:r w:rsidRPr="00545AFC">
              <w:rPr>
                <w:rFonts w:eastAsia="Times New Roman"/>
              </w:rPr>
              <w:t>Low Income Subsidy (LIS) Copay Dissatisfaction (CMS ISSUES)</w:t>
            </w:r>
            <w:bookmarkEnd w:id="255"/>
            <w:bookmarkEnd w:id="256"/>
          </w:p>
        </w:tc>
      </w:tr>
    </w:tbl>
    <w:p w14:paraId="7B4C71FC"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because their </w:t>
      </w:r>
      <w:proofErr w:type="gramStart"/>
      <w:r w:rsidRPr="00545AFC">
        <w:rPr>
          <w:rFonts w:eastAsia="Times New Roman" w:cs="Tahoma"/>
          <w:kern w:val="0"/>
          <w:szCs w:val="24"/>
          <w14:ligatures w14:val="none"/>
        </w:rPr>
        <w:t>Low Income</w:t>
      </w:r>
      <w:proofErr w:type="gramEnd"/>
      <w:r w:rsidRPr="00545AFC">
        <w:rPr>
          <w:rFonts w:eastAsia="Times New Roman" w:cs="Tahoma"/>
          <w:kern w:val="0"/>
          <w:szCs w:val="24"/>
          <w14:ligatures w14:val="none"/>
        </w:rPr>
        <w:t xml:space="preserve"> Subsidy copays are too high.</w:t>
      </w:r>
    </w:p>
    <w:p w14:paraId="3EBDD8B1"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The</w:t>
      </w:r>
      <w:r w:rsidRPr="00545AFC">
        <w:rPr>
          <w:rFonts w:eastAsia="Calibri" w:cs="Tahoma"/>
          <w:kern w:val="0"/>
          <w:szCs w:val="24"/>
          <w14:ligatures w14:val="none"/>
        </w:rPr>
        <w:t xml:space="preserve"> Plan informed the beneficiary that an</w:t>
      </w:r>
      <w:r w:rsidRPr="00545AFC">
        <w:rPr>
          <w:rFonts w:eastAsia="Times New Roman" w:cs="Tahoma"/>
          <w:kern w:val="0"/>
          <w:szCs w:val="24"/>
          <w14:ligatures w14:val="none"/>
        </w:rPr>
        <w:t xml:space="preserve"> LIS Rider was provided informing the beneficiary that they will pay the LIS copays instead of the plan copays. </w:t>
      </w:r>
    </w:p>
    <w:p w14:paraId="142ED9CB"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bCs/>
          <w:kern w:val="0"/>
          <w:szCs w:val="24"/>
          <w14:ligatures w14:val="none"/>
        </w:rPr>
        <w:t>The Plan apologized for any dissatisfaction this may have caused.</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 xml:space="preserve">The Plan educated the beneficiary that the LIS copays are established by the Centers for Medicare and Medicaid Services and not the Plan. The LIS copays change annually. The beneficiary </w:t>
      </w:r>
      <w:proofErr w:type="gramStart"/>
      <w:r w:rsidRPr="00545AFC">
        <w:rPr>
          <w:rFonts w:eastAsia="Times New Roman" w:cs="Tahoma"/>
          <w:kern w:val="0"/>
          <w:szCs w:val="24"/>
          <w14:ligatures w14:val="none"/>
        </w:rPr>
        <w:t>is able to</w:t>
      </w:r>
      <w:proofErr w:type="gramEnd"/>
      <w:r w:rsidRPr="00545AFC">
        <w:rPr>
          <w:rFonts w:eastAsia="Times New Roman" w:cs="Tahoma"/>
          <w:kern w:val="0"/>
          <w:szCs w:val="24"/>
          <w14:ligatures w14:val="none"/>
        </w:rPr>
        <w:t xml:space="preserve"> appeal the level of subsidy with CMS.</w:t>
      </w:r>
    </w:p>
    <w:p w14:paraId="6465EBE7"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kern w:val="0"/>
          <w:szCs w:val="24"/>
          <w14:ligatures w14:val="none"/>
        </w:rPr>
        <w:t>The Plan also educated the beneficiary that if the Plans copays are less than the LIS copays, the beneficiary will pay the lesser amount.</w:t>
      </w:r>
    </w:p>
    <w:p w14:paraId="3517EEBC"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BDBC234"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22E78C3" w14:textId="77777777" w:rsidR="00545AFC" w:rsidRPr="00545AFC" w:rsidRDefault="00545AFC" w:rsidP="00561C1E">
            <w:pPr>
              <w:pStyle w:val="Heading2"/>
              <w:rPr>
                <w:rFonts w:eastAsia="Times New Roman"/>
              </w:rPr>
            </w:pPr>
            <w:bookmarkStart w:id="257" w:name="_Toc201752522"/>
            <w:r w:rsidRPr="00545AFC">
              <w:rPr>
                <w:rFonts w:eastAsia="Times New Roman"/>
              </w:rPr>
              <w:t>Drug Not Covered Under Med D Law (CMS ISSUES)</w:t>
            </w:r>
            <w:bookmarkEnd w:id="257"/>
          </w:p>
        </w:tc>
      </w:tr>
    </w:tbl>
    <w:p w14:paraId="38B63E5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75B4798" wp14:editId="03D67D72">
            <wp:extent cx="236220" cy="213360"/>
            <wp:effectExtent l="0" t="0" r="0" b="0"/>
            <wp:docPr id="20" name="Picture 20"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282C71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 xml:space="preserve">The beneficiary expressed dissatisfaction with their drug </w:t>
      </w:r>
      <w:proofErr w:type="spellStart"/>
      <w:r w:rsidRPr="00545AFC">
        <w:rPr>
          <w:rFonts w:eastAsia="Times New Roman" w:cs="Times New Roman"/>
          <w:b/>
          <w:color w:val="FF0000"/>
          <w:kern w:val="0"/>
          <w:szCs w:val="24"/>
          <w14:ligatures w14:val="none"/>
        </w:rPr>
        <w:t>DRUG</w:t>
      </w:r>
      <w:proofErr w:type="spellEnd"/>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not being covered under Medicare Part D law.</w:t>
      </w:r>
    </w:p>
    <w:p w14:paraId="2E1D2A6E" w14:textId="77777777" w:rsidR="00545AFC" w:rsidRPr="00545AFC" w:rsidRDefault="00545AFC" w:rsidP="00545AFC">
      <w:pPr>
        <w:autoSpaceDE w:val="0"/>
        <w:autoSpaceDN w:val="0"/>
        <w:adjustRightInd w:val="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 xml:space="preserve">There are some drugs that are excluded from Medicare coverage by law. These include drugs for </w:t>
      </w:r>
    </w:p>
    <w:p w14:paraId="2FF18CB6"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Anorexia, weight loss or weight gain, except to treat physical wasting caused by AIDS, cancer or other diseases </w:t>
      </w:r>
    </w:p>
    <w:p w14:paraId="60AFF848"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Fertility </w:t>
      </w:r>
    </w:p>
    <w:p w14:paraId="59D4DE03"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Cosmetic purposes or hair growth </w:t>
      </w:r>
    </w:p>
    <w:p w14:paraId="5655FC98"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Relief of the symptoms of colds, like a cough and stuffy nose </w:t>
      </w:r>
    </w:p>
    <w:p w14:paraId="3BC83573"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Erectile dysfunction </w:t>
      </w:r>
    </w:p>
    <w:p w14:paraId="0AB75BA4" w14:textId="77777777" w:rsidR="00545AFC" w:rsidRPr="00545AFC" w:rsidRDefault="00545AFC" w:rsidP="00545AFC">
      <w:pPr>
        <w:autoSpaceDE w:val="0"/>
        <w:autoSpaceDN w:val="0"/>
        <w:adjustRightInd w:val="0"/>
        <w:spacing w:after="17"/>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Prescription vitamins and minerals, except prenatal vitamins and fluoride preparations </w:t>
      </w:r>
    </w:p>
    <w:p w14:paraId="37435468" w14:textId="77777777" w:rsidR="00545AFC" w:rsidRPr="00545AFC" w:rsidRDefault="00545AFC" w:rsidP="00545AFC">
      <w:pPr>
        <w:autoSpaceDE w:val="0"/>
        <w:autoSpaceDN w:val="0"/>
        <w:adjustRightInd w:val="0"/>
        <w:spacing w:after="240"/>
        <w:ind w:left="720"/>
        <w:rPr>
          <w:rFonts w:eastAsia="Times New Roman" w:cs="Calibri"/>
          <w:color w:val="000000"/>
          <w:kern w:val="0"/>
          <w:szCs w:val="24"/>
          <w14:ligatures w14:val="none"/>
        </w:rPr>
      </w:pPr>
      <w:proofErr w:type="spellStart"/>
      <w:proofErr w:type="gramStart"/>
      <w:r w:rsidRPr="00545AFC">
        <w:rPr>
          <w:rFonts w:eastAsia="Times New Roman" w:cs="Calibri"/>
          <w:color w:val="000000"/>
          <w:kern w:val="0"/>
          <w:szCs w:val="24"/>
          <w14:ligatures w14:val="none"/>
        </w:rPr>
        <w:t>Non prescription</w:t>
      </w:r>
      <w:proofErr w:type="spellEnd"/>
      <w:proofErr w:type="gramEnd"/>
      <w:r w:rsidRPr="00545AFC">
        <w:rPr>
          <w:rFonts w:eastAsia="Times New Roman" w:cs="Calibri"/>
          <w:color w:val="000000"/>
          <w:kern w:val="0"/>
          <w:szCs w:val="24"/>
          <w14:ligatures w14:val="none"/>
        </w:rPr>
        <w:t xml:space="preserve"> drugs over the counter drugs </w:t>
      </w:r>
    </w:p>
    <w:p w14:paraId="2D09EB9B" w14:textId="77777777" w:rsidR="00545AFC" w:rsidRPr="00545AFC" w:rsidRDefault="00545AFC" w:rsidP="00545AFC">
      <w:pPr>
        <w:autoSpaceDE w:val="0"/>
        <w:autoSpaceDN w:val="0"/>
        <w:adjustRightInd w:val="0"/>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 xml:space="preserve">Prescription drugs used for the above conditions will not be covered by Medicare Part D. However, they may be covered if they are being prescribed to treat other conditions. For example, prescription drugs for the relief of cold symptoms may be covered by Part D if prescribed to treat something other than a cold such as shortness of breath from severe asthma </w:t>
      </w:r>
      <w:proofErr w:type="gramStart"/>
      <w:r w:rsidRPr="00545AFC">
        <w:rPr>
          <w:rFonts w:eastAsia="Times New Roman" w:cs="Calibri"/>
          <w:color w:val="000000"/>
          <w:kern w:val="0"/>
          <w:szCs w:val="24"/>
          <w14:ligatures w14:val="none"/>
        </w:rPr>
        <w:t>as long as</w:t>
      </w:r>
      <w:proofErr w:type="gramEnd"/>
      <w:r w:rsidRPr="00545AFC">
        <w:rPr>
          <w:rFonts w:eastAsia="Times New Roman" w:cs="Calibri"/>
          <w:color w:val="000000"/>
          <w:kern w:val="0"/>
          <w:szCs w:val="24"/>
          <w14:ligatures w14:val="none"/>
        </w:rPr>
        <w:t xml:space="preserve"> they are approved by the United States Food and Drug Administration FDA for such treatment. In these circumstances the beneficiary can request a formulary exception for coverage of the drug. </w:t>
      </w:r>
    </w:p>
    <w:p w14:paraId="70A05A45"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call is transferred to Clinical Team to discuss alternatives include:</w:t>
      </w:r>
    </w:p>
    <w:p w14:paraId="52B3F569" w14:textId="77777777" w:rsidR="00545AFC" w:rsidRPr="00545AFC" w:rsidRDefault="00545AFC" w:rsidP="00545AFC">
      <w:pPr>
        <w:spacing w:after="240"/>
        <w:rPr>
          <w:rFonts w:eastAsia="Times New Roman" w:cs="Times New Roman"/>
          <w:iCs/>
          <w:kern w:val="0"/>
          <w:szCs w:val="24"/>
          <w14:ligatures w14:val="none"/>
        </w:rPr>
      </w:pPr>
      <w:r w:rsidRPr="00545AFC">
        <w:rPr>
          <w:rFonts w:eastAsia="Times New Roman" w:cs="Times New Roman"/>
          <w:iCs/>
          <w:kern w:val="0"/>
          <w:szCs w:val="24"/>
          <w14:ligatures w14:val="none"/>
        </w:rPr>
        <w:t>The beneficiary was transferred to the Clinical Team to discuss alternatives that are covered under Medicare Part D law.</w:t>
      </w:r>
    </w:p>
    <w:p w14:paraId="5CDAB028" w14:textId="77777777" w:rsidR="00545AFC" w:rsidRPr="00545AFC" w:rsidRDefault="00545AFC" w:rsidP="00545AFC">
      <w:pPr>
        <w:rPr>
          <w:rFonts w:eastAsia="Times New Roman" w:cs="Times New Roman"/>
          <w:iCs/>
          <w:kern w:val="0"/>
          <w:szCs w:val="24"/>
          <w14:ligatures w14:val="none"/>
        </w:rPr>
      </w:pPr>
      <w:r w:rsidRPr="00545AFC">
        <w:rPr>
          <w:rFonts w:eastAsia="Times New Roman" w:cs="Times New Roman"/>
          <w:b/>
          <w:iCs/>
          <w:kern w:val="0"/>
          <w:szCs w:val="24"/>
          <w14:ligatures w14:val="none"/>
        </w:rPr>
        <w:t>If beneficiary does not want to be transferred to Clinical Team:</w:t>
      </w:r>
    </w:p>
    <w:p w14:paraId="4CA4E7C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The beneficiary was advised to speak to their prescriber regarding an alternative drug that is covered under Medicare Part D law.</w:t>
      </w:r>
    </w:p>
    <w:p w14:paraId="6D5C1FF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kern w:val="0"/>
          <w:szCs w:val="24"/>
          <w14:ligatures w14:val="none"/>
        </w:rPr>
        <w:t>If Plan provides OTC benefits and drug in question is an OTC:</w:t>
      </w:r>
      <w:r w:rsidRPr="00545AFC">
        <w:rPr>
          <w:rFonts w:eastAsia="Times New Roman" w:cs="Times New Roman"/>
          <w:b/>
          <w:bCs/>
          <w:kern w:val="0"/>
          <w:szCs w:val="24"/>
          <w14:ligatures w14:val="none"/>
        </w:rPr>
        <w:br/>
      </w:r>
      <w:r w:rsidRPr="00545AFC">
        <w:rPr>
          <w:rFonts w:eastAsia="Times New Roman" w:cs="Times New Roman"/>
          <w:kern w:val="0"/>
          <w:szCs w:val="24"/>
          <w14:ligatures w14:val="none"/>
        </w:rPr>
        <w:t>The beneficiary was informed that their plan offers OTC benefits.</w:t>
      </w:r>
    </w:p>
    <w:p w14:paraId="024452A8"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C1A9CDD"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23A26B" w14:textId="77777777" w:rsidR="00545AFC" w:rsidRPr="00545AFC" w:rsidRDefault="00545AFC" w:rsidP="00561C1E">
            <w:pPr>
              <w:pStyle w:val="Heading2"/>
              <w:rPr>
                <w:rFonts w:eastAsia="Times New Roman"/>
              </w:rPr>
            </w:pPr>
            <w:bookmarkStart w:id="258" w:name="_Toc201752523"/>
            <w:r w:rsidRPr="00545AFC">
              <w:rPr>
                <w:rFonts w:eastAsia="Times New Roman"/>
              </w:rPr>
              <w:t>Dissatisfaction with 7 Day Supply Opioid Limit (CMS ISSUES)</w:t>
            </w:r>
            <w:bookmarkEnd w:id="258"/>
          </w:p>
        </w:tc>
      </w:tr>
    </w:tbl>
    <w:p w14:paraId="2400D1C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56972F31" wp14:editId="00FA4E29">
            <wp:extent cx="238760" cy="207010"/>
            <wp:effectExtent l="0" t="0" r="0" b="0"/>
            <wp:docPr id="51" name="Picture 5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E7BC28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that they were only able to receive a </w:t>
      </w:r>
      <w:proofErr w:type="gramStart"/>
      <w:r w:rsidRPr="00545AFC">
        <w:rPr>
          <w:rFonts w:eastAsia="Times New Roman" w:cs="Calibri"/>
          <w:kern w:val="0"/>
          <w:szCs w:val="24"/>
          <w14:ligatures w14:val="none"/>
        </w:rPr>
        <w:t>seven day</w:t>
      </w:r>
      <w:proofErr w:type="gramEnd"/>
      <w:r w:rsidRPr="00545AFC">
        <w:rPr>
          <w:rFonts w:eastAsia="Times New Roman" w:cs="Calibri"/>
          <w:kern w:val="0"/>
          <w:szCs w:val="24"/>
          <w14:ligatures w14:val="none"/>
        </w:rPr>
        <w:t xml:space="preserve"> supply of </w:t>
      </w:r>
      <w:r w:rsidRPr="00545AFC">
        <w:rPr>
          <w:rFonts w:eastAsia="Times New Roman" w:cs="Calibri"/>
          <w:b/>
          <w:bCs/>
          <w:color w:val="FF0000"/>
          <w:kern w:val="0"/>
          <w:szCs w:val="24"/>
          <w14:ligatures w14:val="none"/>
        </w:rPr>
        <w:t>DRUG</w:t>
      </w:r>
      <w:r w:rsidRPr="00545AFC">
        <w:rPr>
          <w:rFonts w:eastAsia="Times New Roman" w:cs="Calibri"/>
          <w:color w:val="FF0000"/>
          <w:kern w:val="0"/>
          <w:szCs w:val="24"/>
          <w14:ligatures w14:val="none"/>
        </w:rPr>
        <w:t xml:space="preserve"> </w:t>
      </w:r>
      <w:r w:rsidRPr="00545AFC">
        <w:rPr>
          <w:rFonts w:eastAsia="Times New Roman" w:cs="Calibri"/>
          <w:kern w:val="0"/>
          <w:szCs w:val="24"/>
          <w14:ligatures w14:val="none"/>
        </w:rPr>
        <w:t xml:space="preserve">although the prescription was written for a greater day supply </w:t>
      </w:r>
      <w:bookmarkStart w:id="259" w:name="_Hlk185337068"/>
      <w:r w:rsidRPr="00545AFC">
        <w:rPr>
          <w:rFonts w:eastAsia="Times New Roman" w:cs="Calibri"/>
          <w:kern w:val="0"/>
          <w:szCs w:val="24"/>
          <w14:ligatures w14:val="none"/>
        </w:rPr>
        <w:t>due to being a CMS requirement</w:t>
      </w:r>
      <w:bookmarkEnd w:id="259"/>
      <w:r w:rsidRPr="00545AFC">
        <w:rPr>
          <w:rFonts w:eastAsia="Times New Roman" w:cs="Calibri"/>
          <w:kern w:val="0"/>
          <w:szCs w:val="24"/>
          <w14:ligatures w14:val="none"/>
        </w:rPr>
        <w:t xml:space="preserve">. </w:t>
      </w:r>
    </w:p>
    <w:p w14:paraId="7CE2F16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advised that only beneficiaries who have not filled an opioid prescription recently past 108 days or who are newly starting opioids may be limited to a </w:t>
      </w:r>
      <w:proofErr w:type="gramStart"/>
      <w:r w:rsidRPr="00545AFC">
        <w:rPr>
          <w:rFonts w:eastAsia="Times New Roman" w:cs="Calibri"/>
          <w:kern w:val="0"/>
          <w:szCs w:val="24"/>
          <w14:ligatures w14:val="none"/>
        </w:rPr>
        <w:t>seven day</w:t>
      </w:r>
      <w:proofErr w:type="gramEnd"/>
      <w:r w:rsidRPr="00545AFC">
        <w:rPr>
          <w:rFonts w:eastAsia="Times New Roman" w:cs="Calibri"/>
          <w:kern w:val="0"/>
          <w:szCs w:val="24"/>
          <w14:ligatures w14:val="none"/>
        </w:rPr>
        <w:t xml:space="preserve"> supply. After this initial fill of up to seven days, future opioid prescriptions will pay through their plan </w:t>
      </w:r>
      <w:proofErr w:type="gramStart"/>
      <w:r w:rsidRPr="00545AFC">
        <w:rPr>
          <w:rFonts w:eastAsia="Times New Roman" w:cs="Calibri"/>
          <w:kern w:val="0"/>
          <w:szCs w:val="24"/>
          <w14:ligatures w14:val="none"/>
        </w:rPr>
        <w:t>as long as</w:t>
      </w:r>
      <w:proofErr w:type="gramEnd"/>
      <w:r w:rsidRPr="00545AFC">
        <w:rPr>
          <w:rFonts w:eastAsia="Times New Roman" w:cs="Calibri"/>
          <w:kern w:val="0"/>
          <w:szCs w:val="24"/>
          <w14:ligatures w14:val="none"/>
        </w:rPr>
        <w:t xml:space="preserve"> the amount is within Quantity Plan Limits.</w:t>
      </w:r>
    </w:p>
    <w:p w14:paraId="29543BB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If the beneficiary does not want to proceed with the initial </w:t>
      </w:r>
      <w:proofErr w:type="gramStart"/>
      <w:r w:rsidRPr="00545AFC">
        <w:rPr>
          <w:rFonts w:eastAsia="Times New Roman" w:cs="Calibri"/>
          <w:kern w:val="0"/>
          <w:szCs w:val="24"/>
          <w14:ligatures w14:val="none"/>
        </w:rPr>
        <w:t>seven day</w:t>
      </w:r>
      <w:proofErr w:type="gramEnd"/>
      <w:r w:rsidRPr="00545AFC">
        <w:rPr>
          <w:rFonts w:eastAsia="Times New Roman" w:cs="Calibri"/>
          <w:kern w:val="0"/>
          <w:szCs w:val="24"/>
          <w14:ligatures w14:val="none"/>
        </w:rPr>
        <w:t xml:space="preserve"> </w:t>
      </w:r>
      <w:proofErr w:type="gramStart"/>
      <w:r w:rsidRPr="00545AFC">
        <w:rPr>
          <w:rFonts w:eastAsia="Times New Roman" w:cs="Calibri"/>
          <w:kern w:val="0"/>
          <w:szCs w:val="24"/>
          <w14:ligatures w14:val="none"/>
        </w:rPr>
        <w:t>fill</w:t>
      </w:r>
      <w:proofErr w:type="gramEnd"/>
      <w:r w:rsidRPr="00545AFC">
        <w:rPr>
          <w:rFonts w:eastAsia="Times New Roman" w:cs="Calibri"/>
          <w:kern w:val="0"/>
          <w:szCs w:val="24"/>
          <w14:ligatures w14:val="none"/>
        </w:rPr>
        <w:t>, and would like the full prescription amount, they will need to file a Coverage Determination CD for a quantity limit exception.</w:t>
      </w:r>
    </w:p>
    <w:p w14:paraId="1F83849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13837087" w14:textId="77777777" w:rsidR="00545AFC" w:rsidRPr="00545AFC" w:rsidRDefault="00545AFC" w:rsidP="00545AFC">
      <w:pPr>
        <w:jc w:val="right"/>
        <w:rPr>
          <w:rFonts w:eastAsia="Times New Roman" w:cs="Times New Roman"/>
          <w:kern w:val="0"/>
          <w:szCs w:val="24"/>
          <w14:ligatures w14:val="none"/>
        </w:rPr>
      </w:pPr>
    </w:p>
    <w:p w14:paraId="34809754"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7AC7ECD" w14:textId="77777777">
        <w:tc>
          <w:tcPr>
            <w:tcW w:w="5000" w:type="pct"/>
            <w:shd w:val="clear" w:color="auto" w:fill="C0C0C0"/>
          </w:tcPr>
          <w:p w14:paraId="443A3267" w14:textId="77777777" w:rsidR="00545AFC" w:rsidRPr="00545AFC" w:rsidRDefault="00545AFC" w:rsidP="00561C1E">
            <w:pPr>
              <w:pStyle w:val="Heading2"/>
              <w:rPr>
                <w:rFonts w:eastAsia="Times New Roman"/>
                <w:i/>
                <w:iCs/>
              </w:rPr>
            </w:pPr>
            <w:bookmarkStart w:id="260" w:name="_Toc201752524"/>
            <w:r w:rsidRPr="00545AFC">
              <w:rPr>
                <w:rFonts w:eastAsia="Times New Roman"/>
              </w:rPr>
              <w:t>CUSTOMER SERVICE</w:t>
            </w:r>
            <w:bookmarkEnd w:id="260"/>
          </w:p>
        </w:tc>
      </w:tr>
    </w:tbl>
    <w:p w14:paraId="7F8928B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Refer to </w:t>
      </w:r>
      <w:hyperlink r:id="rId23"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hyperlink>
      <w:r w:rsidRPr="00545AFC">
        <w:rPr>
          <w:rFonts w:eastAsia="Times New Roman" w:cs="Times New Roman"/>
          <w:color w:val="0000FF"/>
          <w:kern w:val="0"/>
          <w:szCs w:val="24"/>
          <w:u w:val="single"/>
          <w14:ligatures w14:val="none"/>
        </w:rPr>
        <w:t xml:space="preserve"> (066742)</w:t>
      </w:r>
      <w:r w:rsidRPr="00545AFC">
        <w:rPr>
          <w:rFonts w:eastAsia="Times New Roman" w:cs="Times New Roman"/>
          <w:kern w:val="0"/>
          <w:szCs w:val="24"/>
          <w14:ligatures w14:val="none"/>
        </w:rPr>
        <w:t xml:space="preserve"> for further information.</w:t>
      </w:r>
    </w:p>
    <w:p w14:paraId="4BEC78DB"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C826446" w14:textId="77777777">
        <w:tc>
          <w:tcPr>
            <w:tcW w:w="5000" w:type="pct"/>
            <w:shd w:val="clear" w:color="auto" w:fill="C0C0C0"/>
          </w:tcPr>
          <w:p w14:paraId="49E54B31" w14:textId="77777777" w:rsidR="00545AFC" w:rsidRPr="00545AFC" w:rsidRDefault="00545AFC" w:rsidP="00561C1E">
            <w:pPr>
              <w:pStyle w:val="Heading2"/>
              <w:rPr>
                <w:rFonts w:eastAsia="Times New Roman"/>
              </w:rPr>
            </w:pPr>
            <w:bookmarkStart w:id="261" w:name="_Toc201752525"/>
            <w:r w:rsidRPr="00545AFC">
              <w:rPr>
                <w:rFonts w:eastAsia="Times New Roman"/>
              </w:rPr>
              <w:t>Plan Unable to Fax or Email Information (CUSTOMER SERVICE)</w:t>
            </w:r>
            <w:bookmarkEnd w:id="261"/>
          </w:p>
        </w:tc>
      </w:tr>
    </w:tbl>
    <w:p w14:paraId="314DCA9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 Plan is unable to fax or email certain information.</w:t>
      </w:r>
    </w:p>
    <w:p w14:paraId="1061D1C2" w14:textId="77777777" w:rsidR="00545AFC" w:rsidRPr="00545AFC" w:rsidRDefault="00545AFC" w:rsidP="00545AFC">
      <w:pPr>
        <w:spacing w:after="240"/>
        <w:rPr>
          <w:rFonts w:eastAsia="Times New Roman" w:cs="Times New Roman"/>
          <w:kern w:val="0"/>
          <w:szCs w:val="24"/>
          <w14:ligatures w14:val="none"/>
        </w:rPr>
      </w:pPr>
      <w:bookmarkStart w:id="262" w:name="OLE_LINK16"/>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informed that the Centers for Medicare and Medicaid Services requires certain plan materials to be sent via postal mail. </w:t>
      </w:r>
    </w:p>
    <w:p w14:paraId="13B8BD3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Documents containing Protected Health Information must be sent via postal mail or through a secured website account.</w:t>
      </w:r>
    </w:p>
    <w:bookmarkEnd w:id="262"/>
    <w:p w14:paraId="313FDA99"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w:t>
      </w:r>
    </w:p>
    <w:p w14:paraId="79B1DD78"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EB1D587" w14:textId="77777777">
        <w:tc>
          <w:tcPr>
            <w:tcW w:w="5000" w:type="pct"/>
            <w:shd w:val="clear" w:color="auto" w:fill="C0C0C0"/>
          </w:tcPr>
          <w:p w14:paraId="378A4625" w14:textId="77777777" w:rsidR="00545AFC" w:rsidRPr="00545AFC" w:rsidRDefault="00545AFC" w:rsidP="00561C1E">
            <w:pPr>
              <w:pStyle w:val="Heading2"/>
              <w:rPr>
                <w:rFonts w:eastAsia="Times New Roman"/>
              </w:rPr>
            </w:pPr>
            <w:bookmarkStart w:id="263" w:name="_Toc201752526"/>
            <w:r w:rsidRPr="00545AFC">
              <w:rPr>
                <w:rFonts w:eastAsia="Times New Roman"/>
              </w:rPr>
              <w:t>Charged Different Price than Quoted by Care (CUSTOMER SERVICE)</w:t>
            </w:r>
            <w:bookmarkEnd w:id="263"/>
          </w:p>
        </w:tc>
      </w:tr>
    </w:tbl>
    <w:p w14:paraId="17597EF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were charged a different price than what was quoted by Customer Care. </w:t>
      </w:r>
    </w:p>
    <w:p w14:paraId="5F680120"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beneficiary was educated that their </w:t>
      </w:r>
      <w:proofErr w:type="gramStart"/>
      <w:r w:rsidRPr="00545AFC">
        <w:rPr>
          <w:rFonts w:eastAsia="Times New Roman" w:cs="Calibri"/>
          <w:kern w:val="0"/>
          <w:szCs w:val="24"/>
          <w14:ligatures w14:val="none"/>
        </w:rPr>
        <w:t>out of pocket</w:t>
      </w:r>
      <w:proofErr w:type="gramEnd"/>
      <w:r w:rsidRPr="00545AFC">
        <w:rPr>
          <w:rFonts w:eastAsia="Times New Roman" w:cs="Calibri"/>
          <w:kern w:val="0"/>
          <w:szCs w:val="24"/>
          <w14:ligatures w14:val="none"/>
        </w:rPr>
        <w:t xml:space="preserve"> cost is subject to change after placing the initial order. Drug costs can vary depending on the strength and quantity of the drug dispensed or if there is a price increase from the manufacturer. Furthermore, the price estimate tool or test claim provides estimates and may vary based on the order in which the beneficiary purchases the prescriptions plan benefit stage. </w:t>
      </w:r>
    </w:p>
    <w:p w14:paraId="34000217"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Customer Care Representative read the disclaimer at the time of placing the order, please note the prices quoted are estimates and may not reflect your actual out of pocket costs.  The Plan apologized for any dissatisfaction this may have caused.</w:t>
      </w:r>
    </w:p>
    <w:p w14:paraId="7F5D018C"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7B1AEE9" w14:textId="77777777">
        <w:tc>
          <w:tcPr>
            <w:tcW w:w="5000" w:type="pct"/>
            <w:shd w:val="clear" w:color="auto" w:fill="C0C0C0"/>
          </w:tcPr>
          <w:p w14:paraId="2E1145DB" w14:textId="77777777" w:rsidR="00545AFC" w:rsidRPr="00545AFC" w:rsidRDefault="00545AFC" w:rsidP="00561C1E">
            <w:pPr>
              <w:pStyle w:val="Heading2"/>
              <w:rPr>
                <w:rFonts w:eastAsia="Times New Roman"/>
              </w:rPr>
            </w:pPr>
            <w:bookmarkStart w:id="264" w:name="_Toc201752527"/>
            <w:r w:rsidRPr="00545AFC">
              <w:rPr>
                <w:rFonts w:eastAsia="Times New Roman"/>
              </w:rPr>
              <w:t>Upset with Being Contacted by the ADT Program (CUSTOMER SERVICE)</w:t>
            </w:r>
            <w:bookmarkEnd w:id="264"/>
          </w:p>
        </w:tc>
      </w:tr>
    </w:tbl>
    <w:p w14:paraId="268FFE0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were contacted by the Adherence to Drug Therapy program. </w:t>
      </w:r>
    </w:p>
    <w:p w14:paraId="7D1052A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the Plans Adherence to Drug Therapy program is a disease management program designed to improve beneficiaries adherence with their drug therapy. CVS Caremark offers the ADT program at no cost to the beneficiary. The program is voluntary, and beneficiaries or prescribers can request to be excluded at any time. They were additionally advised that if they or their doctor changes their mind, they could be reinstated in the program. </w:t>
      </w:r>
    </w:p>
    <w:p w14:paraId="763F3517" w14:textId="77777777" w:rsidR="00545AFC" w:rsidRPr="00545AFC" w:rsidRDefault="00545AFC" w:rsidP="00545AFC">
      <w:pPr>
        <w:rPr>
          <w:rFonts w:eastAsia="Times New Roman" w:cs="Times New Roman"/>
          <w:b/>
          <w:kern w:val="0"/>
          <w:szCs w:val="24"/>
          <w14:ligatures w14:val="none"/>
        </w:rPr>
      </w:pPr>
      <w:r w:rsidRPr="00545AFC">
        <w:rPr>
          <w:rFonts w:eastAsia="Times New Roman" w:cs="Times New Roman"/>
          <w:b/>
          <w:kern w:val="0"/>
          <w:szCs w:val="24"/>
          <w14:ligatures w14:val="none"/>
        </w:rPr>
        <w:t xml:space="preserve">RESULT </w:t>
      </w:r>
    </w:p>
    <w:p w14:paraId="71E4B98D" w14:textId="77777777" w:rsidR="00545AFC" w:rsidRPr="00545AFC" w:rsidRDefault="00545AFC" w:rsidP="00545AFC">
      <w:pPr>
        <w:numPr>
          <w:ilvl w:val="0"/>
          <w:numId w:val="3"/>
        </w:numPr>
        <w:ind w:left="360"/>
        <w:rPr>
          <w:rFonts w:eastAsia="Times New Roman" w:cs="Times New Roman"/>
          <w:b/>
          <w:kern w:val="0"/>
          <w:szCs w:val="24"/>
          <w14:ligatures w14:val="none"/>
        </w:rPr>
      </w:pPr>
      <w:bookmarkStart w:id="265" w:name="OLE_LINK34"/>
      <w:r w:rsidRPr="00545AFC">
        <w:rPr>
          <w:rFonts w:eastAsia="Times New Roman" w:cs="Times New Roman"/>
          <w:b/>
          <w:kern w:val="0"/>
          <w:szCs w:val="24"/>
          <w14:ligatures w14:val="none"/>
        </w:rPr>
        <w:t>If the beneficiary wishes to opt out:</w:t>
      </w:r>
    </w:p>
    <w:p w14:paraId="6EAF3C59" w14:textId="77777777" w:rsidR="00545AFC" w:rsidRPr="00545AFC" w:rsidRDefault="00545AFC" w:rsidP="00545AFC">
      <w:pPr>
        <w:ind w:left="360"/>
        <w:rPr>
          <w:rFonts w:eastAsia="Times New Roman" w:cs="Times New Roman"/>
          <w:kern w:val="0"/>
          <w:szCs w:val="24"/>
          <w14:ligatures w14:val="none"/>
        </w:rPr>
      </w:pPr>
      <w:r w:rsidRPr="00545AFC">
        <w:rPr>
          <w:rFonts w:eastAsia="Times New Roman" w:cs="Times New Roman"/>
          <w:kern w:val="0"/>
          <w:szCs w:val="24"/>
          <w14:ligatures w14:val="none"/>
        </w:rPr>
        <w:t>The beneficiary request to opt out of the ADT program was submitted on their behalf. The Plan apologized for any dissatisfaction this may have caused.</w:t>
      </w:r>
    </w:p>
    <w:p w14:paraId="53AB1259" w14:textId="77777777" w:rsidR="00545AFC" w:rsidRPr="00545AFC" w:rsidRDefault="00545AFC" w:rsidP="00545AFC">
      <w:pPr>
        <w:numPr>
          <w:ilvl w:val="0"/>
          <w:numId w:val="3"/>
        </w:numPr>
        <w:ind w:left="360"/>
        <w:rPr>
          <w:rFonts w:eastAsia="Times New Roman" w:cs="Times New Roman"/>
          <w:b/>
          <w:kern w:val="0"/>
          <w:szCs w:val="24"/>
          <w14:ligatures w14:val="none"/>
        </w:rPr>
      </w:pPr>
      <w:r w:rsidRPr="00545AFC">
        <w:rPr>
          <w:rFonts w:eastAsia="Times New Roman" w:cs="Times New Roman"/>
          <w:b/>
          <w:kern w:val="0"/>
          <w:szCs w:val="24"/>
          <w14:ligatures w14:val="none"/>
        </w:rPr>
        <w:t>If the beneficiary does not request to opt out:</w:t>
      </w:r>
    </w:p>
    <w:p w14:paraId="64EBCF73" w14:textId="77777777" w:rsidR="00545AFC" w:rsidRPr="00545AFC" w:rsidRDefault="00545AFC" w:rsidP="00545AFC">
      <w:pPr>
        <w:ind w:left="360"/>
        <w:rPr>
          <w:rFonts w:eastAsia="Times New Roman" w:cs="Times New Roman"/>
          <w:color w:val="0000FF"/>
          <w:kern w:val="0"/>
          <w:szCs w:val="24"/>
          <w:u w:val="single"/>
          <w14:ligatures w14:val="none"/>
        </w:rPr>
      </w:pPr>
      <w:r w:rsidRPr="00545AFC">
        <w:rPr>
          <w:rFonts w:eastAsia="Times New Roman" w:cs="Times New Roman"/>
          <w:kern w:val="0"/>
          <w:szCs w:val="24"/>
          <w14:ligatures w14:val="none"/>
        </w:rPr>
        <w:t>After educating the beneficiary about the ADT program, they wished to remain in the program.</w:t>
      </w:r>
    </w:p>
    <w:bookmarkEnd w:id="265"/>
    <w:p w14:paraId="458256ED"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327380C" w14:textId="77777777">
        <w:tc>
          <w:tcPr>
            <w:tcW w:w="5000" w:type="pct"/>
            <w:shd w:val="clear" w:color="auto" w:fill="C0C0C0"/>
          </w:tcPr>
          <w:p w14:paraId="344DAE5F" w14:textId="77777777" w:rsidR="00545AFC" w:rsidRPr="00545AFC" w:rsidRDefault="00545AFC" w:rsidP="00561C1E">
            <w:pPr>
              <w:pStyle w:val="Heading2"/>
              <w:rPr>
                <w:rFonts w:eastAsia="Times New Roman"/>
              </w:rPr>
            </w:pPr>
            <w:bookmarkStart w:id="266" w:name="_Toc527618118"/>
            <w:bookmarkStart w:id="267" w:name="_Toc527622133"/>
            <w:bookmarkStart w:id="268" w:name="_Toc201752528"/>
            <w:r w:rsidRPr="00545AFC">
              <w:rPr>
                <w:rFonts w:eastAsia="Times New Roman"/>
              </w:rPr>
              <w:t>Long Hold Time (to Reach a CCR)</w:t>
            </w:r>
            <w:bookmarkEnd w:id="266"/>
            <w:r w:rsidRPr="00545AFC">
              <w:rPr>
                <w:rFonts w:eastAsia="Times New Roman"/>
              </w:rPr>
              <w:t xml:space="preserve"> (CUSTOMER SERVICE)</w:t>
            </w:r>
            <w:bookmarkEnd w:id="267"/>
            <w:bookmarkEnd w:id="268"/>
          </w:p>
        </w:tc>
      </w:tr>
    </w:tbl>
    <w:p w14:paraId="329DED6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color w:val="000000"/>
          <w:kern w:val="0"/>
          <w:szCs w:val="24"/>
          <w14:ligatures w14:val="none"/>
        </w:rPr>
        <w:t xml:space="preserve">The beneficiary expressed dissatisfaction with the long hold time when attempting to reach a live representative. </w:t>
      </w:r>
    </w:p>
    <w:p w14:paraId="6FA9D92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 xml:space="preserve">The Plan informed the beneficiary that hold times can be longer than usual during specific times of the plan year. </w:t>
      </w:r>
    </w:p>
    <w:p w14:paraId="61FD2268"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ahoma"/>
          <w:b/>
          <w:kern w:val="0"/>
          <w:szCs w:val="24"/>
          <w14:ligatures w14:val="none"/>
        </w:rPr>
        <w:t xml:space="preserve">RESULT </w:t>
      </w:r>
      <w:r w:rsidRPr="00545AFC">
        <w:rPr>
          <w:rFonts w:eastAsia="Times New Roman" w:cs="Calibri"/>
          <w:color w:val="000000"/>
          <w:kern w:val="0"/>
          <w:szCs w:val="24"/>
          <w14:ligatures w14:val="none"/>
        </w:rPr>
        <w:t xml:space="preserve">The beneficiary was advised that to avoid long </w:t>
      </w:r>
      <w:proofErr w:type="gramStart"/>
      <w:r w:rsidRPr="00545AFC">
        <w:rPr>
          <w:rFonts w:eastAsia="Times New Roman" w:cs="Calibri"/>
          <w:color w:val="000000"/>
          <w:kern w:val="0"/>
          <w:szCs w:val="24"/>
          <w14:ligatures w14:val="none"/>
        </w:rPr>
        <w:t>wait</w:t>
      </w:r>
      <w:proofErr w:type="gramEnd"/>
      <w:r w:rsidRPr="00545AFC">
        <w:rPr>
          <w:rFonts w:eastAsia="Times New Roman" w:cs="Calibri"/>
          <w:color w:val="000000"/>
          <w:kern w:val="0"/>
          <w:szCs w:val="24"/>
          <w14:ligatures w14:val="none"/>
        </w:rPr>
        <w:t xml:space="preserve"> times, it is recommended to call during </w:t>
      </w:r>
      <w:proofErr w:type="spellStart"/>
      <w:proofErr w:type="gramStart"/>
      <w:r w:rsidRPr="00545AFC">
        <w:rPr>
          <w:rFonts w:eastAsia="Times New Roman" w:cs="Calibri"/>
          <w:color w:val="000000"/>
          <w:kern w:val="0"/>
          <w:szCs w:val="24"/>
          <w14:ligatures w14:val="none"/>
        </w:rPr>
        <w:t>non peak</w:t>
      </w:r>
      <w:proofErr w:type="spellEnd"/>
      <w:proofErr w:type="gramEnd"/>
      <w:r w:rsidRPr="00545AFC">
        <w:rPr>
          <w:rFonts w:eastAsia="Times New Roman" w:cs="Calibri"/>
          <w:color w:val="000000"/>
          <w:kern w:val="0"/>
          <w:szCs w:val="24"/>
          <w14:ligatures w14:val="none"/>
        </w:rPr>
        <w:t xml:space="preserve"> hours such as early in the morning, in the evenings or during weekend hours.</w:t>
      </w:r>
    </w:p>
    <w:p w14:paraId="471DDD4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The Plan apologized for any inconvenience or frustration this issue has caused.</w:t>
      </w:r>
    </w:p>
    <w:p w14:paraId="5FBDC88C"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16D78D6" w14:textId="77777777">
        <w:tc>
          <w:tcPr>
            <w:tcW w:w="5000" w:type="pct"/>
            <w:shd w:val="clear" w:color="auto" w:fill="C0C0C0"/>
          </w:tcPr>
          <w:p w14:paraId="0EC39D12" w14:textId="77777777" w:rsidR="00545AFC" w:rsidRPr="00545AFC" w:rsidRDefault="00545AFC" w:rsidP="00561C1E">
            <w:pPr>
              <w:pStyle w:val="Heading2"/>
              <w:rPr>
                <w:rFonts w:eastAsia="Times New Roman"/>
              </w:rPr>
            </w:pPr>
            <w:bookmarkStart w:id="269" w:name="_Toc527618119"/>
            <w:bookmarkStart w:id="270" w:name="_Toc527622134"/>
            <w:bookmarkStart w:id="271" w:name="_Toc201752529"/>
            <w:r w:rsidRPr="00545AFC">
              <w:rPr>
                <w:rFonts w:eastAsia="Times New Roman"/>
              </w:rPr>
              <w:t>Long Hold Time (Placed on Hold by CCR)</w:t>
            </w:r>
            <w:bookmarkEnd w:id="269"/>
            <w:r w:rsidRPr="00545AFC">
              <w:rPr>
                <w:rFonts w:eastAsia="Times New Roman"/>
              </w:rPr>
              <w:t xml:space="preserve"> (CUSTOMER SERVICE)</w:t>
            </w:r>
            <w:bookmarkEnd w:id="270"/>
            <w:bookmarkEnd w:id="271"/>
          </w:p>
        </w:tc>
      </w:tr>
    </w:tbl>
    <w:p w14:paraId="5FC14D2F"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color w:val="000000"/>
          <w:kern w:val="0"/>
          <w:szCs w:val="24"/>
          <w14:ligatures w14:val="none"/>
        </w:rPr>
        <w:t xml:space="preserve">The beneficiary expressed dissatisfaction with the long hold time. </w:t>
      </w:r>
    </w:p>
    <w:p w14:paraId="15BADAB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 xml:space="preserve">The Plan advised that to resolve </w:t>
      </w:r>
      <w:r w:rsidRPr="00545AFC">
        <w:rPr>
          <w:rFonts w:eastAsia="Times New Roman" w:cs="Calibri"/>
          <w:kern w:val="0"/>
          <w:szCs w:val="24"/>
          <w14:ligatures w14:val="none"/>
        </w:rPr>
        <w:t>their</w:t>
      </w:r>
      <w:r w:rsidRPr="00545AFC">
        <w:rPr>
          <w:rFonts w:eastAsia="Times New Roman" w:cs="Calibri"/>
          <w:b/>
          <w:kern w:val="0"/>
          <w:szCs w:val="24"/>
          <w14:ligatures w14:val="none"/>
        </w:rPr>
        <w:t xml:space="preserve"> </w:t>
      </w:r>
      <w:r w:rsidRPr="00545AFC">
        <w:rPr>
          <w:rFonts w:eastAsia="Times New Roman" w:cs="Calibri"/>
          <w:color w:val="000000"/>
          <w:kern w:val="0"/>
          <w:szCs w:val="24"/>
          <w14:ligatures w14:val="none"/>
        </w:rPr>
        <w:t xml:space="preserve">issue it was necessary for the Customer Care Representative to place </w:t>
      </w:r>
      <w:r w:rsidRPr="00545AFC">
        <w:rPr>
          <w:rFonts w:eastAsia="Times New Roman" w:cs="Calibri"/>
          <w:kern w:val="0"/>
          <w:szCs w:val="24"/>
          <w14:ligatures w14:val="none"/>
        </w:rPr>
        <w:t xml:space="preserve">them </w:t>
      </w:r>
      <w:r w:rsidRPr="00545AFC">
        <w:rPr>
          <w:rFonts w:eastAsia="Times New Roman" w:cs="Calibri"/>
          <w:color w:val="000000"/>
          <w:kern w:val="0"/>
          <w:szCs w:val="24"/>
          <w14:ligatures w14:val="none"/>
        </w:rPr>
        <w:t xml:space="preserve">on hold to </w:t>
      </w:r>
      <w:r w:rsidRPr="00545AFC">
        <w:rPr>
          <w:rFonts w:eastAsia="Times New Roman" w:cs="Calibri"/>
          <w:kern w:val="0"/>
          <w:szCs w:val="24"/>
          <w14:ligatures w14:val="none"/>
        </w:rPr>
        <w:t>conduct additional research.</w:t>
      </w:r>
    </w:p>
    <w:p w14:paraId="3C649CB5"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ahoma"/>
          <w:b/>
          <w:kern w:val="0"/>
          <w:szCs w:val="24"/>
          <w14:ligatures w14:val="none"/>
        </w:rPr>
        <w:t xml:space="preserve">RESULT </w:t>
      </w:r>
      <w:r w:rsidRPr="00545AFC">
        <w:rPr>
          <w:rFonts w:eastAsia="Times New Roman" w:cs="Calibri"/>
          <w:color w:val="000000"/>
          <w:kern w:val="0"/>
          <w:szCs w:val="24"/>
          <w14:ligatures w14:val="none"/>
        </w:rPr>
        <w:t>The beneficiary was advised that although the Plan strives to keep hold times to a minimum, the complexity of an issue may increase the amount of time a beneficiary may have to spend on the phone. CCRs are instructed to check back with the beneficiary every two minutes to inform them their issue is still being researched.</w:t>
      </w:r>
    </w:p>
    <w:p w14:paraId="7ADC8E8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The Plan apologized for any inconvenience or frustration this issued has caused.</w:t>
      </w:r>
    </w:p>
    <w:p w14:paraId="7A5431B8"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25878EF" w14:textId="77777777">
        <w:tc>
          <w:tcPr>
            <w:tcW w:w="5000" w:type="pct"/>
            <w:shd w:val="clear" w:color="auto" w:fill="C0C0C0"/>
          </w:tcPr>
          <w:p w14:paraId="0B04630C" w14:textId="77777777" w:rsidR="00545AFC" w:rsidRPr="00545AFC" w:rsidRDefault="00545AFC" w:rsidP="00561C1E">
            <w:pPr>
              <w:pStyle w:val="Heading2"/>
              <w:rPr>
                <w:rFonts w:eastAsia="Times New Roman"/>
              </w:rPr>
            </w:pPr>
            <w:bookmarkStart w:id="272" w:name="_Toc527618120"/>
            <w:bookmarkStart w:id="273" w:name="_Toc527622135"/>
            <w:bookmarkStart w:id="274" w:name="_Toc201752530"/>
            <w:r w:rsidRPr="00545AFC">
              <w:rPr>
                <w:rFonts w:eastAsia="Times New Roman"/>
              </w:rPr>
              <w:t>Call Disconnected</w:t>
            </w:r>
            <w:bookmarkEnd w:id="272"/>
            <w:r w:rsidRPr="00545AFC">
              <w:rPr>
                <w:rFonts w:eastAsia="Times New Roman"/>
              </w:rPr>
              <w:t xml:space="preserve"> (CUSTOMER SERVICE)</w:t>
            </w:r>
            <w:bookmarkEnd w:id="273"/>
            <w:bookmarkEnd w:id="274"/>
          </w:p>
        </w:tc>
      </w:tr>
    </w:tbl>
    <w:p w14:paraId="57243DCB" w14:textId="77777777" w:rsidR="00545AFC" w:rsidRPr="00545AFC" w:rsidRDefault="00545AFC" w:rsidP="00545AFC">
      <w:pPr>
        <w:spacing w:after="240"/>
        <w:rPr>
          <w:rFonts w:eastAsia="Times New Roman" w:cs="Times New Roman"/>
          <w:b/>
          <w:kern w:val="0"/>
          <w:szCs w:val="24"/>
          <w14:ligatures w14:val="none"/>
        </w:rPr>
      </w:pPr>
      <w:r w:rsidRPr="00545AFC">
        <w:rPr>
          <w:rFonts w:eastAsia="Times New Roman" w:cs="Times New Roman"/>
          <w:b/>
          <w:noProof/>
          <w:kern w:val="0"/>
          <w:szCs w:val="24"/>
          <w14:ligatures w14:val="none"/>
        </w:rPr>
        <w:drawing>
          <wp:inline distT="0" distB="0" distL="0" distR="0" wp14:anchorId="1D9528D4" wp14:editId="7E4C0DC0">
            <wp:extent cx="238760" cy="214630"/>
            <wp:effectExtent l="0" t="0" r="0" b="0"/>
            <wp:docPr id="2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24636DD6"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color w:val="000000"/>
          <w:kern w:val="0"/>
          <w:szCs w:val="24"/>
          <w14:ligatures w14:val="none"/>
        </w:rPr>
        <w:t xml:space="preserve">The beneficiary expressed dissatisfaction that </w:t>
      </w:r>
      <w:r w:rsidRPr="00545AFC">
        <w:rPr>
          <w:rFonts w:eastAsia="Times New Roman" w:cs="Calibri"/>
          <w:kern w:val="0"/>
          <w:szCs w:val="24"/>
          <w14:ligatures w14:val="none"/>
        </w:rPr>
        <w:t xml:space="preserve">their call </w:t>
      </w:r>
      <w:r w:rsidRPr="00545AFC">
        <w:rPr>
          <w:rFonts w:eastAsia="Times New Roman" w:cs="Calibri"/>
          <w:color w:val="000000"/>
          <w:kern w:val="0"/>
          <w:szCs w:val="24"/>
          <w14:ligatures w14:val="none"/>
        </w:rPr>
        <w:t xml:space="preserve">was disconnected. </w:t>
      </w:r>
    </w:p>
    <w:p w14:paraId="1579837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A review of the beneficiary call log indicates a disconnected call on </w:t>
      </w:r>
      <w:r w:rsidRPr="00545AFC">
        <w:rPr>
          <w:rFonts w:eastAsia="Times New Roman" w:cs="Calibri"/>
          <w:b/>
          <w:color w:val="FF0000"/>
          <w:kern w:val="0"/>
          <w:szCs w:val="24"/>
          <w14:ligatures w14:val="none"/>
        </w:rPr>
        <w:t>DATE</w:t>
      </w:r>
      <w:r w:rsidRPr="00545AFC">
        <w:rPr>
          <w:rFonts w:eastAsia="Times New Roman" w:cs="Calibri"/>
          <w:kern w:val="0"/>
          <w:szCs w:val="24"/>
          <w14:ligatures w14:val="none"/>
        </w:rPr>
        <w:t>. The Plan confirmed the disconnection was not intentional by the Customer Care Representative CCR.</w:t>
      </w:r>
    </w:p>
    <w:p w14:paraId="71B4FBB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kern w:val="0"/>
          <w:szCs w:val="24"/>
          <w14:ligatures w14:val="none"/>
        </w:rPr>
        <w:t>The</w:t>
      </w:r>
      <w:r w:rsidRPr="00545AFC">
        <w:rPr>
          <w:rFonts w:eastAsia="Times New Roman" w:cs="Tahoma"/>
          <w:kern w:val="0"/>
          <w:szCs w:val="24"/>
          <w14:ligatures w14:val="none"/>
        </w:rPr>
        <w:t xml:space="preserve"> Plan apologized for any inconvenience or frustration this issued has caused and assisted the beneficiary with</w:t>
      </w:r>
      <w:r w:rsidRPr="00545AFC">
        <w:rPr>
          <w:rFonts w:eastAsia="Times New Roman" w:cs="Calibri"/>
          <w:kern w:val="0"/>
          <w:szCs w:val="24"/>
          <w14:ligatures w14:val="none"/>
        </w:rPr>
        <w:t xml:space="preserve"> their</w:t>
      </w:r>
      <w:r w:rsidRPr="00545AFC">
        <w:rPr>
          <w:rFonts w:eastAsia="Times New Roman" w:cs="Tahoma"/>
          <w:kern w:val="0"/>
          <w:szCs w:val="24"/>
          <w14:ligatures w14:val="none"/>
        </w:rPr>
        <w:t xml:space="preserve"> inquiry.</w:t>
      </w:r>
    </w:p>
    <w:p w14:paraId="472A7281"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E9AA08C" w14:textId="77777777">
        <w:tc>
          <w:tcPr>
            <w:tcW w:w="5000" w:type="pct"/>
            <w:shd w:val="clear" w:color="auto" w:fill="C0C0C0"/>
          </w:tcPr>
          <w:p w14:paraId="4277879E" w14:textId="77777777" w:rsidR="00545AFC" w:rsidRPr="00545AFC" w:rsidRDefault="00545AFC" w:rsidP="00561C1E">
            <w:pPr>
              <w:pStyle w:val="Heading2"/>
              <w:rPr>
                <w:rFonts w:eastAsia="Times New Roman"/>
              </w:rPr>
            </w:pPr>
            <w:bookmarkStart w:id="275" w:name="_Toc527618121"/>
            <w:bookmarkStart w:id="276" w:name="_Toc527622136"/>
            <w:bookmarkStart w:id="277" w:name="_Toc201752531"/>
            <w:r w:rsidRPr="00545AFC">
              <w:rPr>
                <w:rFonts w:eastAsia="Times New Roman"/>
              </w:rPr>
              <w:t>Multiple Transfers During Call</w:t>
            </w:r>
            <w:bookmarkEnd w:id="275"/>
            <w:r w:rsidRPr="00545AFC">
              <w:rPr>
                <w:rFonts w:eastAsia="Times New Roman"/>
              </w:rPr>
              <w:t xml:space="preserve"> (CUSTOMER SERVICE)</w:t>
            </w:r>
            <w:bookmarkEnd w:id="276"/>
            <w:bookmarkEnd w:id="277"/>
          </w:p>
        </w:tc>
      </w:tr>
    </w:tbl>
    <w:p w14:paraId="0D0E072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The beneficiary expressed dissatisfaction that they were transferred multiple times.</w:t>
      </w:r>
    </w:p>
    <w:p w14:paraId="6E3468F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The Plan advised that to resolve their </w:t>
      </w:r>
      <w:r w:rsidRPr="00545AFC">
        <w:rPr>
          <w:rFonts w:eastAsia="Times New Roman" w:cs="Calibri"/>
          <w:color w:val="000000"/>
          <w:kern w:val="0"/>
          <w:szCs w:val="24"/>
          <w14:ligatures w14:val="none"/>
        </w:rPr>
        <w:t xml:space="preserve">issue it was necessary to transfer the beneficiary to the appropriate </w:t>
      </w:r>
      <w:r w:rsidRPr="00545AFC">
        <w:rPr>
          <w:rFonts w:eastAsia="Times New Roman" w:cs="Calibri"/>
          <w:kern w:val="0"/>
          <w:szCs w:val="24"/>
          <w14:ligatures w14:val="none"/>
        </w:rPr>
        <w:t xml:space="preserve">department for further assistance. </w:t>
      </w:r>
    </w:p>
    <w:p w14:paraId="6BAB756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ahoma"/>
          <w:b/>
          <w:kern w:val="0"/>
          <w:szCs w:val="24"/>
          <w14:ligatures w14:val="none"/>
        </w:rPr>
        <w:t xml:space="preserve">RESULT </w:t>
      </w:r>
      <w:r w:rsidRPr="00545AFC">
        <w:rPr>
          <w:rFonts w:eastAsia="Times New Roman" w:cs="Calibri"/>
          <w:kern w:val="0"/>
          <w:szCs w:val="24"/>
          <w14:ligatures w14:val="none"/>
        </w:rPr>
        <w:t>It is the Plans goal to provide beneficiaries with the necessary information and services to manage their prescription drug benefits.</w:t>
      </w:r>
    </w:p>
    <w:p w14:paraId="2BC356DE"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The beneficiary was advised that although the Plan strives to keep call transfers to a minimum, the complexity of an issue and issue type may require to be transferred to the correct department. </w:t>
      </w:r>
    </w:p>
    <w:p w14:paraId="7FE85EE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The Plan apologized for any inconvenience or frustration this issued has caused.</w:t>
      </w:r>
    </w:p>
    <w:p w14:paraId="108CF4F2"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E8F7845" w14:textId="77777777">
        <w:tc>
          <w:tcPr>
            <w:tcW w:w="5000" w:type="pct"/>
            <w:shd w:val="clear" w:color="auto" w:fill="C0C0C0"/>
          </w:tcPr>
          <w:p w14:paraId="0A9DB0AC" w14:textId="77777777" w:rsidR="00545AFC" w:rsidRPr="00545AFC" w:rsidRDefault="00545AFC" w:rsidP="00561C1E">
            <w:pPr>
              <w:pStyle w:val="Heading2"/>
              <w:rPr>
                <w:rFonts w:eastAsia="Times New Roman"/>
              </w:rPr>
            </w:pPr>
            <w:bookmarkStart w:id="278" w:name="_Toc527618122"/>
            <w:bookmarkStart w:id="279" w:name="_Toc527622137"/>
            <w:bookmarkStart w:id="280" w:name="_Toc201752532"/>
            <w:r w:rsidRPr="00545AFC">
              <w:rPr>
                <w:rFonts w:eastAsia="Times New Roman"/>
              </w:rPr>
              <w:t>Authentication Process</w:t>
            </w:r>
            <w:bookmarkEnd w:id="278"/>
            <w:r w:rsidRPr="00545AFC">
              <w:rPr>
                <w:rFonts w:eastAsia="Times New Roman"/>
              </w:rPr>
              <w:t xml:space="preserve"> (CUSTOMER SERVICE)</w:t>
            </w:r>
            <w:bookmarkEnd w:id="279"/>
            <w:bookmarkEnd w:id="280"/>
          </w:p>
        </w:tc>
      </w:tr>
    </w:tbl>
    <w:p w14:paraId="4105DB57"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color w:val="000000"/>
          <w:kern w:val="0"/>
          <w:szCs w:val="24"/>
          <w14:ligatures w14:val="none"/>
        </w:rPr>
        <w:t xml:space="preserve">The beneficiary expressed dissatisfaction with having to authenticate </w:t>
      </w:r>
      <w:r w:rsidRPr="00545AFC">
        <w:rPr>
          <w:rFonts w:eastAsia="Times New Roman" w:cs="Calibri"/>
          <w:kern w:val="0"/>
          <w:szCs w:val="24"/>
          <w14:ligatures w14:val="none"/>
        </w:rPr>
        <w:t xml:space="preserve">themselves. </w:t>
      </w:r>
    </w:p>
    <w:p w14:paraId="18BC5E24"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The Plan is required by the Health Insurance Portability and Accountability Act of 1996, to protect the beneficiary Personal Health Information. The Plan is required to comply with policies and procedures to protect the confidentiality of health information and will be subject to a disciplinary process if they violate these policies and procedures.</w:t>
      </w:r>
    </w:p>
    <w:p w14:paraId="0D745423"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color w:val="000000"/>
          <w:kern w:val="0"/>
          <w:szCs w:val="24"/>
          <w14:ligatures w14:val="none"/>
        </w:rPr>
        <w:t xml:space="preserve">The Plan advised that to protect their privacy, the Plan must authenticate a call by obtaining at least one of the primary authentication elements the Member Identification Number, Medicare Beneficiary Identifier or prescription number and name. The brand or generic prescription name is an acceptable authenticator. If the Plan is unable to obtain at least one of the above primary authenticators, the caller can call again once they can provide the required information. </w:t>
      </w:r>
    </w:p>
    <w:p w14:paraId="42CC7A0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color w:val="000000"/>
          <w:kern w:val="0"/>
          <w:szCs w:val="24"/>
          <w14:ligatures w14:val="none"/>
        </w:rPr>
        <w:t>Secondary authenticators may be the beneficiary first and last name First and last name can be used as an identifier for inbound calls only. Beneficiary date of birth, full street address, employer or plan sponsor, zip code.</w:t>
      </w:r>
      <w:r w:rsidRPr="00545AFC">
        <w:rPr>
          <w:rFonts w:eastAsia="Times New Roman" w:cs="Times New Roman"/>
          <w:kern w:val="0"/>
          <w:szCs w:val="24"/>
          <w14:ligatures w14:val="none"/>
        </w:rPr>
        <w:t xml:space="preserve"> </w:t>
      </w:r>
    </w:p>
    <w:p w14:paraId="3971A0E1" w14:textId="77777777" w:rsidR="00545AFC" w:rsidRPr="00545AFC" w:rsidRDefault="00545AFC" w:rsidP="00545AFC">
      <w:pPr>
        <w:rPr>
          <w:rFonts w:eastAsia="Times New Roman" w:cs="Calibri"/>
          <w:b/>
          <w:iCs/>
          <w:kern w:val="0"/>
          <w:szCs w:val="24"/>
          <w14:ligatures w14:val="none"/>
        </w:rPr>
      </w:pPr>
      <w:r w:rsidRPr="00545AFC">
        <w:rPr>
          <w:rFonts w:eastAsia="Times New Roman" w:cs="Calibri"/>
          <w:b/>
          <w:iCs/>
          <w:kern w:val="0"/>
          <w:szCs w:val="24"/>
          <w14:ligatures w14:val="none"/>
        </w:rPr>
        <w:t>If transferred to Customer Care by IVR:</w:t>
      </w:r>
    </w:p>
    <w:p w14:paraId="57359EC5"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The beneficiary may enter information into the IVR that was not translated in the main system. For their protection, the Customer Care Representative may have to ask the beneficiary to repeat their information to ensure they are speaking to the correct beneficiary.</w:t>
      </w:r>
    </w:p>
    <w:p w14:paraId="3F18CCE6"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Although it may seem inconvenient, the intent is to make sure the beneficiary is who they say they are and to ensure no PHI is released.</w:t>
      </w:r>
    </w:p>
    <w:p w14:paraId="35796B8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 xml:space="preserve">The Plan apologized for any dissatisfaction this may have caused. </w:t>
      </w:r>
    </w:p>
    <w:p w14:paraId="0E1EB09A" w14:textId="77777777" w:rsidR="00545AFC" w:rsidRPr="00545AFC" w:rsidRDefault="00545AFC" w:rsidP="00545AFC">
      <w:pPr>
        <w:jc w:val="right"/>
        <w:rPr>
          <w:rFonts w:eastAsia="Times New Roman" w:cs="Calibri"/>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2CE7181"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69AAE8" w14:textId="77777777" w:rsidR="00545AFC" w:rsidRPr="00545AFC" w:rsidRDefault="00545AFC" w:rsidP="00561C1E">
            <w:pPr>
              <w:pStyle w:val="Heading2"/>
              <w:rPr>
                <w:rFonts w:eastAsia="Times New Roman"/>
              </w:rPr>
            </w:pPr>
            <w:bookmarkStart w:id="281" w:name="_Toc201752533"/>
            <w:r w:rsidRPr="00545AFC">
              <w:rPr>
                <w:rFonts w:eastAsia="Times New Roman"/>
              </w:rPr>
              <w:t>Offshore Customer Care Sites (CUSTOMER SERVICE)</w:t>
            </w:r>
            <w:bookmarkEnd w:id="281"/>
          </w:p>
        </w:tc>
      </w:tr>
    </w:tbl>
    <w:p w14:paraId="54E538EE"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The beneficiary expressed dissatisfaction that they reached a Customer Care Representative outside of the United States.</w:t>
      </w:r>
    </w:p>
    <w:p w14:paraId="78C5DED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ahoma"/>
          <w:b/>
          <w:kern w:val="0"/>
          <w:szCs w:val="24"/>
          <w14:ligatures w14:val="none"/>
        </w:rPr>
        <w:t>ACTION</w:t>
      </w:r>
      <w:r w:rsidRPr="00545AFC">
        <w:rPr>
          <w:rFonts w:eastAsia="Times New Roman" w:cs="Tahoma"/>
          <w:kern w:val="0"/>
          <w:szCs w:val="24"/>
          <w14:ligatures w14:val="none"/>
        </w:rPr>
        <w:t xml:space="preserve"> </w:t>
      </w:r>
      <w:bookmarkStart w:id="282" w:name="OLE_LINK74"/>
      <w:r w:rsidRPr="00545AFC">
        <w:rPr>
          <w:rFonts w:eastAsia="Times New Roman" w:cs="Tahoma"/>
          <w:kern w:val="0"/>
          <w:szCs w:val="24"/>
          <w14:ligatures w14:val="none"/>
        </w:rPr>
        <w:t xml:space="preserve">The Plan advised that </w:t>
      </w:r>
      <w:r w:rsidRPr="00545AFC">
        <w:rPr>
          <w:rFonts w:eastAsia="Times New Roman" w:cs="Calibri"/>
          <w:kern w:val="0"/>
          <w:szCs w:val="24"/>
          <w14:ligatures w14:val="none"/>
        </w:rPr>
        <w:t>the CVS Caremark Customer Care call center dedicated to answering calls for the Plan does not have offshore CCRs however, the beneficiary may have reached a different department that does not handle calls for the Plan.</w:t>
      </w:r>
      <w:bookmarkEnd w:id="282"/>
    </w:p>
    <w:p w14:paraId="5A03033F"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bookmarkStart w:id="283" w:name="OLE_LINK76"/>
      <w:r w:rsidRPr="00545AFC">
        <w:rPr>
          <w:rFonts w:eastAsia="Times New Roman" w:cs="Calibri"/>
          <w:kern w:val="0"/>
          <w:szCs w:val="24"/>
          <w14:ligatures w14:val="none"/>
        </w:rPr>
        <w:t xml:space="preserve">The Plan educated the beneficiary that they can reach the call center dedicated to handling calls for the Plan by calling the phone number on the back of their membership identification card. </w:t>
      </w:r>
      <w:r w:rsidRPr="00545AFC">
        <w:rPr>
          <w:rFonts w:eastAsia="Times New Roman" w:cs="Times New Roman"/>
          <w:kern w:val="0"/>
          <w:szCs w:val="24"/>
          <w14:ligatures w14:val="none"/>
        </w:rPr>
        <w:t>The Plan apologized for any dissatisfaction this may have caused.</w:t>
      </w:r>
      <w:bookmarkEnd w:id="283"/>
    </w:p>
    <w:p w14:paraId="40A06E9D"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EFCBF1C" w14:textId="77777777">
        <w:tc>
          <w:tcPr>
            <w:tcW w:w="5000" w:type="pct"/>
            <w:shd w:val="clear" w:color="auto" w:fill="C0C0C0"/>
          </w:tcPr>
          <w:p w14:paraId="65C057FF" w14:textId="77777777" w:rsidR="00545AFC" w:rsidRPr="00545AFC" w:rsidRDefault="00545AFC" w:rsidP="00561C1E">
            <w:pPr>
              <w:pStyle w:val="Heading2"/>
              <w:rPr>
                <w:rFonts w:eastAsia="Times New Roman"/>
              </w:rPr>
            </w:pPr>
            <w:bookmarkStart w:id="284" w:name="_Toc201752534"/>
            <w:r w:rsidRPr="00545AFC">
              <w:rPr>
                <w:rFonts w:eastAsia="Times New Roman"/>
              </w:rPr>
              <w:t>EXCEPTIONS COVERAGE DECISIONS</w:t>
            </w:r>
            <w:bookmarkEnd w:id="284"/>
          </w:p>
        </w:tc>
      </w:tr>
    </w:tbl>
    <w:p w14:paraId="613C571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Refer to </w:t>
      </w:r>
      <w:hyperlink r:id="rId24"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hyperlink>
      <w:r w:rsidRPr="00545AFC">
        <w:rPr>
          <w:rFonts w:eastAsia="Times New Roman" w:cs="Times New Roman"/>
          <w:color w:val="0000FF"/>
          <w:kern w:val="0"/>
          <w:szCs w:val="24"/>
          <w:u w:val="single"/>
          <w14:ligatures w14:val="none"/>
        </w:rPr>
        <w:t xml:space="preserve"> (066742)</w:t>
      </w:r>
      <w:r w:rsidRPr="00545AFC">
        <w:rPr>
          <w:rFonts w:eastAsia="Times New Roman" w:cs="Times New Roman"/>
          <w:kern w:val="0"/>
          <w:szCs w:val="24"/>
          <w14:ligatures w14:val="none"/>
        </w:rPr>
        <w:t xml:space="preserve"> for further information.</w:t>
      </w:r>
    </w:p>
    <w:p w14:paraId="62E6A104"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A76CDF9" w14:textId="77777777">
        <w:tc>
          <w:tcPr>
            <w:tcW w:w="5000" w:type="pct"/>
            <w:shd w:val="clear" w:color="auto" w:fill="C0C0C0"/>
          </w:tcPr>
          <w:p w14:paraId="44BBFA1C" w14:textId="77777777" w:rsidR="00545AFC" w:rsidRPr="00545AFC" w:rsidRDefault="00545AFC" w:rsidP="00561C1E">
            <w:pPr>
              <w:pStyle w:val="Heading2"/>
              <w:rPr>
                <w:rFonts w:eastAsia="Times New Roman"/>
              </w:rPr>
            </w:pPr>
            <w:bookmarkStart w:id="285" w:name="_Toc527622130"/>
            <w:bookmarkStart w:id="286" w:name="_Toc201752535"/>
            <w:r w:rsidRPr="00545AFC">
              <w:rPr>
                <w:rFonts w:eastAsia="Times New Roman"/>
              </w:rPr>
              <w:t>Not Notified of Expiring Coverage Determination (EXCEPTIONS COVERAGE DECISIONS)</w:t>
            </w:r>
            <w:bookmarkEnd w:id="285"/>
            <w:bookmarkEnd w:id="286"/>
          </w:p>
        </w:tc>
      </w:tr>
    </w:tbl>
    <w:p w14:paraId="3AC8C670" w14:textId="59A693D3" w:rsidR="00545AFC" w:rsidRPr="00545AFC" w:rsidRDefault="00545AFC" w:rsidP="00545AFC">
      <w:pPr>
        <w:spacing w:after="240"/>
        <w:jc w:val="both"/>
        <w:rPr>
          <w:rFonts w:eastAsia="Times New Roman" w:cs="Times New Roman"/>
          <w:kern w:val="0"/>
          <w:szCs w:val="24"/>
          <w14:ligatures w14:val="none"/>
        </w:rPr>
      </w:pPr>
      <w:r w:rsidRPr="00545AFC">
        <w:rPr>
          <w:rFonts w:eastAsia="Times New Roman" w:cs="Times New Roman"/>
          <w:noProof/>
          <w:kern w:val="0"/>
          <w:szCs w:val="24"/>
          <w14:ligatures w14:val="none"/>
        </w:rPr>
        <w:drawing>
          <wp:inline distT="0" distB="0" distL="0" distR="0" wp14:anchorId="28309762" wp14:editId="7788E42D">
            <wp:extent cx="238125" cy="238125"/>
            <wp:effectExtent l="0" t="0" r="9525" b="9525"/>
            <wp:docPr id="541653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3718FA1" w14:textId="77777777" w:rsidR="00545AFC" w:rsidRPr="00545AFC" w:rsidRDefault="00545AFC" w:rsidP="00545AFC">
      <w:pPr>
        <w:spacing w:after="240"/>
        <w:rPr>
          <w:rFonts w:eastAsia="Times New Roman" w:cs="Times New Roman"/>
          <w:b/>
          <w:bCs/>
          <w:kern w:val="0"/>
          <w:szCs w:val="24"/>
          <w14:ligatures w14:val="none"/>
        </w:rPr>
      </w:pPr>
      <w:r w:rsidRPr="00545AFC">
        <w:rPr>
          <w:rFonts w:eastAsia="Times New Roman" w:cs="Times New Roman"/>
          <w:b/>
          <w:bCs/>
          <w:kern w:val="0"/>
          <w:szCs w:val="24"/>
          <w14:ligatures w14:val="none"/>
        </w:rPr>
        <w:t>Review the Client CIF to determine if the client sends out any electronic communication prior to the CD expiring.</w:t>
      </w:r>
    </w:p>
    <w:p w14:paraId="769FDE4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The beneficiary expressed</w:t>
      </w:r>
      <w:r w:rsidRPr="00545AFC">
        <w:rPr>
          <w:rFonts w:eastAsia="Times New Roman" w:cs="Calibri"/>
          <w:color w:val="000000"/>
          <w:kern w:val="0"/>
          <w:szCs w:val="24"/>
          <w14:ligatures w14:val="none"/>
        </w:rPr>
        <w:t xml:space="preserve"> dissatisfaction that</w:t>
      </w:r>
      <w:r w:rsidRPr="00545AFC">
        <w:rPr>
          <w:rFonts w:eastAsia="Times New Roman" w:cs="Times New Roman"/>
          <w:kern w:val="0"/>
          <w:szCs w:val="24"/>
          <w14:ligatures w14:val="none"/>
        </w:rPr>
        <w:t xml:space="preserve"> they were not notified that the coverage determination for </w:t>
      </w:r>
      <w:r w:rsidRPr="00545AFC">
        <w:rPr>
          <w:rFonts w:eastAsia="Times New Roman" w:cs="Times New Roman"/>
          <w:b/>
          <w:color w:val="FF0000"/>
          <w:kern w:val="0"/>
          <w:szCs w:val="24"/>
          <w14:ligatures w14:val="none"/>
        </w:rPr>
        <w:t>DRUG</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was expiring. </w:t>
      </w:r>
    </w:p>
    <w:p w14:paraId="6E1EBB2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ACTION </w:t>
      </w:r>
      <w:r w:rsidRPr="00545AFC">
        <w:rPr>
          <w:rFonts w:eastAsia="Times New Roman" w:cs="Times New Roman"/>
          <w:kern w:val="0"/>
          <w:szCs w:val="24"/>
          <w14:ligatures w14:val="none"/>
        </w:rPr>
        <w:t xml:space="preserve">A review of the formulary confirms a CD is required for coverage of the drug. </w:t>
      </w:r>
    </w:p>
    <w:p w14:paraId="2BFFC3E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RESULT </w:t>
      </w:r>
      <w:r w:rsidRPr="00545AFC">
        <w:rPr>
          <w:rFonts w:eastAsia="Times New Roman" w:cs="Times New Roman"/>
          <w:bCs/>
          <w:kern w:val="0"/>
          <w:szCs w:val="24"/>
          <w14:ligatures w14:val="none"/>
        </w:rPr>
        <w:t>The Plan apologized for any dissatisfaction this may have caused.</w:t>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The</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Plan records show a CD for the drug was approved through </w:t>
      </w:r>
      <w:r w:rsidRPr="00545AFC">
        <w:rPr>
          <w:rFonts w:eastAsia="Times New Roman" w:cs="Times New Roman"/>
          <w:b/>
          <w:color w:val="FF0000"/>
          <w:kern w:val="0"/>
          <w:szCs w:val="24"/>
          <w14:ligatures w14:val="none"/>
        </w:rPr>
        <w:t>DATE</w:t>
      </w:r>
      <w:r w:rsidRPr="00545AFC">
        <w:rPr>
          <w:rFonts w:eastAsia="Times New Roman" w:cs="Times New Roman"/>
          <w:kern w:val="0"/>
          <w:szCs w:val="24"/>
          <w14:ligatures w14:val="none"/>
        </w:rPr>
        <w:t xml:space="preserve">. The Plan advised that a letter of approval, which included the expiration date of the CD, was mailed to the address on file on the same day the CD was approved. </w:t>
      </w:r>
      <w:bookmarkStart w:id="287" w:name="OLE_LINK137"/>
      <w:r w:rsidRPr="00545AFC">
        <w:rPr>
          <w:rFonts w:eastAsia="Times New Roman" w:cs="Times New Roman"/>
          <w:kern w:val="0"/>
          <w:szCs w:val="24"/>
          <w14:ligatures w14:val="none"/>
        </w:rPr>
        <w:t xml:space="preserve">The beneficiary was advised to make note of the expiration date listed on the CD approval letter </w:t>
      </w:r>
      <w:proofErr w:type="gramStart"/>
      <w:r w:rsidRPr="00545AFC">
        <w:rPr>
          <w:rFonts w:eastAsia="Times New Roman" w:cs="Times New Roman"/>
          <w:kern w:val="0"/>
          <w:szCs w:val="24"/>
          <w14:ligatures w14:val="none"/>
        </w:rPr>
        <w:t>in order to</w:t>
      </w:r>
      <w:proofErr w:type="gramEnd"/>
      <w:r w:rsidRPr="00545AFC">
        <w:rPr>
          <w:rFonts w:eastAsia="Times New Roman" w:cs="Times New Roman"/>
          <w:kern w:val="0"/>
          <w:szCs w:val="24"/>
          <w14:ligatures w14:val="none"/>
        </w:rPr>
        <w:t xml:space="preserve"> be aware of when it expires.</w:t>
      </w:r>
      <w:bookmarkEnd w:id="287"/>
      <w:r w:rsidRPr="00545AFC">
        <w:rPr>
          <w:rFonts w:eastAsia="Times New Roman" w:cs="Times New Roman"/>
          <w:kern w:val="0"/>
          <w:szCs w:val="24"/>
          <w14:ligatures w14:val="none"/>
        </w:rPr>
        <w:t xml:space="preserve"> The beneficiary was advised that a CD renewal can be submitted 90 days prior to the expiration.</w:t>
      </w:r>
    </w:p>
    <w:p w14:paraId="0E0A656F"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 </w:t>
      </w:r>
    </w:p>
    <w:p w14:paraId="3FE20CD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color w:val="FF0000"/>
          <w:kern w:val="0"/>
          <w:szCs w:val="24"/>
          <w14:ligatures w14:val="none"/>
        </w:rPr>
        <w:t>BENEFICIARY WAS PROVIDED</w:t>
      </w:r>
      <w:r w:rsidRPr="00545AFC">
        <w:rPr>
          <w:rFonts w:eastAsia="Times New Roman" w:cs="Times New Roman"/>
          <w:b/>
          <w:color w:val="FF0000"/>
          <w:kern w:val="0"/>
          <w:szCs w:val="24"/>
          <w14:ligatures w14:val="none"/>
        </w:rPr>
        <w:t xml:space="preserve">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5E148DAB"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D03E607" w14:textId="77777777">
        <w:tc>
          <w:tcPr>
            <w:tcW w:w="5000" w:type="pct"/>
            <w:shd w:val="clear" w:color="auto" w:fill="C0C0C0"/>
          </w:tcPr>
          <w:p w14:paraId="558BBDF9" w14:textId="77777777" w:rsidR="00545AFC" w:rsidRPr="00545AFC" w:rsidRDefault="00545AFC" w:rsidP="00561C1E">
            <w:pPr>
              <w:pStyle w:val="Heading2"/>
              <w:rPr>
                <w:rFonts w:eastAsia="Times New Roman"/>
              </w:rPr>
            </w:pPr>
            <w:bookmarkStart w:id="288" w:name="_Toc527622131"/>
            <w:bookmarkStart w:id="289" w:name="OLE_LINK49"/>
            <w:bookmarkStart w:id="290" w:name="_Toc201752536"/>
            <w:r w:rsidRPr="00545AFC">
              <w:rPr>
                <w:rFonts w:eastAsia="Times New Roman"/>
              </w:rPr>
              <w:t>Physician Wrote Prescription So Additional Approval Should Not Be Necessary (EXCEPTIONS COVERAGE DECISIONS)</w:t>
            </w:r>
            <w:bookmarkEnd w:id="288"/>
            <w:bookmarkEnd w:id="289"/>
            <w:bookmarkEnd w:id="290"/>
          </w:p>
        </w:tc>
      </w:tr>
    </w:tbl>
    <w:p w14:paraId="499C7BF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46B8880E" wp14:editId="304868B7">
            <wp:extent cx="238760" cy="214630"/>
            <wp:effectExtent l="0" t="0" r="0" b="0"/>
            <wp:docPr id="2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134BF837"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that although prescribed by the physician, a coverage determination CD is required for coverage of </w:t>
      </w:r>
      <w:r w:rsidRPr="00545AFC">
        <w:rPr>
          <w:rFonts w:eastAsia="Times New Roman" w:cs="Tahoma"/>
          <w:b/>
          <w:color w:val="FF0000"/>
          <w:kern w:val="0"/>
          <w:szCs w:val="24"/>
          <w14:ligatures w14:val="none"/>
        </w:rPr>
        <w:t>DRUG</w:t>
      </w:r>
      <w:r w:rsidRPr="00545AFC">
        <w:rPr>
          <w:rFonts w:eastAsia="Times New Roman" w:cs="Tahoma"/>
          <w:kern w:val="0"/>
          <w:szCs w:val="24"/>
          <w14:ligatures w14:val="none"/>
        </w:rPr>
        <w:t>.</w:t>
      </w:r>
    </w:p>
    <w:p w14:paraId="647E0EC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Plan </w:t>
      </w:r>
      <w:bookmarkStart w:id="291" w:name="OLE_LINK105"/>
      <w:r w:rsidRPr="00545AFC">
        <w:rPr>
          <w:rFonts w:eastAsia="Times New Roman" w:cs="Tahoma"/>
          <w:kern w:val="0"/>
          <w:szCs w:val="24"/>
          <w14:ligatures w14:val="none"/>
        </w:rPr>
        <w:t xml:space="preserve">materials were sent to the </w:t>
      </w:r>
      <w:bookmarkEnd w:id="291"/>
      <w:r w:rsidRPr="00545AFC">
        <w:rPr>
          <w:rFonts w:eastAsia="Times New Roman" w:cs="Tahoma"/>
          <w:kern w:val="0"/>
          <w:szCs w:val="24"/>
          <w14:ligatures w14:val="none"/>
        </w:rPr>
        <w:t>beneficiary,</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which provided important plan information.</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 xml:space="preserve">The Formulary informs the beneficiary of which drugs are covered and their tier levels. The Formulary is also available on the Plans website. </w:t>
      </w:r>
    </w:p>
    <w:p w14:paraId="5309B5FE"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color w:val="000000"/>
          <w:kern w:val="0"/>
          <w:szCs w:val="24"/>
          <w14:ligatures w14:val="none"/>
        </w:rPr>
        <w:t xml:space="preserve">The Formulary is a list of covered drugs selected by the Plan in consultation with a team of healthcare providers. The Formulary represents the prescription therapies believed to be a necessary part of a quality treatment program. The Plan offers a broad selection of drugs while keeping plan costs controlled for beneficiaries. All considerations were made based on the Food and Drug Administration approved recommendations, clinical studies and </w:t>
      </w:r>
      <w:r w:rsidRPr="00545AFC">
        <w:rPr>
          <w:rFonts w:eastAsia="Times New Roman" w:cs="Calibri"/>
          <w:kern w:val="0"/>
          <w:szCs w:val="24"/>
          <w14:ligatures w14:val="none"/>
        </w:rPr>
        <w:t xml:space="preserve">manufacturer guidelines. </w:t>
      </w:r>
    </w:p>
    <w:p w14:paraId="3697B8F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RESULT </w:t>
      </w:r>
      <w:r w:rsidRPr="00545AFC">
        <w:rPr>
          <w:rFonts w:eastAsia="Times New Roman" w:cs="Times New Roman"/>
          <w:bCs/>
          <w:kern w:val="0"/>
          <w:szCs w:val="24"/>
          <w14:ligatures w14:val="none"/>
        </w:rPr>
        <w:t xml:space="preserve">The Plan apologized for any dissatisfaction this may have caused. </w:t>
      </w:r>
      <w:r w:rsidRPr="00545AFC">
        <w:rPr>
          <w:rFonts w:eastAsia="Times New Roman" w:cs="Times New Roman"/>
          <w:kern w:val="0"/>
          <w:szCs w:val="24"/>
          <w14:ligatures w14:val="none"/>
        </w:rPr>
        <w:t xml:space="preserve">The beneficiary was advised that although prescribed by the physician, certain prescription drugs require additional authorization or limit requirements may be in place. The beneficiary is required to obtain a CD before certain drugs will be covered. This process is not intended to cause an inconvenience, but rather to ensure drugs receive the highest in safety and quality monitoring. </w:t>
      </w:r>
    </w:p>
    <w:p w14:paraId="75A01147" w14:textId="77777777" w:rsidR="00545AFC" w:rsidRPr="00545AFC" w:rsidRDefault="00545AFC" w:rsidP="00545AFC">
      <w:pPr>
        <w:spacing w:after="240"/>
        <w:rPr>
          <w:rFonts w:eastAsia="Times New Roman" w:cs="Arial"/>
          <w:kern w:val="0"/>
          <w:szCs w:val="24"/>
          <w14:ligatures w14:val="none"/>
        </w:rPr>
      </w:pPr>
      <w:r w:rsidRPr="00545AFC">
        <w:rPr>
          <w:rFonts w:eastAsia="Times New Roman" w:cs="Arial"/>
          <w:kern w:val="0"/>
          <w:szCs w:val="24"/>
          <w14:ligatures w14:val="none"/>
        </w:rPr>
        <w:t>In general, the Plan rules encourage beneficiaries to get a drug that works for their medical condition and is safe and effective. Whenever a safe, lower cost drug will work just as well medically as a higher cost drug, the rules are designed to encourage the beneficiary and their provider to use that lower cost option. The Plan must also comply with Medicare rules and regulations for drug coverage and cost sharing.</w:t>
      </w:r>
    </w:p>
    <w:p w14:paraId="18C3D56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A review of the formulary confirms a CD</w:t>
      </w:r>
      <w:r w:rsidRPr="00545AFC">
        <w:rPr>
          <w:rFonts w:eastAsia="Times New Roman" w:cs="Times New Roman"/>
          <w:b/>
          <w:kern w:val="0"/>
          <w:szCs w:val="24"/>
          <w14:ligatures w14:val="none"/>
        </w:rPr>
        <w:t xml:space="preserve"> </w:t>
      </w:r>
      <w:r w:rsidRPr="00545AFC">
        <w:rPr>
          <w:rFonts w:eastAsia="Times New Roman" w:cs="Times New Roman"/>
          <w:kern w:val="0"/>
          <w:szCs w:val="24"/>
          <w14:ligatures w14:val="none"/>
        </w:rPr>
        <w:t xml:space="preserve">is required for coverage of the drug. </w:t>
      </w:r>
    </w:p>
    <w:p w14:paraId="2BDF30D4" w14:textId="77777777" w:rsidR="00545AFC" w:rsidRPr="00545AFC" w:rsidRDefault="00545AFC" w:rsidP="00545AFC">
      <w:pPr>
        <w:rPr>
          <w:rFonts w:eastAsia="Times New Roman" w:cs="Arial"/>
          <w:kern w:val="0"/>
          <w:szCs w:val="24"/>
          <w14:ligatures w14:val="none"/>
        </w:rPr>
      </w:pPr>
      <w:r w:rsidRPr="00545AFC">
        <w:rPr>
          <w:rFonts w:eastAsia="Times New Roman" w:cs="Arial"/>
          <w:kern w:val="0"/>
          <w:szCs w:val="24"/>
          <w14:ligatures w14:val="none"/>
        </w:rPr>
        <w:t>The Plan advised of the following options</w:t>
      </w:r>
    </w:p>
    <w:p w14:paraId="2C610F61" w14:textId="77777777" w:rsidR="00545AFC" w:rsidRPr="00545AFC" w:rsidRDefault="00545AFC" w:rsidP="00545AFC">
      <w:pPr>
        <w:ind w:left="720"/>
        <w:rPr>
          <w:rFonts w:eastAsia="Times New Roman" w:cs="Arial"/>
          <w:kern w:val="0"/>
          <w:szCs w:val="24"/>
          <w14:ligatures w14:val="none"/>
        </w:rPr>
      </w:pPr>
      <w:r w:rsidRPr="00545AFC">
        <w:rPr>
          <w:rFonts w:eastAsia="Times New Roman" w:cs="Arial"/>
          <w:kern w:val="0"/>
          <w:szCs w:val="24"/>
          <w14:ligatures w14:val="none"/>
        </w:rPr>
        <w:t>Possibly get a temporary supply of the drug although only beneficiaries in certain situations can get a temporary supply. This will give the beneficiary and their provider time to change to another drug or to file a request to have the drug covered.</w:t>
      </w:r>
    </w:p>
    <w:p w14:paraId="2297D854" w14:textId="77777777" w:rsidR="00545AFC" w:rsidRPr="00545AFC" w:rsidRDefault="00545AFC" w:rsidP="00545AFC">
      <w:pPr>
        <w:ind w:left="720"/>
        <w:rPr>
          <w:rFonts w:eastAsia="Times New Roman" w:cs="Arial"/>
          <w:kern w:val="0"/>
          <w:szCs w:val="24"/>
          <w14:ligatures w14:val="none"/>
        </w:rPr>
      </w:pPr>
      <w:r w:rsidRPr="00545AFC">
        <w:rPr>
          <w:rFonts w:eastAsia="Times New Roman" w:cs="Arial"/>
          <w:kern w:val="0"/>
          <w:szCs w:val="24"/>
          <w14:ligatures w14:val="none"/>
        </w:rPr>
        <w:t>Ask the physician to prescribe an alternative drug.</w:t>
      </w:r>
    </w:p>
    <w:p w14:paraId="3652CB0F" w14:textId="77777777" w:rsidR="00545AFC" w:rsidRPr="00545AFC" w:rsidRDefault="00545AFC" w:rsidP="00545AFC">
      <w:pPr>
        <w:spacing w:after="240"/>
        <w:ind w:left="720"/>
        <w:rPr>
          <w:rFonts w:eastAsia="Times New Roman" w:cs="Arial"/>
          <w:kern w:val="0"/>
          <w:szCs w:val="24"/>
          <w14:ligatures w14:val="none"/>
        </w:rPr>
      </w:pPr>
      <w:r w:rsidRPr="00545AFC">
        <w:rPr>
          <w:rFonts w:eastAsia="Times New Roman" w:cs="Arial"/>
          <w:kern w:val="0"/>
          <w:szCs w:val="24"/>
          <w14:ligatures w14:val="none"/>
        </w:rPr>
        <w:t>Request an exception and ask that a drug be covered or remove restrictions from the drug.</w:t>
      </w:r>
    </w:p>
    <w:p w14:paraId="2144CF4D"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w:t>
      </w:r>
      <w:r w:rsidRPr="00545AFC">
        <w:rPr>
          <w:rFonts w:eastAsia="Times New Roman" w:cs="Times New Roman"/>
          <w:b/>
          <w:bCs/>
          <w:iCs/>
          <w:kern w:val="0"/>
          <w:szCs w:val="24"/>
          <w14:ligatures w14:val="none"/>
        </w:rPr>
        <w:t xml:space="preserve"> include: </w:t>
      </w:r>
    </w:p>
    <w:p w14:paraId="67D1701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color w:val="FF0000"/>
          <w:kern w:val="0"/>
          <w:szCs w:val="24"/>
          <w14:ligatures w14:val="none"/>
        </w:rPr>
        <w:t>BENEFICIARY WAS PROVIDED</w:t>
      </w:r>
      <w:r w:rsidRPr="00545AFC">
        <w:rPr>
          <w:rFonts w:eastAsia="Times New Roman" w:cs="Times New Roman"/>
          <w:b/>
          <w:color w:val="FF0000"/>
          <w:kern w:val="0"/>
          <w:szCs w:val="24"/>
          <w14:ligatures w14:val="none"/>
        </w:rPr>
        <w:t xml:space="preserve">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68C55E18"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F69B4D4" w14:textId="77777777">
        <w:tc>
          <w:tcPr>
            <w:tcW w:w="5000" w:type="pct"/>
            <w:shd w:val="clear" w:color="auto" w:fill="C0C0C0"/>
          </w:tcPr>
          <w:p w14:paraId="76B7ACB6" w14:textId="77777777" w:rsidR="00545AFC" w:rsidRPr="00545AFC" w:rsidRDefault="00545AFC" w:rsidP="00561C1E">
            <w:pPr>
              <w:pStyle w:val="Heading2"/>
              <w:rPr>
                <w:rFonts w:eastAsia="Times New Roman"/>
              </w:rPr>
            </w:pPr>
            <w:bookmarkStart w:id="292" w:name="_Toc527622132"/>
            <w:bookmarkStart w:id="293" w:name="_Toc201752537"/>
            <w:r w:rsidRPr="00545AFC">
              <w:rPr>
                <w:rFonts w:eastAsia="Times New Roman"/>
              </w:rPr>
              <w:t>Having to File Coverage Determination Annually (EXCEPTIONS COVERAGE DECISIONS)</w:t>
            </w:r>
            <w:bookmarkEnd w:id="292"/>
            <w:bookmarkEnd w:id="293"/>
          </w:p>
        </w:tc>
      </w:tr>
    </w:tbl>
    <w:p w14:paraId="154B2CD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4E5EFF9" wp14:editId="643405D6">
            <wp:extent cx="238760" cy="214630"/>
            <wp:effectExtent l="0" t="0" r="0" b="0"/>
            <wp:docPr id="2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000314E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that a coverage determination has to be filed annually. </w:t>
      </w:r>
    </w:p>
    <w:p w14:paraId="1144FC7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The</w:t>
      </w:r>
      <w:r w:rsidRPr="00545AFC">
        <w:rPr>
          <w:rFonts w:eastAsia="Calibri" w:cs="Calibri"/>
          <w:kern w:val="0"/>
          <w:szCs w:val="24"/>
          <w14:ligatures w14:val="none"/>
        </w:rPr>
        <w:t xml:space="preserve"> Plan provided the </w:t>
      </w:r>
      <w:r w:rsidRPr="00545AFC">
        <w:rPr>
          <w:rFonts w:eastAsia="Times New Roman" w:cs="Calibri"/>
          <w:kern w:val="0"/>
          <w:szCs w:val="24"/>
          <w14:ligatures w14:val="none"/>
        </w:rPr>
        <w:t xml:space="preserve">beneficiary access to </w:t>
      </w:r>
      <w:r w:rsidRPr="00545AFC">
        <w:rPr>
          <w:rFonts w:eastAsia="Calibri" w:cs="Calibri"/>
          <w:kern w:val="0"/>
          <w:szCs w:val="24"/>
          <w14:ligatures w14:val="none"/>
        </w:rPr>
        <w:t xml:space="preserve">the Formulary. </w:t>
      </w:r>
      <w:r w:rsidRPr="00545AFC">
        <w:rPr>
          <w:rFonts w:eastAsia="Times New Roman" w:cs="Calibri"/>
          <w:kern w:val="0"/>
          <w:szCs w:val="24"/>
          <w14:ligatures w14:val="none"/>
        </w:rPr>
        <w:t xml:space="preserve">The Formulary informs the beneficiary of which drugs are covered and their tier levels. </w:t>
      </w:r>
    </w:p>
    <w:p w14:paraId="1E963D5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bCs/>
          <w:kern w:val="0"/>
          <w:szCs w:val="24"/>
          <w14:ligatures w14:val="none"/>
        </w:rPr>
        <w:t>The Plan apologized for any dissatisfaction this may have caused.</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Records show a CD</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 xml:space="preserve">for </w:t>
      </w:r>
      <w:r w:rsidRPr="00545AFC">
        <w:rPr>
          <w:rFonts w:eastAsia="Times New Roman" w:cs="Calibri"/>
          <w:b/>
          <w:color w:val="FF0000"/>
          <w:kern w:val="0"/>
          <w:szCs w:val="24"/>
          <w14:ligatures w14:val="none"/>
        </w:rPr>
        <w:t>DRUG</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 xml:space="preserve">was approved through </w:t>
      </w:r>
      <w:r w:rsidRPr="00545AFC">
        <w:rPr>
          <w:rFonts w:eastAsia="Times New Roman" w:cs="Calibri"/>
          <w:b/>
          <w:color w:val="FF0000"/>
          <w:kern w:val="0"/>
          <w:szCs w:val="24"/>
          <w14:ligatures w14:val="none"/>
        </w:rPr>
        <w:t>DATE</w:t>
      </w:r>
      <w:r w:rsidRPr="00545AFC">
        <w:rPr>
          <w:rFonts w:eastAsia="Times New Roman" w:cs="Calibri"/>
          <w:kern w:val="0"/>
          <w:szCs w:val="24"/>
          <w14:ligatures w14:val="none"/>
        </w:rPr>
        <w:t>.</w:t>
      </w:r>
    </w:p>
    <w:p w14:paraId="04BB3D29"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The formulary is updated at least once yearly. Therefore, a CD may need to be filed annually as t</w:t>
      </w:r>
      <w:r w:rsidRPr="00545AFC">
        <w:rPr>
          <w:rFonts w:eastAsia="Times New Roman" w:cs="Calibri"/>
          <w:iCs/>
          <w:kern w:val="0"/>
          <w:szCs w:val="24"/>
          <w14:ligatures w14:val="none"/>
        </w:rPr>
        <w:t>he Plan must validate and collect current clinical information on file from the beneficiary physician for the drug. Other times,</w:t>
      </w:r>
      <w:r w:rsidRPr="00545AFC">
        <w:rPr>
          <w:rFonts w:eastAsia="Calibri" w:cs="Calibri"/>
          <w:kern w:val="0"/>
          <w:szCs w:val="24"/>
          <w14:ligatures w14:val="none"/>
        </w:rPr>
        <w:t xml:space="preserve"> the drug may </w:t>
      </w:r>
      <w:r w:rsidRPr="00545AFC">
        <w:rPr>
          <w:rFonts w:eastAsia="Times New Roman" w:cs="Calibri"/>
          <w:kern w:val="0"/>
          <w:szCs w:val="24"/>
          <w14:ligatures w14:val="none"/>
        </w:rPr>
        <w:t>no longer require a coverage determination for that year and the beneficiary will continue to receive the drug with no further action necessary.</w:t>
      </w:r>
    </w:p>
    <w:p w14:paraId="1E25F8DE"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This process is not intended to cause an inconvenience, but rather to ensure drugs receive the highest in safety and quality monitoring. </w:t>
      </w:r>
    </w:p>
    <w:p w14:paraId="31C929DD" w14:textId="77777777" w:rsidR="00545AFC" w:rsidRPr="00545AFC" w:rsidRDefault="00545AFC" w:rsidP="00545AFC">
      <w:pPr>
        <w:rPr>
          <w:rFonts w:eastAsia="Times New Roman" w:cs="Calibri"/>
          <w:b/>
          <w:iCs/>
          <w:kern w:val="0"/>
          <w:szCs w:val="24"/>
          <w14:ligatures w14:val="none"/>
        </w:rPr>
      </w:pPr>
      <w:r w:rsidRPr="00545AFC">
        <w:rPr>
          <w:rFonts w:eastAsia="Times New Roman" w:cs="Calibri"/>
          <w:b/>
          <w:iCs/>
          <w:kern w:val="0"/>
          <w:szCs w:val="24"/>
          <w14:ligatures w14:val="none"/>
        </w:rPr>
        <w:t xml:space="preserve">If CD is still required include: </w:t>
      </w:r>
    </w:p>
    <w:p w14:paraId="0D57D0E0" w14:textId="77777777" w:rsidR="00545AFC" w:rsidRPr="00545AFC" w:rsidRDefault="00545AFC" w:rsidP="00545AFC">
      <w:pPr>
        <w:rPr>
          <w:rFonts w:eastAsia="Times New Roman" w:cs="Calibri"/>
          <w:b/>
          <w:iCs/>
          <w:kern w:val="0"/>
          <w:szCs w:val="24"/>
          <w14:ligatures w14:val="none"/>
        </w:rPr>
      </w:pPr>
      <w:r w:rsidRPr="00545AFC">
        <w:rPr>
          <w:rFonts w:eastAsia="Times New Roman" w:cs="Calibri"/>
          <w:iCs/>
          <w:kern w:val="0"/>
          <w:szCs w:val="24"/>
          <w14:ligatures w14:val="none"/>
        </w:rPr>
        <w:t>The drug requires a CD for the current plan year. The Plan advised of the following options</w:t>
      </w:r>
    </w:p>
    <w:p w14:paraId="7CF4EB70" w14:textId="77777777" w:rsidR="00545AFC" w:rsidRPr="00545AFC" w:rsidRDefault="00545AFC" w:rsidP="00545AFC">
      <w:pPr>
        <w:ind w:left="720"/>
        <w:rPr>
          <w:rFonts w:eastAsia="Times New Roman" w:cs="Calibri"/>
          <w:iCs/>
          <w:kern w:val="0"/>
          <w:szCs w:val="24"/>
          <w14:ligatures w14:val="none"/>
        </w:rPr>
      </w:pPr>
      <w:r w:rsidRPr="00545AFC">
        <w:rPr>
          <w:rFonts w:eastAsia="Times New Roman" w:cs="Calibri"/>
          <w:iCs/>
          <w:kern w:val="0"/>
          <w:szCs w:val="24"/>
          <w14:ligatures w14:val="none"/>
        </w:rPr>
        <w:t>Possibly get a temporary supply of the drug although only beneficiaries in certain situations can get a temporary supply. This will give the beneficiary and their provider time to change to another drug or to file a request to have the drug covered.</w:t>
      </w:r>
    </w:p>
    <w:p w14:paraId="5AF929E0" w14:textId="77777777" w:rsidR="00545AFC" w:rsidRPr="00545AFC" w:rsidRDefault="00545AFC" w:rsidP="00545AFC">
      <w:pPr>
        <w:ind w:left="720"/>
        <w:rPr>
          <w:rFonts w:eastAsia="Times New Roman" w:cs="Calibri"/>
          <w:iCs/>
          <w:kern w:val="0"/>
          <w:szCs w:val="24"/>
          <w14:ligatures w14:val="none"/>
        </w:rPr>
      </w:pPr>
      <w:r w:rsidRPr="00545AFC">
        <w:rPr>
          <w:rFonts w:eastAsia="Times New Roman" w:cs="Calibri"/>
          <w:iCs/>
          <w:kern w:val="0"/>
          <w:szCs w:val="24"/>
          <w14:ligatures w14:val="none"/>
        </w:rPr>
        <w:t>Ask the physician to prescribe an alternative drug.</w:t>
      </w:r>
    </w:p>
    <w:p w14:paraId="23C8541D" w14:textId="77777777" w:rsidR="00545AFC" w:rsidRPr="00545AFC" w:rsidRDefault="00545AFC" w:rsidP="00545AFC">
      <w:pPr>
        <w:spacing w:after="240"/>
        <w:ind w:left="720"/>
        <w:rPr>
          <w:rFonts w:eastAsia="Times New Roman" w:cs="Calibri"/>
          <w:iCs/>
          <w:kern w:val="0"/>
          <w:szCs w:val="24"/>
          <w14:ligatures w14:val="none"/>
        </w:rPr>
      </w:pPr>
      <w:r w:rsidRPr="00545AFC">
        <w:rPr>
          <w:rFonts w:eastAsia="Times New Roman" w:cs="Calibri"/>
          <w:iCs/>
          <w:kern w:val="0"/>
          <w:szCs w:val="24"/>
          <w14:ligatures w14:val="none"/>
        </w:rPr>
        <w:t>Request an exception and ask that a drug be covered or remove restrictions from the drug.</w:t>
      </w:r>
    </w:p>
    <w:p w14:paraId="574F98ED" w14:textId="77777777" w:rsidR="00545AFC" w:rsidRPr="00545AFC" w:rsidRDefault="00545AFC" w:rsidP="00545AFC">
      <w:pPr>
        <w:spacing w:after="240"/>
        <w:rPr>
          <w:rFonts w:eastAsia="Times New Roman" w:cs="Calibri"/>
          <w:b/>
          <w:iCs/>
          <w:kern w:val="0"/>
          <w:szCs w:val="24"/>
          <w14:ligatures w14:val="none"/>
        </w:rPr>
      </w:pPr>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bookmarkStart w:id="294" w:name="_Hlk107384930"/>
    <w:p w14:paraId="23AAA560"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HYPERLINK  \l "_top"</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22FABCB"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970F37" w14:textId="77777777" w:rsidR="00545AFC" w:rsidRPr="00545AFC" w:rsidRDefault="00545AFC" w:rsidP="00561C1E">
            <w:pPr>
              <w:pStyle w:val="Heading2"/>
              <w:rPr>
                <w:rFonts w:eastAsia="Times New Roman"/>
              </w:rPr>
            </w:pPr>
            <w:bookmarkStart w:id="295" w:name="_Toc201752538"/>
            <w:r w:rsidRPr="00545AFC">
              <w:rPr>
                <w:rFonts w:eastAsia="Times New Roman"/>
              </w:rPr>
              <w:t>Dissatisfaction with Turnaround Time of a Coverage Determination (EXCEPTIONS COVERAGE DECISIONS)</w:t>
            </w:r>
            <w:bookmarkEnd w:id="295"/>
          </w:p>
        </w:tc>
      </w:tr>
    </w:tbl>
    <w:p w14:paraId="49DE330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3AD0CF8A" wp14:editId="77B6B114">
            <wp:extent cx="238760" cy="214630"/>
            <wp:effectExtent l="0" t="0" r="0" b="0"/>
            <wp:docPr id="25"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6C5995A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with the turnaround time of a coverage determination. </w:t>
      </w:r>
    </w:p>
    <w:p w14:paraId="43CEDAEB"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Plan records show a coverage determination for </w:t>
      </w:r>
      <w:r w:rsidRPr="00545AFC">
        <w:rPr>
          <w:rFonts w:eastAsia="Times New Roman" w:cs="Calibri"/>
          <w:b/>
          <w:color w:val="FF0000"/>
          <w:kern w:val="0"/>
          <w:szCs w:val="24"/>
          <w14:ligatures w14:val="none"/>
        </w:rPr>
        <w:t>DRUG</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 xml:space="preserve">was submitted on </w:t>
      </w:r>
      <w:r w:rsidRPr="00545AFC">
        <w:rPr>
          <w:rFonts w:eastAsia="Times New Roman" w:cs="Calibri"/>
          <w:b/>
          <w:color w:val="FF0000"/>
          <w:kern w:val="0"/>
          <w:szCs w:val="24"/>
          <w14:ligatures w14:val="none"/>
        </w:rPr>
        <w:t>DATE</w:t>
      </w:r>
      <w:r w:rsidRPr="00545AFC">
        <w:rPr>
          <w:rFonts w:eastAsia="Times New Roman" w:cs="Calibri"/>
          <w:kern w:val="0"/>
          <w:szCs w:val="24"/>
          <w14:ligatures w14:val="none"/>
        </w:rPr>
        <w:t xml:space="preserve">. </w:t>
      </w:r>
    </w:p>
    <w:p w14:paraId="71B14C80"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bCs/>
          <w:kern w:val="0"/>
          <w:szCs w:val="24"/>
          <w14:ligatures w14:val="none"/>
        </w:rPr>
        <w:t>The Plan apologized for any dissatisfaction this may have caused.</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The beneficiary was advised that a standard coverage determination decision is made within 72 hours from the date and time of receipt, but exception requests may be up to 408 hours or 17 days if a statement of medical necessity is needed from the prescriber. A decision for an expedited CD request is made within 24 hours from the date and time of receipt, but exception requests may be up to 360 hours or 15 days if a statement of medical necessity is needed from the prescriber.</w:t>
      </w:r>
    </w:p>
    <w:p w14:paraId="39D0B041" w14:textId="77777777" w:rsidR="00545AFC" w:rsidRPr="00545AFC" w:rsidRDefault="00545AFC" w:rsidP="00545AFC">
      <w:pPr>
        <w:rPr>
          <w:rFonts w:eastAsia="Times New Roman" w:cs="Calibri"/>
          <w:kern w:val="0"/>
          <w:szCs w:val="24"/>
          <w14:ligatures w14:val="none"/>
        </w:rPr>
      </w:pPr>
      <w:r w:rsidRPr="00545AFC">
        <w:rPr>
          <w:rFonts w:eastAsia="Times New Roman" w:cs="Calibri"/>
          <w:kern w:val="0"/>
          <w:szCs w:val="24"/>
          <w14:ligatures w14:val="none"/>
        </w:rPr>
        <w:t>For standard redetermination requests, a decision is made within seven calendar days from the date and time of receipt. For an expedited RD, a decision is made within 72 hours from the date and time of receipt.</w:t>
      </w:r>
    </w:p>
    <w:p w14:paraId="16067ADE" w14:textId="77777777" w:rsidR="00545AFC" w:rsidRPr="00545AFC" w:rsidRDefault="00545AFC" w:rsidP="00545AFC">
      <w:pPr>
        <w:rPr>
          <w:rFonts w:eastAsia="Times New Roman" w:cs="Calibri"/>
          <w:kern w:val="0"/>
          <w:szCs w:val="24"/>
          <w14:ligatures w14:val="none"/>
        </w:rPr>
      </w:pPr>
    </w:p>
    <w:p w14:paraId="11A4548B" w14:textId="77777777" w:rsidR="00545AFC" w:rsidRPr="00545AFC" w:rsidRDefault="00545AFC" w:rsidP="00545AFC">
      <w:pPr>
        <w:rPr>
          <w:rFonts w:eastAsia="Times New Roman" w:cs="Times New Roman"/>
          <w:kern w:val="0"/>
          <w:szCs w:val="24"/>
          <w14:ligatures w14:val="none"/>
        </w:rPr>
      </w:pPr>
      <w:r w:rsidRPr="00545AFC">
        <w:rPr>
          <w:rFonts w:eastAsia="Times New Roman" w:cs="Calibri"/>
          <w:kern w:val="0"/>
          <w:szCs w:val="24"/>
          <w14:ligatures w14:val="none"/>
        </w:rPr>
        <w:t xml:space="preserve">The </w:t>
      </w:r>
      <w:proofErr w:type="gramStart"/>
      <w:r w:rsidRPr="00545AFC">
        <w:rPr>
          <w:rFonts w:eastAsia="Times New Roman" w:cs="Calibri"/>
          <w:kern w:val="0"/>
          <w:szCs w:val="24"/>
          <w14:ligatures w14:val="none"/>
        </w:rPr>
        <w:t>aforementioned turnaround</w:t>
      </w:r>
      <w:proofErr w:type="gramEnd"/>
      <w:r w:rsidRPr="00545AFC">
        <w:rPr>
          <w:rFonts w:eastAsia="Times New Roman" w:cs="Calibri"/>
          <w:kern w:val="0"/>
          <w:szCs w:val="24"/>
          <w14:ligatures w14:val="none"/>
        </w:rPr>
        <w:t xml:space="preserve"> times include nights, weekends, and holidays. </w:t>
      </w:r>
      <w:r w:rsidRPr="00545AFC">
        <w:rPr>
          <w:rFonts w:eastAsia="Times New Roman" w:cs="Calibri"/>
          <w:bCs/>
          <w:kern w:val="0"/>
          <w:szCs w:val="24"/>
          <w14:ligatures w14:val="none"/>
        </w:rPr>
        <w:t>The Plan advised that these</w:t>
      </w:r>
      <w:r w:rsidRPr="00545AFC">
        <w:rPr>
          <w:rFonts w:eastAsia="Times New Roman" w:cs="Calibri"/>
          <w:kern w:val="0"/>
          <w:szCs w:val="24"/>
          <w14:ligatures w14:val="none"/>
        </w:rPr>
        <w:t xml:space="preserve"> timeframes are established and required of the Plan by Medicare.</w:t>
      </w:r>
    </w:p>
    <w:bookmarkEnd w:id="294"/>
    <w:p w14:paraId="684C0D52" w14:textId="77777777" w:rsidR="00545AFC" w:rsidRPr="00545AFC" w:rsidRDefault="00545AFC" w:rsidP="00545AFC">
      <w:pPr>
        <w:spacing w:after="240"/>
        <w:rPr>
          <w:rFonts w:eastAsia="Times New Roman" w:cs="Times New Roman"/>
          <w:kern w:val="0"/>
          <w:szCs w:val="24"/>
          <w14:ligatures w14:val="none"/>
        </w:rPr>
      </w:pPr>
    </w:p>
    <w:p w14:paraId="48A7DECD"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E9CA31E" w14:textId="77777777">
        <w:tc>
          <w:tcPr>
            <w:tcW w:w="5000" w:type="pct"/>
            <w:shd w:val="clear" w:color="auto" w:fill="C0C0C0"/>
          </w:tcPr>
          <w:p w14:paraId="6B1B3A68" w14:textId="77777777" w:rsidR="00545AFC" w:rsidRPr="00545AFC" w:rsidRDefault="00545AFC" w:rsidP="00561C1E">
            <w:pPr>
              <w:pStyle w:val="Heading2"/>
              <w:rPr>
                <w:rFonts w:eastAsia="Times New Roman"/>
              </w:rPr>
            </w:pPr>
            <w:bookmarkStart w:id="296" w:name="_Toc201752539"/>
            <w:r w:rsidRPr="00545AFC">
              <w:rPr>
                <w:rFonts w:eastAsia="Times New Roman"/>
              </w:rPr>
              <w:t>FEP CLIENT SPECIFIC</w:t>
            </w:r>
            <w:bookmarkEnd w:id="296"/>
          </w:p>
        </w:tc>
      </w:tr>
    </w:tbl>
    <w:p w14:paraId="2A2A68C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color w:val="000000"/>
          <w:kern w:val="0"/>
          <w:szCs w:val="24"/>
          <w14:ligatures w14:val="none"/>
        </w:rPr>
        <w:t xml:space="preserve">THE TEMPLATES IN THIS SECTION ARE ONLY TO BE USED FOR </w:t>
      </w:r>
      <w:r w:rsidRPr="00545AFC">
        <w:rPr>
          <w:rFonts w:eastAsia="Times New Roman" w:cs="Times New Roman"/>
          <w:b/>
          <w:bCs/>
          <w:color w:val="000000"/>
          <w:kern w:val="0"/>
          <w:szCs w:val="24"/>
          <w14:ligatures w14:val="none"/>
        </w:rPr>
        <w:t>FEP</w:t>
      </w:r>
      <w:r w:rsidRPr="00545AFC">
        <w:rPr>
          <w:rFonts w:eastAsia="Times New Roman" w:cs="Times New Roman"/>
          <w:color w:val="000000"/>
          <w:kern w:val="0"/>
          <w:szCs w:val="24"/>
          <w14:ligatures w14:val="none"/>
        </w:rPr>
        <w:t xml:space="preserve"> GRIEVANCES</w:t>
      </w:r>
      <w:r w:rsidRPr="00545AFC">
        <w:rPr>
          <w:rFonts w:eastAsia="Times New Roman" w:cs="Times New Roman"/>
          <w:kern w:val="0"/>
          <w:szCs w:val="24"/>
          <w14:ligatures w14:val="none"/>
        </w:rPr>
        <w:t>.</w:t>
      </w:r>
    </w:p>
    <w:p w14:paraId="38025A95"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B11C8DB"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D59DA1F" w14:textId="77777777" w:rsidR="00545AFC" w:rsidRPr="00545AFC" w:rsidRDefault="00545AFC" w:rsidP="00561C1E">
            <w:pPr>
              <w:pStyle w:val="Heading2"/>
              <w:rPr>
                <w:rFonts w:eastAsia="Times New Roman"/>
              </w:rPr>
            </w:pPr>
            <w:bookmarkStart w:id="297" w:name="_Toc201752540"/>
            <w:r w:rsidRPr="00545AFC">
              <w:rPr>
                <w:rFonts w:eastAsia="Times New Roman"/>
              </w:rPr>
              <w:t>FEP Copay Dissatisfaction (BENEFITS; FEP CLIENT SPECIFIC)</w:t>
            </w:r>
            <w:bookmarkEnd w:id="297"/>
          </w:p>
        </w:tc>
      </w:tr>
    </w:tbl>
    <w:p w14:paraId="44533B1F" w14:textId="77777777" w:rsidR="00545AFC" w:rsidRPr="00545AFC" w:rsidRDefault="00545AFC" w:rsidP="00545AFC">
      <w:pPr>
        <w:spacing w:after="240"/>
        <w:rPr>
          <w:rFonts w:eastAsia="Times New Roman" w:cs="Times New Roman"/>
          <w:b/>
          <w:bCs/>
          <w:color w:val="000000"/>
          <w:kern w:val="0"/>
          <w:szCs w:val="24"/>
          <w14:ligatures w14:val="none"/>
        </w:rPr>
      </w:pPr>
      <w:r w:rsidRPr="00545AFC">
        <w:rPr>
          <w:rFonts w:eastAsia="Times New Roman" w:cs="Times New Roman"/>
          <w:b/>
          <w:bCs/>
          <w:noProof/>
          <w:color w:val="000000"/>
          <w:kern w:val="0"/>
          <w:szCs w:val="24"/>
          <w14:ligatures w14:val="none"/>
        </w:rPr>
        <w:drawing>
          <wp:inline distT="0" distB="0" distL="0" distR="0" wp14:anchorId="36B44533" wp14:editId="3CCF95F6">
            <wp:extent cx="251460" cy="220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 cy="220980"/>
                    </a:xfrm>
                    <a:prstGeom prst="rect">
                      <a:avLst/>
                    </a:prstGeom>
                    <a:noFill/>
                    <a:ln>
                      <a:noFill/>
                    </a:ln>
                  </pic:spPr>
                </pic:pic>
              </a:graphicData>
            </a:graphic>
          </wp:inline>
        </w:drawing>
      </w:r>
      <w:r w:rsidRPr="00545AFC">
        <w:rPr>
          <w:rFonts w:eastAsia="Times New Roman" w:cs="Times New Roman"/>
          <w:b/>
          <w:bCs/>
          <w:color w:val="000000"/>
          <w:kern w:val="0"/>
          <w:szCs w:val="24"/>
          <w14:ligatures w14:val="none"/>
        </w:rPr>
        <w:t> </w:t>
      </w:r>
      <w:r w:rsidRPr="00545AFC">
        <w:rPr>
          <w:rFonts w:eastAsia="Times New Roman" w:cs="Times New Roman"/>
          <w:color w:val="000000"/>
          <w:kern w:val="0"/>
          <w:szCs w:val="24"/>
          <w14:ligatures w14:val="none"/>
        </w:rPr>
        <w:t>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color w:val="000000"/>
          <w:kern w:val="0"/>
          <w:szCs w:val="24"/>
          <w14:ligatures w14:val="none"/>
        </w:rPr>
        <w:t xml:space="preserve"> WITH THE BENEFICIARY-SPECIFIC INFORMATION. </w:t>
      </w:r>
    </w:p>
    <w:p w14:paraId="480FEBA1"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xml:space="preserve"> The beneficiary expressed dissatisfaction with the cost of their </w:t>
      </w:r>
      <w:r w:rsidRPr="00545AFC">
        <w:rPr>
          <w:rFonts w:eastAsia="Times New Roman" w:cs="Times New Roman"/>
          <w:b/>
          <w:bCs/>
          <w:color w:val="FF0000"/>
          <w:kern w:val="0"/>
          <w:szCs w:val="24"/>
          <w14:ligatures w14:val="none"/>
        </w:rPr>
        <w:t>DRUG</w:t>
      </w:r>
      <w:r w:rsidRPr="00545AFC">
        <w:rPr>
          <w:rFonts w:eastAsia="Times New Roman" w:cs="Times New Roman"/>
          <w:color w:val="000000"/>
          <w:kern w:val="0"/>
          <w:szCs w:val="24"/>
          <w14:ligatures w14:val="none"/>
        </w:rPr>
        <w:t>.</w:t>
      </w:r>
    </w:p>
    <w:p w14:paraId="25CF5163"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The Plan provided the beneficiary with access to their Plan materials which included a Formulary list of covered drugs, Pharmacy Directory or Pharmacy and the Evidence of Coverage booklet. The Formulary informs the beneficiary of which drugs are covered and their tier levels. The plan has different copays and coinsurances based on the tier level of each medication the Plan informed the beneficiary this information was included in their EOC, under What you pay for your Part D prescription drugs. The formulary and EOC are also available on the Plans website.</w:t>
      </w:r>
    </w:p>
    <w:p w14:paraId="1D720AE6"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 xml:space="preserve">A review of the current year formulary confirms that </w:t>
      </w:r>
      <w:r w:rsidRPr="00545AFC">
        <w:rPr>
          <w:rFonts w:eastAsia="Times New Roman" w:cs="Times New Roman"/>
          <w:b/>
          <w:bCs/>
          <w:color w:val="FF0000"/>
          <w:kern w:val="0"/>
          <w:szCs w:val="24"/>
          <w14:ligatures w14:val="none"/>
        </w:rPr>
        <w:t>DRUG</w:t>
      </w:r>
      <w:r w:rsidRPr="00545AFC">
        <w:rPr>
          <w:rFonts w:eastAsia="Times New Roman" w:cs="Times New Roman"/>
          <w:color w:val="000000"/>
          <w:kern w:val="0"/>
          <w:szCs w:val="24"/>
          <w14:ligatures w14:val="none"/>
        </w:rPr>
        <w:t> is listed as a Tier </w:t>
      </w:r>
      <w:r w:rsidRPr="00545AFC">
        <w:rPr>
          <w:rFonts w:eastAsia="Times New Roman" w:cs="Times New Roman"/>
          <w:b/>
          <w:bCs/>
          <w:color w:val="FF0000"/>
          <w:kern w:val="0"/>
          <w:szCs w:val="24"/>
          <w14:ligatures w14:val="none"/>
        </w:rPr>
        <w:t>NUMBER</w:t>
      </w:r>
      <w:r w:rsidRPr="00545AFC">
        <w:rPr>
          <w:rFonts w:eastAsia="Times New Roman" w:cs="Times New Roman"/>
          <w:color w:val="000000"/>
          <w:kern w:val="0"/>
          <w:szCs w:val="24"/>
          <w14:ligatures w14:val="none"/>
        </w:rPr>
        <w:t xml:space="preserve"> drug. </w:t>
      </w:r>
      <w:r w:rsidRPr="00545AFC">
        <w:rPr>
          <w:rFonts w:eastAsia="Times New Roman" w:cs="Times New Roman"/>
          <w:kern w:val="0"/>
          <w:szCs w:val="24"/>
          <w14:ligatures w14:val="none"/>
        </w:rPr>
        <w:t xml:space="preserve">The Plan advised the beneficiary of their copay or coinsurances. </w:t>
      </w:r>
      <w:r w:rsidRPr="00545AFC">
        <w:rPr>
          <w:rFonts w:eastAsia="Times New Roman" w:cs="Calibri"/>
          <w:color w:val="000000"/>
          <w:kern w:val="0"/>
          <w:szCs w:val="24"/>
          <w14:ligatures w14:val="none"/>
        </w:rPr>
        <w:t xml:space="preserve">The beneficiary will be responsible for the </w:t>
      </w:r>
      <w:proofErr w:type="gramStart"/>
      <w:r w:rsidRPr="00545AFC">
        <w:rPr>
          <w:rFonts w:eastAsia="Times New Roman" w:cs="Calibri"/>
          <w:color w:val="000000"/>
          <w:kern w:val="0"/>
          <w:szCs w:val="24"/>
          <w14:ligatures w14:val="none"/>
        </w:rPr>
        <w:t>aforementioned copays</w:t>
      </w:r>
      <w:proofErr w:type="gramEnd"/>
      <w:r w:rsidRPr="00545AFC">
        <w:rPr>
          <w:rFonts w:eastAsia="Times New Roman" w:cs="Calibri"/>
          <w:color w:val="000000"/>
          <w:kern w:val="0"/>
          <w:szCs w:val="24"/>
          <w14:ligatures w14:val="none"/>
        </w:rPr>
        <w:t xml:space="preserve"> until they reach their annual </w:t>
      </w:r>
      <w:proofErr w:type="gramStart"/>
      <w:r w:rsidRPr="00545AFC">
        <w:rPr>
          <w:rFonts w:eastAsia="Times New Roman" w:cs="Calibri"/>
          <w:color w:val="000000"/>
          <w:kern w:val="0"/>
          <w:szCs w:val="24"/>
          <w14:ligatures w14:val="none"/>
        </w:rPr>
        <w:t>out of pocket</w:t>
      </w:r>
      <w:proofErr w:type="gramEnd"/>
      <w:r w:rsidRPr="00545AFC">
        <w:rPr>
          <w:rFonts w:eastAsia="Times New Roman" w:cs="Calibri"/>
          <w:color w:val="000000"/>
          <w:kern w:val="0"/>
          <w:szCs w:val="24"/>
          <w14:ligatures w14:val="none"/>
        </w:rPr>
        <w:t xml:space="preserve"> maximum of </w:t>
      </w:r>
      <w:r w:rsidRPr="00545AFC">
        <w:rPr>
          <w:rFonts w:eastAsia="Times New Roman" w:cs="Calibri"/>
          <w:b/>
          <w:bCs/>
          <w:color w:val="FF0000"/>
          <w:kern w:val="0"/>
          <w:szCs w:val="24"/>
          <w14:ligatures w14:val="none"/>
        </w:rPr>
        <w:t>AMOUNT</w:t>
      </w:r>
      <w:r w:rsidRPr="00545AFC">
        <w:rPr>
          <w:rFonts w:eastAsia="Times New Roman" w:cs="Calibri"/>
          <w:color w:val="000000"/>
          <w:kern w:val="0"/>
          <w:szCs w:val="24"/>
          <w14:ligatures w14:val="none"/>
        </w:rPr>
        <w:t>. Once the annual out of pocket maximum is reached, the beneficiary will have a 0.00 copay for the remainder of the year.</w:t>
      </w:r>
    </w:p>
    <w:p w14:paraId="3B18DB6B"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 xml:space="preserve">With healthcare costs continuing to rise, the Plan remains committed to providing ways to reduce prescription drug costs for our beneficiaries. The Plan carefully reviewed our </w:t>
      </w:r>
      <w:proofErr w:type="gramStart"/>
      <w:r w:rsidRPr="00545AFC">
        <w:rPr>
          <w:rFonts w:eastAsia="Times New Roman" w:cs="Times New Roman"/>
          <w:color w:val="000000"/>
          <w:kern w:val="0"/>
          <w:szCs w:val="24"/>
          <w14:ligatures w14:val="none"/>
        </w:rPr>
        <w:t>copay</w:t>
      </w:r>
      <w:proofErr w:type="gramEnd"/>
      <w:r w:rsidRPr="00545AFC">
        <w:rPr>
          <w:rFonts w:eastAsia="Times New Roman" w:cs="Times New Roman"/>
          <w:color w:val="000000"/>
          <w:kern w:val="0"/>
          <w:szCs w:val="24"/>
          <w14:ligatures w14:val="none"/>
        </w:rPr>
        <w:t> or coinsurance amounts to provide the most </w:t>
      </w:r>
      <w:proofErr w:type="gramStart"/>
      <w:r w:rsidRPr="00545AFC">
        <w:rPr>
          <w:rFonts w:eastAsia="Times New Roman" w:cs="Times New Roman"/>
          <w:color w:val="000000"/>
          <w:kern w:val="0"/>
          <w:szCs w:val="24"/>
          <w14:ligatures w14:val="none"/>
        </w:rPr>
        <w:t>cost effective</w:t>
      </w:r>
      <w:proofErr w:type="gramEnd"/>
      <w:r w:rsidRPr="00545AFC">
        <w:rPr>
          <w:rFonts w:eastAsia="Times New Roman" w:cs="Times New Roman"/>
          <w:color w:val="000000"/>
          <w:kern w:val="0"/>
          <w:szCs w:val="24"/>
          <w14:ligatures w14:val="none"/>
        </w:rPr>
        <w:t> plan design.</w:t>
      </w:r>
    </w:p>
    <w:p w14:paraId="43A664BF"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The Plan apologized for any dissatisfaction this may have caused. The Plan also advised the beneficiary to discuss lower cost alternatives with their prescriber.</w:t>
      </w:r>
    </w:p>
    <w:p w14:paraId="6173DB29"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Medicare could help pay a portion of their drug costs including monthly prescription drug premiums, annual deductibles, and copays. The beneficiary can also apply for Extra Help online at the Prescription Help section of www.ssa.gov.</w:t>
      </w:r>
    </w:p>
    <w:p w14:paraId="34ABA3B0"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IF STATE PHARMACY ASSISTANCE PROGRAM INFORMATION WAS PROVIDED, INCLUDE:</w:t>
      </w:r>
    </w:p>
    <w:p w14:paraId="37B37114"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The Plan advised the beneficiary of the State Pharmacy Assistance Program available in their state.</w:t>
      </w:r>
    </w:p>
    <w:p w14:paraId="7A05D372" w14:textId="77777777" w:rsidR="00545AFC" w:rsidRPr="00545AFC" w:rsidRDefault="00545AFC" w:rsidP="00545AFC">
      <w:pPr>
        <w:spacing w:after="240"/>
        <w:rPr>
          <w:rFonts w:eastAsia="Times New Roman" w:cs="Times New Roman"/>
          <w:b/>
          <w:bCs/>
          <w:color w:val="000000"/>
          <w:kern w:val="0"/>
          <w:szCs w:val="24"/>
          <w14:ligatures w14:val="none"/>
        </w:rPr>
      </w:pPr>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4C8DABAF"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B19AF83"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200285F" w14:textId="77777777" w:rsidR="00545AFC" w:rsidRPr="00545AFC" w:rsidRDefault="00545AFC" w:rsidP="00561C1E">
            <w:pPr>
              <w:pStyle w:val="Heading2"/>
              <w:rPr>
                <w:rFonts w:eastAsia="Times New Roman"/>
              </w:rPr>
            </w:pPr>
            <w:bookmarkStart w:id="298" w:name="_Toc201752541"/>
            <w:r w:rsidRPr="00545AFC">
              <w:rPr>
                <w:rFonts w:eastAsia="Times New Roman"/>
              </w:rPr>
              <w:t>FEP Copay Increase from Commercial Plan Dissatisfaction (BENEFITS; FEP CLIENT SPECIFIC)</w:t>
            </w:r>
            <w:bookmarkEnd w:id="298"/>
          </w:p>
        </w:tc>
      </w:tr>
    </w:tbl>
    <w:p w14:paraId="736EF6C0"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noProof/>
          <w:kern w:val="0"/>
          <w:szCs w:val="24"/>
          <w14:ligatures w14:val="none"/>
        </w:rPr>
        <w:drawing>
          <wp:inline distT="0" distB="0" distL="0" distR="0" wp14:anchorId="02B8CF72" wp14:editId="06FAEA10">
            <wp:extent cx="259080" cy="228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sidRPr="00545AFC">
        <w:rPr>
          <w:rFonts w:eastAsia="Times New Roman" w:cs="Times New Roman"/>
          <w:b/>
          <w:bCs/>
          <w:color w:val="000000"/>
          <w:kern w:val="0"/>
          <w:szCs w:val="24"/>
          <w14:ligatures w14:val="none"/>
        </w:rPr>
        <w:t> </w:t>
      </w:r>
      <w:r w:rsidRPr="00545AFC">
        <w:rPr>
          <w:rFonts w:eastAsia="Times New Roman" w:cs="Times New Roman"/>
          <w:color w:val="000000"/>
          <w:kern w:val="0"/>
          <w:szCs w:val="24"/>
          <w14:ligatures w14:val="none"/>
        </w:rPr>
        <w:t>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color w:val="000000"/>
          <w:kern w:val="0"/>
          <w:szCs w:val="24"/>
          <w14:ligatures w14:val="none"/>
        </w:rPr>
        <w:t> WITH THE BENEFICIARY-SPECIFIC INFORMATION.</w:t>
      </w:r>
    </w:p>
    <w:p w14:paraId="02FD0C81"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The beneficiary expressed dissatisfaction with the cost of their </w:t>
      </w:r>
      <w:r w:rsidRPr="00545AFC">
        <w:rPr>
          <w:rFonts w:eastAsia="Times New Roman" w:cs="Times New Roman"/>
          <w:b/>
          <w:bCs/>
          <w:color w:val="FF0000"/>
          <w:kern w:val="0"/>
          <w:szCs w:val="24"/>
          <w14:ligatures w14:val="none"/>
        </w:rPr>
        <w:t xml:space="preserve">DRUG </w:t>
      </w:r>
      <w:r w:rsidRPr="00545AFC">
        <w:rPr>
          <w:rFonts w:eastAsia="Times New Roman" w:cs="Times New Roman"/>
          <w:kern w:val="0"/>
          <w:szCs w:val="24"/>
          <w14:ligatures w14:val="none"/>
        </w:rPr>
        <w:t>increasing from their previous commercial plan</w:t>
      </w:r>
      <w:r w:rsidRPr="00545AFC">
        <w:rPr>
          <w:rFonts w:eastAsia="Times New Roman" w:cs="Times New Roman"/>
          <w:color w:val="000000"/>
          <w:kern w:val="0"/>
          <w:szCs w:val="24"/>
          <w14:ligatures w14:val="none"/>
        </w:rPr>
        <w:t>.</w:t>
      </w:r>
    </w:p>
    <w:p w14:paraId="40D561F1"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The Plan provided the beneficiary with access to their Plan materials which included a Formulary list of covered drugs, Pharmacy Directory or Pharmacy and the Evidence of Coverage booklet. The formulary and EOC are also available on the Plans website.</w:t>
      </w:r>
    </w:p>
    <w:p w14:paraId="551B336B"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 xml:space="preserve">With healthcare costs continuing to rise, the Plan remains committed to providing ways to reduce prescription drug costs for our beneficiaries. The Plan carefully reviewed our </w:t>
      </w:r>
      <w:proofErr w:type="gramStart"/>
      <w:r w:rsidRPr="00545AFC">
        <w:rPr>
          <w:rFonts w:eastAsia="Times New Roman" w:cs="Times New Roman"/>
          <w:color w:val="000000"/>
          <w:kern w:val="0"/>
          <w:szCs w:val="24"/>
          <w14:ligatures w14:val="none"/>
        </w:rPr>
        <w:t>copay</w:t>
      </w:r>
      <w:proofErr w:type="gramEnd"/>
      <w:r w:rsidRPr="00545AFC">
        <w:rPr>
          <w:rFonts w:eastAsia="Times New Roman" w:cs="Times New Roman"/>
          <w:color w:val="000000"/>
          <w:kern w:val="0"/>
          <w:szCs w:val="24"/>
          <w14:ligatures w14:val="none"/>
        </w:rPr>
        <w:t xml:space="preserve"> or coinsurance amounts to provide the most </w:t>
      </w:r>
      <w:proofErr w:type="gramStart"/>
      <w:r w:rsidRPr="00545AFC">
        <w:rPr>
          <w:rFonts w:eastAsia="Times New Roman" w:cs="Times New Roman"/>
          <w:color w:val="000000"/>
          <w:kern w:val="0"/>
          <w:szCs w:val="24"/>
          <w14:ligatures w14:val="none"/>
        </w:rPr>
        <w:t>cost effective</w:t>
      </w:r>
      <w:proofErr w:type="gramEnd"/>
      <w:r w:rsidRPr="00545AFC">
        <w:rPr>
          <w:rFonts w:eastAsia="Times New Roman" w:cs="Times New Roman"/>
          <w:color w:val="000000"/>
          <w:kern w:val="0"/>
          <w:szCs w:val="24"/>
          <w14:ligatures w14:val="none"/>
        </w:rPr>
        <w:t xml:space="preserve"> plan design.</w:t>
      </w:r>
    </w:p>
    <w:p w14:paraId="0F906AB0"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color w:val="000000"/>
          <w:kern w:val="0"/>
          <w:szCs w:val="24"/>
          <w14:ligatures w14:val="none"/>
        </w:rPr>
        <w:t>A review of the current year formulary confirms that the drug is listed as a Tier </w:t>
      </w:r>
      <w:r w:rsidRPr="00545AFC">
        <w:rPr>
          <w:rFonts w:eastAsia="Times New Roman" w:cs="Times New Roman"/>
          <w:b/>
          <w:bCs/>
          <w:color w:val="FF0000"/>
          <w:kern w:val="0"/>
          <w:szCs w:val="24"/>
          <w14:ligatures w14:val="none"/>
        </w:rPr>
        <w:t>NUMBER</w:t>
      </w:r>
      <w:r w:rsidRPr="00545AFC">
        <w:rPr>
          <w:rFonts w:eastAsia="Times New Roman" w:cs="Times New Roman"/>
          <w:color w:val="000000"/>
          <w:kern w:val="0"/>
          <w:szCs w:val="24"/>
          <w14:ligatures w14:val="none"/>
        </w:rPr>
        <w:t xml:space="preserve"> drug. The Plan confirmed the previous </w:t>
      </w:r>
      <w:proofErr w:type="spellStart"/>
      <w:r w:rsidRPr="00545AFC">
        <w:rPr>
          <w:rFonts w:eastAsia="Times New Roman" w:cs="Times New Roman"/>
          <w:color w:val="000000"/>
          <w:kern w:val="0"/>
          <w:szCs w:val="24"/>
          <w14:ligatures w14:val="none"/>
        </w:rPr>
        <w:t>years</w:t>
      </w:r>
      <w:proofErr w:type="spellEnd"/>
      <w:r w:rsidRPr="00545AFC">
        <w:rPr>
          <w:rFonts w:eastAsia="Times New Roman" w:cs="Times New Roman"/>
          <w:color w:val="000000"/>
          <w:kern w:val="0"/>
          <w:szCs w:val="24"/>
          <w14:ligatures w14:val="none"/>
        </w:rPr>
        <w:t xml:space="preserve"> commercial formulary and or claims history reflects that the drug was listed as a Tier </w:t>
      </w:r>
      <w:r w:rsidRPr="00545AFC">
        <w:rPr>
          <w:rFonts w:eastAsia="Times New Roman" w:cs="Times New Roman"/>
          <w:b/>
          <w:bCs/>
          <w:color w:val="FF0000"/>
          <w:kern w:val="0"/>
          <w:szCs w:val="24"/>
          <w14:ligatures w14:val="none"/>
        </w:rPr>
        <w:t>NUMBER</w:t>
      </w:r>
      <w:r w:rsidRPr="00545AFC">
        <w:rPr>
          <w:rFonts w:eastAsia="Times New Roman" w:cs="Times New Roman"/>
          <w:color w:val="000000"/>
          <w:kern w:val="0"/>
          <w:szCs w:val="24"/>
          <w14:ligatures w14:val="none"/>
        </w:rPr>
        <w:t> drug.</w:t>
      </w:r>
    </w:p>
    <w:p w14:paraId="32599B1C"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advised the beneficiary of the cost of the drug for their current plan. The Plan advised of the cost on their previous plan.</w:t>
      </w:r>
    </w:p>
    <w:p w14:paraId="32A04B5A"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The Plan apologized for any dissatisfaction this may have caused. The Plan also advised the beneficiary to discuss lower cost alternatives with their prescriber.</w:t>
      </w:r>
    </w:p>
    <w:p w14:paraId="4A778ECA"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provided Extra Help information and encouraged the beneficiary to contact the Social Security Administration at 1.800.772.1213. Medicare could help pay a portion of their drug costs including monthly prescription drug premiums, annual deductibles, and copays. The beneficiary can also apply for Extra Help online at the Prescription Help section of www.socialsecurity.gov.</w:t>
      </w:r>
    </w:p>
    <w:p w14:paraId="67ADC614"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b/>
          <w:bCs/>
          <w:color w:val="000000"/>
          <w:kern w:val="0"/>
          <w:szCs w:val="24"/>
          <w14:ligatures w14:val="none"/>
        </w:rPr>
        <w:t>IF STATE PHARMACY ASSISTANCE PROGRAM INFORMATION WAS PROVIDED, INCLUDE:</w:t>
      </w:r>
    </w:p>
    <w:p w14:paraId="1094E049" w14:textId="77777777" w:rsidR="00545AFC" w:rsidRPr="00545AFC" w:rsidRDefault="00545AFC" w:rsidP="00545AFC">
      <w:pPr>
        <w:spacing w:after="240"/>
        <w:rPr>
          <w:rFonts w:eastAsia="Times New Roman" w:cs="Times New Roman"/>
          <w:color w:val="000000"/>
          <w:kern w:val="0"/>
          <w:sz w:val="27"/>
          <w:szCs w:val="27"/>
          <w14:ligatures w14:val="none"/>
        </w:rPr>
      </w:pPr>
      <w:r w:rsidRPr="00545AFC">
        <w:rPr>
          <w:rFonts w:eastAsia="Times New Roman" w:cs="Times New Roman"/>
          <w:color w:val="000000"/>
          <w:kern w:val="0"/>
          <w:szCs w:val="24"/>
          <w14:ligatures w14:val="none"/>
        </w:rPr>
        <w:t>The Plan advised the beneficiary of the State Pharmacy Assistance Program available in their state.</w:t>
      </w:r>
    </w:p>
    <w:p w14:paraId="3A6CFD0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iCs/>
          <w:kern w:val="0"/>
          <w:szCs w:val="24"/>
          <w14:ligatures w14:val="none"/>
        </w:rPr>
        <w:t>If applicable, include:</w:t>
      </w:r>
      <w:r w:rsidRPr="00545AFC">
        <w:rPr>
          <w:rFonts w:eastAsia="Times New Roman" w:cs="Times New Roman"/>
          <w:b/>
          <w:i/>
          <w:kern w:val="0"/>
          <w:szCs w:val="24"/>
          <w14:ligatures w14:val="none"/>
        </w:rPr>
        <w:br/>
      </w:r>
      <w:r w:rsidRPr="00545AFC">
        <w:rPr>
          <w:rFonts w:eastAsia="Times New Roman" w:cs="Times New Roman"/>
          <w:b/>
          <w:color w:val="FF0000"/>
          <w:kern w:val="0"/>
          <w:szCs w:val="24"/>
          <w14:ligatures w14:val="none"/>
        </w:rPr>
        <w:t xml:space="preserve">MEMBER WAS PROVIDED FORMULARY ALTERNATIVES </w:t>
      </w:r>
      <w:r w:rsidRPr="00545AFC">
        <w:rPr>
          <w:rFonts w:eastAsia="Times New Roman" w:cs="Times New Roman"/>
          <w:b/>
          <w:kern w:val="0"/>
          <w:szCs w:val="24"/>
          <w14:ligatures w14:val="none"/>
        </w:rPr>
        <w:t>OR</w:t>
      </w:r>
      <w:r w:rsidRPr="00545AFC">
        <w:rPr>
          <w:rFonts w:eastAsia="Times New Roman" w:cs="Times New Roman"/>
          <w:b/>
          <w:color w:val="FF0000"/>
          <w:kern w:val="0"/>
          <w:szCs w:val="24"/>
          <w14:ligatures w14:val="none"/>
        </w:rPr>
        <w:t xml:space="preserve"> AN EXCEPTION WAS SUBMITTED</w:t>
      </w:r>
      <w:r w:rsidRPr="00545AFC">
        <w:rPr>
          <w:rFonts w:eastAsia="Times New Roman" w:cs="Times New Roman"/>
          <w:kern w:val="0"/>
          <w:szCs w:val="24"/>
          <w14:ligatures w14:val="none"/>
        </w:rPr>
        <w:t>.</w:t>
      </w:r>
    </w:p>
    <w:p w14:paraId="0233CB57" w14:textId="77777777" w:rsidR="00545AFC" w:rsidRPr="00545AFC" w:rsidRDefault="00545AFC" w:rsidP="00545AFC">
      <w:pPr>
        <w:jc w:val="right"/>
        <w:rPr>
          <w:rFonts w:eastAsia="Times New Roman" w:cs="Times New Roman"/>
          <w:kern w:val="0"/>
          <w:szCs w:val="24"/>
          <w14:ligatures w14:val="none"/>
        </w:rPr>
      </w:pPr>
      <w:hyperlink r:id="rId26"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1E164BA"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80C7B42" w14:textId="77777777" w:rsidR="00545AFC" w:rsidRPr="00545AFC" w:rsidRDefault="00545AFC" w:rsidP="00561C1E">
            <w:pPr>
              <w:pStyle w:val="Heading2"/>
              <w:rPr>
                <w:rFonts w:eastAsia="Times New Roman"/>
                <w:i/>
                <w:iCs/>
              </w:rPr>
            </w:pPr>
            <w:bookmarkStart w:id="299" w:name="_Toc167107334"/>
            <w:bookmarkStart w:id="300" w:name="_Toc201752542"/>
            <w:r w:rsidRPr="00545AFC">
              <w:rPr>
                <w:rFonts w:eastAsia="Times New Roman"/>
              </w:rPr>
              <w:t>FEP Does Not Participate in Automatic Refill Program (ARP) (PHARMACY; FEP CLIENT SPECIFIC)</w:t>
            </w:r>
            <w:bookmarkEnd w:id="299"/>
            <w:bookmarkEnd w:id="300"/>
          </w:p>
        </w:tc>
      </w:tr>
    </w:tbl>
    <w:p w14:paraId="2EE2049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color w:val="000000"/>
          <w:kern w:val="0"/>
          <w:szCs w:val="24"/>
          <w14:ligatures w14:val="none"/>
        </w:rPr>
        <w:t>REASON</w:t>
      </w:r>
      <w:r w:rsidRPr="00545AFC">
        <w:rPr>
          <w:rFonts w:eastAsia="Times New Roman" w:cs="Times New Roman"/>
          <w:color w:val="000000"/>
          <w:kern w:val="0"/>
          <w:szCs w:val="24"/>
          <w14:ligatures w14:val="none"/>
        </w:rPr>
        <w:t xml:space="preserve"> The beneficiary is dissatisfied that </w:t>
      </w:r>
      <w:r w:rsidRPr="00545AFC">
        <w:rPr>
          <w:rFonts w:eastAsia="Times New Roman" w:cs="Times New Roman"/>
          <w:kern w:val="0"/>
          <w:szCs w:val="24"/>
          <w14:ligatures w14:val="none"/>
        </w:rPr>
        <w:t>FEP does not participate in the Automatic Refill Program, also known as ARP.</w:t>
      </w:r>
    </w:p>
    <w:p w14:paraId="2FD61614" w14:textId="77777777" w:rsidR="00545AFC" w:rsidRPr="00545AFC" w:rsidRDefault="00545AFC" w:rsidP="00545AFC">
      <w:pPr>
        <w:spacing w:after="240"/>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ACTION</w:t>
      </w:r>
      <w:r w:rsidRPr="00545AFC">
        <w:rPr>
          <w:rFonts w:eastAsia="Times New Roman" w:cs="Times New Roman"/>
          <w:color w:val="000000"/>
          <w:kern w:val="0"/>
          <w:szCs w:val="24"/>
          <w14:ligatures w14:val="none"/>
        </w:rPr>
        <w:t xml:space="preserve"> A review of the </w:t>
      </w:r>
      <w:proofErr w:type="spellStart"/>
      <w:r w:rsidRPr="00545AFC">
        <w:rPr>
          <w:rFonts w:eastAsia="Times New Roman" w:cs="Times New Roman"/>
          <w:color w:val="000000"/>
          <w:kern w:val="0"/>
          <w:szCs w:val="24"/>
          <w14:ligatures w14:val="none"/>
        </w:rPr>
        <w:t>beneficiarys</w:t>
      </w:r>
      <w:proofErr w:type="spellEnd"/>
      <w:r w:rsidRPr="00545AFC">
        <w:rPr>
          <w:rFonts w:eastAsia="Times New Roman" w:cs="Times New Roman"/>
          <w:color w:val="000000"/>
          <w:kern w:val="0"/>
          <w:szCs w:val="24"/>
          <w14:ligatures w14:val="none"/>
        </w:rPr>
        <w:t xml:space="preserve"> benefits confirms that the FEP Medicare Prescription Drug Program Plan does not participate in the Automatic Refill Program. The Plan will advise the beneficiary that if they would like to place an order through the CVS Caremark Mail Service Pharmacy, they may contact Customer Care at 1.888.338.7737 or log into their MPDP FEP Blue account.</w:t>
      </w:r>
    </w:p>
    <w:p w14:paraId="4319CA38" w14:textId="77777777" w:rsidR="00545AFC" w:rsidRPr="00545AFC" w:rsidRDefault="00545AFC" w:rsidP="00545AFC">
      <w:pPr>
        <w:rPr>
          <w:rFonts w:eastAsia="Times New Roman" w:cs="Times New Roman"/>
          <w:color w:val="000000"/>
          <w:kern w:val="0"/>
          <w:szCs w:val="24"/>
          <w14:ligatures w14:val="none"/>
        </w:rPr>
      </w:pPr>
      <w:r w:rsidRPr="00545AFC">
        <w:rPr>
          <w:rFonts w:eastAsia="Times New Roman" w:cs="Times New Roman"/>
          <w:b/>
          <w:bCs/>
          <w:color w:val="000000"/>
          <w:kern w:val="0"/>
          <w:szCs w:val="24"/>
          <w14:ligatures w14:val="none"/>
        </w:rPr>
        <w:t>RESULT</w:t>
      </w:r>
      <w:r w:rsidRPr="00545AFC">
        <w:rPr>
          <w:rFonts w:eastAsia="Times New Roman" w:cs="Times New Roman"/>
          <w:color w:val="000000"/>
          <w:kern w:val="0"/>
          <w:szCs w:val="24"/>
          <w14:ligatures w14:val="none"/>
        </w:rPr>
        <w:t> The Plan advised the beneficiary that they may request refill reminders for their prescriptions by contacting Customer Care. The Plan apologized for any dissatisfaction this may have caused.</w:t>
      </w:r>
    </w:p>
    <w:p w14:paraId="4F6F8EB9" w14:textId="77777777" w:rsidR="00545AFC" w:rsidRPr="00545AFC" w:rsidRDefault="00545AFC" w:rsidP="00545AFC">
      <w:pPr>
        <w:rPr>
          <w:rFonts w:eastAsia="Times New Roman" w:cs="Times New Roman"/>
          <w:color w:val="000000"/>
          <w:kern w:val="0"/>
          <w:szCs w:val="24"/>
          <w14:ligatures w14:val="none"/>
        </w:rPr>
      </w:pPr>
    </w:p>
    <w:p w14:paraId="05C33AE2"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2C81546" w14:textId="77777777">
        <w:tc>
          <w:tcPr>
            <w:tcW w:w="5000" w:type="pct"/>
            <w:shd w:val="clear" w:color="auto" w:fill="C0C0C0"/>
          </w:tcPr>
          <w:p w14:paraId="2DB6A441" w14:textId="77777777" w:rsidR="00545AFC" w:rsidRPr="00545AFC" w:rsidRDefault="00545AFC" w:rsidP="00561C1E">
            <w:pPr>
              <w:pStyle w:val="Heading2"/>
              <w:rPr>
                <w:rFonts w:eastAsia="Times New Roman"/>
                <w:i/>
                <w:iCs/>
              </w:rPr>
            </w:pPr>
            <w:bookmarkStart w:id="301" w:name="_Toc201752543"/>
            <w:r w:rsidRPr="00545AFC">
              <w:rPr>
                <w:rFonts w:eastAsia="Times New Roman"/>
              </w:rPr>
              <w:t>OTHER</w:t>
            </w:r>
            <w:bookmarkEnd w:id="301"/>
          </w:p>
        </w:tc>
      </w:tr>
    </w:tbl>
    <w:p w14:paraId="60E4F917" w14:textId="77777777" w:rsidR="00545AFC" w:rsidRPr="00545AFC" w:rsidRDefault="00545AFC" w:rsidP="00545AFC">
      <w:pPr>
        <w:spacing w:after="240"/>
        <w:rPr>
          <w:rFonts w:eastAsia="Times New Roman" w:cs="Times New Roman"/>
          <w:kern w:val="0"/>
          <w:szCs w:val="24"/>
          <w14:ligatures w14:val="none"/>
        </w:rPr>
      </w:pPr>
      <w:bookmarkStart w:id="302" w:name="OLE_LINK138"/>
      <w:r w:rsidRPr="00545AFC">
        <w:rPr>
          <w:rFonts w:eastAsia="Times New Roman" w:cs="Times New Roman"/>
          <w:kern w:val="0"/>
          <w:szCs w:val="24"/>
          <w14:ligatures w14:val="none"/>
        </w:rPr>
        <w:t xml:space="preserve">Refer to </w:t>
      </w:r>
      <w:bookmarkStart w:id="303" w:name="OLE_LINK123"/>
      <w:r w:rsidRPr="00545AFC">
        <w:rPr>
          <w:rFonts w:eastAsia="Times New Roman" w:cs="Times New Roman"/>
          <w:kern w:val="0"/>
          <w:szCs w:val="24"/>
          <w14:ligatures w14:val="none"/>
        </w:rPr>
        <w:fldChar w:fldCharType="begin"/>
      </w:r>
      <w:r w:rsidRPr="00545AFC">
        <w:rPr>
          <w:rFonts w:eastAsia="Times New Roman" w:cs="Times New Roman"/>
          <w:kern w:val="0"/>
          <w:szCs w:val="24"/>
          <w14:ligatures w14:val="none"/>
        </w:rPr>
        <w:instrText>HYPERLINK "https://thesource.cvshealth.com/nuxeo/thesource/" \l "!/view?docid=a1bfd5ce-4c26-4dbb-a851-188f548bdf81"</w:instrText>
      </w:r>
      <w:r w:rsidRPr="00545AFC">
        <w:rPr>
          <w:rFonts w:eastAsia="Times New Roman" w:cs="Times New Roman"/>
          <w:kern w:val="0"/>
          <w:szCs w:val="24"/>
          <w14:ligatures w14:val="none"/>
        </w:rPr>
      </w:r>
      <w:r w:rsidRPr="00545AFC">
        <w:rPr>
          <w:rFonts w:eastAsia="Times New Roman" w:cs="Times New Roman"/>
          <w:kern w:val="0"/>
          <w:szCs w:val="24"/>
          <w14:ligatures w14:val="none"/>
        </w:rPr>
        <w:fldChar w:fldCharType="separate"/>
      </w:r>
      <w:r w:rsidRPr="00545AFC">
        <w:rPr>
          <w:rFonts w:eastAsia="Times New Roman" w:cs="Times New Roman"/>
          <w:color w:val="0000FF"/>
          <w:kern w:val="0"/>
          <w:szCs w:val="24"/>
          <w:u w:val="single"/>
          <w14:ligatures w14:val="none"/>
        </w:rPr>
        <w:t>Compass MED D - How to File a Grievance in Compass for Health Plans, JE</w:t>
      </w:r>
      <w:r w:rsidRPr="00545AFC">
        <w:rPr>
          <w:rFonts w:eastAsia="Times New Roman" w:cs="Times New Roman"/>
          <w:kern w:val="0"/>
          <w:szCs w:val="24"/>
          <w14:ligatures w14:val="none"/>
        </w:rPr>
        <w:fldChar w:fldCharType="end"/>
      </w:r>
      <w:r w:rsidRPr="00545AFC">
        <w:rPr>
          <w:rFonts w:eastAsia="Times New Roman" w:cs="Times New Roman"/>
          <w:kern w:val="0"/>
          <w:szCs w:val="24"/>
          <w14:ligatures w14:val="none"/>
        </w:rPr>
        <w:t xml:space="preserve"> (066742) </w:t>
      </w:r>
      <w:bookmarkEnd w:id="303"/>
      <w:r w:rsidRPr="00545AFC">
        <w:rPr>
          <w:rFonts w:eastAsia="Times New Roman" w:cs="Times New Roman"/>
          <w:kern w:val="0"/>
          <w:szCs w:val="24"/>
          <w14:ligatures w14:val="none"/>
        </w:rPr>
        <w:t>for further information.</w:t>
      </w:r>
      <w:bookmarkEnd w:id="302"/>
    </w:p>
    <w:p w14:paraId="4B34DF51"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DC26F2E" w14:textId="77777777">
        <w:tc>
          <w:tcPr>
            <w:tcW w:w="5000" w:type="pct"/>
            <w:shd w:val="clear" w:color="auto" w:fill="C0C0C0"/>
          </w:tcPr>
          <w:p w14:paraId="4667F8D9" w14:textId="77777777" w:rsidR="00545AFC" w:rsidRPr="00545AFC" w:rsidRDefault="00545AFC" w:rsidP="00561C1E">
            <w:pPr>
              <w:pStyle w:val="Heading2"/>
              <w:rPr>
                <w:rFonts w:eastAsia="Times New Roman"/>
              </w:rPr>
            </w:pPr>
            <w:bookmarkStart w:id="304" w:name="_Toc527622140"/>
            <w:bookmarkStart w:id="305" w:name="_Toc201752544"/>
            <w:r w:rsidRPr="00545AFC">
              <w:rPr>
                <w:rFonts w:eastAsia="Times New Roman"/>
              </w:rPr>
              <w:t xml:space="preserve">Dissatisfied with Functionality or Content on </w:t>
            </w:r>
            <w:bookmarkEnd w:id="304"/>
            <w:r w:rsidRPr="00545AFC">
              <w:rPr>
                <w:rFonts w:eastAsia="Times New Roman"/>
              </w:rPr>
              <w:t>caremark.com (OTHER)</w:t>
            </w:r>
            <w:bookmarkEnd w:id="305"/>
          </w:p>
        </w:tc>
      </w:tr>
    </w:tbl>
    <w:p w14:paraId="47300317"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specifically with the functionality or content of caremark.com. </w:t>
      </w:r>
    </w:p>
    <w:p w14:paraId="17F358DB"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bCs/>
          <w:kern w:val="0"/>
          <w:szCs w:val="24"/>
          <w14:ligatures w14:val="none"/>
        </w:rPr>
        <w:t>The Plan apologized for any dissatisfaction this may have caused.</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 xml:space="preserve"> The Plan assisted with their website concerns or questions. </w:t>
      </w:r>
    </w:p>
    <w:p w14:paraId="6DA498AE"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kern w:val="0"/>
          <w:szCs w:val="24"/>
          <w14:ligatures w14:val="none"/>
        </w:rPr>
        <w:t>The Plan confirmed that there are no issues with the website and it is functioning correctly. The beneficiary was encouraged to contact Customer Care for any future inquiries they may have.</w:t>
      </w:r>
    </w:p>
    <w:p w14:paraId="5E824438"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7802F78" w14:textId="77777777">
        <w:tc>
          <w:tcPr>
            <w:tcW w:w="5000" w:type="pct"/>
            <w:shd w:val="clear" w:color="auto" w:fill="C0C0C0"/>
          </w:tcPr>
          <w:p w14:paraId="467FFFAB" w14:textId="77777777" w:rsidR="00545AFC" w:rsidRPr="00545AFC" w:rsidRDefault="00545AFC" w:rsidP="00561C1E">
            <w:pPr>
              <w:pStyle w:val="Heading2"/>
              <w:rPr>
                <w:rFonts w:eastAsia="Times New Roman"/>
              </w:rPr>
            </w:pPr>
            <w:bookmarkStart w:id="306" w:name="_Toc201752545"/>
            <w:r w:rsidRPr="00545AFC">
              <w:rPr>
                <w:rFonts w:eastAsia="Times New Roman"/>
              </w:rPr>
              <w:t>Concerned that Information is being Shared Without Consent (OTHER)</w:t>
            </w:r>
            <w:bookmarkEnd w:id="306"/>
          </w:p>
        </w:tc>
      </w:tr>
    </w:tbl>
    <w:p w14:paraId="4BA9DB1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information is being shared for marketing purposes. </w:t>
      </w:r>
    </w:p>
    <w:p w14:paraId="4E47130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informed the beneficiary that their information is not shared with other entities. Their information is only shared internally for purposes such as informing the beneficiary about programs they can take advantage of and cost savings opportunities. </w:t>
      </w:r>
    </w:p>
    <w:p w14:paraId="17B15E7E"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w:t>
      </w:r>
    </w:p>
    <w:p w14:paraId="0A82B9AE"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3B1226D" w14:textId="77777777">
        <w:tc>
          <w:tcPr>
            <w:tcW w:w="5000" w:type="pct"/>
            <w:shd w:val="clear" w:color="auto" w:fill="C0C0C0"/>
          </w:tcPr>
          <w:p w14:paraId="5419FAA3" w14:textId="77777777" w:rsidR="00545AFC" w:rsidRPr="00545AFC" w:rsidRDefault="00545AFC" w:rsidP="00561C1E">
            <w:pPr>
              <w:pStyle w:val="Heading2"/>
              <w:rPr>
                <w:rFonts w:eastAsia="Times New Roman"/>
              </w:rPr>
            </w:pPr>
            <w:bookmarkStart w:id="307" w:name="_Toc201752546"/>
            <w:r w:rsidRPr="00545AFC">
              <w:rPr>
                <w:rFonts w:eastAsia="Times New Roman"/>
              </w:rPr>
              <w:t>Calls Not Made by Live CCR (OTHER)</w:t>
            </w:r>
            <w:bookmarkEnd w:id="307"/>
          </w:p>
        </w:tc>
      </w:tr>
    </w:tbl>
    <w:p w14:paraId="3D824F9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calls are not made by live Customer Care Representatives.</w:t>
      </w:r>
    </w:p>
    <w:p w14:paraId="4B34433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the Plan uses a secured Interactive Voice Response system to communicate with beneficiaries to ensure they receive information in an efficient and timely manner. </w:t>
      </w:r>
    </w:p>
    <w:p w14:paraId="2F02D239"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Outbound IVR system messages are used when </w:t>
      </w:r>
      <w:proofErr w:type="gramStart"/>
      <w:r w:rsidRPr="00545AFC">
        <w:rPr>
          <w:rFonts w:eastAsia="Times New Roman" w:cs="Times New Roman"/>
          <w:kern w:val="0"/>
          <w:szCs w:val="24"/>
          <w14:ligatures w14:val="none"/>
        </w:rPr>
        <w:t>a large number of</w:t>
      </w:r>
      <w:proofErr w:type="gramEnd"/>
      <w:r w:rsidRPr="00545AFC">
        <w:rPr>
          <w:rFonts w:eastAsia="Times New Roman" w:cs="Times New Roman"/>
          <w:kern w:val="0"/>
          <w:szCs w:val="24"/>
          <w14:ligatures w14:val="none"/>
        </w:rPr>
        <w:t xml:space="preserve"> beneficiaries are required to receive the same message or when the message needs to be communicated in a timely manner to the beneficiary. </w:t>
      </w:r>
    </w:p>
    <w:p w14:paraId="1A478E4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Due to the automation and volume of mail orders that process each day, some order alerts can only be communicated via the IVR system.</w:t>
      </w:r>
    </w:p>
    <w:p w14:paraId="46291A45"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beneficiary understood that if they have a question or concern regarding an IVR system message, they can contact Customer Care and a representative will be happy to explain the content of the IVR system message.</w:t>
      </w:r>
    </w:p>
    <w:p w14:paraId="31E1ADEC"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AC98AF4" w14:textId="77777777">
        <w:tc>
          <w:tcPr>
            <w:tcW w:w="5000" w:type="pct"/>
            <w:shd w:val="clear" w:color="auto" w:fill="C0C0C0"/>
          </w:tcPr>
          <w:p w14:paraId="39D9FCF1" w14:textId="77777777" w:rsidR="00545AFC" w:rsidRPr="00545AFC" w:rsidRDefault="00545AFC" w:rsidP="00561C1E">
            <w:pPr>
              <w:pStyle w:val="Heading2"/>
              <w:rPr>
                <w:rFonts w:eastAsia="Times New Roman"/>
              </w:rPr>
            </w:pPr>
            <w:bookmarkStart w:id="308" w:name="_Toc201752547"/>
            <w:r w:rsidRPr="00545AFC">
              <w:rPr>
                <w:rFonts w:eastAsia="Times New Roman"/>
              </w:rPr>
              <w:t>Caller ID (OTHER)</w:t>
            </w:r>
            <w:bookmarkEnd w:id="308"/>
          </w:p>
        </w:tc>
      </w:tr>
    </w:tbl>
    <w:p w14:paraId="20E4B7F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with the way the Plans name is displayed on their caller ID. </w:t>
      </w:r>
    </w:p>
    <w:p w14:paraId="0171516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outbound calls are placed by an Interactive Voice Response system specializing in healthcare communications. The Caller Identification for the IVR system is set to display CVS Caremark. However, the display can be affected depending on the type of line, analog vs. digital, the phone carrier, and landline vs. mobile phone. Furthermore, the Plan does not control all the phone carrier vendors. </w:t>
      </w:r>
    </w:p>
    <w:p w14:paraId="734D70E7"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beneficiary may contact Customer Care at the phone number provided on the back of their ID card any time they receive an automated call or have any questions regarding the content of the IVR system message.</w:t>
      </w:r>
    </w:p>
    <w:p w14:paraId="7CF1317F"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EC45002" w14:textId="77777777">
        <w:tc>
          <w:tcPr>
            <w:tcW w:w="5000" w:type="pct"/>
            <w:shd w:val="clear" w:color="auto" w:fill="C0C0C0"/>
          </w:tcPr>
          <w:p w14:paraId="4C04C9F3" w14:textId="77777777" w:rsidR="00545AFC" w:rsidRPr="00545AFC" w:rsidRDefault="00545AFC" w:rsidP="00561C1E">
            <w:pPr>
              <w:pStyle w:val="Heading2"/>
              <w:rPr>
                <w:rFonts w:eastAsia="Times New Roman"/>
              </w:rPr>
            </w:pPr>
            <w:bookmarkStart w:id="309" w:name="_Toc122450082"/>
            <w:bookmarkStart w:id="310" w:name="_Toc201752548"/>
            <w:r w:rsidRPr="00545AFC">
              <w:rPr>
                <w:rFonts w:eastAsia="Times New Roman"/>
              </w:rPr>
              <w:t>Outbound Interactive Voice Response (IVR) Pin Number (OTHER)</w:t>
            </w:r>
            <w:bookmarkEnd w:id="309"/>
            <w:bookmarkEnd w:id="310"/>
          </w:p>
        </w:tc>
      </w:tr>
    </w:tbl>
    <w:p w14:paraId="7C3E49A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2F20A48" wp14:editId="7A814BE7">
            <wp:extent cx="238760" cy="214630"/>
            <wp:effectExtent l="0" t="0" r="0" b="0"/>
            <wp:docPr id="2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C9D298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 Interactive Voice Response system provided a pin number instead of the drug information. </w:t>
      </w:r>
    </w:p>
    <w:p w14:paraId="344EABA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the Plan uses a secured IVR system to communicate with beneficiaries to ensure they receive information in an efficient and timely manner. Information received via the IVR system is compliant with federal and state laws regarding Protected Health Information. If an answering machine is reached, a message is left with a </w:t>
      </w:r>
      <w:proofErr w:type="gramStart"/>
      <w:r w:rsidRPr="00545AFC">
        <w:rPr>
          <w:rFonts w:eastAsia="Times New Roman" w:cs="Times New Roman"/>
          <w:kern w:val="0"/>
          <w:szCs w:val="24"/>
          <w14:ligatures w14:val="none"/>
        </w:rPr>
        <w:t>toll free</w:t>
      </w:r>
      <w:proofErr w:type="gramEnd"/>
      <w:r w:rsidRPr="00545AFC">
        <w:rPr>
          <w:rFonts w:eastAsia="Times New Roman" w:cs="Times New Roman"/>
          <w:kern w:val="0"/>
          <w:szCs w:val="24"/>
          <w14:ligatures w14:val="none"/>
        </w:rPr>
        <w:t xml:space="preserve"> number to contact the Plan and a Personal Identification Number for the beneficiary to use. The PIN is a unique internal identifier number designed to not reveal PHI. Once the </w:t>
      </w:r>
      <w:proofErr w:type="gramStart"/>
      <w:r w:rsidRPr="00545AFC">
        <w:rPr>
          <w:rFonts w:eastAsia="Times New Roman" w:cs="Times New Roman"/>
          <w:kern w:val="0"/>
          <w:szCs w:val="24"/>
          <w14:ligatures w14:val="none"/>
        </w:rPr>
        <w:t>toll free</w:t>
      </w:r>
      <w:proofErr w:type="gramEnd"/>
      <w:r w:rsidRPr="00545AFC">
        <w:rPr>
          <w:rFonts w:eastAsia="Times New Roman" w:cs="Times New Roman"/>
          <w:kern w:val="0"/>
          <w:szCs w:val="24"/>
          <w14:ligatures w14:val="none"/>
        </w:rPr>
        <w:t xml:space="preserve"> number provided in the message is utilized, the personalized PIN will be requested to better identify the beneficiary. The beneficiary may also contact the Plan 24 hours a day, 7 days a week at the phone number on the back of their ID card at which time a personalized PIN will not be required.</w:t>
      </w:r>
    </w:p>
    <w:p w14:paraId="491C2BD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w:t>
      </w:r>
    </w:p>
    <w:p w14:paraId="58CBA356" w14:textId="77777777" w:rsidR="00545AFC" w:rsidRPr="00545AFC" w:rsidRDefault="00545AFC" w:rsidP="00545AFC">
      <w:pPr>
        <w:numPr>
          <w:ilvl w:val="0"/>
          <w:numId w:val="5"/>
        </w:numPr>
        <w:rPr>
          <w:rFonts w:eastAsia="Times New Roman" w:cs="Times New Roman"/>
          <w:b/>
          <w:i/>
          <w:kern w:val="0"/>
          <w:sz w:val="20"/>
          <w:szCs w:val="20"/>
          <w14:ligatures w14:val="none"/>
        </w:rPr>
      </w:pPr>
      <w:r w:rsidRPr="00545AFC">
        <w:rPr>
          <w:rFonts w:eastAsia="Times New Roman" w:cs="Times New Roman"/>
          <w:b/>
          <w:kern w:val="0"/>
          <w:szCs w:val="20"/>
          <w14:ligatures w14:val="none"/>
        </w:rPr>
        <w:t>If the beneficiary requested to update their messaging preference:</w:t>
      </w:r>
    </w:p>
    <w:p w14:paraId="17460338" w14:textId="77777777" w:rsidR="00545AFC" w:rsidRPr="00545AFC" w:rsidRDefault="00545AFC" w:rsidP="00545AFC">
      <w:pPr>
        <w:spacing w:after="240"/>
        <w:ind w:left="360"/>
        <w:rPr>
          <w:rFonts w:eastAsia="Times New Roman" w:cs="Times New Roman"/>
          <w:color w:val="0000FF"/>
          <w:kern w:val="0"/>
          <w:szCs w:val="24"/>
          <w:u w:val="single"/>
          <w14:ligatures w14:val="none"/>
        </w:rPr>
      </w:pPr>
      <w:r w:rsidRPr="00545AFC">
        <w:rPr>
          <w:rFonts w:eastAsia="Times New Roman" w:cs="Times New Roman"/>
          <w:kern w:val="0"/>
          <w:szCs w:val="24"/>
          <w14:ligatures w14:val="none"/>
        </w:rPr>
        <w:t xml:space="preserve">Per the beneficiary request, their messaging preference was updated to be notified via </w:t>
      </w:r>
      <w:r w:rsidRPr="00545AFC">
        <w:rPr>
          <w:rFonts w:eastAsia="Times New Roman" w:cs="Times New Roman"/>
          <w:b/>
          <w:color w:val="FF0000"/>
          <w:kern w:val="0"/>
          <w:szCs w:val="24"/>
          <w14:ligatures w14:val="none"/>
        </w:rPr>
        <w:t>TEXT or</w:t>
      </w:r>
      <w:r w:rsidRPr="00545AFC">
        <w:rPr>
          <w:rFonts w:eastAsia="Times New Roman" w:cs="Times New Roman"/>
          <w:color w:val="FF0000"/>
          <w:kern w:val="0"/>
          <w:szCs w:val="24"/>
          <w14:ligatures w14:val="none"/>
        </w:rPr>
        <w:t xml:space="preserve"> </w:t>
      </w:r>
      <w:r w:rsidRPr="00545AFC">
        <w:rPr>
          <w:rFonts w:eastAsia="Times New Roman" w:cs="Times New Roman"/>
          <w:b/>
          <w:color w:val="FF0000"/>
          <w:kern w:val="0"/>
          <w:szCs w:val="24"/>
          <w14:ligatures w14:val="none"/>
        </w:rPr>
        <w:t>EMAIL</w:t>
      </w:r>
      <w:r w:rsidRPr="00545AFC">
        <w:rPr>
          <w:rFonts w:eastAsia="Times New Roman" w:cs="Times New Roman"/>
          <w:kern w:val="0"/>
          <w:szCs w:val="24"/>
          <w14:ligatures w14:val="none"/>
        </w:rPr>
        <w:t>.</w:t>
      </w:r>
    </w:p>
    <w:p w14:paraId="73F6412D"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4C1B10C" w14:textId="77777777">
        <w:tc>
          <w:tcPr>
            <w:tcW w:w="5000" w:type="pct"/>
            <w:shd w:val="clear" w:color="auto" w:fill="C0C0C0"/>
          </w:tcPr>
          <w:p w14:paraId="492F4047" w14:textId="77777777" w:rsidR="00545AFC" w:rsidRPr="00545AFC" w:rsidRDefault="00545AFC" w:rsidP="00561C1E">
            <w:pPr>
              <w:pStyle w:val="Heading2"/>
              <w:rPr>
                <w:rFonts w:eastAsia="Times New Roman"/>
              </w:rPr>
            </w:pPr>
            <w:bookmarkStart w:id="311" w:name="_Toc511305591"/>
            <w:bookmarkStart w:id="312" w:name="_Toc524605887"/>
            <w:bookmarkStart w:id="313" w:name="_Toc527622180"/>
            <w:bookmarkStart w:id="314" w:name="_Toc122450083"/>
            <w:bookmarkStart w:id="315" w:name="_Toc201752549"/>
            <w:r w:rsidRPr="00545AFC">
              <w:rPr>
                <w:rFonts w:eastAsia="Times New Roman"/>
              </w:rPr>
              <w:t>Inbound IVR Dissatisfaction</w:t>
            </w:r>
            <w:bookmarkEnd w:id="311"/>
            <w:r w:rsidRPr="00545AFC">
              <w:rPr>
                <w:rFonts w:eastAsia="Times New Roman"/>
              </w:rPr>
              <w:t xml:space="preserve"> (OTHER)</w:t>
            </w:r>
            <w:bookmarkEnd w:id="312"/>
            <w:bookmarkEnd w:id="313"/>
            <w:bookmarkEnd w:id="314"/>
            <w:bookmarkEnd w:id="315"/>
          </w:p>
        </w:tc>
      </w:tr>
    </w:tbl>
    <w:p w14:paraId="05B1D74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with the Interactive Voice Response system. </w:t>
      </w:r>
    </w:p>
    <w:p w14:paraId="129B8D71"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No CCR action required.</w:t>
      </w:r>
    </w:p>
    <w:p w14:paraId="748DDDB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provided useful tips when using the IVR. The Plan recommended that the beneficiary keep background noise to a minimum, saying zero instead of the letter O. The Plan further suggested that the </w:t>
      </w:r>
      <w:bookmarkStart w:id="316" w:name="OLE_LINK51"/>
      <w:r w:rsidRPr="00545AFC">
        <w:rPr>
          <w:rFonts w:eastAsia="Times New Roman" w:cs="Calibri"/>
          <w:kern w:val="0"/>
          <w:szCs w:val="24"/>
          <w14:ligatures w14:val="none"/>
        </w:rPr>
        <w:t>beneficiary</w:t>
      </w:r>
      <w:bookmarkEnd w:id="316"/>
      <w:r w:rsidRPr="00545AFC">
        <w:rPr>
          <w:rFonts w:eastAsia="Times New Roman" w:cs="Calibri"/>
          <w:kern w:val="0"/>
          <w:szCs w:val="24"/>
          <w14:ligatures w14:val="none"/>
        </w:rPr>
        <w:t xml:space="preserve"> avoid the use of speakerphone when interacting with the IVR and to speak directly into the phones receiver when responding to each question. If using a cell phone, the IVRs ability to understand the beneficiary responses may vary based on coverage area and signal strength. </w:t>
      </w:r>
    </w:p>
    <w:p w14:paraId="017EF7F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When contacting the IVR, the system will say to the beneficiary, Tell me how I may help you. At this time, the beneficiary can offer a brief description of what they need help with or simply say, Representative. The IVR will then ask for their Date of Birth. The beneficiary can provide this or repeat the word representative to </w:t>
      </w:r>
      <w:proofErr w:type="gramStart"/>
      <w:r w:rsidRPr="00545AFC">
        <w:rPr>
          <w:rFonts w:eastAsia="Times New Roman" w:cs="Calibri"/>
          <w:kern w:val="0"/>
          <w:szCs w:val="24"/>
          <w14:ligatures w14:val="none"/>
        </w:rPr>
        <w:t>be connected with</w:t>
      </w:r>
      <w:proofErr w:type="gramEnd"/>
      <w:r w:rsidRPr="00545AFC">
        <w:rPr>
          <w:rFonts w:eastAsia="Times New Roman" w:cs="Calibri"/>
          <w:kern w:val="0"/>
          <w:szCs w:val="24"/>
          <w14:ligatures w14:val="none"/>
        </w:rPr>
        <w:t xml:space="preserve"> a representative who can further assist them.</w:t>
      </w:r>
    </w:p>
    <w:p w14:paraId="7EFB93C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To protect the privacy of a beneficiary, the Plan must authenticate a call when using the IVR. At times, the beneficiary may enter information into the IVR that is not translated fully processed in the main system. For the beneficiary protection, the Customer Care Representative may have to ask the beneficiary to repeat their information to ensure they are speaking to the correct beneficiary. </w:t>
      </w:r>
    </w:p>
    <w:p w14:paraId="1460F2FE" w14:textId="77777777" w:rsidR="00545AFC" w:rsidRPr="00545AFC" w:rsidRDefault="00545AFC" w:rsidP="00545AFC">
      <w:pPr>
        <w:spacing w:after="240"/>
        <w:rPr>
          <w:rFonts w:eastAsia="Times New Roman" w:cs="Calibri"/>
          <w:kern w:val="0"/>
          <w:sz w:val="28"/>
          <w:szCs w:val="28"/>
          <w14:ligatures w14:val="none"/>
        </w:rPr>
      </w:pPr>
      <w:bookmarkStart w:id="317" w:name="OLE_LINK107"/>
      <w:r w:rsidRPr="00545AFC">
        <w:rPr>
          <w:rFonts w:eastAsia="Times New Roman" w:cs="Calibri"/>
          <w:kern w:val="0"/>
          <w:szCs w:val="24"/>
          <w14:ligatures w14:val="none"/>
        </w:rPr>
        <w:t xml:space="preserve">Beneficiaries are encouraged to have a phone number on file to ensure the IVR system recognizes them when calling. The beneficiary may update the phone number on file at any time by contacting Customer Care at the number on the back of their identification card. </w:t>
      </w:r>
    </w:p>
    <w:bookmarkEnd w:id="317"/>
    <w:p w14:paraId="6656B40B"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The Plan monitors many factors of the IVR system and invests in the continuing improvement in the IVR system. The feedback received helps to isolate issues with the IVR system that need to be reviewed and updated.</w:t>
      </w:r>
    </w:p>
    <w:p w14:paraId="2745E58F"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bookmarkStart w:id="318" w:name="_Shadowing/Role_Swaps/Walk_a_1"/>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7E6F162" w14:textId="77777777">
        <w:tc>
          <w:tcPr>
            <w:tcW w:w="5000" w:type="pct"/>
            <w:shd w:val="clear" w:color="auto" w:fill="C0C0C0"/>
          </w:tcPr>
          <w:p w14:paraId="3F847771" w14:textId="77777777" w:rsidR="00545AFC" w:rsidRPr="00545AFC" w:rsidRDefault="00545AFC" w:rsidP="00561C1E">
            <w:pPr>
              <w:pStyle w:val="Heading2"/>
              <w:rPr>
                <w:rFonts w:eastAsia="Times New Roman"/>
              </w:rPr>
            </w:pPr>
            <w:bookmarkStart w:id="319" w:name="_Toc527622182"/>
            <w:bookmarkStart w:id="320" w:name="_Toc201752550"/>
            <w:r w:rsidRPr="00545AFC">
              <w:rPr>
                <w:rFonts w:eastAsia="Times New Roman"/>
              </w:rPr>
              <w:t>Hold Music (OTHER)</w:t>
            </w:r>
            <w:bookmarkEnd w:id="319"/>
            <w:bookmarkEnd w:id="320"/>
          </w:p>
        </w:tc>
      </w:tr>
    </w:tbl>
    <w:p w14:paraId="51C71371"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with the hold music. </w:t>
      </w:r>
    </w:p>
    <w:p w14:paraId="5D41C3E5"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ACTION</w:t>
      </w:r>
      <w:r w:rsidRPr="00545AFC">
        <w:rPr>
          <w:rFonts w:eastAsia="Times New Roman" w:cs="Tahoma"/>
          <w:kern w:val="0"/>
          <w:szCs w:val="24"/>
          <w14:ligatures w14:val="none"/>
        </w:rPr>
        <w:t xml:space="preserve"> The Plan endeavors to keep hold times and transfers to a minimum, but it depends on the complexity of an issue and who can resolve the issue.</w:t>
      </w:r>
    </w:p>
    <w:p w14:paraId="3F050CF8"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kern w:val="0"/>
          <w:szCs w:val="24"/>
          <w14:ligatures w14:val="none"/>
        </w:rPr>
        <w:t>The Plan advised that at times, it is necessary to place beneficiaries on hold during a call so research can be performed or to consult with another department to resolve the issue. The beneficiary may also need to be transferred to a different department who can specialize in resolving the issue, however, the beneficiary will be placed on a brief hold during the transfer.</w:t>
      </w:r>
    </w:p>
    <w:p w14:paraId="3FCF6BB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 xml:space="preserve">The Plan apologized for any dissatisfaction this may have caused. To avoid long </w:t>
      </w:r>
      <w:proofErr w:type="gramStart"/>
      <w:r w:rsidRPr="00545AFC">
        <w:rPr>
          <w:rFonts w:eastAsia="Times New Roman" w:cs="Tahoma"/>
          <w:kern w:val="0"/>
          <w:szCs w:val="24"/>
          <w14:ligatures w14:val="none"/>
        </w:rPr>
        <w:t>wait</w:t>
      </w:r>
      <w:proofErr w:type="gramEnd"/>
      <w:r w:rsidRPr="00545AFC">
        <w:rPr>
          <w:rFonts w:eastAsia="Times New Roman" w:cs="Tahoma"/>
          <w:kern w:val="0"/>
          <w:szCs w:val="24"/>
          <w14:ligatures w14:val="none"/>
        </w:rPr>
        <w:t xml:space="preserve"> times, it is recommended to call during </w:t>
      </w:r>
      <w:proofErr w:type="spellStart"/>
      <w:proofErr w:type="gramStart"/>
      <w:r w:rsidRPr="00545AFC">
        <w:rPr>
          <w:rFonts w:eastAsia="Times New Roman" w:cs="Tahoma"/>
          <w:kern w:val="0"/>
          <w:szCs w:val="24"/>
          <w14:ligatures w14:val="none"/>
        </w:rPr>
        <w:t>non peak</w:t>
      </w:r>
      <w:proofErr w:type="spellEnd"/>
      <w:proofErr w:type="gramEnd"/>
      <w:r w:rsidRPr="00545AFC">
        <w:rPr>
          <w:rFonts w:eastAsia="Times New Roman" w:cs="Tahoma"/>
          <w:kern w:val="0"/>
          <w:szCs w:val="24"/>
          <w14:ligatures w14:val="none"/>
        </w:rPr>
        <w:t xml:space="preserve"> hours such as early in the morning or in the evenings.</w:t>
      </w:r>
    </w:p>
    <w:p w14:paraId="13637132"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3F7031A" w14:textId="77777777">
        <w:tc>
          <w:tcPr>
            <w:tcW w:w="5000" w:type="pct"/>
            <w:shd w:val="clear" w:color="auto" w:fill="C0C0C0"/>
          </w:tcPr>
          <w:p w14:paraId="68FA435C" w14:textId="77777777" w:rsidR="00545AFC" w:rsidRPr="00545AFC" w:rsidRDefault="00545AFC" w:rsidP="00561C1E">
            <w:pPr>
              <w:pStyle w:val="Heading2"/>
              <w:rPr>
                <w:rFonts w:eastAsia="Times New Roman"/>
              </w:rPr>
            </w:pPr>
            <w:bookmarkStart w:id="321" w:name="_Toc527622183"/>
            <w:bookmarkStart w:id="322" w:name="_Toc122450085"/>
            <w:bookmarkStart w:id="323" w:name="_Toc201752551"/>
            <w:r w:rsidRPr="00545AFC">
              <w:rPr>
                <w:rFonts w:eastAsia="Times New Roman"/>
              </w:rPr>
              <w:t xml:space="preserve">Dissatisfaction with Outbound IVR </w:t>
            </w:r>
            <w:bookmarkStart w:id="324" w:name="OLE_LINK65"/>
            <w:bookmarkStart w:id="325" w:name="OLE_LINK66"/>
            <w:bookmarkStart w:id="326" w:name="OLE_LINK78"/>
            <w:r w:rsidRPr="00545AFC">
              <w:rPr>
                <w:rFonts w:eastAsia="Times New Roman"/>
              </w:rPr>
              <w:t xml:space="preserve">System/Text Message/Email </w:t>
            </w:r>
            <w:bookmarkEnd w:id="324"/>
            <w:bookmarkEnd w:id="325"/>
            <w:bookmarkEnd w:id="326"/>
            <w:r w:rsidRPr="00545AFC">
              <w:rPr>
                <w:rFonts w:eastAsia="Times New Roman"/>
              </w:rPr>
              <w:t>Not Providing Drug Name, Strength, or Quantity (OTHER)</w:t>
            </w:r>
            <w:bookmarkEnd w:id="321"/>
            <w:bookmarkEnd w:id="322"/>
            <w:bookmarkEnd w:id="323"/>
          </w:p>
        </w:tc>
      </w:tr>
    </w:tbl>
    <w:p w14:paraId="163EDEC1" w14:textId="77777777" w:rsidR="00545AFC" w:rsidRPr="00545AFC" w:rsidRDefault="00545AFC" w:rsidP="00545AFC">
      <w:pPr>
        <w:spacing w:after="240"/>
        <w:rPr>
          <w:rFonts w:eastAsia="Times New Roman" w:cs="Times New Roman"/>
          <w:kern w:val="0"/>
          <w:szCs w:val="24"/>
          <w14:ligatures w14:val="none"/>
        </w:rPr>
      </w:pPr>
      <w:bookmarkStart w:id="327" w:name="OLE_LINK79"/>
      <w:r w:rsidRPr="00545AFC">
        <w:rPr>
          <w:rFonts w:eastAsia="Times New Roman" w:cs="Times New Roman"/>
          <w:b/>
          <w:noProof/>
          <w:kern w:val="0"/>
          <w:szCs w:val="24"/>
          <w14:ligatures w14:val="none"/>
        </w:rPr>
        <w:drawing>
          <wp:inline distT="0" distB="0" distL="0" distR="0" wp14:anchorId="4D49D314" wp14:editId="24339157">
            <wp:extent cx="238760" cy="214630"/>
            <wp:effectExtent l="0" t="0" r="0" b="0"/>
            <wp:docPr id="2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bookmarkEnd w:id="327"/>
    <w:p w14:paraId="04F45195" w14:textId="77777777" w:rsidR="00545AFC" w:rsidRPr="00545AFC" w:rsidRDefault="00545AFC" w:rsidP="00545AFC">
      <w:pPr>
        <w:rPr>
          <w:rFonts w:eastAsia="Times New Roman" w:cs="Calibri"/>
          <w:color w:val="000000"/>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color w:val="000000"/>
          <w:kern w:val="0"/>
          <w:szCs w:val="24"/>
          <w14:ligatures w14:val="none"/>
        </w:rPr>
        <w:t>The beneficiary expressed dissatisfaction with the</w:t>
      </w:r>
      <w:r w:rsidRPr="00545AFC">
        <w:rPr>
          <w:rFonts w:eastAsia="Times New Roman" w:cs="Tahoma"/>
          <w:b/>
          <w:bCs/>
          <w:color w:val="FF0000"/>
          <w:kern w:val="0"/>
          <w:szCs w:val="24"/>
          <w14:ligatures w14:val="none"/>
        </w:rPr>
        <w:t xml:space="preserve"> </w:t>
      </w:r>
      <w:bookmarkStart w:id="328" w:name="OLE_LINK80"/>
      <w:bookmarkStart w:id="329" w:name="OLE_LINK81"/>
      <w:r w:rsidRPr="00545AFC">
        <w:rPr>
          <w:rFonts w:eastAsia="Times New Roman" w:cs="Tahoma"/>
          <w:b/>
          <w:bCs/>
          <w:color w:val="FF0000"/>
          <w:kern w:val="0"/>
          <w:szCs w:val="24"/>
          <w14:ligatures w14:val="none"/>
        </w:rPr>
        <w:t>SELECT APPLICABLE: IVR SYSTEM/TEXT MESSAGE/EMAIL</w:t>
      </w:r>
      <w:bookmarkEnd w:id="328"/>
      <w:bookmarkEnd w:id="329"/>
      <w:r w:rsidRPr="00545AFC">
        <w:rPr>
          <w:rFonts w:eastAsia="Times New Roman" w:cs="Calibri"/>
          <w:color w:val="000000"/>
          <w:kern w:val="0"/>
          <w:szCs w:val="24"/>
          <w14:ligatures w14:val="none"/>
        </w:rPr>
        <w:t xml:space="preserve"> not providing the drug name, strength, or quantity.</w:t>
      </w:r>
    </w:p>
    <w:p w14:paraId="2BEA6ED6" w14:textId="77777777" w:rsidR="00545AFC" w:rsidRPr="00545AFC" w:rsidRDefault="00545AFC" w:rsidP="00545AFC">
      <w:pPr>
        <w:rPr>
          <w:rFonts w:eastAsia="Calibri" w:cs="Times New Roman"/>
          <w:kern w:val="0"/>
          <w:szCs w:val="24"/>
          <w14:ligatures w14:val="none"/>
        </w:rPr>
      </w:pPr>
    </w:p>
    <w:p w14:paraId="5BAAD9F0" w14:textId="77777777" w:rsidR="00545AFC" w:rsidRPr="00545AFC" w:rsidRDefault="00545AFC" w:rsidP="00545AFC">
      <w:pPr>
        <w:spacing w:after="240"/>
        <w:rPr>
          <w:rFonts w:eastAsia="Times New Roman" w:cs="Arial"/>
          <w:color w:val="222222"/>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Arial"/>
          <w:color w:val="222222"/>
          <w:kern w:val="0"/>
          <w:szCs w:val="24"/>
          <w14:ligatures w14:val="none"/>
        </w:rPr>
        <w:t xml:space="preserve">The Plan does not know who may pick up the phone call or see the message, therefore, </w:t>
      </w:r>
      <w:bookmarkStart w:id="330" w:name="OLE_LINK108"/>
      <w:r w:rsidRPr="00545AFC">
        <w:rPr>
          <w:rFonts w:eastAsia="Times New Roman" w:cs="Arial"/>
          <w:color w:val="222222"/>
          <w:kern w:val="0"/>
          <w:szCs w:val="24"/>
          <w14:ligatures w14:val="none"/>
        </w:rPr>
        <w:t xml:space="preserve">no medical information will be provided without the </w:t>
      </w:r>
      <w:proofErr w:type="spellStart"/>
      <w:r w:rsidRPr="00545AFC">
        <w:rPr>
          <w:rFonts w:eastAsia="Times New Roman" w:cs="Arial"/>
          <w:color w:val="222222"/>
          <w:kern w:val="0"/>
          <w:szCs w:val="24"/>
          <w14:ligatures w14:val="none"/>
        </w:rPr>
        <w:t>beneficiarys</w:t>
      </w:r>
      <w:proofErr w:type="spellEnd"/>
      <w:r w:rsidRPr="00545AFC">
        <w:rPr>
          <w:rFonts w:eastAsia="Times New Roman" w:cs="Arial"/>
          <w:color w:val="222222"/>
          <w:kern w:val="0"/>
          <w:szCs w:val="24"/>
          <w14:ligatures w14:val="none"/>
        </w:rPr>
        <w:t xml:space="preserve"> expressed permission</w:t>
      </w:r>
      <w:bookmarkEnd w:id="330"/>
      <w:r w:rsidRPr="00545AFC">
        <w:rPr>
          <w:rFonts w:eastAsia="Times New Roman" w:cs="Arial"/>
          <w:color w:val="222222"/>
          <w:kern w:val="0"/>
          <w:szCs w:val="24"/>
          <w14:ligatures w14:val="none"/>
        </w:rPr>
        <w:t>.</w:t>
      </w:r>
    </w:p>
    <w:p w14:paraId="4477AFFE"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 xml:space="preserve">The Plan advised the beneficiary that the Health Insurance Portability and Accountability Act </w:t>
      </w:r>
      <w:r w:rsidRPr="00545AFC">
        <w:rPr>
          <w:rFonts w:eastAsia="Times New Roman" w:cs="Arial"/>
          <w:color w:val="222222"/>
          <w:kern w:val="0"/>
          <w:szCs w:val="24"/>
          <w14:ligatures w14:val="none"/>
        </w:rPr>
        <w:t xml:space="preserve">provides data privacy and security provisions for safeguarding medical information, including drug specific information. </w:t>
      </w:r>
      <w:r w:rsidRPr="00545AFC">
        <w:rPr>
          <w:rFonts w:eastAsia="Times New Roman" w:cs="Calibri"/>
          <w:color w:val="000000"/>
          <w:kern w:val="0"/>
          <w:szCs w:val="24"/>
          <w14:ligatures w14:val="none"/>
        </w:rPr>
        <w:t xml:space="preserve">The Plan advised the beneficiary that if they want to receive the name of the drug, they can elect to receive messages via email. </w:t>
      </w:r>
    </w:p>
    <w:p w14:paraId="3EA77B04" w14:textId="77777777" w:rsidR="00545AFC" w:rsidRPr="00545AFC" w:rsidRDefault="00545AFC" w:rsidP="00545AFC">
      <w:pPr>
        <w:rPr>
          <w:rFonts w:eastAsia="Times New Roman" w:cs="Calibri"/>
          <w:color w:val="000000"/>
          <w:kern w:val="0"/>
          <w:szCs w:val="24"/>
          <w14:ligatures w14:val="none"/>
        </w:rPr>
      </w:pPr>
      <w:bookmarkStart w:id="331" w:name="OLE_LINK109"/>
      <w:r w:rsidRPr="00545AFC">
        <w:rPr>
          <w:rFonts w:eastAsia="Times New Roman" w:cs="Calibri"/>
          <w:b/>
          <w:bCs/>
          <w:color w:val="000000"/>
          <w:kern w:val="0"/>
          <w:szCs w:val="24"/>
          <w14:ligatures w14:val="none"/>
        </w:rPr>
        <w:t>If the beneficiary wants to update their preference to email:</w:t>
      </w:r>
      <w:bookmarkEnd w:id="331"/>
    </w:p>
    <w:p w14:paraId="3A2716D4" w14:textId="77777777" w:rsidR="00545AFC" w:rsidRPr="00545AFC" w:rsidRDefault="00545AFC" w:rsidP="00545AFC">
      <w:pPr>
        <w:rPr>
          <w:rFonts w:eastAsia="Times New Roman" w:cs="Times New Roman"/>
          <w:kern w:val="0"/>
          <w:szCs w:val="24"/>
          <w14:ligatures w14:val="none"/>
        </w:rPr>
      </w:pPr>
      <w:bookmarkStart w:id="332" w:name="OLE_LINK64"/>
      <w:r w:rsidRPr="00545AFC">
        <w:rPr>
          <w:rFonts w:eastAsia="Times New Roman" w:cs="Calibri"/>
          <w:color w:val="000000"/>
          <w:kern w:val="0"/>
          <w:szCs w:val="24"/>
          <w14:ligatures w14:val="none"/>
        </w:rPr>
        <w:t>The</w:t>
      </w:r>
      <w:r w:rsidRPr="00545AFC">
        <w:rPr>
          <w:rFonts w:eastAsia="Times New Roman" w:cs="Calibri"/>
          <w:b/>
          <w:kern w:val="0"/>
          <w:szCs w:val="24"/>
          <w14:ligatures w14:val="none"/>
        </w:rPr>
        <w:t xml:space="preserve"> </w:t>
      </w:r>
      <w:r w:rsidRPr="00545AFC">
        <w:rPr>
          <w:rFonts w:eastAsia="Times New Roman" w:cs="Calibri"/>
          <w:color w:val="000000"/>
          <w:kern w:val="0"/>
          <w:szCs w:val="24"/>
          <w14:ligatures w14:val="none"/>
        </w:rPr>
        <w:t xml:space="preserve">Plan changed the beneficiary CMP alerts email to include the drug specific information per the </w:t>
      </w:r>
      <w:proofErr w:type="spellStart"/>
      <w:r w:rsidRPr="00545AFC">
        <w:rPr>
          <w:rFonts w:eastAsia="Times New Roman" w:cs="Calibri"/>
          <w:color w:val="000000"/>
          <w:kern w:val="0"/>
          <w:szCs w:val="24"/>
          <w14:ligatures w14:val="none"/>
        </w:rPr>
        <w:t>beneficiarys</w:t>
      </w:r>
      <w:proofErr w:type="spellEnd"/>
      <w:r w:rsidRPr="00545AFC">
        <w:rPr>
          <w:rFonts w:eastAsia="Times New Roman" w:cs="Calibri"/>
          <w:color w:val="000000"/>
          <w:kern w:val="0"/>
          <w:szCs w:val="24"/>
          <w14:ligatures w14:val="none"/>
        </w:rPr>
        <w:t xml:space="preserve"> request.</w:t>
      </w:r>
    </w:p>
    <w:bookmarkStart w:id="333" w:name="OLE_LINK120"/>
    <w:bookmarkEnd w:id="332"/>
    <w:p w14:paraId="08A39CB5"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 xml:space="preserve"> HYPERLINK \l "TopOfDoc" </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AF0900A" w14:textId="77777777">
        <w:tc>
          <w:tcPr>
            <w:tcW w:w="5000" w:type="pct"/>
            <w:shd w:val="clear" w:color="auto" w:fill="C0C0C0"/>
          </w:tcPr>
          <w:p w14:paraId="07BF8F7E" w14:textId="77777777" w:rsidR="00545AFC" w:rsidRPr="00545AFC" w:rsidRDefault="00545AFC" w:rsidP="00561C1E">
            <w:pPr>
              <w:pStyle w:val="Heading2"/>
              <w:rPr>
                <w:rFonts w:eastAsia="Times New Roman"/>
              </w:rPr>
            </w:pPr>
            <w:bookmarkStart w:id="334" w:name="_Toc527622185"/>
            <w:bookmarkStart w:id="335" w:name="_Toc201752552"/>
            <w:bookmarkEnd w:id="333"/>
            <w:r w:rsidRPr="00545AFC">
              <w:rPr>
                <w:rFonts w:eastAsia="Times New Roman"/>
              </w:rPr>
              <w:t>IVR Providing Information in Spanish (OTHER)</w:t>
            </w:r>
            <w:bookmarkEnd w:id="334"/>
            <w:bookmarkEnd w:id="335"/>
          </w:p>
        </w:tc>
      </w:tr>
    </w:tbl>
    <w:p w14:paraId="59D2C37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that the Interactive Voice Response system was providing information in Spanish. </w:t>
      </w:r>
    </w:p>
    <w:p w14:paraId="05A1CBC2" w14:textId="77777777" w:rsidR="00545AFC" w:rsidRPr="00545AFC" w:rsidRDefault="00545AFC" w:rsidP="00545AFC">
      <w:pPr>
        <w:spacing w:after="240"/>
        <w:rPr>
          <w:rFonts w:eastAsia="Times New Roman" w:cs="Calibri"/>
          <w:kern w:val="0"/>
          <w:sz w:val="22"/>
          <w14:ligatures w14:val="none"/>
        </w:rPr>
      </w:pPr>
      <w:r w:rsidRPr="00545AFC">
        <w:rPr>
          <w:rFonts w:eastAsia="Times New Roman" w:cs="Tahoma"/>
          <w:b/>
          <w:kern w:val="0"/>
          <w:szCs w:val="24"/>
          <w14:ligatures w14:val="none"/>
        </w:rPr>
        <w:t>ACTION</w:t>
      </w:r>
      <w:r w:rsidRPr="00545AFC">
        <w:rPr>
          <w:rFonts w:eastAsia="Times New Roman" w:cs="Tahoma"/>
          <w:kern w:val="0"/>
          <w:szCs w:val="24"/>
          <w14:ligatures w14:val="none"/>
        </w:rPr>
        <w:t xml:space="preserve"> </w:t>
      </w:r>
      <w:r w:rsidRPr="00545AFC">
        <w:rPr>
          <w:rFonts w:eastAsia="Times New Roman" w:cs="Calibri"/>
          <w:kern w:val="0"/>
          <w:szCs w:val="24"/>
          <w14:ligatures w14:val="none"/>
        </w:rPr>
        <w:t>The Plan has confirmed that the beneficiary language preference is set to English.</w:t>
      </w:r>
    </w:p>
    <w:p w14:paraId="2B1279F0" w14:textId="77777777" w:rsidR="00545AFC" w:rsidRPr="00545AFC" w:rsidRDefault="00545AFC" w:rsidP="00545AFC">
      <w:pPr>
        <w:spacing w:after="240"/>
        <w:rPr>
          <w:rFonts w:eastAsia="Times New Roman" w:cs="Calibri"/>
          <w:b/>
          <w:color w:val="FF0000"/>
          <w:kern w:val="0"/>
          <w:szCs w:val="24"/>
          <w14:ligatures w14:val="none"/>
        </w:rPr>
      </w:pPr>
      <w:r w:rsidRPr="00545AFC">
        <w:rPr>
          <w:rFonts w:eastAsia="Times New Roman" w:cs="Calibri"/>
          <w:b/>
          <w:iCs/>
          <w:color w:val="FF0000"/>
          <w:kern w:val="0"/>
          <w:szCs w:val="24"/>
          <w14:ligatures w14:val="none"/>
        </w:rPr>
        <w:t>Or if the language preference is set to Spanish</w:t>
      </w:r>
      <w:r w:rsidRPr="00545AFC">
        <w:rPr>
          <w:rFonts w:eastAsia="Times New Roman" w:cs="Calibri"/>
          <w:b/>
          <w:color w:val="FF0000"/>
          <w:kern w:val="0"/>
          <w:szCs w:val="24"/>
          <w14:ligatures w14:val="none"/>
        </w:rPr>
        <w:t xml:space="preserve"> </w:t>
      </w:r>
    </w:p>
    <w:p w14:paraId="7EDCC95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A request has been submitted to update the beneficiary language preference to English. </w:t>
      </w:r>
    </w:p>
    <w:p w14:paraId="7724468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bCs/>
          <w:kern w:val="0"/>
          <w:szCs w:val="24"/>
          <w14:ligatures w14:val="none"/>
        </w:rPr>
        <w:t>The Plan apologized for any dissatisfaction this may have caused.</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The Plan educated the beneficiary that Plans are required to provide alternate language services when five percent or more of their membership speaks an alternate language. Since more than five percent of the Plans membership speaks Spanish, the IVR must provide the option to speak in Spanish.</w:t>
      </w:r>
    </w:p>
    <w:bookmarkStart w:id="336" w:name="OLE_LINK125"/>
    <w:p w14:paraId="45B266B5" w14:textId="77777777" w:rsidR="00545AFC" w:rsidRPr="00545AFC" w:rsidRDefault="00545AFC" w:rsidP="00545AFC">
      <w:pPr>
        <w:jc w:val="right"/>
        <w:rPr>
          <w:rFonts w:eastAsia="Times New Roman" w:cs="Times New Roman"/>
          <w:color w:val="0000FF"/>
          <w:kern w:val="0"/>
          <w:szCs w:val="24"/>
          <w:u w:val="single"/>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HYPERLINK  \l "TopOfDoc"</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2D3834C"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81B1A79" w14:textId="77777777" w:rsidR="00545AFC" w:rsidRPr="00545AFC" w:rsidRDefault="00545AFC" w:rsidP="00561C1E">
            <w:pPr>
              <w:pStyle w:val="Heading2"/>
              <w:rPr>
                <w:rFonts w:eastAsia="Times New Roman"/>
              </w:rPr>
            </w:pPr>
            <w:bookmarkStart w:id="337" w:name="_Toc201752553"/>
            <w:bookmarkEnd w:id="336"/>
            <w:r w:rsidRPr="00545AFC">
              <w:rPr>
                <w:rFonts w:eastAsia="Times New Roman"/>
              </w:rPr>
              <w:t>Incorrect Address on File (OTHER)</w:t>
            </w:r>
            <w:bookmarkEnd w:id="337"/>
          </w:p>
        </w:tc>
      </w:tr>
    </w:tbl>
    <w:p w14:paraId="3760F7A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 incorrect address is on file. </w:t>
      </w:r>
    </w:p>
    <w:p w14:paraId="1E0A14B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has confirmed that this is the beneficiary initial request to update their address. The beneficiary address was updated as requested. </w:t>
      </w:r>
    </w:p>
    <w:p w14:paraId="03CA8AA7" w14:textId="77777777" w:rsidR="00545AFC" w:rsidRPr="00545AFC" w:rsidRDefault="00545AFC" w:rsidP="00545AFC">
      <w:pPr>
        <w:rPr>
          <w:rFonts w:eastAsia="Times New Roman" w:cs="Times New Roman"/>
          <w:b/>
          <w:color w:val="FF0000"/>
          <w:kern w:val="0"/>
          <w:szCs w:val="24"/>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beneficiary was informed that their health plan should be informed of the address change. </w:t>
      </w:r>
      <w:r w:rsidRPr="00545AFC">
        <w:rPr>
          <w:rFonts w:eastAsia="Times New Roman" w:cs="Times New Roman"/>
          <w:b/>
          <w:color w:val="FF0000"/>
          <w:kern w:val="0"/>
          <w:szCs w:val="24"/>
          <w14:ligatures w14:val="none"/>
        </w:rPr>
        <w:t>The Plan warm transferred the beneficiary to their health plan to update their address.</w:t>
      </w:r>
    </w:p>
    <w:p w14:paraId="0C35E30A" w14:textId="77777777" w:rsidR="00545AFC" w:rsidRPr="00545AFC" w:rsidRDefault="00545AFC" w:rsidP="00545AFC">
      <w:pPr>
        <w:rPr>
          <w:rFonts w:eastAsia="Times New Roman" w:cs="Times New Roman"/>
          <w:b/>
          <w:color w:val="FF0000"/>
          <w:kern w:val="0"/>
          <w:szCs w:val="24"/>
          <w14:ligatures w14:val="none"/>
        </w:rPr>
      </w:pPr>
    </w:p>
    <w:p w14:paraId="0A53BD38"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52342FB"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8EC4DE" w14:textId="77777777" w:rsidR="00545AFC" w:rsidRPr="00545AFC" w:rsidRDefault="00545AFC" w:rsidP="00561C1E">
            <w:pPr>
              <w:pStyle w:val="Heading2"/>
              <w:rPr>
                <w:rFonts w:eastAsia="Times New Roman"/>
              </w:rPr>
            </w:pPr>
            <w:bookmarkStart w:id="338" w:name="_Toc201752554"/>
            <w:r w:rsidRPr="00545AFC">
              <w:rPr>
                <w:rFonts w:eastAsia="Times New Roman"/>
              </w:rPr>
              <w:t>Charged Different Price than Displayed on caremark.com (OTHER)</w:t>
            </w:r>
            <w:bookmarkEnd w:id="338"/>
          </w:p>
        </w:tc>
      </w:tr>
    </w:tbl>
    <w:p w14:paraId="34CD51DA"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were charged a different price than what was displayed on caremark.com. </w:t>
      </w:r>
    </w:p>
    <w:p w14:paraId="43C9FAA7"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confirmed the beneficiary paid the correct cost sharing for their drugs. Caremark.com provides coverage, cost, and benefit information for their beneficiaries. </w:t>
      </w:r>
    </w:p>
    <w:p w14:paraId="36A1A612"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beneficiary was educated that the drug costs displayed are estimates and may vary based on the specific quantity, strength, and or dosage of the drug, the order in which the beneficiary purchases their prescriptions and the pharmacy used. </w:t>
      </w:r>
    </w:p>
    <w:p w14:paraId="726CCC5D"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w:t>
      </w:r>
    </w:p>
    <w:p w14:paraId="52E90518"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E209173"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75468E" w14:textId="77777777" w:rsidR="00545AFC" w:rsidRPr="00545AFC" w:rsidRDefault="00545AFC" w:rsidP="00561C1E">
            <w:pPr>
              <w:pStyle w:val="Heading2"/>
              <w:rPr>
                <w:rFonts w:eastAsia="Times New Roman"/>
              </w:rPr>
            </w:pPr>
            <w:bookmarkStart w:id="339" w:name="_Toc201752555"/>
            <w:r w:rsidRPr="00545AFC">
              <w:rPr>
                <w:rFonts w:eastAsia="Times New Roman"/>
              </w:rPr>
              <w:t>Difficulty Ordering Drugs on caremark.com (OTHER)</w:t>
            </w:r>
            <w:bookmarkEnd w:id="339"/>
          </w:p>
        </w:tc>
      </w:tr>
    </w:tbl>
    <w:p w14:paraId="0278B6C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Calibri"/>
          <w:kern w:val="0"/>
          <w:szCs w:val="24"/>
          <w14:ligatures w14:val="none"/>
        </w:rPr>
        <w:t xml:space="preserve">The beneficiary expressed dissatisfaction with the difficulty of ordering drugs on caremark.com. </w:t>
      </w:r>
    </w:p>
    <w:p w14:paraId="6C08CD80"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ACTION </w:t>
      </w:r>
      <w:r w:rsidRPr="00545AFC">
        <w:rPr>
          <w:rFonts w:eastAsia="Times New Roman" w:cs="Calibri"/>
          <w:kern w:val="0"/>
          <w:szCs w:val="24"/>
          <w14:ligatures w14:val="none"/>
        </w:rPr>
        <w:t xml:space="preserve">The beneficiary was educated on how to order or renew prescriptions online. When ordering or renewing drugs on the Plans website, go to the Prescription tab, click view or refill all prescriptions, click add to cart next to the prescription available for refill or Renewal, then click view cart when all required prescriptions have been added to cart, finally go to check out to review and place the order. </w:t>
      </w:r>
    </w:p>
    <w:p w14:paraId="28C0A63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 xml:space="preserve">RESULT </w:t>
      </w:r>
      <w:r w:rsidRPr="00545AFC">
        <w:rPr>
          <w:rFonts w:eastAsia="Times New Roman" w:cs="Calibri"/>
          <w:kern w:val="0"/>
          <w:szCs w:val="24"/>
          <w14:ligatures w14:val="none"/>
        </w:rPr>
        <w:t>The Plan apologized for any inconvenience this may have caused. The Plan confirmed that there are no issues with the website and it is functioning accordingly. The beneficiary was encouraged to contact Customer Care for any future inquiries they may have.</w:t>
      </w:r>
    </w:p>
    <w:p w14:paraId="01B50FA8"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ACBDA7F" w14:textId="77777777">
        <w:tc>
          <w:tcPr>
            <w:tcW w:w="5000" w:type="pct"/>
            <w:shd w:val="clear" w:color="auto" w:fill="C0C0C0"/>
          </w:tcPr>
          <w:p w14:paraId="1A264FB0" w14:textId="77777777" w:rsidR="00545AFC" w:rsidRPr="00545AFC" w:rsidRDefault="00545AFC" w:rsidP="00561C1E">
            <w:pPr>
              <w:pStyle w:val="Heading2"/>
              <w:rPr>
                <w:rFonts w:eastAsia="Times New Roman"/>
              </w:rPr>
            </w:pPr>
            <w:bookmarkStart w:id="340" w:name="_Toc201752556"/>
            <w:r w:rsidRPr="00545AFC">
              <w:rPr>
                <w:rFonts w:eastAsia="Times New Roman"/>
              </w:rPr>
              <w:t>PHARMACY</w:t>
            </w:r>
            <w:bookmarkEnd w:id="340"/>
          </w:p>
        </w:tc>
      </w:tr>
    </w:tbl>
    <w:p w14:paraId="098A168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Refer to </w:t>
      </w:r>
      <w:hyperlink r:id="rId27" w:anchor="!/view?docid=a1bfd5ce-4c26-4dbb-a851-188f548bdf81" w:history="1">
        <w:r w:rsidRPr="00545AFC">
          <w:rPr>
            <w:rFonts w:eastAsia="Times New Roman" w:cs="Times New Roman"/>
            <w:color w:val="0000FF"/>
            <w:kern w:val="0"/>
            <w:szCs w:val="24"/>
            <w:u w:val="single"/>
            <w14:ligatures w14:val="none"/>
          </w:rPr>
          <w:t>Compass MED D - How to File a Grievance in Compass for Health Plans, JE</w:t>
        </w:r>
      </w:hyperlink>
      <w:r w:rsidRPr="00545AFC">
        <w:rPr>
          <w:rFonts w:eastAsia="Times New Roman" w:cs="Times New Roman"/>
          <w:color w:val="0000FF"/>
          <w:kern w:val="0"/>
          <w:szCs w:val="24"/>
          <w:u w:val="single"/>
          <w14:ligatures w14:val="none"/>
        </w:rPr>
        <w:t xml:space="preserve"> (066742)</w:t>
      </w:r>
      <w:r w:rsidRPr="00545AFC">
        <w:rPr>
          <w:rFonts w:eastAsia="Times New Roman" w:cs="Times New Roman"/>
          <w:kern w:val="0"/>
          <w:szCs w:val="24"/>
          <w14:ligatures w14:val="none"/>
        </w:rPr>
        <w:t xml:space="preserve"> for further information.</w:t>
      </w:r>
    </w:p>
    <w:p w14:paraId="118EEB19"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4AB9662" w14:textId="77777777">
        <w:tc>
          <w:tcPr>
            <w:tcW w:w="5000" w:type="pct"/>
            <w:shd w:val="clear" w:color="auto" w:fill="C0C0C0"/>
          </w:tcPr>
          <w:p w14:paraId="32DDDE72" w14:textId="77777777" w:rsidR="00545AFC" w:rsidRPr="00545AFC" w:rsidRDefault="00545AFC" w:rsidP="00561C1E">
            <w:pPr>
              <w:pStyle w:val="Heading2"/>
              <w:rPr>
                <w:rFonts w:eastAsia="Times New Roman"/>
              </w:rPr>
            </w:pPr>
            <w:bookmarkStart w:id="341" w:name="_Toc201752557"/>
            <w:r w:rsidRPr="00545AFC">
              <w:rPr>
                <w:rFonts w:eastAsia="Times New Roman"/>
              </w:rPr>
              <w:t>Professional Service (PPS) Codes (PHARMACY)</w:t>
            </w:r>
            <w:bookmarkEnd w:id="341"/>
          </w:p>
        </w:tc>
      </w:tr>
    </w:tbl>
    <w:p w14:paraId="45B4CE5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claim rejected due to requiring the pharmacist to enter Professional Service Codes. </w:t>
      </w:r>
    </w:p>
    <w:p w14:paraId="445CEE4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the Plan conducts a drug utilization review of their prescriptions claims to ensure that benefits are being administered according to the terms of coverage, as well as ensuring the beneficiary health safety. Edits are implemented to improve control at Point of Sale and to ensure that the DUR process complies with the Centers for Medicare and Medicaid Services requirements for all drug classes. A Professional Service Code is entered by a pharmacist to override the reject when applicable and to document their action for each reject. </w:t>
      </w:r>
    </w:p>
    <w:p w14:paraId="3C2DA0E9"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The Plan confirmed that the beneficiary claim was successfully reprocessed and filled without a delay in medication. </w:t>
      </w:r>
    </w:p>
    <w:p w14:paraId="3D82EE4D"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 xml:space="preserve">RESULT </w:t>
      </w:r>
      <w:r w:rsidRPr="00545AFC">
        <w:rPr>
          <w:rFonts w:eastAsia="Times New Roman" w:cs="Times New Roman"/>
          <w:kern w:val="0"/>
          <w:szCs w:val="24"/>
          <w14:ligatures w14:val="none"/>
        </w:rPr>
        <w:t>The Plan apologized for any dissatisfaction this may have caused as this is not intended to cause an inconvenience. These alerts prompt the dispensing pharmacist to take an action that will avoid a potential safety concern. The pharmacist may consult with the prescriber, counsel the beneficiary, or choose not to fill the prescription to avoid a negative clinical outcome.</w:t>
      </w:r>
    </w:p>
    <w:p w14:paraId="62FCC9C6"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E7D9C96" w14:textId="77777777">
        <w:tc>
          <w:tcPr>
            <w:tcW w:w="5000" w:type="pct"/>
            <w:shd w:val="clear" w:color="auto" w:fill="C0C0C0"/>
          </w:tcPr>
          <w:p w14:paraId="16D5ADEA" w14:textId="77777777" w:rsidR="00545AFC" w:rsidRPr="00545AFC" w:rsidRDefault="00545AFC" w:rsidP="00561C1E">
            <w:pPr>
              <w:pStyle w:val="Heading2"/>
              <w:rPr>
                <w:rFonts w:eastAsia="Times New Roman"/>
              </w:rPr>
            </w:pPr>
            <w:bookmarkStart w:id="342" w:name="_Toc201752558"/>
            <w:r w:rsidRPr="00545AFC">
              <w:rPr>
                <w:rFonts w:eastAsia="Times New Roman"/>
              </w:rPr>
              <w:t>Pharmacy Removed from Network (PHARMACY)</w:t>
            </w:r>
            <w:bookmarkEnd w:id="342"/>
          </w:p>
        </w:tc>
      </w:tr>
    </w:tbl>
    <w:p w14:paraId="53ECF14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95B7FBC" wp14:editId="764033EC">
            <wp:extent cx="238760" cy="214630"/>
            <wp:effectExtent l="0" t="0" r="0" b="0"/>
            <wp:docPr id="3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3F0C88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is no longer in the Plans pharmacy network. </w:t>
      </w:r>
    </w:p>
    <w:p w14:paraId="074A6C9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sends the beneficiary a Pharmacy Directory at the time of enrollment and annually. The beneficiary was also informed that changes to the pharmacy network may occur during the benefit year, an updated Pharmacy Directory is located on the Plans website or the beneficiary may contact Customer Care for updated provider information. A pharmacy can choose to become preferred or </w:t>
      </w:r>
      <w:proofErr w:type="spellStart"/>
      <w:r w:rsidRPr="00545AFC">
        <w:rPr>
          <w:rFonts w:eastAsia="Times New Roman" w:cs="Times New Roman"/>
          <w:kern w:val="0"/>
          <w:szCs w:val="24"/>
          <w14:ligatures w14:val="none"/>
        </w:rPr>
        <w:t>non preferred</w:t>
      </w:r>
      <w:proofErr w:type="spellEnd"/>
      <w:r w:rsidRPr="00545AFC">
        <w:rPr>
          <w:rFonts w:eastAsia="Times New Roman" w:cs="Times New Roman"/>
          <w:kern w:val="0"/>
          <w:szCs w:val="24"/>
          <w14:ligatures w14:val="none"/>
        </w:rPr>
        <w:t xml:space="preserve"> at any time during the year, however, most contracts are in place prior to the new plan year.</w:t>
      </w:r>
    </w:p>
    <w:p w14:paraId="4D34AC8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The Plan confirmed that the pharmacy is not in network.</w:t>
      </w:r>
    </w:p>
    <w:p w14:paraId="78CAADEC"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The beneficiary was provided with a list of preferred pharmacies near their residence.</w:t>
      </w:r>
    </w:p>
    <w:p w14:paraId="127F2781"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7AF89B5" w14:textId="77777777">
        <w:tc>
          <w:tcPr>
            <w:tcW w:w="5000" w:type="pct"/>
            <w:shd w:val="clear" w:color="auto" w:fill="C0C0C0"/>
          </w:tcPr>
          <w:p w14:paraId="331B4194" w14:textId="77777777" w:rsidR="00545AFC" w:rsidRPr="00545AFC" w:rsidRDefault="00545AFC" w:rsidP="00561C1E">
            <w:pPr>
              <w:pStyle w:val="Heading2"/>
              <w:rPr>
                <w:rFonts w:eastAsia="Times New Roman"/>
              </w:rPr>
            </w:pPr>
            <w:bookmarkStart w:id="343" w:name="_Toc201752559"/>
            <w:r w:rsidRPr="00545AFC">
              <w:rPr>
                <w:rFonts w:eastAsia="Times New Roman"/>
              </w:rPr>
              <w:t>Pharmacy Not Preferred Pharmacy (PHARMACY)</w:t>
            </w:r>
            <w:bookmarkEnd w:id="343"/>
          </w:p>
        </w:tc>
      </w:tr>
    </w:tbl>
    <w:p w14:paraId="6442AE6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1814E2C4" wp14:editId="744C40C2">
            <wp:extent cx="238760" cy="214630"/>
            <wp:effectExtent l="0" t="0" r="0" b="0"/>
            <wp:docPr id="3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6D29BAD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is not a preferred pharmacy this year.</w:t>
      </w:r>
    </w:p>
    <w:p w14:paraId="74F111D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educated that a preferred pharmacy has an agreement with the Plan to provide lower cost sharing. A pharmacy can choose to become preferred or </w:t>
      </w:r>
      <w:proofErr w:type="spellStart"/>
      <w:r w:rsidRPr="00545AFC">
        <w:rPr>
          <w:rFonts w:eastAsia="Times New Roman" w:cs="Times New Roman"/>
          <w:kern w:val="0"/>
          <w:szCs w:val="24"/>
          <w14:ligatures w14:val="none"/>
        </w:rPr>
        <w:t>non preferred</w:t>
      </w:r>
      <w:proofErr w:type="spellEnd"/>
      <w:r w:rsidRPr="00545AFC">
        <w:rPr>
          <w:rFonts w:eastAsia="Times New Roman" w:cs="Times New Roman"/>
          <w:kern w:val="0"/>
          <w:szCs w:val="24"/>
          <w14:ligatures w14:val="none"/>
        </w:rPr>
        <w:t xml:space="preserve"> at any time during the year, however, most contracts are in place prior to the new plan year.</w:t>
      </w:r>
    </w:p>
    <w:p w14:paraId="5F4608D8"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and provided the beneficiary with a list of preferred pharmacies near their residence.</w:t>
      </w:r>
    </w:p>
    <w:p w14:paraId="1CCE3909"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E3BBDD1" w14:textId="77777777">
        <w:tc>
          <w:tcPr>
            <w:tcW w:w="5000" w:type="pct"/>
            <w:shd w:val="clear" w:color="auto" w:fill="C0C0C0"/>
          </w:tcPr>
          <w:p w14:paraId="2E6EDDB2" w14:textId="77777777" w:rsidR="00545AFC" w:rsidRPr="00545AFC" w:rsidRDefault="00545AFC" w:rsidP="00561C1E">
            <w:pPr>
              <w:pStyle w:val="Heading2"/>
              <w:rPr>
                <w:rFonts w:eastAsia="Times New Roman"/>
              </w:rPr>
            </w:pPr>
            <w:bookmarkStart w:id="344" w:name="_Toc201752560"/>
            <w:r w:rsidRPr="00545AFC">
              <w:rPr>
                <w:rFonts w:eastAsia="Times New Roman"/>
              </w:rPr>
              <w:t>Pre-payment for Mail Service Orders (PHARMACY)</w:t>
            </w:r>
            <w:bookmarkEnd w:id="344"/>
          </w:p>
        </w:tc>
      </w:tr>
    </w:tbl>
    <w:p w14:paraId="04EDF80F" w14:textId="77777777" w:rsidR="00545AFC" w:rsidRPr="00545AFC" w:rsidRDefault="00545AFC" w:rsidP="00545AFC">
      <w:pPr>
        <w:spacing w:after="240"/>
        <w:rPr>
          <w:rFonts w:eastAsia="Times New Roman" w:cs="Times New Roman"/>
          <w:kern w:val="0"/>
          <w:szCs w:val="24"/>
          <w14:ligatures w14:val="none"/>
        </w:rPr>
      </w:pPr>
      <w:bookmarkStart w:id="345" w:name="OLE_LINK46"/>
      <w:r w:rsidRPr="00545AFC">
        <w:rPr>
          <w:rFonts w:eastAsia="Times New Roman" w:cs="Times New Roman"/>
          <w:b/>
          <w:noProof/>
          <w:kern w:val="0"/>
          <w:szCs w:val="24"/>
          <w14:ligatures w14:val="none"/>
        </w:rPr>
        <w:drawing>
          <wp:inline distT="0" distB="0" distL="0" distR="0" wp14:anchorId="2C5D3E3A" wp14:editId="1028F258">
            <wp:extent cx="238760" cy="207010"/>
            <wp:effectExtent l="0" t="0" r="0" b="0"/>
            <wp:docPr id="3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
          <w:color w:val="FF0000"/>
          <w:kern w:val="0"/>
          <w:szCs w:val="24"/>
          <w14:ligatures w14:val="none"/>
        </w:rPr>
        <w:t>RED BOLDED TEXT</w:t>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SELECT THE CORRECT </w:t>
      </w:r>
      <w:r w:rsidRPr="00545AFC">
        <w:rPr>
          <w:rFonts w:eastAsia="Times New Roman" w:cs="Times New Roman"/>
          <w:b/>
          <w:color w:val="FF0000"/>
          <w:kern w:val="0"/>
          <w:szCs w:val="24"/>
          <w14:ligatures w14:val="none"/>
        </w:rPr>
        <w:t>RESULT</w:t>
      </w:r>
      <w:r w:rsidRPr="00545AFC">
        <w:rPr>
          <w:rFonts w:eastAsia="Times New Roman" w:cs="Times New Roman"/>
          <w:bCs/>
          <w:kern w:val="0"/>
          <w:szCs w:val="24"/>
          <w14:ligatures w14:val="none"/>
        </w:rPr>
        <w:t xml:space="preserve"> BELOW</w:t>
      </w:r>
      <w:r w:rsidRPr="00545AFC">
        <w:rPr>
          <w:rFonts w:eastAsia="Times New Roman" w:cs="Times New Roman"/>
          <w:kern w:val="0"/>
          <w:szCs w:val="24"/>
          <w14:ligatures w14:val="none"/>
        </w:rPr>
        <w:t>.</w:t>
      </w:r>
    </w:p>
    <w:bookmarkEnd w:id="345"/>
    <w:p w14:paraId="3852181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a payment method is required for mail service orders. </w:t>
      </w:r>
    </w:p>
    <w:p w14:paraId="4073E10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In order to release a prescription, a method of payment is required to be on file. The beneficiary was informed that the Plan offers the following convenient methods of payment for prescription orders Credit or Debit card, Electronic check, or regular check when ordering through the mail. </w:t>
      </w:r>
    </w:p>
    <w:p w14:paraId="388BE6B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If the beneficiary does not wish to place a method of payment on file, a check or money order may be mailed prior to shipment of the order. Orders will be held until payment is received. The beneficiary also has the option to obtain their prescription via retail.</w:t>
      </w:r>
    </w:p>
    <w:p w14:paraId="6A1EBDEA" w14:textId="77777777" w:rsidR="00545AFC" w:rsidRPr="00545AFC" w:rsidRDefault="00545AFC" w:rsidP="00545AFC">
      <w:pPr>
        <w:spacing w:after="240"/>
        <w:rPr>
          <w:rFonts w:eastAsia="Times New Roman" w:cs="Times New Roman"/>
          <w:b/>
          <w:kern w:val="0"/>
          <w:szCs w:val="24"/>
          <w14:ligatures w14:val="none"/>
        </w:rPr>
      </w:pPr>
      <w:r w:rsidRPr="00545AFC">
        <w:rPr>
          <w:rFonts w:eastAsia="Times New Roman" w:cs="Times New Roman"/>
          <w:b/>
          <w:kern w:val="0"/>
          <w:szCs w:val="24"/>
          <w14:ligatures w14:val="none"/>
        </w:rPr>
        <w:t xml:space="preserve">Include for </w:t>
      </w:r>
      <w:proofErr w:type="gramStart"/>
      <w:r w:rsidRPr="00545AFC">
        <w:rPr>
          <w:rFonts w:eastAsia="Times New Roman" w:cs="Times New Roman"/>
          <w:b/>
          <w:kern w:val="0"/>
          <w:szCs w:val="24"/>
          <w14:ligatures w14:val="none"/>
        </w:rPr>
        <w:t>0 dollar</w:t>
      </w:r>
      <w:proofErr w:type="gramEnd"/>
      <w:r w:rsidRPr="00545AFC">
        <w:rPr>
          <w:rFonts w:eastAsia="Times New Roman" w:cs="Times New Roman"/>
          <w:b/>
          <w:kern w:val="0"/>
          <w:szCs w:val="24"/>
          <w14:ligatures w14:val="none"/>
        </w:rPr>
        <w:t xml:space="preserve"> orders but the beneficiary owes a previous balance</w:t>
      </w:r>
    </w:p>
    <w:p w14:paraId="3868A62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Although the </w:t>
      </w:r>
      <w:proofErr w:type="spellStart"/>
      <w:r w:rsidRPr="00545AFC">
        <w:rPr>
          <w:rFonts w:eastAsia="Times New Roman" w:cs="Times New Roman"/>
          <w:kern w:val="0"/>
          <w:szCs w:val="24"/>
          <w14:ligatures w14:val="none"/>
        </w:rPr>
        <w:t>beneficiarys</w:t>
      </w:r>
      <w:proofErr w:type="spellEnd"/>
      <w:r w:rsidRPr="00545AFC">
        <w:rPr>
          <w:rFonts w:eastAsia="Times New Roman" w:cs="Times New Roman"/>
          <w:kern w:val="0"/>
          <w:szCs w:val="24"/>
          <w14:ligatures w14:val="none"/>
        </w:rPr>
        <w:t xml:space="preserve"> prescription order may be estimated as a 0.00 copay, there is a previous mail order balance owed that will be applied to the order, therefore, a method of payment is required. </w:t>
      </w:r>
    </w:p>
    <w:p w14:paraId="21BA1DF3" w14:textId="77777777" w:rsidR="00545AFC" w:rsidRPr="00545AFC" w:rsidRDefault="00545AFC" w:rsidP="00545AFC">
      <w:pPr>
        <w:rPr>
          <w:rFonts w:eastAsia="Times New Roman" w:cs="Times New Roman"/>
          <w:b/>
          <w:kern w:val="0"/>
          <w:szCs w:val="24"/>
          <w14:ligatures w14:val="none"/>
        </w:rPr>
      </w:pPr>
      <w:bookmarkStart w:id="346" w:name="OLE_LINK53"/>
      <w:r w:rsidRPr="00545AFC">
        <w:rPr>
          <w:rFonts w:eastAsia="Times New Roman" w:cs="Times New Roman"/>
          <w:b/>
          <w:kern w:val="0"/>
          <w:szCs w:val="24"/>
          <w14:ligatures w14:val="none"/>
        </w:rPr>
        <w:t xml:space="preserve">RESULT </w:t>
      </w:r>
      <w:r w:rsidRPr="00545AFC">
        <w:rPr>
          <w:rFonts w:eastAsia="Times New Roman" w:cs="Times New Roman"/>
          <w:bCs/>
          <w:kern w:val="0"/>
          <w:szCs w:val="24"/>
          <w14:ligatures w14:val="none"/>
        </w:rPr>
        <w:t>(choose appropriate result below):</w:t>
      </w:r>
      <w:r w:rsidRPr="00545AFC">
        <w:rPr>
          <w:rFonts w:eastAsia="Times New Roman" w:cs="Times New Roman"/>
          <w:b/>
          <w:kern w:val="0"/>
          <w:szCs w:val="24"/>
          <w14:ligatures w14:val="none"/>
        </w:rPr>
        <w:t xml:space="preserve">  </w:t>
      </w:r>
    </w:p>
    <w:p w14:paraId="7C1BC492" w14:textId="77777777" w:rsidR="00545AFC" w:rsidRPr="00545AFC" w:rsidRDefault="00545AFC" w:rsidP="00545AFC">
      <w:pPr>
        <w:numPr>
          <w:ilvl w:val="0"/>
          <w:numId w:val="6"/>
        </w:numPr>
        <w:rPr>
          <w:rFonts w:eastAsia="Times New Roman" w:cs="Times New Roman"/>
          <w:b/>
          <w:bCs/>
          <w:color w:val="FF0000"/>
          <w:kern w:val="0"/>
          <w:szCs w:val="24"/>
          <w14:ligatures w14:val="none"/>
        </w:rPr>
      </w:pPr>
      <w:r w:rsidRPr="00545AFC">
        <w:rPr>
          <w:rFonts w:eastAsia="Times New Roman" w:cs="Times New Roman"/>
          <w:b/>
          <w:bCs/>
          <w:color w:val="FF0000"/>
          <w:kern w:val="0"/>
          <w:szCs w:val="24"/>
          <w14:ligatures w14:val="none"/>
        </w:rPr>
        <w:t>The Plan apologized for any dissatisfaction this may have caused. The beneficiary declined adding a payment method on file or obtaining the prescription order.</w:t>
      </w:r>
    </w:p>
    <w:p w14:paraId="50511850" w14:textId="77777777" w:rsidR="00545AFC" w:rsidRPr="00545AFC" w:rsidRDefault="00545AFC" w:rsidP="00545AFC">
      <w:pPr>
        <w:numPr>
          <w:ilvl w:val="0"/>
          <w:numId w:val="6"/>
        </w:numPr>
        <w:rPr>
          <w:rFonts w:eastAsia="Times New Roman" w:cs="Times New Roman"/>
          <w:b/>
          <w:bCs/>
          <w:color w:val="FF0000"/>
          <w:kern w:val="0"/>
          <w:szCs w:val="24"/>
          <w14:ligatures w14:val="none"/>
        </w:rPr>
      </w:pPr>
      <w:r w:rsidRPr="00545AFC">
        <w:rPr>
          <w:rFonts w:eastAsia="Times New Roman" w:cs="Times New Roman"/>
          <w:b/>
          <w:bCs/>
          <w:color w:val="FF0000"/>
          <w:kern w:val="0"/>
          <w:szCs w:val="24"/>
          <w14:ligatures w14:val="none"/>
        </w:rPr>
        <w:t xml:space="preserve">The Plan apologized for any dissatisfaction this may have caused. A request was submitted to have the prescriptions transferred to the retail pharmacy per the beneficiary request. </w:t>
      </w:r>
    </w:p>
    <w:p w14:paraId="521E97E4" w14:textId="77777777" w:rsidR="00545AFC" w:rsidRPr="00545AFC" w:rsidRDefault="00545AFC" w:rsidP="00545AFC">
      <w:pPr>
        <w:numPr>
          <w:ilvl w:val="0"/>
          <w:numId w:val="6"/>
        </w:numPr>
        <w:rPr>
          <w:rFonts w:eastAsia="Times New Roman" w:cs="Times New Roman"/>
          <w:b/>
          <w:bCs/>
          <w:color w:val="FF0000"/>
          <w:kern w:val="0"/>
          <w:szCs w:val="24"/>
          <w:u w:val="single"/>
          <w14:ligatures w14:val="none"/>
        </w:rPr>
      </w:pPr>
      <w:r w:rsidRPr="00545AFC">
        <w:rPr>
          <w:rFonts w:eastAsia="Times New Roman" w:cs="Times New Roman"/>
          <w:b/>
          <w:bCs/>
          <w:color w:val="FF0000"/>
          <w:kern w:val="0"/>
          <w:szCs w:val="24"/>
          <w14:ligatures w14:val="none"/>
        </w:rPr>
        <w:t>The Plan apologized for any dissatisfaction this may have caused. The beneficiary added a payment method on file and the prescription order was successfully submitted.</w:t>
      </w:r>
    </w:p>
    <w:bookmarkEnd w:id="346"/>
    <w:p w14:paraId="7AB5F611" w14:textId="77777777" w:rsidR="00545AFC" w:rsidRPr="00545AFC" w:rsidRDefault="00545AFC" w:rsidP="00545AFC">
      <w:pPr>
        <w:jc w:val="right"/>
        <w:rPr>
          <w:rFonts w:eastAsia="Times New Roman" w:cs="Times New Roman"/>
          <w:color w:val="0000FF"/>
          <w:kern w:val="0"/>
          <w:szCs w:val="24"/>
          <w:u w:val="single"/>
          <w14:ligatures w14:val="none"/>
        </w:rPr>
      </w:pPr>
    </w:p>
    <w:p w14:paraId="31ADEE20"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A8DBE71" w14:textId="77777777">
        <w:tc>
          <w:tcPr>
            <w:tcW w:w="5000" w:type="pct"/>
            <w:shd w:val="clear" w:color="auto" w:fill="C0C0C0"/>
          </w:tcPr>
          <w:p w14:paraId="78951684" w14:textId="77777777" w:rsidR="00545AFC" w:rsidRPr="00545AFC" w:rsidRDefault="00545AFC" w:rsidP="00561C1E">
            <w:pPr>
              <w:pStyle w:val="Heading2"/>
              <w:rPr>
                <w:rFonts w:eastAsia="Times New Roman"/>
              </w:rPr>
            </w:pPr>
            <w:bookmarkStart w:id="347" w:name="_Toc201752561"/>
            <w:r w:rsidRPr="00545AFC">
              <w:rPr>
                <w:rFonts w:eastAsia="Times New Roman"/>
              </w:rPr>
              <w:t>Refused to Fill Controlled Substance (PHARMACY)</w:t>
            </w:r>
            <w:bookmarkEnd w:id="347"/>
          </w:p>
        </w:tc>
      </w:tr>
    </w:tbl>
    <w:p w14:paraId="7ACFAB85" w14:textId="77777777" w:rsidR="00545AFC" w:rsidRPr="00545AFC" w:rsidRDefault="00545AFC" w:rsidP="00545AFC">
      <w:pPr>
        <w:spacing w:after="240"/>
        <w:rPr>
          <w:rFonts w:eastAsia="Times New Roman" w:cs="Times New Roman"/>
          <w:kern w:val="0"/>
          <w:szCs w:val="24"/>
          <w14:ligatures w14:val="none"/>
        </w:rPr>
      </w:pPr>
      <w:bookmarkStart w:id="348" w:name="OLE_LINK45"/>
      <w:r w:rsidRPr="00545AFC">
        <w:rPr>
          <w:rFonts w:eastAsia="Times New Roman" w:cs="Times New Roman"/>
          <w:b/>
          <w:noProof/>
          <w:kern w:val="0"/>
          <w:szCs w:val="24"/>
          <w14:ligatures w14:val="none"/>
        </w:rPr>
        <w:drawing>
          <wp:inline distT="0" distB="0" distL="0" distR="0" wp14:anchorId="0DE5C116" wp14:editId="422D156D">
            <wp:extent cx="238760" cy="214630"/>
            <wp:effectExtent l="0" t="0" r="0" b="0"/>
            <wp:docPr id="3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bookmarkEnd w:id="348"/>
    <w:p w14:paraId="0BF40F8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refused to fill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w:t>
      </w:r>
    </w:p>
    <w:p w14:paraId="2D0515A6"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has confirmed the drug in question is a controlled substance. </w:t>
      </w:r>
    </w:p>
    <w:p w14:paraId="371C4617"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Federal and state laws impose a responsibility on practitioners, and a corresponding responsibility on pharmacists, when dispensing controlled substances. Pharmacists consider a variety of factors as part of their corresponding responsibility to appropriately fill prescriptions for controlled substances. These factors may contribute to a pharmacists decision using their professional judgment to fill or to decline to fill a controlled substance prescription.</w:t>
      </w:r>
    </w:p>
    <w:p w14:paraId="52B9B074"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supports the decision of a pharmacist to not to fill prescriptions when exercising sound professional and clinical judgment. The Plan apologized for any dissatisfaction this may have caused.</w:t>
      </w:r>
    </w:p>
    <w:bookmarkStart w:id="349" w:name="OLE_LINK111"/>
    <w:p w14:paraId="38B332A6" w14:textId="77777777" w:rsidR="00545AFC" w:rsidRPr="00545AFC" w:rsidRDefault="00545AFC" w:rsidP="00545AFC">
      <w:pPr>
        <w:jc w:val="right"/>
        <w:rPr>
          <w:rFonts w:eastAsia="Times New Roman" w:cs="Times New Roman"/>
          <w:kern w:val="0"/>
          <w:szCs w:val="24"/>
          <w14:ligatures w14:val="none"/>
        </w:rPr>
      </w:pPr>
      <w:r w:rsidRPr="00545AFC">
        <w:rPr>
          <w:rFonts w:eastAsia="Times New Roman" w:cs="Times New Roman"/>
          <w:color w:val="0000FF"/>
          <w:kern w:val="0"/>
          <w:szCs w:val="24"/>
          <w:u w:val="single"/>
          <w14:ligatures w14:val="none"/>
        </w:rPr>
        <w:fldChar w:fldCharType="begin"/>
      </w:r>
      <w:r w:rsidRPr="00545AFC">
        <w:rPr>
          <w:rFonts w:eastAsia="Times New Roman" w:cs="Times New Roman"/>
          <w:color w:val="0000FF"/>
          <w:kern w:val="0"/>
          <w:szCs w:val="24"/>
          <w:u w:val="single"/>
          <w14:ligatures w14:val="none"/>
        </w:rPr>
        <w:instrText>HYPERLINK  \l "_top"</w:instrText>
      </w:r>
      <w:r w:rsidRPr="00545AFC">
        <w:rPr>
          <w:rFonts w:eastAsia="Times New Roman" w:cs="Times New Roman"/>
          <w:color w:val="0000FF"/>
          <w:kern w:val="0"/>
          <w:szCs w:val="24"/>
          <w:u w:val="single"/>
          <w14:ligatures w14:val="none"/>
        </w:rPr>
      </w:r>
      <w:r w:rsidRPr="00545AFC">
        <w:rPr>
          <w:rFonts w:eastAsia="Times New Roman" w:cs="Times New Roman"/>
          <w:color w:val="0000FF"/>
          <w:kern w:val="0"/>
          <w:szCs w:val="24"/>
          <w:u w:val="single"/>
          <w14:ligatures w14:val="none"/>
        </w:rPr>
        <w:fldChar w:fldCharType="separate"/>
      </w:r>
      <w:r w:rsidRPr="00545AFC">
        <w:rPr>
          <w:rFonts w:eastAsia="Times New Roman" w:cs="Times New Roman"/>
          <w:color w:val="0000FF"/>
          <w:kern w:val="0"/>
          <w:szCs w:val="24"/>
          <w:u w:val="single"/>
          <w14:ligatures w14:val="none"/>
        </w:rPr>
        <w:t>Top of the Document</w:t>
      </w:r>
      <w:r w:rsidRPr="00545AFC">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FBA3438" w14:textId="77777777">
        <w:tc>
          <w:tcPr>
            <w:tcW w:w="5000" w:type="pct"/>
            <w:shd w:val="clear" w:color="auto" w:fill="C0C0C0"/>
          </w:tcPr>
          <w:p w14:paraId="4DAAE258" w14:textId="77777777" w:rsidR="00545AFC" w:rsidRPr="00545AFC" w:rsidRDefault="00545AFC" w:rsidP="00561C1E">
            <w:pPr>
              <w:pStyle w:val="Heading2"/>
              <w:rPr>
                <w:rFonts w:eastAsia="Times New Roman"/>
              </w:rPr>
            </w:pPr>
            <w:bookmarkStart w:id="350" w:name="_Toc201752562"/>
            <w:r w:rsidRPr="00545AFC">
              <w:rPr>
                <w:rFonts w:eastAsia="Times New Roman"/>
              </w:rPr>
              <w:t>Order Ineligible for Fill and Bill (PHARMACY)</w:t>
            </w:r>
            <w:bookmarkEnd w:id="350"/>
          </w:p>
        </w:tc>
      </w:tr>
    </w:tbl>
    <w:p w14:paraId="1572118D" w14:textId="77777777" w:rsidR="00545AFC" w:rsidRPr="00545AFC" w:rsidRDefault="00545AFC" w:rsidP="00545AFC">
      <w:pPr>
        <w:spacing w:after="240"/>
        <w:rPr>
          <w:rFonts w:eastAsia="Times New Roman" w:cs="Times New Roman"/>
          <w:kern w:val="0"/>
          <w:szCs w:val="24"/>
          <w14:ligatures w14:val="none"/>
        </w:rPr>
      </w:pPr>
      <w:bookmarkStart w:id="351" w:name="OLE_LINK110"/>
      <w:r w:rsidRPr="00545AFC">
        <w:rPr>
          <w:rFonts w:eastAsia="Times New Roman" w:cs="Times New Roman"/>
          <w:b/>
          <w:noProof/>
          <w:kern w:val="0"/>
          <w:szCs w:val="24"/>
          <w14:ligatures w14:val="none"/>
        </w:rPr>
        <w:drawing>
          <wp:inline distT="0" distB="0" distL="0" distR="0" wp14:anchorId="569BC56C" wp14:editId="30F19D5F">
            <wp:extent cx="238760" cy="207010"/>
            <wp:effectExtent l="0" t="0" r="0" b="0"/>
            <wp:docPr id="3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
          <w:color w:val="FF0000"/>
          <w:kern w:val="0"/>
          <w:szCs w:val="24"/>
          <w14:ligatures w14:val="none"/>
        </w:rPr>
        <w:t>RED BOLDED TEXT</w:t>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SELECT THE CORRECT </w:t>
      </w:r>
      <w:r w:rsidRPr="00545AFC">
        <w:rPr>
          <w:rFonts w:eastAsia="Times New Roman" w:cs="Times New Roman"/>
          <w:b/>
          <w:color w:val="FF0000"/>
          <w:kern w:val="0"/>
          <w:szCs w:val="24"/>
          <w14:ligatures w14:val="none"/>
        </w:rPr>
        <w:t>RESULT</w:t>
      </w:r>
      <w:r w:rsidRPr="00545AFC">
        <w:rPr>
          <w:rFonts w:eastAsia="Times New Roman" w:cs="Times New Roman"/>
          <w:bCs/>
          <w:kern w:val="0"/>
          <w:szCs w:val="24"/>
          <w14:ligatures w14:val="none"/>
        </w:rPr>
        <w:t xml:space="preserve"> BELOW</w:t>
      </w:r>
      <w:r w:rsidRPr="00545AFC">
        <w:rPr>
          <w:rFonts w:eastAsia="Times New Roman" w:cs="Times New Roman"/>
          <w:kern w:val="0"/>
          <w:szCs w:val="24"/>
          <w14:ligatures w14:val="none"/>
        </w:rPr>
        <w:t>.</w:t>
      </w:r>
    </w:p>
    <w:bookmarkEnd w:id="351"/>
    <w:p w14:paraId="54181375" w14:textId="77777777" w:rsidR="00545AFC" w:rsidRPr="00545AFC" w:rsidRDefault="00545AFC" w:rsidP="00545AFC">
      <w:pPr>
        <w:spacing w:after="240"/>
        <w:rPr>
          <w:rFonts w:eastAsia="Times New Roman" w:cs="Times New Roman"/>
          <w:b/>
          <w:bCs/>
          <w:kern w:val="0"/>
          <w:szCs w:val="24"/>
          <w14:ligatures w14:val="none"/>
        </w:rPr>
      </w:pPr>
      <w:r w:rsidRPr="00545AFC">
        <w:rPr>
          <w:rFonts w:eastAsia="Times New Roman" w:cs="Times New Roman"/>
          <w:b/>
          <w:bCs/>
          <w:kern w:val="0"/>
          <w:szCs w:val="24"/>
          <w14:ligatures w14:val="none"/>
        </w:rPr>
        <w:t>Fill and Bill is client specific. Review the Client’s CIF to confirm the Client does not allow Fill and Bill.</w:t>
      </w:r>
    </w:p>
    <w:p w14:paraId="3AAF430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order is not eligible for Fill and Bill. </w:t>
      </w:r>
    </w:p>
    <w:p w14:paraId="70AC118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advised that the Plan does not allow the option to have a drug mailed with an invoice instead of having a method of payment. </w:t>
      </w:r>
    </w:p>
    <w:p w14:paraId="14285C28" w14:textId="77777777" w:rsidR="00545AFC" w:rsidRPr="00545AFC" w:rsidRDefault="00545AFC" w:rsidP="00545AFC">
      <w:pPr>
        <w:rPr>
          <w:rFonts w:eastAsia="Times New Roman" w:cs="Times New Roman"/>
          <w:b/>
          <w:kern w:val="0"/>
          <w:szCs w:val="24"/>
          <w14:ligatures w14:val="none"/>
        </w:rPr>
      </w:pPr>
      <w:r w:rsidRPr="00545AFC">
        <w:rPr>
          <w:rFonts w:eastAsia="Times New Roman" w:cs="Times New Roman"/>
          <w:b/>
          <w:kern w:val="0"/>
          <w:szCs w:val="24"/>
          <w14:ligatures w14:val="none"/>
        </w:rPr>
        <w:t xml:space="preserve">RESULT </w:t>
      </w:r>
      <w:r w:rsidRPr="00545AFC">
        <w:rPr>
          <w:rFonts w:eastAsia="Times New Roman" w:cs="Times New Roman"/>
          <w:bCs/>
          <w:kern w:val="0"/>
          <w:szCs w:val="24"/>
          <w14:ligatures w14:val="none"/>
        </w:rPr>
        <w:t>(choose appropriate result below):</w:t>
      </w:r>
      <w:r w:rsidRPr="00545AFC">
        <w:rPr>
          <w:rFonts w:eastAsia="Times New Roman" w:cs="Times New Roman"/>
          <w:b/>
          <w:kern w:val="0"/>
          <w:szCs w:val="24"/>
          <w14:ligatures w14:val="none"/>
        </w:rPr>
        <w:t xml:space="preserve">  </w:t>
      </w:r>
    </w:p>
    <w:p w14:paraId="6B64195C" w14:textId="77777777" w:rsidR="00545AFC" w:rsidRPr="00545AFC" w:rsidRDefault="00545AFC" w:rsidP="00545AFC">
      <w:pPr>
        <w:numPr>
          <w:ilvl w:val="0"/>
          <w:numId w:val="6"/>
        </w:numPr>
        <w:rPr>
          <w:rFonts w:eastAsia="Times New Roman" w:cs="Times New Roman"/>
          <w:b/>
          <w:bCs/>
          <w:color w:val="FF0000"/>
          <w:kern w:val="0"/>
          <w:szCs w:val="24"/>
          <w14:ligatures w14:val="none"/>
        </w:rPr>
      </w:pPr>
      <w:r w:rsidRPr="00545AFC">
        <w:rPr>
          <w:rFonts w:eastAsia="Times New Roman" w:cs="Times New Roman"/>
          <w:b/>
          <w:bCs/>
          <w:color w:val="FF0000"/>
          <w:kern w:val="0"/>
          <w:szCs w:val="24"/>
          <w14:ligatures w14:val="none"/>
        </w:rPr>
        <w:t>The Plan apologized for any dissatisfaction this may have caused. The beneficiary declined adding a payment method on file or obtaining the prescription order.</w:t>
      </w:r>
    </w:p>
    <w:p w14:paraId="7A2DCC6A" w14:textId="77777777" w:rsidR="00545AFC" w:rsidRPr="00545AFC" w:rsidRDefault="00545AFC" w:rsidP="00545AFC">
      <w:pPr>
        <w:numPr>
          <w:ilvl w:val="0"/>
          <w:numId w:val="6"/>
        </w:numPr>
        <w:rPr>
          <w:rFonts w:eastAsia="Times New Roman" w:cs="Times New Roman"/>
          <w:b/>
          <w:bCs/>
          <w:color w:val="FF0000"/>
          <w:kern w:val="0"/>
          <w:szCs w:val="24"/>
          <w14:ligatures w14:val="none"/>
        </w:rPr>
      </w:pPr>
      <w:r w:rsidRPr="00545AFC">
        <w:rPr>
          <w:rFonts w:eastAsia="Times New Roman" w:cs="Times New Roman"/>
          <w:b/>
          <w:bCs/>
          <w:color w:val="FF0000"/>
          <w:kern w:val="0"/>
          <w:szCs w:val="24"/>
          <w14:ligatures w14:val="none"/>
        </w:rPr>
        <w:t xml:space="preserve">The Plan apologized for any dissatisfaction this may have caused. A request was submitted to have the prescriptions transferred to the retail pharmacy per the beneficiary request. </w:t>
      </w:r>
    </w:p>
    <w:p w14:paraId="4A07F139" w14:textId="77777777" w:rsidR="00545AFC" w:rsidRPr="00545AFC" w:rsidRDefault="00545AFC" w:rsidP="00545AFC">
      <w:pPr>
        <w:numPr>
          <w:ilvl w:val="0"/>
          <w:numId w:val="6"/>
        </w:numPr>
        <w:rPr>
          <w:rFonts w:eastAsia="Times New Roman" w:cs="Times New Roman"/>
          <w:color w:val="FF0000"/>
          <w:kern w:val="0"/>
          <w:szCs w:val="24"/>
          <w:u w:val="single"/>
          <w14:ligatures w14:val="none"/>
        </w:rPr>
      </w:pPr>
      <w:r w:rsidRPr="00545AFC">
        <w:rPr>
          <w:rFonts w:eastAsia="Times New Roman" w:cs="Times New Roman"/>
          <w:b/>
          <w:bCs/>
          <w:color w:val="FF0000"/>
          <w:kern w:val="0"/>
          <w:szCs w:val="24"/>
          <w14:ligatures w14:val="none"/>
        </w:rPr>
        <w:t>The Plan apologized for any dissatisfaction this may have caused. The beneficiary added a payment method on file and the prescription order was successfully submitted.</w:t>
      </w:r>
    </w:p>
    <w:bookmarkEnd w:id="349"/>
    <w:p w14:paraId="2DBDF525" w14:textId="77777777" w:rsidR="00545AFC" w:rsidRPr="00545AFC" w:rsidRDefault="00545AFC" w:rsidP="00545AFC">
      <w:pPr>
        <w:ind w:left="360"/>
        <w:rPr>
          <w:rFonts w:eastAsia="Times New Roman" w:cs="Times New Roman"/>
          <w:color w:val="0000FF"/>
          <w:kern w:val="0"/>
          <w:szCs w:val="24"/>
          <w:u w:val="single"/>
          <w14:ligatures w14:val="none"/>
        </w:rPr>
      </w:pPr>
    </w:p>
    <w:p w14:paraId="6B725352"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44B5D24" w14:textId="77777777">
        <w:tc>
          <w:tcPr>
            <w:tcW w:w="5000" w:type="pct"/>
            <w:shd w:val="clear" w:color="auto" w:fill="C0C0C0"/>
          </w:tcPr>
          <w:p w14:paraId="1BF36A8D" w14:textId="77777777" w:rsidR="00545AFC" w:rsidRPr="00545AFC" w:rsidRDefault="00545AFC" w:rsidP="00561C1E">
            <w:pPr>
              <w:pStyle w:val="Heading2"/>
              <w:rPr>
                <w:rFonts w:eastAsia="Times New Roman"/>
              </w:rPr>
            </w:pPr>
            <w:bookmarkStart w:id="352" w:name="_Toc201752563"/>
            <w:r w:rsidRPr="00545AFC">
              <w:rPr>
                <w:rFonts w:eastAsia="Times New Roman"/>
              </w:rPr>
              <w:t>Drugs Sent in Multiple Orders (PHARMACY)</w:t>
            </w:r>
            <w:bookmarkEnd w:id="352"/>
          </w:p>
        </w:tc>
      </w:tr>
    </w:tbl>
    <w:p w14:paraId="3A41179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their prescriptions drugs were sent in different orders. </w:t>
      </w:r>
    </w:p>
    <w:p w14:paraId="6E32590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beneficiary was informed that drugs may be sent in different orders for multiple reasons such as all the prescriptions not being eligible to fill at the same time. Some prescriptions may require prescriber clarification. The mail service pharmacy will split an order so that prescriptions are not held unnecessarily while others are waiting for additional information or are not eligible for refill.</w:t>
      </w:r>
    </w:p>
    <w:p w14:paraId="1C8DB689"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w:t>
      </w:r>
    </w:p>
    <w:p w14:paraId="03A075B9"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22450CB" w14:textId="77777777">
        <w:tc>
          <w:tcPr>
            <w:tcW w:w="5000" w:type="pct"/>
            <w:shd w:val="clear" w:color="auto" w:fill="C0C0C0"/>
          </w:tcPr>
          <w:p w14:paraId="3DD0E66A" w14:textId="77777777" w:rsidR="00545AFC" w:rsidRPr="00545AFC" w:rsidRDefault="00545AFC" w:rsidP="00561C1E">
            <w:pPr>
              <w:pStyle w:val="Heading2"/>
              <w:rPr>
                <w:rFonts w:eastAsia="Times New Roman"/>
              </w:rPr>
            </w:pPr>
            <w:bookmarkStart w:id="353" w:name="_Toc201752564"/>
            <w:r w:rsidRPr="00545AFC">
              <w:rPr>
                <w:rFonts w:eastAsia="Times New Roman"/>
              </w:rPr>
              <w:t>Requesting Mail Tag (Denied) (PHARMACY)</w:t>
            </w:r>
            <w:bookmarkEnd w:id="353"/>
          </w:p>
        </w:tc>
      </w:tr>
    </w:tbl>
    <w:p w14:paraId="163C3EE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402F16E2" wp14:editId="698DBFFB">
            <wp:extent cx="238760" cy="214630"/>
            <wp:effectExtent l="0" t="0" r="0" b="0"/>
            <wp:docPr id="3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2045345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received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and is requesting to return the drug.</w:t>
      </w:r>
    </w:p>
    <w:p w14:paraId="19F628C7" w14:textId="77777777" w:rsidR="00545AFC" w:rsidRPr="00545AFC" w:rsidRDefault="00545AFC" w:rsidP="00545AFC">
      <w:pPr>
        <w:rPr>
          <w:rFonts w:eastAsia="Times New Roman" w:cs="Times New Roman"/>
          <w:kern w:val="0"/>
          <w:sz w:val="32"/>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confirmed a fill request for the drug was received via </w:t>
      </w:r>
      <w:r w:rsidRPr="00545AFC">
        <w:rPr>
          <w:rFonts w:eastAsia="Times New Roman" w:cs="Times New Roman"/>
          <w:b/>
          <w:color w:val="FF0000"/>
          <w:kern w:val="0"/>
          <w:szCs w:val="24"/>
          <w14:ligatures w14:val="none"/>
        </w:rPr>
        <w:t>FAX, MAIL, ELECTRONICALLY, IVR, WEB, MDO PHONE, CARE</w:t>
      </w:r>
      <w:r w:rsidRPr="00545AFC">
        <w:rPr>
          <w:rFonts w:eastAsia="Times New Roman" w:cs="Times New Roman"/>
          <w:kern w:val="0"/>
          <w:szCs w:val="24"/>
          <w14:ligatures w14:val="none"/>
        </w:rPr>
        <w:t xml:space="preserve"> </w:t>
      </w:r>
    </w:p>
    <w:p w14:paraId="13872A18" w14:textId="77777777" w:rsidR="00545AFC" w:rsidRPr="00545AFC" w:rsidRDefault="00545AFC" w:rsidP="00545AFC">
      <w:pPr>
        <w:numPr>
          <w:ilvl w:val="0"/>
          <w:numId w:val="4"/>
        </w:numPr>
        <w:ind w:left="360"/>
        <w:rPr>
          <w:rFonts w:eastAsia="Times New Roman" w:cs="Times New Roman"/>
          <w:b/>
          <w:kern w:val="0"/>
          <w:szCs w:val="20"/>
          <w14:ligatures w14:val="none"/>
        </w:rPr>
      </w:pPr>
      <w:r w:rsidRPr="00545AFC">
        <w:rPr>
          <w:rFonts w:eastAsia="Times New Roman" w:cs="Times New Roman"/>
          <w:b/>
          <w:kern w:val="0"/>
          <w:szCs w:val="20"/>
          <w14:ligatures w14:val="none"/>
        </w:rPr>
        <w:t>If received via fax, mail, electronically, MDO phone and consent provided:</w:t>
      </w:r>
    </w:p>
    <w:p w14:paraId="43669F5A" w14:textId="77777777" w:rsidR="00545AFC" w:rsidRPr="00545AFC" w:rsidRDefault="00545AFC" w:rsidP="00545AFC">
      <w:pPr>
        <w:spacing w:after="240"/>
        <w:ind w:left="360"/>
        <w:rPr>
          <w:rFonts w:eastAsia="Times New Roman" w:cs="Times New Roman"/>
          <w:kern w:val="0"/>
          <w:szCs w:val="24"/>
          <w14:ligatures w14:val="none"/>
        </w:rPr>
      </w:pPr>
      <w:r w:rsidRPr="00545AFC">
        <w:rPr>
          <w:rFonts w:eastAsia="Times New Roman" w:cs="Times New Roman"/>
          <w:kern w:val="0"/>
          <w:szCs w:val="24"/>
          <w14:ligatures w14:val="none"/>
        </w:rPr>
        <w:t xml:space="preserve">The beneficiary provided expressed ship consent for the order on </w:t>
      </w:r>
      <w:r w:rsidRPr="00545AFC">
        <w:rPr>
          <w:rFonts w:eastAsia="Times New Roman" w:cs="Times New Roman"/>
          <w:b/>
          <w:color w:val="FF0000"/>
          <w:kern w:val="0"/>
          <w:szCs w:val="24"/>
          <w14:ligatures w14:val="none"/>
        </w:rPr>
        <w:t>DATE</w:t>
      </w:r>
      <w:r w:rsidRPr="00545AFC">
        <w:rPr>
          <w:rFonts w:eastAsia="Times New Roman" w:cs="Times New Roman"/>
          <w:kern w:val="0"/>
          <w:szCs w:val="24"/>
          <w14:ligatures w14:val="none"/>
        </w:rPr>
        <w:t>.</w:t>
      </w:r>
    </w:p>
    <w:p w14:paraId="52FC283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 xml:space="preserve">A mail tag postage paid address label for order return is generally approved by the Plan if it is deemed that the mail service pharmacy made an error. </w:t>
      </w:r>
    </w:p>
    <w:p w14:paraId="2E9FD518"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explained to the beneficiary how the order was received, therefore, their request to return the drug was denied because it was dispensed as prescribed by the doctor and was requested or consented by the beneficiary. Mail service policy does not allow the return of drug for credit if there is no evidence of a plan or dispensing error. The Plan apologized for any dissatisfaction this may have caused. </w:t>
      </w:r>
    </w:p>
    <w:p w14:paraId="44BED103"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F302ADF" w14:textId="77777777">
        <w:tc>
          <w:tcPr>
            <w:tcW w:w="5000" w:type="pct"/>
            <w:shd w:val="clear" w:color="auto" w:fill="C0C0C0"/>
          </w:tcPr>
          <w:p w14:paraId="67652B04" w14:textId="77777777" w:rsidR="00545AFC" w:rsidRPr="00545AFC" w:rsidRDefault="00545AFC" w:rsidP="00561C1E">
            <w:pPr>
              <w:pStyle w:val="Heading2"/>
              <w:rPr>
                <w:rFonts w:eastAsia="Times New Roman"/>
              </w:rPr>
            </w:pPr>
            <w:bookmarkStart w:id="354" w:name="_Toc201752565"/>
            <w:r w:rsidRPr="00545AFC">
              <w:rPr>
                <w:rFonts w:eastAsia="Times New Roman"/>
              </w:rPr>
              <w:t>Requesting Mail Tag (Approved); Consent Not Provided (PHARMACY)</w:t>
            </w:r>
            <w:bookmarkEnd w:id="354"/>
          </w:p>
        </w:tc>
      </w:tr>
    </w:tbl>
    <w:p w14:paraId="65E96E7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E0ADEE4" wp14:editId="0215C173">
            <wp:extent cx="238760" cy="214630"/>
            <wp:effectExtent l="0" t="0" r="0" b="0"/>
            <wp:docPr id="3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4740F4E6"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that they received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and is requesting to return the drug.</w:t>
      </w:r>
    </w:p>
    <w:p w14:paraId="21FFF19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confirmed a fill request for the drug was received from their prescriber.</w:t>
      </w:r>
      <w:r w:rsidRPr="00545AFC">
        <w:rPr>
          <w:rFonts w:eastAsia="Times New Roman" w:cs="Times New Roman"/>
          <w:b/>
          <w:kern w:val="0"/>
          <w:szCs w:val="24"/>
          <w14:ligatures w14:val="none"/>
        </w:rPr>
        <w:t xml:space="preserve"> </w:t>
      </w:r>
    </w:p>
    <w:p w14:paraId="72E35BF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kern w:val="0"/>
          <w:szCs w:val="24"/>
          <w14:ligatures w14:val="none"/>
        </w:rPr>
        <w:t>A mail tag postage paid address label for order return is generally approved by the Plan if it is deemed that the mail service pharmacy made an error. The mail tag process provides the beneficiary with a convenient way to send drugs back to CVS Caremark Mail Service Pharmacy. If a mail tag is issued, the beneficiary should receive it within 10 to 15 days via mail. If an electronic mail tag is issued, the beneficiary should receive it within three business days via email. Beneficiaries must send back any returns with the full amount dispensed and with the original prescription label. Once the returned drug is received, the beneficiary method of payment is credited within five business days.</w:t>
      </w:r>
    </w:p>
    <w:p w14:paraId="174BB1C1"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apologized for any dissatisfaction this may have caused. A mail tag was issued for the </w:t>
      </w:r>
      <w:proofErr w:type="gramStart"/>
      <w:r w:rsidRPr="00545AFC">
        <w:rPr>
          <w:rFonts w:eastAsia="Times New Roman" w:cs="Times New Roman"/>
          <w:kern w:val="0"/>
          <w:szCs w:val="24"/>
          <w14:ligatures w14:val="none"/>
        </w:rPr>
        <w:t>aforementioned order</w:t>
      </w:r>
      <w:proofErr w:type="gramEnd"/>
      <w:r w:rsidRPr="00545AFC">
        <w:rPr>
          <w:rFonts w:eastAsia="Times New Roman" w:cs="Times New Roman"/>
          <w:kern w:val="0"/>
          <w:szCs w:val="24"/>
          <w14:ligatures w14:val="none"/>
        </w:rPr>
        <w:t>.</w:t>
      </w:r>
    </w:p>
    <w:p w14:paraId="4DEEF462"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F5BCF10" w14:textId="77777777">
        <w:tc>
          <w:tcPr>
            <w:tcW w:w="5000" w:type="pct"/>
            <w:shd w:val="clear" w:color="auto" w:fill="C0C0C0"/>
          </w:tcPr>
          <w:p w14:paraId="63222113" w14:textId="77777777" w:rsidR="00545AFC" w:rsidRPr="00545AFC" w:rsidRDefault="00545AFC" w:rsidP="00561C1E">
            <w:pPr>
              <w:pStyle w:val="Heading2"/>
              <w:rPr>
                <w:rFonts w:eastAsia="Times New Roman"/>
              </w:rPr>
            </w:pPr>
            <w:bookmarkStart w:id="355" w:name="_Toc201752566"/>
            <w:r w:rsidRPr="00545AFC">
              <w:rPr>
                <w:rFonts w:eastAsia="Times New Roman"/>
              </w:rPr>
              <w:t>Retail Pharmacy Issues (PHARMACY)</w:t>
            </w:r>
            <w:bookmarkEnd w:id="355"/>
          </w:p>
        </w:tc>
      </w:tr>
    </w:tbl>
    <w:p w14:paraId="702367A2"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17AB0C8E" wp14:editId="180D6AC6">
            <wp:extent cx="238760" cy="214630"/>
            <wp:effectExtent l="0" t="0" r="0" b="0"/>
            <wp:docPr id="3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194BB55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REASON</w:t>
      </w:r>
      <w:r w:rsidRPr="00545AFC">
        <w:rPr>
          <w:rFonts w:eastAsia="Times New Roman" w:cs="Times New Roman"/>
          <w:kern w:val="0"/>
          <w:szCs w:val="24"/>
          <w14:ligatures w14:val="none"/>
        </w:rPr>
        <w:t xml:space="preserve"> The beneficiary is dissatisfied with </w:t>
      </w:r>
      <w:r w:rsidRPr="00545AFC">
        <w:rPr>
          <w:rFonts w:eastAsia="Times New Roman" w:cs="Times New Roman"/>
          <w:b/>
          <w:color w:val="FF0000"/>
          <w:kern w:val="0"/>
          <w:szCs w:val="24"/>
          <w14:ligatures w14:val="none"/>
        </w:rPr>
        <w:t>PHARMACY NAME</w:t>
      </w:r>
      <w:r w:rsidRPr="00545AFC">
        <w:rPr>
          <w:rFonts w:eastAsia="Times New Roman" w:cs="Times New Roman"/>
          <w:kern w:val="0"/>
          <w:szCs w:val="24"/>
          <w14:ligatures w14:val="none"/>
        </w:rPr>
        <w:t xml:space="preserve"> because </w:t>
      </w:r>
      <w:r w:rsidRPr="00545AFC">
        <w:rPr>
          <w:rFonts w:eastAsia="Times New Roman" w:cs="Times New Roman"/>
          <w:b/>
          <w:color w:val="FF0000"/>
          <w:kern w:val="0"/>
          <w:szCs w:val="24"/>
          <w14:ligatures w14:val="none"/>
        </w:rPr>
        <w:t>REASON</w:t>
      </w:r>
      <w:r w:rsidRPr="00545AFC">
        <w:rPr>
          <w:rFonts w:eastAsia="Times New Roman" w:cs="Times New Roman"/>
          <w:kern w:val="0"/>
          <w:szCs w:val="24"/>
          <w14:ligatures w14:val="none"/>
        </w:rPr>
        <w:t>.</w:t>
      </w:r>
    </w:p>
    <w:p w14:paraId="08790F2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ACTION</w:t>
      </w:r>
      <w:r w:rsidRPr="00545AFC">
        <w:rPr>
          <w:rFonts w:eastAsia="Times New Roman" w:cs="Times New Roman"/>
          <w:kern w:val="0"/>
          <w:szCs w:val="24"/>
          <w14:ligatures w14:val="none"/>
        </w:rPr>
        <w:t xml:space="preserve"> The Plan contacted the pharmacy and spoke with a pharmacy representative regarding the beneficiary concerns and requested that they be addressed with the Pharmacy Manager. The pharmacy representative advised </w:t>
      </w:r>
      <w:r w:rsidRPr="00545AFC">
        <w:rPr>
          <w:rFonts w:eastAsia="Times New Roman" w:cs="Times New Roman"/>
          <w:b/>
          <w:color w:val="FF0000"/>
          <w:kern w:val="0"/>
          <w:szCs w:val="24"/>
          <w14:ligatures w14:val="none"/>
        </w:rPr>
        <w:t>CALL SUMMARY</w:t>
      </w:r>
      <w:r w:rsidRPr="00545AFC">
        <w:rPr>
          <w:rFonts w:eastAsia="Times New Roman" w:cs="Times New Roman"/>
          <w:kern w:val="0"/>
          <w:szCs w:val="24"/>
          <w14:ligatures w14:val="none"/>
        </w:rPr>
        <w:t>.</w:t>
      </w:r>
    </w:p>
    <w:p w14:paraId="2746C2ED" w14:textId="77777777" w:rsidR="00545AFC" w:rsidRPr="00545AFC" w:rsidRDefault="00545AFC" w:rsidP="00545AFC">
      <w:pPr>
        <w:spacing w:after="240"/>
        <w:rPr>
          <w:rFonts w:eastAsia="Times New Roman" w:cs="Times New Roman"/>
          <w:color w:val="0000FF"/>
          <w:kern w:val="0"/>
          <w:szCs w:val="24"/>
          <w:u w:val="single"/>
          <w14:ligatures w14:val="none"/>
        </w:rPr>
      </w:pPr>
      <w:r w:rsidRPr="00545AFC">
        <w:rPr>
          <w:rFonts w:eastAsia="Times New Roman" w:cs="Times New Roman"/>
          <w:b/>
          <w:kern w:val="0"/>
          <w:szCs w:val="24"/>
          <w14:ligatures w14:val="none"/>
        </w:rPr>
        <w:t>RESULT</w:t>
      </w:r>
      <w:r w:rsidRPr="00545AFC">
        <w:rPr>
          <w:rFonts w:eastAsia="Times New Roman" w:cs="Times New Roman"/>
          <w:kern w:val="0"/>
          <w:szCs w:val="24"/>
          <w14:ligatures w14:val="none"/>
        </w:rPr>
        <w:t xml:space="preserve"> The Plan relayed the information to the beneficiary and apologized for any inconvenience or frustration the beneficiary experienced. The beneficiary was additionally provided with a list of retail pharmacies near their residence.</w:t>
      </w:r>
    </w:p>
    <w:p w14:paraId="60B0D8AF"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AEA6B37" w14:textId="77777777">
        <w:tc>
          <w:tcPr>
            <w:tcW w:w="5000" w:type="pct"/>
            <w:shd w:val="clear" w:color="auto" w:fill="C0C0C0"/>
          </w:tcPr>
          <w:p w14:paraId="7B75A290" w14:textId="77777777" w:rsidR="00545AFC" w:rsidRPr="00545AFC" w:rsidRDefault="00545AFC" w:rsidP="00561C1E">
            <w:pPr>
              <w:pStyle w:val="Heading2"/>
              <w:rPr>
                <w:rFonts w:eastAsia="Times New Roman"/>
              </w:rPr>
            </w:pPr>
            <w:bookmarkStart w:id="356" w:name="_Toc511305586"/>
            <w:bookmarkStart w:id="357" w:name="_Toc527620877"/>
            <w:bookmarkStart w:id="358" w:name="_Toc527622143"/>
            <w:bookmarkStart w:id="359" w:name="_Toc201752567"/>
            <w:r w:rsidRPr="00545AFC">
              <w:rPr>
                <w:rFonts w:eastAsia="Times New Roman"/>
              </w:rPr>
              <w:t>Pharmacy Network Dissatisfaction</w:t>
            </w:r>
            <w:bookmarkEnd w:id="356"/>
            <w:r w:rsidRPr="00545AFC">
              <w:rPr>
                <w:rFonts w:eastAsia="Times New Roman"/>
              </w:rPr>
              <w:t xml:space="preserve"> (PHARMACY)</w:t>
            </w:r>
            <w:bookmarkEnd w:id="357"/>
            <w:bookmarkEnd w:id="358"/>
            <w:bookmarkEnd w:id="359"/>
          </w:p>
        </w:tc>
      </w:tr>
    </w:tbl>
    <w:p w14:paraId="3E20156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55C5E779" wp14:editId="244DF9FB">
            <wp:extent cx="238760" cy="214630"/>
            <wp:effectExtent l="0" t="0" r="0" b="0"/>
            <wp:docPr id="3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6FE1734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kern w:val="0"/>
          <w:szCs w:val="24"/>
          <w14:ligatures w14:val="none"/>
        </w:rPr>
        <w:t xml:space="preserve"> The beneficiary expressed dissatisfaction with the pharmacy network.</w:t>
      </w:r>
    </w:p>
    <w:p w14:paraId="37100505"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The Plan sent the beneficiary a Pharmacy Directory. A review of the beneficiary account confirmed they utilize the </w:t>
      </w:r>
      <w:r w:rsidRPr="00545AFC">
        <w:rPr>
          <w:rFonts w:eastAsia="Times New Roman" w:cs="Calibri"/>
          <w:b/>
          <w:color w:val="FF0000"/>
          <w:kern w:val="0"/>
          <w:szCs w:val="24"/>
          <w14:ligatures w14:val="none"/>
        </w:rPr>
        <w:t>PHARMACY NAME</w:t>
      </w:r>
      <w:r w:rsidRPr="00545AFC">
        <w:rPr>
          <w:rFonts w:eastAsia="Times New Roman" w:cs="Calibri"/>
          <w:kern w:val="0"/>
          <w:szCs w:val="24"/>
          <w14:ligatures w14:val="none"/>
        </w:rPr>
        <w:t xml:space="preserve">, which is a </w:t>
      </w:r>
      <w:r w:rsidRPr="00545AFC">
        <w:rPr>
          <w:rFonts w:eastAsia="Times New Roman" w:cs="Calibri"/>
          <w:b/>
          <w:color w:val="FF0000"/>
          <w:kern w:val="0"/>
          <w:szCs w:val="24"/>
          <w14:ligatures w14:val="none"/>
        </w:rPr>
        <w:t>PREFERRED PHARMACY</w:t>
      </w:r>
      <w:r w:rsidRPr="00545AFC">
        <w:rPr>
          <w:rFonts w:eastAsia="Times New Roman" w:cs="Calibri"/>
          <w:kern w:val="0"/>
          <w:szCs w:val="24"/>
          <w14:ligatures w14:val="none"/>
        </w:rPr>
        <w:t xml:space="preserve"> or </w:t>
      </w:r>
      <w:proofErr w:type="gramStart"/>
      <w:r w:rsidRPr="00545AFC">
        <w:rPr>
          <w:rFonts w:eastAsia="Times New Roman" w:cs="Calibri"/>
          <w:b/>
          <w:color w:val="FF0000"/>
          <w:kern w:val="0"/>
          <w:szCs w:val="24"/>
          <w14:ligatures w14:val="none"/>
        </w:rPr>
        <w:t>NON PREFERRED</w:t>
      </w:r>
      <w:proofErr w:type="gramEnd"/>
      <w:r w:rsidRPr="00545AFC">
        <w:rPr>
          <w:rFonts w:eastAsia="Times New Roman" w:cs="Calibri"/>
          <w:b/>
          <w:color w:val="FF0000"/>
          <w:kern w:val="0"/>
          <w:szCs w:val="24"/>
          <w14:ligatures w14:val="none"/>
        </w:rPr>
        <w:t xml:space="preserve"> PHARMACY</w:t>
      </w:r>
      <w:r w:rsidRPr="00545AFC">
        <w:rPr>
          <w:rFonts w:eastAsia="Times New Roman" w:cs="Calibri"/>
          <w:kern w:val="0"/>
          <w:szCs w:val="24"/>
          <w14:ligatures w14:val="none"/>
        </w:rPr>
        <w:t xml:space="preserve">. </w:t>
      </w:r>
    </w:p>
    <w:p w14:paraId="7C9D5A78"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Pharmacy Directory informs the beneficiary which of the pharmacies in their network have preferred cost sharing, which may be lower than the standard cost sharing offered by other network pharmacies for some drugs. The beneficiary may go to either type of network pharmacy to receive their covered prescription drugs. </w:t>
      </w:r>
    </w:p>
    <w:p w14:paraId="3BA49CA3" w14:textId="77777777" w:rsidR="00545AFC" w:rsidRPr="00545AFC" w:rsidRDefault="00545AFC" w:rsidP="00545AFC">
      <w:pPr>
        <w:spacing w:after="240"/>
        <w:rPr>
          <w:rFonts w:eastAsia="Times New Roman" w:cs="Calibri"/>
          <w:kern w:val="0"/>
          <w:sz w:val="22"/>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The Plan apologized for any dissatisfaction this may have caused. The Plan provided the beneficiary with three preferred pharmacies in their area.</w:t>
      </w:r>
    </w:p>
    <w:p w14:paraId="3519FA8C"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Plan also advised of the mail service pharmacy where additional savings can be obtained for maintenance drugs obtained in a </w:t>
      </w:r>
      <w:proofErr w:type="gramStart"/>
      <w:r w:rsidRPr="00545AFC">
        <w:rPr>
          <w:rFonts w:eastAsia="Times New Roman" w:cs="Calibri"/>
          <w:kern w:val="0"/>
          <w:szCs w:val="24"/>
          <w14:ligatures w14:val="none"/>
        </w:rPr>
        <w:t>90 day</w:t>
      </w:r>
      <w:proofErr w:type="gramEnd"/>
      <w:r w:rsidRPr="00545AFC">
        <w:rPr>
          <w:rFonts w:eastAsia="Times New Roman" w:cs="Calibri"/>
          <w:kern w:val="0"/>
          <w:szCs w:val="24"/>
          <w14:ligatures w14:val="none"/>
        </w:rPr>
        <w:t xml:space="preserve"> supply. This service is useful in areas where there is no retail pharmacy that provides preferred cost sharing.</w:t>
      </w:r>
    </w:p>
    <w:p w14:paraId="40ADA4D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The beneficiary was advised they can obtain a current list of pharmacies on the plans website or call Customer Care 24 hours a day, seven days a week. Customer Care can also assist with the transfer of prescriptions from one pharmacy to another. </w:t>
      </w:r>
    </w:p>
    <w:p w14:paraId="609915EE"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AE28007" w14:textId="77777777">
        <w:tc>
          <w:tcPr>
            <w:tcW w:w="5000" w:type="pct"/>
            <w:shd w:val="clear" w:color="auto" w:fill="C0C0C0"/>
          </w:tcPr>
          <w:p w14:paraId="6BEB3F26" w14:textId="77777777" w:rsidR="00545AFC" w:rsidRPr="00545AFC" w:rsidRDefault="00545AFC" w:rsidP="00561C1E">
            <w:pPr>
              <w:pStyle w:val="Heading2"/>
              <w:rPr>
                <w:rFonts w:eastAsia="Times New Roman"/>
              </w:rPr>
            </w:pPr>
            <w:bookmarkStart w:id="360" w:name="_Toc527622144"/>
            <w:bookmarkStart w:id="361" w:name="_Toc201752568"/>
            <w:r w:rsidRPr="00545AFC">
              <w:rPr>
                <w:rFonts w:eastAsia="Times New Roman"/>
              </w:rPr>
              <w:t>Dissatisfaction with Mail Service Consent Process (PHARMACY)</w:t>
            </w:r>
            <w:bookmarkEnd w:id="360"/>
            <w:bookmarkEnd w:id="361"/>
          </w:p>
        </w:tc>
      </w:tr>
    </w:tbl>
    <w:p w14:paraId="1E5663B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imes New Roman"/>
          <w:kern w:val="0"/>
          <w:szCs w:val="24"/>
          <w14:ligatures w14:val="none"/>
        </w:rPr>
        <w:t>The beneficiary expressed dissatisfaction with having to provide consent for prescriptions filled at the mail service pharmacy.</w:t>
      </w:r>
    </w:p>
    <w:p w14:paraId="733B13ED"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ACTION</w:t>
      </w:r>
      <w:r w:rsidRPr="00545AFC">
        <w:rPr>
          <w:rFonts w:eastAsia="Times New Roman" w:cs="Calibri"/>
          <w:color w:val="000000"/>
          <w:kern w:val="0"/>
          <w:szCs w:val="24"/>
          <w14:ligatures w14:val="none"/>
        </w:rPr>
        <w:t xml:space="preserve"> The Centers for Medicare and Medicaid Services established a guidance that mail service pharmacies must obtain and document </w:t>
      </w:r>
      <w:bookmarkStart w:id="362" w:name="OLE_LINK88"/>
      <w:r w:rsidRPr="00545AFC">
        <w:rPr>
          <w:rFonts w:eastAsia="Times New Roman" w:cs="Calibri"/>
          <w:color w:val="000000"/>
          <w:kern w:val="0"/>
          <w:szCs w:val="24"/>
          <w14:ligatures w14:val="none"/>
        </w:rPr>
        <w:t>Expressed Ship Consent</w:t>
      </w:r>
      <w:bookmarkEnd w:id="362"/>
      <w:r w:rsidRPr="00545AFC">
        <w:rPr>
          <w:rFonts w:eastAsia="Times New Roman" w:cs="Calibri"/>
          <w:color w:val="000000"/>
          <w:kern w:val="0"/>
          <w:szCs w:val="24"/>
          <w14:ligatures w14:val="none"/>
        </w:rPr>
        <w:t xml:space="preserve"> from beneficiaries on all newly received prescriptions prior to shipping them. This includes orders initiated by prescriber faxes, prescriber phone, and electronically submitted prescriptions. Expressed Ship Consent is not required when the beneficiary initiates the order by mail, Interactive Voice Response system, Customer Care, or web portal. The guideline was established to make sure that the beneficiary receives only those drugs they </w:t>
      </w:r>
      <w:proofErr w:type="gramStart"/>
      <w:r w:rsidRPr="00545AFC">
        <w:rPr>
          <w:rFonts w:eastAsia="Times New Roman" w:cs="Calibri"/>
          <w:color w:val="000000"/>
          <w:kern w:val="0"/>
          <w:szCs w:val="24"/>
          <w14:ligatures w14:val="none"/>
        </w:rPr>
        <w:t>actually need</w:t>
      </w:r>
      <w:proofErr w:type="gramEnd"/>
      <w:r w:rsidRPr="00545AFC">
        <w:rPr>
          <w:rFonts w:eastAsia="Times New Roman" w:cs="Calibri"/>
          <w:color w:val="000000"/>
          <w:kern w:val="0"/>
          <w:szCs w:val="24"/>
          <w14:ligatures w14:val="none"/>
        </w:rPr>
        <w:t xml:space="preserve">. </w:t>
      </w:r>
    </w:p>
    <w:p w14:paraId="3C7865C1" w14:textId="77777777" w:rsidR="00545AFC" w:rsidRPr="00545AFC" w:rsidRDefault="00545AFC" w:rsidP="00545AFC">
      <w:pPr>
        <w:spacing w:after="240"/>
        <w:rPr>
          <w:rFonts w:eastAsia="Times New Roman" w:cs="Calibri"/>
          <w:color w:val="000000"/>
          <w:kern w:val="0"/>
          <w:szCs w:val="24"/>
          <w14:ligatures w14:val="none"/>
        </w:rPr>
      </w:pPr>
      <w:bookmarkStart w:id="363" w:name="OLE_LINK18"/>
      <w:r w:rsidRPr="00545AFC">
        <w:rPr>
          <w:rFonts w:eastAsia="Times New Roman" w:cs="Calibri"/>
          <w:color w:val="000000"/>
          <w:kern w:val="0"/>
          <w:szCs w:val="24"/>
          <w14:ligatures w14:val="none"/>
        </w:rPr>
        <w:t xml:space="preserve">CVS Caremark Mail Service Pharmacy policy is to ship prescription orders without the beneficiary consent in certain circumstances. Under the modification, the beneficiary is only required to provide Expressed Ship Consent for their first order filled at the mail service pharmacy. If the beneficiary has filled a previous prescription at the mail service pharmacy during the past year under their current plan, they are no longer required to provide Expressed Ship Consent. </w:t>
      </w:r>
      <w:bookmarkStart w:id="364" w:name="OLE_LINK89"/>
      <w:bookmarkStart w:id="365" w:name="OLE_LINK112"/>
      <w:r w:rsidRPr="00545AFC">
        <w:rPr>
          <w:rFonts w:eastAsia="Times New Roman" w:cs="Calibri"/>
          <w:color w:val="000000"/>
          <w:kern w:val="0"/>
          <w:szCs w:val="24"/>
          <w14:ligatures w14:val="none"/>
        </w:rPr>
        <w:t>If the beneficiary account currently requires Expressed Ship Consent for all orders, the beneficiary may request to turn off Expressed Ship Consent by contacting Customer Care.</w:t>
      </w:r>
      <w:bookmarkEnd w:id="364"/>
      <w:r w:rsidRPr="00545AFC">
        <w:rPr>
          <w:rFonts w:eastAsia="Times New Roman" w:cs="Calibri"/>
          <w:color w:val="000000"/>
          <w:kern w:val="0"/>
          <w:szCs w:val="24"/>
          <w14:ligatures w14:val="none"/>
        </w:rPr>
        <w:t xml:space="preserve"> </w:t>
      </w:r>
      <w:bookmarkEnd w:id="365"/>
    </w:p>
    <w:bookmarkEnd w:id="363"/>
    <w:p w14:paraId="71E48449"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b/>
          <w:color w:val="000000"/>
          <w:kern w:val="0"/>
          <w14:ligatures w14:val="none"/>
        </w:rPr>
        <w:t>RESULT</w:t>
      </w:r>
      <w:r w:rsidRPr="00545AFC">
        <w:rPr>
          <w:rFonts w:eastAsia="Times New Roman" w:cs="Calibri"/>
          <w:b/>
          <w:color w:val="000000"/>
          <w:kern w:val="0"/>
          <w:sz w:val="22"/>
          <w14:ligatures w14:val="none"/>
        </w:rPr>
        <w:t xml:space="preserve"> </w:t>
      </w:r>
      <w:r w:rsidRPr="00545AFC">
        <w:rPr>
          <w:rFonts w:eastAsia="Times New Roman" w:cs="Calibri"/>
          <w:color w:val="000000"/>
          <w:kern w:val="0"/>
          <w:szCs w:val="24"/>
          <w14:ligatures w14:val="none"/>
        </w:rPr>
        <w:t xml:space="preserve">The Plan apologized for any inconvenience caused by the consent process. This policy assures only prescriptions needed by the beneficiary is sent and charged to them. To avoid the consent process, the beneficiary has the option to mail all prescriptions to the pharmacy, instead of having their prescriber send the prescription, as these orders </w:t>
      </w:r>
      <w:proofErr w:type="gramStart"/>
      <w:r w:rsidRPr="00545AFC">
        <w:rPr>
          <w:rFonts w:eastAsia="Times New Roman" w:cs="Calibri"/>
          <w:color w:val="000000"/>
          <w:kern w:val="0"/>
          <w:szCs w:val="24"/>
          <w14:ligatures w14:val="none"/>
        </w:rPr>
        <w:t>are considered to be</w:t>
      </w:r>
      <w:proofErr w:type="gramEnd"/>
      <w:r w:rsidRPr="00545AFC">
        <w:rPr>
          <w:rFonts w:eastAsia="Times New Roman" w:cs="Calibri"/>
          <w:color w:val="000000"/>
          <w:kern w:val="0"/>
          <w:szCs w:val="24"/>
          <w14:ligatures w14:val="none"/>
        </w:rPr>
        <w:t xml:space="preserve"> beneficiary initiated.</w:t>
      </w:r>
    </w:p>
    <w:p w14:paraId="66B3E94A" w14:textId="77777777" w:rsidR="00545AFC" w:rsidRPr="00545AFC" w:rsidRDefault="00545AFC" w:rsidP="00545AFC">
      <w:pPr>
        <w:jc w:val="right"/>
        <w:rPr>
          <w:rFonts w:eastAsia="Times New Roman" w:cs="Times New Roman"/>
          <w:kern w:val="0"/>
          <w:szCs w:val="24"/>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2BDF275" w14:textId="77777777">
        <w:tc>
          <w:tcPr>
            <w:tcW w:w="5000" w:type="pct"/>
            <w:shd w:val="clear" w:color="auto" w:fill="C0C0C0"/>
          </w:tcPr>
          <w:p w14:paraId="1F09B6FE" w14:textId="77777777" w:rsidR="00545AFC" w:rsidRPr="00545AFC" w:rsidRDefault="00545AFC" w:rsidP="00561C1E">
            <w:pPr>
              <w:pStyle w:val="Heading2"/>
              <w:rPr>
                <w:rFonts w:eastAsia="Times New Roman"/>
              </w:rPr>
            </w:pPr>
            <w:bookmarkStart w:id="366" w:name="_Toc527622145"/>
            <w:bookmarkStart w:id="367" w:name="_Toc201752569"/>
            <w:r w:rsidRPr="00545AFC">
              <w:rPr>
                <w:rFonts w:eastAsia="Times New Roman"/>
              </w:rPr>
              <w:t>Order Delayed Due to Ship Consent - No Plan Error (PHARMACY)</w:t>
            </w:r>
            <w:bookmarkEnd w:id="366"/>
            <w:bookmarkEnd w:id="367"/>
          </w:p>
        </w:tc>
      </w:tr>
    </w:tbl>
    <w:p w14:paraId="5C0B5795"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w:t>
      </w:r>
      <w:r w:rsidRPr="00545AFC">
        <w:rPr>
          <w:rFonts w:eastAsia="Times New Roman" w:cs="Calibri"/>
          <w:color w:val="000000"/>
          <w:kern w:val="0"/>
          <w:szCs w:val="24"/>
          <w14:ligatures w14:val="none"/>
        </w:rPr>
        <w:t>beneficiary</w:t>
      </w:r>
      <w:r w:rsidRPr="00545AFC">
        <w:rPr>
          <w:rFonts w:eastAsia="Times New Roman" w:cs="Tahoma"/>
          <w:kern w:val="0"/>
          <w:szCs w:val="24"/>
          <w14:ligatures w14:val="none"/>
        </w:rPr>
        <w:t xml:space="preserve"> expressed dissatisfaction that due to ship consent, their prescription order was delayed. </w:t>
      </w:r>
    </w:p>
    <w:p w14:paraId="3A2BCA3E"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b/>
          <w:kern w:val="0"/>
          <w:szCs w:val="24"/>
          <w14:ligatures w14:val="none"/>
        </w:rPr>
        <w:t xml:space="preserve">ACTION </w:t>
      </w:r>
      <w:r w:rsidRPr="00545AFC">
        <w:rPr>
          <w:rFonts w:eastAsia="Times New Roman" w:cs="Calibri"/>
          <w:color w:val="000000"/>
          <w:kern w:val="0"/>
          <w:szCs w:val="24"/>
          <w14:ligatures w14:val="none"/>
        </w:rPr>
        <w:t xml:space="preserve">The beneficiary is required to provide Expressed Ship Consent for their first order filled at the mail service pharmacy under their current plan. </w:t>
      </w:r>
    </w:p>
    <w:p w14:paraId="3CFA8191"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imes New Roman"/>
          <w:kern w:val="0"/>
          <w:szCs w:val="24"/>
          <w14:ligatures w14:val="none"/>
        </w:rPr>
        <w:t xml:space="preserve">The Plan attempts to obtain the beneficiary </w:t>
      </w:r>
      <w:r w:rsidRPr="00545AFC">
        <w:rPr>
          <w:rFonts w:eastAsia="Times New Roman" w:cs="Calibri"/>
          <w:color w:val="000000"/>
          <w:kern w:val="0"/>
          <w:szCs w:val="24"/>
          <w14:ligatures w14:val="none"/>
        </w:rPr>
        <w:t xml:space="preserve">Expressed Ship Consent for prescription orders via their preferred method of communication. If the beneficiary cannot be reached or does not provide consent, a notification letter is sent explaining the ship consent process, and how to order. </w:t>
      </w:r>
    </w:p>
    <w:p w14:paraId="714977BB"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The beneficiary was informed that the Plan attempted to obtain Expressed Ship Consent for the prescription order via</w:t>
      </w:r>
      <w:r w:rsidRPr="00545AFC">
        <w:rPr>
          <w:rFonts w:eastAsia="Times New Roman" w:cs="Calibri"/>
          <w:kern w:val="0"/>
          <w:szCs w:val="24"/>
          <w14:ligatures w14:val="none"/>
        </w:rPr>
        <w:t xml:space="preserve"> their </w:t>
      </w:r>
      <w:r w:rsidRPr="00545AFC">
        <w:rPr>
          <w:rFonts w:eastAsia="Times New Roman" w:cs="Calibri"/>
          <w:color w:val="000000"/>
          <w:kern w:val="0"/>
          <w:szCs w:val="24"/>
          <w14:ligatures w14:val="none"/>
        </w:rPr>
        <w:t>preferred method of communication. The Plan has confirmed that there was no error in processing or shipping the prescription order. The beneficiary was advised that if they would like to change their notification preferences, they can do so anytime by contacting Customer Care.</w:t>
      </w:r>
    </w:p>
    <w:p w14:paraId="2A833BE4" w14:textId="77777777" w:rsidR="00545AFC" w:rsidRPr="00545AFC" w:rsidRDefault="00545AFC" w:rsidP="00545AFC">
      <w:pPr>
        <w:spacing w:after="240"/>
        <w:rPr>
          <w:rFonts w:eastAsia="Times New Roman" w:cs="Times New Roman"/>
          <w:kern w:val="0"/>
          <w:szCs w:val="24"/>
          <w14:ligatures w14:val="none"/>
        </w:rPr>
      </w:pPr>
      <w:bookmarkStart w:id="368" w:name="OLE_LINK35"/>
      <w:r w:rsidRPr="00545AFC">
        <w:rPr>
          <w:rFonts w:eastAsia="Times New Roman" w:cs="Times New Roman"/>
          <w:kern w:val="0"/>
          <w:szCs w:val="24"/>
          <w14:ligatures w14:val="none"/>
        </w:rPr>
        <w:t xml:space="preserve">The beneficiary was additionally informed that a refill request will ship within two business days, new prescriptions will ship within five business days. However, if the new prescription or refill request requires Expressed Ship Consent, </w:t>
      </w:r>
      <w:r w:rsidRPr="00545AFC">
        <w:rPr>
          <w:rFonts w:eastAsia="Times New Roman" w:cs="Calibri"/>
          <w:kern w:val="0"/>
          <w:szCs w:val="24"/>
          <w14:ligatures w14:val="none"/>
        </w:rPr>
        <w:t xml:space="preserve">this may require an additional three to </w:t>
      </w:r>
      <w:r w:rsidRPr="00545AFC">
        <w:rPr>
          <w:rFonts w:eastAsia="Times New Roman" w:cs="Times New Roman"/>
          <w:kern w:val="0"/>
          <w:szCs w:val="24"/>
          <w14:ligatures w14:val="none"/>
        </w:rPr>
        <w:t xml:space="preserve">five business days to process from when consent is received. </w:t>
      </w:r>
      <w:bookmarkEnd w:id="368"/>
      <w:r w:rsidRPr="00545AFC">
        <w:rPr>
          <w:rFonts w:eastAsia="Times New Roman" w:cs="Times New Roman"/>
          <w:kern w:val="0"/>
          <w:szCs w:val="24"/>
          <w14:ligatures w14:val="none"/>
        </w:rPr>
        <w:t xml:space="preserve">These turnaround times do not include delivery time to their door. For an additional fee, the beneficiary can request overnight or expedited shipping. Overnight and </w:t>
      </w:r>
      <w:proofErr w:type="gramStart"/>
      <w:r w:rsidRPr="00545AFC">
        <w:rPr>
          <w:rFonts w:eastAsia="Times New Roman" w:cs="Times New Roman"/>
          <w:kern w:val="0"/>
          <w:szCs w:val="24"/>
          <w14:ligatures w14:val="none"/>
        </w:rPr>
        <w:t>two day</w:t>
      </w:r>
      <w:proofErr w:type="gramEnd"/>
      <w:r w:rsidRPr="00545AFC">
        <w:rPr>
          <w:rFonts w:eastAsia="Times New Roman" w:cs="Times New Roman"/>
          <w:kern w:val="0"/>
          <w:szCs w:val="24"/>
          <w14:ligatures w14:val="none"/>
        </w:rPr>
        <w:t xml:space="preserve"> service does not include weekend and holiday delivery.</w:t>
      </w:r>
    </w:p>
    <w:p w14:paraId="079D7685" w14:textId="77777777"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0E254FC" w14:textId="77777777">
        <w:tc>
          <w:tcPr>
            <w:tcW w:w="5000" w:type="pct"/>
            <w:shd w:val="clear" w:color="auto" w:fill="C0C0C0"/>
          </w:tcPr>
          <w:p w14:paraId="3ED873E1" w14:textId="77777777" w:rsidR="00545AFC" w:rsidRPr="00545AFC" w:rsidRDefault="00545AFC" w:rsidP="00561C1E">
            <w:pPr>
              <w:pStyle w:val="Heading2"/>
              <w:rPr>
                <w:rFonts w:eastAsia="Times New Roman"/>
              </w:rPr>
            </w:pPr>
            <w:bookmarkStart w:id="369" w:name="_Toc527622146"/>
            <w:bookmarkStart w:id="370" w:name="_Toc201752570"/>
            <w:r w:rsidRPr="00545AFC">
              <w:rPr>
                <w:rFonts w:eastAsia="Times New Roman"/>
              </w:rPr>
              <w:t>Prescription not Enrolled in Automatic Refill Program (ARP) - No Plan Error (PHARMACY)</w:t>
            </w:r>
            <w:bookmarkEnd w:id="369"/>
            <w:bookmarkEnd w:id="370"/>
          </w:p>
        </w:tc>
      </w:tr>
    </w:tbl>
    <w:p w14:paraId="55E2FDA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5E7BD0AC" wp14:editId="4F01430E">
            <wp:extent cx="238760" cy="214630"/>
            <wp:effectExtent l="0" t="0" r="0" b="0"/>
            <wp:docPr id="3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00298254"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that their</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prescription</w:t>
      </w:r>
      <w:r w:rsidRPr="00545AFC">
        <w:rPr>
          <w:rFonts w:eastAsia="Times New Roman" w:cs="Tahoma"/>
          <w:b/>
          <w:color w:val="FF0000"/>
          <w:kern w:val="0"/>
          <w:szCs w:val="24"/>
          <w14:ligatures w14:val="none"/>
        </w:rPr>
        <w:t>s</w:t>
      </w:r>
      <w:r w:rsidRPr="00545AFC">
        <w:rPr>
          <w:rFonts w:eastAsia="Times New Roman" w:cs="Tahoma"/>
          <w:kern w:val="0"/>
          <w:szCs w:val="24"/>
          <w14:ligatures w14:val="none"/>
        </w:rPr>
        <w:t xml:space="preserve"> </w:t>
      </w:r>
      <w:r w:rsidRPr="00545AFC">
        <w:rPr>
          <w:rFonts w:eastAsia="Times New Roman" w:cs="Tahoma"/>
          <w:b/>
          <w:color w:val="FF0000"/>
          <w:kern w:val="0"/>
          <w:szCs w:val="24"/>
          <w14:ligatures w14:val="none"/>
        </w:rPr>
        <w:t>WAS or WERE</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 xml:space="preserve">not enrolled in the Automatic Refill Program as requested. </w:t>
      </w:r>
    </w:p>
    <w:p w14:paraId="53798CC2"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 xml:space="preserve">The Automatic Refill Program allows beneficiaries to receive prescription refills and renewals of maintenance drugs automatically. Beneficiaries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 Certain drugs such as controlled substances, specialty drugs, and others are excluded from enrolling in the program. </w:t>
      </w:r>
      <w:proofErr w:type="gramStart"/>
      <w:r w:rsidRPr="00545AFC">
        <w:rPr>
          <w:rFonts w:eastAsia="Times New Roman" w:cs="Calibri"/>
          <w:color w:val="000000"/>
          <w:kern w:val="0"/>
          <w:szCs w:val="24"/>
          <w14:ligatures w14:val="none"/>
        </w:rPr>
        <w:t>In order for</w:t>
      </w:r>
      <w:proofErr w:type="gramEnd"/>
      <w:r w:rsidRPr="00545AFC">
        <w:rPr>
          <w:rFonts w:eastAsia="Times New Roman" w:cs="Calibri"/>
          <w:color w:val="000000"/>
          <w:kern w:val="0"/>
          <w:szCs w:val="24"/>
          <w14:ligatures w14:val="none"/>
        </w:rPr>
        <w:t xml:space="preserve"> a prescription to be enrolled in ARP, the prescription must be valid, such as </w:t>
      </w:r>
      <w:proofErr w:type="gramStart"/>
      <w:r w:rsidRPr="00545AFC">
        <w:rPr>
          <w:rFonts w:eastAsia="Times New Roman" w:cs="Calibri"/>
          <w:color w:val="000000"/>
          <w:kern w:val="0"/>
          <w:szCs w:val="24"/>
          <w14:ligatures w14:val="none"/>
        </w:rPr>
        <w:t>have</w:t>
      </w:r>
      <w:proofErr w:type="gramEnd"/>
      <w:r w:rsidRPr="00545AFC">
        <w:rPr>
          <w:rFonts w:eastAsia="Times New Roman" w:cs="Calibri"/>
          <w:color w:val="000000"/>
          <w:kern w:val="0"/>
          <w:szCs w:val="24"/>
          <w14:ligatures w14:val="none"/>
        </w:rPr>
        <w:t xml:space="preserve"> remaining refills and cannot be expired at the time of enrollment.</w:t>
      </w:r>
      <w:r w:rsidRPr="00545AFC">
        <w:rPr>
          <w:rFonts w:eastAsia="Times New Roman" w:cs="Times New Roman"/>
          <w:kern w:val="0"/>
          <w:szCs w:val="24"/>
          <w14:ligatures w14:val="none"/>
        </w:rPr>
        <w:t xml:space="preserve"> </w:t>
      </w:r>
      <w:bookmarkStart w:id="371" w:name="OLE_LINK82"/>
      <w:r w:rsidRPr="00545AFC">
        <w:rPr>
          <w:rFonts w:eastAsia="Times New Roman" w:cs="Calibri"/>
          <w:color w:val="000000"/>
          <w:kern w:val="0"/>
          <w:szCs w:val="24"/>
          <w14:ligatures w14:val="none"/>
        </w:rPr>
        <w:t>If the prescriber sends in a new prescription prior to being contacted for a renewal, it will not be automatically enrolled into the ARP.</w:t>
      </w:r>
      <w:bookmarkEnd w:id="371"/>
    </w:p>
    <w:p w14:paraId="7919C9D0"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 xml:space="preserve">The Plan apologized for any dissatisfaction this may have caused. </w:t>
      </w:r>
      <w:r w:rsidRPr="00545AFC">
        <w:rPr>
          <w:rFonts w:eastAsia="Times New Roman" w:cs="Calibri"/>
          <w:b/>
          <w:bCs/>
          <w:color w:val="FF0000"/>
          <w:kern w:val="0"/>
          <w:szCs w:val="24"/>
          <w14:ligatures w14:val="none"/>
        </w:rPr>
        <w:t>The Plan has confirmed that this is the beneficiary initial contact with the Plan requesting to enroll their prescriptions in the ARP.</w:t>
      </w:r>
      <w:r w:rsidRPr="00545AFC">
        <w:rPr>
          <w:rFonts w:eastAsia="Times New Roman" w:cs="Calibri"/>
          <w:color w:val="000000"/>
          <w:kern w:val="0"/>
          <w:szCs w:val="24"/>
          <w14:ligatures w14:val="none"/>
        </w:rPr>
        <w:t xml:space="preserve"> To enroll prescriptions in ARP the beneficiary can either call Customer Care or enroll the prescription on the Plans website at their convenience.</w:t>
      </w:r>
    </w:p>
    <w:p w14:paraId="6D6028E5" w14:textId="77777777" w:rsidR="00545AFC" w:rsidRPr="00545AFC" w:rsidRDefault="00545AFC" w:rsidP="00545AFC">
      <w:pPr>
        <w:rPr>
          <w:rFonts w:eastAsia="Times New Roman" w:cs="Calibri"/>
          <w:b/>
          <w:iCs/>
          <w:kern w:val="0"/>
          <w:szCs w:val="24"/>
          <w14:ligatures w14:val="none"/>
        </w:rPr>
      </w:pPr>
      <w:r w:rsidRPr="00545AFC">
        <w:rPr>
          <w:rFonts w:eastAsia="Times New Roman" w:cs="Calibri"/>
          <w:b/>
          <w:iCs/>
          <w:kern w:val="0"/>
          <w:szCs w:val="24"/>
          <w14:ligatures w14:val="none"/>
        </w:rPr>
        <w:t>If beneficiary wants to enroll prescriptions into ARP on the call:</w:t>
      </w:r>
    </w:p>
    <w:p w14:paraId="1D0DCE9B" w14:textId="77777777" w:rsidR="00545AFC" w:rsidRPr="00545AFC" w:rsidRDefault="00545AFC" w:rsidP="00545AFC">
      <w:pPr>
        <w:rPr>
          <w:rFonts w:eastAsia="Times New Roman" w:cs="Calibri"/>
          <w:color w:val="000000"/>
          <w:kern w:val="0"/>
          <w:szCs w:val="24"/>
          <w14:ligatures w14:val="none"/>
        </w:rPr>
      </w:pPr>
      <w:r w:rsidRPr="00545AFC">
        <w:rPr>
          <w:rFonts w:eastAsia="Times New Roman" w:cs="Calibri"/>
          <w:color w:val="000000"/>
          <w:kern w:val="0"/>
          <w:szCs w:val="24"/>
          <w14:ligatures w14:val="none"/>
        </w:rPr>
        <w:t>The following prescriptions were enrolled in ARP</w:t>
      </w:r>
    </w:p>
    <w:p w14:paraId="35BBDC1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b/>
          <w:color w:val="FF0000"/>
          <w:kern w:val="0"/>
          <w:szCs w:val="24"/>
          <w14:ligatures w14:val="none"/>
        </w:rPr>
        <w:t>LIST NAME OF PRESCRIPTIONS</w:t>
      </w:r>
    </w:p>
    <w:p w14:paraId="02F61DCB"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B0D983A" w14:textId="77777777">
        <w:tc>
          <w:tcPr>
            <w:tcW w:w="5000" w:type="pct"/>
            <w:shd w:val="clear" w:color="auto" w:fill="C0C0C0"/>
          </w:tcPr>
          <w:p w14:paraId="36E1AF44" w14:textId="77777777" w:rsidR="00545AFC" w:rsidRPr="00545AFC" w:rsidRDefault="00545AFC" w:rsidP="00561C1E">
            <w:pPr>
              <w:pStyle w:val="Heading2"/>
              <w:rPr>
                <w:rFonts w:eastAsia="Times New Roman"/>
              </w:rPr>
            </w:pPr>
            <w:bookmarkStart w:id="372" w:name="_Toc527622147"/>
            <w:bookmarkStart w:id="373" w:name="_Toc201752571"/>
            <w:r w:rsidRPr="00545AFC">
              <w:rPr>
                <w:rFonts w:eastAsia="Times New Roman"/>
              </w:rPr>
              <w:t>Prescription Not Eligible for the Automatic Refill Program (ARP) (Controlled Substance) (PHARMACY)</w:t>
            </w:r>
            <w:bookmarkEnd w:id="372"/>
            <w:bookmarkEnd w:id="373"/>
          </w:p>
        </w:tc>
      </w:tr>
    </w:tbl>
    <w:p w14:paraId="2395AF5B"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that their prescription is not eligible for the Automatic Refill Program.</w:t>
      </w:r>
    </w:p>
    <w:p w14:paraId="4074F812"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The Automatic Refill Program allows beneficiaries to receive prescription refills and renewals of maintenance drugs automatically. Beneficiaries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w:t>
      </w:r>
    </w:p>
    <w:p w14:paraId="625DA55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The beneficiary was informed that the ARP is available for common maintenance drugs, such as those that are taken for chronic conditions or for long term therapy. Unfortunately, controlled substances are not eligible for the ARP as federal and state laws may impose refill or renewal restrictions.</w:t>
      </w:r>
    </w:p>
    <w:p w14:paraId="3D9D4D3B"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D404C22" w14:textId="77777777">
        <w:tc>
          <w:tcPr>
            <w:tcW w:w="5000" w:type="pct"/>
            <w:shd w:val="clear" w:color="auto" w:fill="C0C0C0"/>
          </w:tcPr>
          <w:p w14:paraId="56A89A9D" w14:textId="77777777" w:rsidR="00545AFC" w:rsidRPr="00545AFC" w:rsidRDefault="00545AFC" w:rsidP="00561C1E">
            <w:pPr>
              <w:pStyle w:val="Heading2"/>
              <w:rPr>
                <w:rFonts w:eastAsia="Times New Roman"/>
              </w:rPr>
            </w:pPr>
            <w:bookmarkStart w:id="374" w:name="_Toc527622148"/>
            <w:bookmarkStart w:id="375" w:name="_Toc201752572"/>
            <w:r w:rsidRPr="00545AFC">
              <w:rPr>
                <w:rFonts w:eastAsia="Times New Roman"/>
              </w:rPr>
              <w:t>Prescription Not Eligible for the Automatic Refill Program (ARP) (No Refills/Expired) (PHARMACY)</w:t>
            </w:r>
            <w:bookmarkEnd w:id="374"/>
            <w:bookmarkEnd w:id="375"/>
          </w:p>
        </w:tc>
      </w:tr>
    </w:tbl>
    <w:p w14:paraId="46B578B0"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E76517D" wp14:editId="1C212DB6">
            <wp:extent cx="238760" cy="214630"/>
            <wp:effectExtent l="0" t="0" r="0" b="0"/>
            <wp:docPr id="4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3AE3C497"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that their</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prescription is not eligible for the Automatic Refill Program.</w:t>
      </w:r>
    </w:p>
    <w:p w14:paraId="4EF9A7B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 xml:space="preserve">The Automatic Refill Program allows beneficiaries to receive prescription refills and renewals of maintenance drugs automatically. Beneficiaries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  </w:t>
      </w:r>
    </w:p>
    <w:p w14:paraId="5AA4605D" w14:textId="77777777" w:rsidR="00545AFC" w:rsidRPr="00545AFC" w:rsidRDefault="00545AFC" w:rsidP="00545AFC">
      <w:pPr>
        <w:spacing w:after="240"/>
        <w:rPr>
          <w:rFonts w:eastAsia="Times New Roman" w:cs="Calibri"/>
          <w:color w:val="000000"/>
          <w:kern w:val="0"/>
          <w:sz w:val="22"/>
          <w14:ligatures w14:val="none"/>
        </w:rPr>
      </w:pPr>
      <w:r w:rsidRPr="00545AFC">
        <w:rPr>
          <w:rFonts w:eastAsia="Times New Roman" w:cs="Calibri"/>
          <w:color w:val="000000"/>
          <w:kern w:val="0"/>
          <w:szCs w:val="24"/>
          <w14:ligatures w14:val="none"/>
        </w:rPr>
        <w:t xml:space="preserve">The beneficiary was informed that </w:t>
      </w:r>
      <w:proofErr w:type="gramStart"/>
      <w:r w:rsidRPr="00545AFC">
        <w:rPr>
          <w:rFonts w:eastAsia="Times New Roman" w:cs="Calibri"/>
          <w:color w:val="000000"/>
          <w:kern w:val="0"/>
          <w:szCs w:val="24"/>
          <w14:ligatures w14:val="none"/>
        </w:rPr>
        <w:t>in order for</w:t>
      </w:r>
      <w:proofErr w:type="gramEnd"/>
      <w:r w:rsidRPr="00545AFC">
        <w:rPr>
          <w:rFonts w:eastAsia="Times New Roman" w:cs="Calibri"/>
          <w:color w:val="000000"/>
          <w:kern w:val="0"/>
          <w:szCs w:val="24"/>
          <w14:ligatures w14:val="none"/>
        </w:rPr>
        <w:t xml:space="preserve"> a prescription to be enrolled in the automatic refill component, the prescription must have remaining refills</w:t>
      </w:r>
      <w:r w:rsidRPr="00545AFC">
        <w:rPr>
          <w:rFonts w:eastAsia="Times New Roman" w:cs="Times New Roman"/>
          <w:kern w:val="0"/>
          <w:szCs w:val="24"/>
          <w14:ligatures w14:val="none"/>
        </w:rPr>
        <w:t xml:space="preserve"> </w:t>
      </w:r>
      <w:r w:rsidRPr="00545AFC">
        <w:rPr>
          <w:rFonts w:eastAsia="Times New Roman" w:cs="Calibri"/>
          <w:color w:val="000000"/>
          <w:kern w:val="0"/>
          <w:szCs w:val="24"/>
          <w14:ligatures w14:val="none"/>
        </w:rPr>
        <w:t xml:space="preserve">after the prescription has been filled for the first time. </w:t>
      </w:r>
      <w:proofErr w:type="gramStart"/>
      <w:r w:rsidRPr="00545AFC">
        <w:rPr>
          <w:rFonts w:eastAsia="Times New Roman" w:cs="Calibri"/>
          <w:color w:val="000000"/>
          <w:kern w:val="0"/>
          <w:szCs w:val="24"/>
          <w14:ligatures w14:val="none"/>
        </w:rPr>
        <w:t>In order for</w:t>
      </w:r>
      <w:proofErr w:type="gramEnd"/>
      <w:r w:rsidRPr="00545AFC">
        <w:rPr>
          <w:rFonts w:eastAsia="Times New Roman" w:cs="Calibri"/>
          <w:color w:val="000000"/>
          <w:kern w:val="0"/>
          <w:szCs w:val="24"/>
          <w14:ligatures w14:val="none"/>
        </w:rPr>
        <w:t xml:space="preserve"> a prescription to be enrolled in the automatic renewal component, the prescription must be valid, such as </w:t>
      </w:r>
      <w:proofErr w:type="gramStart"/>
      <w:r w:rsidRPr="00545AFC">
        <w:rPr>
          <w:rFonts w:eastAsia="Times New Roman" w:cs="Calibri"/>
          <w:color w:val="000000"/>
          <w:kern w:val="0"/>
          <w:szCs w:val="24"/>
          <w14:ligatures w14:val="none"/>
        </w:rPr>
        <w:t>have</w:t>
      </w:r>
      <w:proofErr w:type="gramEnd"/>
      <w:r w:rsidRPr="00545AFC">
        <w:rPr>
          <w:rFonts w:eastAsia="Times New Roman" w:cs="Calibri"/>
          <w:color w:val="000000"/>
          <w:kern w:val="0"/>
          <w:szCs w:val="24"/>
          <w14:ligatures w14:val="none"/>
        </w:rPr>
        <w:t xml:space="preserve"> remaining refills and cannot be expired at the time of enrollment.</w:t>
      </w:r>
    </w:p>
    <w:p w14:paraId="6F11A8CC" w14:textId="77777777" w:rsidR="00545AFC" w:rsidRPr="00545AFC" w:rsidRDefault="00545AFC" w:rsidP="00545AFC">
      <w:pPr>
        <w:spacing w:after="240"/>
        <w:rPr>
          <w:rFonts w:eastAsia="Times New Roman" w:cs="Calibri"/>
          <w:b/>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 xml:space="preserve">The Plan has confirmed the prescription </w:t>
      </w:r>
      <w:r w:rsidRPr="00545AFC">
        <w:rPr>
          <w:rFonts w:eastAsia="Times New Roman" w:cs="Calibri"/>
          <w:b/>
          <w:color w:val="FF0000"/>
          <w:kern w:val="0"/>
          <w:szCs w:val="24"/>
          <w14:ligatures w14:val="none"/>
        </w:rPr>
        <w:t>HAS NO REMAINING REFILLS</w:t>
      </w:r>
      <w:r w:rsidRPr="00545AFC">
        <w:rPr>
          <w:rFonts w:eastAsia="Times New Roman" w:cs="Calibri"/>
          <w:b/>
          <w:bCs/>
          <w:kern w:val="0"/>
          <w:szCs w:val="24"/>
          <w14:ligatures w14:val="none"/>
        </w:rPr>
        <w:t xml:space="preserve"> OR </w:t>
      </w:r>
      <w:r w:rsidRPr="00545AFC">
        <w:rPr>
          <w:rFonts w:eastAsia="Times New Roman" w:cs="Calibri"/>
          <w:b/>
          <w:color w:val="FF0000"/>
          <w:kern w:val="0"/>
          <w:szCs w:val="24"/>
          <w14:ligatures w14:val="none"/>
        </w:rPr>
        <w:t>IS EXPIRED</w:t>
      </w:r>
      <w:r w:rsidRPr="00545AFC">
        <w:rPr>
          <w:rFonts w:eastAsia="Times New Roman" w:cs="Calibri"/>
          <w:kern w:val="0"/>
          <w:szCs w:val="24"/>
          <w14:ligatures w14:val="none"/>
        </w:rPr>
        <w:t>.</w:t>
      </w:r>
      <w:r w:rsidRPr="00545AFC">
        <w:rPr>
          <w:rFonts w:eastAsia="Times New Roman" w:cs="Calibri"/>
          <w:b/>
          <w:kern w:val="0"/>
          <w:szCs w:val="24"/>
          <w14:ligatures w14:val="none"/>
        </w:rPr>
        <w:t xml:space="preserve"> </w:t>
      </w:r>
      <w:r w:rsidRPr="00545AFC">
        <w:rPr>
          <w:rFonts w:eastAsia="Times New Roman" w:cs="Calibri"/>
          <w:kern w:val="0"/>
          <w:szCs w:val="24"/>
          <w14:ligatures w14:val="none"/>
        </w:rPr>
        <w:t>A new prescription request was submitted via FastStart.</w:t>
      </w:r>
    </w:p>
    <w:p w14:paraId="13859239"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78A5F95D" w14:textId="77777777">
        <w:tc>
          <w:tcPr>
            <w:tcW w:w="5000" w:type="pct"/>
            <w:shd w:val="clear" w:color="auto" w:fill="C0C0C0"/>
          </w:tcPr>
          <w:p w14:paraId="06474EC8" w14:textId="77777777" w:rsidR="00545AFC" w:rsidRPr="00545AFC" w:rsidRDefault="00545AFC" w:rsidP="00561C1E">
            <w:pPr>
              <w:pStyle w:val="Heading2"/>
              <w:rPr>
                <w:rFonts w:eastAsia="Times New Roman"/>
              </w:rPr>
            </w:pPr>
            <w:bookmarkStart w:id="376" w:name="_Toc527622149"/>
            <w:bookmarkStart w:id="377" w:name="_Toc201752573"/>
            <w:r w:rsidRPr="00545AFC">
              <w:rPr>
                <w:rFonts w:eastAsia="Times New Roman"/>
              </w:rPr>
              <w:t>Receives Too Many Phone Calls</w:t>
            </w:r>
            <w:bookmarkStart w:id="378" w:name="OLE_LINK83"/>
            <w:bookmarkStart w:id="379" w:name="OLE_LINK84"/>
            <w:r w:rsidRPr="00545AFC">
              <w:rPr>
                <w:rFonts w:eastAsia="Times New Roman"/>
              </w:rPr>
              <w:t xml:space="preserve">/Text Messages/Emails </w:t>
            </w:r>
            <w:bookmarkEnd w:id="378"/>
            <w:bookmarkEnd w:id="379"/>
            <w:r w:rsidRPr="00545AFC">
              <w:rPr>
                <w:rFonts w:eastAsia="Times New Roman"/>
              </w:rPr>
              <w:t>for Orders (PHARMACY)</w:t>
            </w:r>
            <w:bookmarkEnd w:id="376"/>
            <w:bookmarkEnd w:id="377"/>
          </w:p>
        </w:tc>
      </w:tr>
    </w:tbl>
    <w:p w14:paraId="125C5328" w14:textId="77777777" w:rsidR="00545AFC" w:rsidRPr="00545AFC" w:rsidRDefault="00545AFC" w:rsidP="00545AFC">
      <w:pPr>
        <w:spacing w:after="240"/>
        <w:rPr>
          <w:rFonts w:eastAsia="Times New Roman" w:cs="Times New Roman"/>
          <w:kern w:val="0"/>
          <w:szCs w:val="24"/>
          <w14:ligatures w14:val="none"/>
        </w:rPr>
      </w:pPr>
      <w:bookmarkStart w:id="380" w:name="OLE_LINK68"/>
      <w:r w:rsidRPr="00545AFC">
        <w:rPr>
          <w:rFonts w:eastAsia="Times New Roman" w:cs="Times New Roman"/>
          <w:b/>
          <w:noProof/>
          <w:kern w:val="0"/>
          <w:szCs w:val="24"/>
          <w14:ligatures w14:val="none"/>
        </w:rPr>
        <w:drawing>
          <wp:inline distT="0" distB="0" distL="0" distR="0" wp14:anchorId="3FE357FD" wp14:editId="0FB35995">
            <wp:extent cx="238760" cy="214630"/>
            <wp:effectExtent l="0" t="0" r="0" b="0"/>
            <wp:docPr id="4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AEEEE6F"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that they are receiving too many </w:t>
      </w:r>
      <w:r w:rsidRPr="00545AFC">
        <w:rPr>
          <w:rFonts w:eastAsia="Times New Roman" w:cs="Tahoma"/>
          <w:b/>
          <w:bCs/>
          <w:color w:val="FF0000"/>
          <w:kern w:val="0"/>
          <w:szCs w:val="24"/>
          <w14:ligatures w14:val="none"/>
        </w:rPr>
        <w:t>SELECT ALL APPLICABLE PHONE CALLS</w:t>
      </w:r>
      <w:bookmarkStart w:id="381" w:name="OLE_LINK54"/>
      <w:bookmarkStart w:id="382" w:name="OLE_LINK55"/>
      <w:r w:rsidRPr="00545AFC">
        <w:rPr>
          <w:rFonts w:eastAsia="Times New Roman" w:cs="Tahoma"/>
          <w:b/>
          <w:bCs/>
          <w:color w:val="FF0000"/>
          <w:kern w:val="0"/>
          <w:szCs w:val="24"/>
          <w14:ligatures w14:val="none"/>
        </w:rPr>
        <w:t>/TEXT MESSAGES/EMAILS</w:t>
      </w:r>
      <w:r w:rsidRPr="00545AFC">
        <w:rPr>
          <w:rFonts w:eastAsia="Times New Roman" w:cs="Tahoma"/>
          <w:kern w:val="0"/>
          <w:szCs w:val="24"/>
          <w14:ligatures w14:val="none"/>
        </w:rPr>
        <w:t xml:space="preserve"> </w:t>
      </w:r>
      <w:bookmarkEnd w:id="381"/>
      <w:bookmarkEnd w:id="382"/>
      <w:r w:rsidRPr="00545AFC">
        <w:rPr>
          <w:rFonts w:eastAsia="Times New Roman" w:cs="Tahoma"/>
          <w:kern w:val="0"/>
          <w:szCs w:val="24"/>
          <w14:ligatures w14:val="none"/>
        </w:rPr>
        <w:t xml:space="preserve">for prescription orders. </w:t>
      </w:r>
    </w:p>
    <w:p w14:paraId="3B3E0E69" w14:textId="77777777" w:rsidR="00545AFC" w:rsidRPr="00545AFC" w:rsidRDefault="00545AFC" w:rsidP="00545AFC">
      <w:pPr>
        <w:spacing w:after="240"/>
        <w:rPr>
          <w:rFonts w:eastAsia="Times New Roman" w:cs="Tahoma"/>
          <w:bCs/>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bCs/>
          <w:kern w:val="0"/>
          <w:szCs w:val="24"/>
          <w14:ligatures w14:val="none"/>
        </w:rPr>
        <w:t xml:space="preserve">The beneficiary has the option to have their messaging preferences set to phone call, email and or text alert. </w:t>
      </w:r>
    </w:p>
    <w:p w14:paraId="56BBB62C"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kern w:val="0"/>
          <w:szCs w:val="24"/>
          <w14:ligatures w14:val="none"/>
        </w:rPr>
        <w:t xml:space="preserve">The Plan apologized to the beneficiary for any dissatisfaction this may have caused. The beneficiary can enroll in multiple messaging preference channels. This provides more flexibility to deliver the most effective message in the best method for the beneficiary. For example, a lower priority informational message can be sent by email and a higher priority message requesting the beneficiary to </w:t>
      </w:r>
      <w:proofErr w:type="gramStart"/>
      <w:r w:rsidRPr="00545AFC">
        <w:rPr>
          <w:rFonts w:eastAsia="Times New Roman" w:cs="Tahoma"/>
          <w:kern w:val="0"/>
          <w:szCs w:val="24"/>
          <w14:ligatures w14:val="none"/>
        </w:rPr>
        <w:t>take action</w:t>
      </w:r>
      <w:proofErr w:type="gramEnd"/>
      <w:r w:rsidRPr="00545AFC">
        <w:rPr>
          <w:rFonts w:eastAsia="Times New Roman" w:cs="Tahoma"/>
          <w:kern w:val="0"/>
          <w:szCs w:val="24"/>
          <w14:ligatures w14:val="none"/>
        </w:rPr>
        <w:t xml:space="preserve"> can be sent via text. CMP reviews the communication channels a beneficiary is enrolled in and will pick the best method to send that specific message. If the beneficiary opts out of CMP alerts, they may still receive required telephone calls such as high copay alert notifications.</w:t>
      </w:r>
      <w:r w:rsidRPr="00545AFC" w:rsidDel="002D37CB">
        <w:rPr>
          <w:rFonts w:eastAsia="Times New Roman" w:cs="Tahoma"/>
          <w:kern w:val="0"/>
          <w:szCs w:val="24"/>
          <w14:ligatures w14:val="none"/>
        </w:rPr>
        <w:t xml:space="preserve"> </w:t>
      </w:r>
    </w:p>
    <w:p w14:paraId="7A48A2A1" w14:textId="77777777" w:rsidR="00545AFC" w:rsidRPr="00545AFC" w:rsidRDefault="00545AFC" w:rsidP="00545AFC">
      <w:pPr>
        <w:spacing w:after="240"/>
        <w:rPr>
          <w:rFonts w:eastAsia="Times New Roman" w:cs="Tahoma"/>
          <w:b/>
          <w:iCs/>
          <w:kern w:val="0"/>
          <w:szCs w:val="24"/>
          <w14:ligatures w14:val="none"/>
        </w:rPr>
      </w:pPr>
      <w:r w:rsidRPr="00545AFC">
        <w:rPr>
          <w:rFonts w:eastAsia="Times New Roman" w:cs="Tahoma"/>
          <w:b/>
          <w:iCs/>
          <w:kern w:val="0"/>
          <w:szCs w:val="24"/>
          <w14:ligatures w14:val="none"/>
        </w:rPr>
        <w:t xml:space="preserve">If messaging preference was updated include: </w:t>
      </w:r>
    </w:p>
    <w:p w14:paraId="4F93E2D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 xml:space="preserve">Per the </w:t>
      </w:r>
      <w:proofErr w:type="spellStart"/>
      <w:r w:rsidRPr="00545AFC">
        <w:rPr>
          <w:rFonts w:eastAsia="Times New Roman" w:cs="Tahoma"/>
          <w:kern w:val="0"/>
          <w:szCs w:val="24"/>
          <w14:ligatures w14:val="none"/>
        </w:rPr>
        <w:t>beneficiarys</w:t>
      </w:r>
      <w:proofErr w:type="spellEnd"/>
      <w:r w:rsidRPr="00545AFC">
        <w:rPr>
          <w:rFonts w:eastAsia="Times New Roman" w:cs="Tahoma"/>
          <w:kern w:val="0"/>
          <w:szCs w:val="24"/>
          <w14:ligatures w14:val="none"/>
        </w:rPr>
        <w:t xml:space="preserve"> request, their messaging preference was updated to </w:t>
      </w:r>
      <w:r w:rsidRPr="00545AFC">
        <w:rPr>
          <w:rFonts w:eastAsia="Times New Roman" w:cs="Tahoma"/>
          <w:b/>
          <w:color w:val="FF0000"/>
          <w:kern w:val="0"/>
          <w:szCs w:val="24"/>
          <w14:ligatures w14:val="none"/>
        </w:rPr>
        <w:t>METHOD</w:t>
      </w:r>
      <w:r w:rsidRPr="00545AFC">
        <w:rPr>
          <w:rFonts w:eastAsia="Times New Roman" w:cs="Tahoma"/>
          <w:kern w:val="0"/>
          <w:szCs w:val="24"/>
          <w14:ligatures w14:val="none"/>
        </w:rPr>
        <w:t>.</w:t>
      </w:r>
    </w:p>
    <w:p w14:paraId="7773132C"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1493278" w14:textId="77777777">
        <w:tc>
          <w:tcPr>
            <w:tcW w:w="5000" w:type="pct"/>
            <w:shd w:val="clear" w:color="auto" w:fill="C0C0C0"/>
          </w:tcPr>
          <w:p w14:paraId="14B3657D" w14:textId="77777777" w:rsidR="00545AFC" w:rsidRPr="00545AFC" w:rsidRDefault="00545AFC" w:rsidP="00561C1E">
            <w:pPr>
              <w:pStyle w:val="Heading2"/>
              <w:rPr>
                <w:rFonts w:eastAsia="Times New Roman"/>
              </w:rPr>
            </w:pPr>
            <w:bookmarkStart w:id="383" w:name="_Toc527622150"/>
            <w:bookmarkStart w:id="384" w:name="_Toc201752574"/>
            <w:r w:rsidRPr="00545AFC">
              <w:rPr>
                <w:rFonts w:eastAsia="Times New Roman"/>
              </w:rPr>
              <w:t>Received Correct Drug but Different Size or Color (PHARMACY)</w:t>
            </w:r>
            <w:bookmarkEnd w:id="383"/>
            <w:bookmarkEnd w:id="384"/>
          </w:p>
        </w:tc>
      </w:tr>
    </w:tbl>
    <w:bookmarkEnd w:id="380"/>
    <w:p w14:paraId="3021F911"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E806658" wp14:editId="4EE3272B">
            <wp:extent cx="238760" cy="214630"/>
            <wp:effectExtent l="0" t="0" r="0" b="0"/>
            <wp:docPr id="4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225CC1FE"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that </w:t>
      </w:r>
      <w:r w:rsidRPr="00545AFC">
        <w:rPr>
          <w:rFonts w:eastAsia="Times New Roman" w:cs="Tahoma"/>
          <w:b/>
          <w:color w:val="FF0000"/>
          <w:kern w:val="0"/>
          <w:szCs w:val="24"/>
          <w14:ligatures w14:val="none"/>
        </w:rPr>
        <w:t>DRUG</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 xml:space="preserve">looks different from the previous fill. </w:t>
      </w:r>
    </w:p>
    <w:p w14:paraId="5B8AE552"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Plan has confirmed that the previous fill for the drug was manufactured by </w:t>
      </w:r>
      <w:r w:rsidRPr="00545AFC">
        <w:rPr>
          <w:rFonts w:eastAsia="Times New Roman" w:cs="Tahoma"/>
          <w:b/>
          <w:color w:val="FF0000"/>
          <w:kern w:val="0"/>
          <w:szCs w:val="24"/>
          <w14:ligatures w14:val="none"/>
        </w:rPr>
        <w:t>MANUFACTURER</w:t>
      </w:r>
      <w:r w:rsidRPr="00545AFC">
        <w:rPr>
          <w:rFonts w:eastAsia="Times New Roman" w:cs="Tahoma"/>
          <w:kern w:val="0"/>
          <w:szCs w:val="24"/>
          <w14:ligatures w14:val="none"/>
        </w:rPr>
        <w:t xml:space="preserve"> and the new fill for the drug was manufactured by </w:t>
      </w:r>
      <w:r w:rsidRPr="00545AFC">
        <w:rPr>
          <w:rFonts w:eastAsia="Times New Roman" w:cs="Tahoma"/>
          <w:b/>
          <w:color w:val="FF0000"/>
          <w:kern w:val="0"/>
          <w:szCs w:val="24"/>
          <w14:ligatures w14:val="none"/>
        </w:rPr>
        <w:t>MANUFACTURER</w:t>
      </w:r>
      <w:r w:rsidRPr="00545AFC">
        <w:rPr>
          <w:rFonts w:eastAsia="Times New Roman" w:cs="Tahoma"/>
          <w:kern w:val="0"/>
          <w:szCs w:val="24"/>
          <w14:ligatures w14:val="none"/>
        </w:rPr>
        <w:t xml:space="preserve">. Although the same drug and strength, the appearance, size, shape, and color of the drug may differ from manufacturer to manufacturer. </w:t>
      </w:r>
    </w:p>
    <w:p w14:paraId="7A8C4F8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bCs/>
          <w:kern w:val="0"/>
          <w:szCs w:val="24"/>
          <w14:ligatures w14:val="none"/>
        </w:rPr>
        <w:t>The Plan apologized for any dissatisfaction this may have caused.</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The beneficiary or prescriber may request that a generic from a specific manufacturer be dispensed, as the pharmacy may carry drugs with many different manufacturers. The prescriber should write the name of the manufacturer on the prescription. The pharmacy will make every attempt to meet the beneficiary needs. If a specific manufacturer is not covered under the Plan, a beneficiary may choose to pay out of pocket or a suitable alternative can be requested from the prescriber</w:t>
      </w:r>
      <w:r w:rsidRPr="00545AFC">
        <w:rPr>
          <w:rFonts w:eastAsia="Times New Roman" w:cs="Times New Roman"/>
          <w:kern w:val="0"/>
          <w:szCs w:val="24"/>
          <w14:ligatures w14:val="none"/>
        </w:rPr>
        <w:t>.</w:t>
      </w:r>
    </w:p>
    <w:p w14:paraId="73D3FEF4"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97C1CC6" w14:textId="77777777">
        <w:tc>
          <w:tcPr>
            <w:tcW w:w="5000" w:type="pct"/>
            <w:shd w:val="clear" w:color="auto" w:fill="C0C0C0"/>
          </w:tcPr>
          <w:p w14:paraId="26E8BBDF" w14:textId="77777777" w:rsidR="00545AFC" w:rsidRPr="00545AFC" w:rsidRDefault="00545AFC" w:rsidP="00561C1E">
            <w:pPr>
              <w:pStyle w:val="Heading2"/>
              <w:rPr>
                <w:rFonts w:eastAsia="Times New Roman"/>
              </w:rPr>
            </w:pPr>
            <w:bookmarkStart w:id="385" w:name="_Toc527622151"/>
            <w:bookmarkStart w:id="386" w:name="_Toc201752575"/>
            <w:r w:rsidRPr="00545AFC">
              <w:rPr>
                <w:rFonts w:eastAsia="Times New Roman"/>
              </w:rPr>
              <w:t>Dispense As Written (DAW) Requirements (PHARMACY)</w:t>
            </w:r>
            <w:bookmarkEnd w:id="385"/>
            <w:bookmarkEnd w:id="386"/>
          </w:p>
        </w:tc>
      </w:tr>
    </w:tbl>
    <w:p w14:paraId="3968ABB3"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7B62775B" wp14:editId="0B89DCFE">
            <wp:extent cx="238760" cy="214630"/>
            <wp:effectExtent l="0" t="0" r="0" b="0"/>
            <wp:docPr id="4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F8FCEB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that their</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prescription was not filled for the brand name drug.</w:t>
      </w:r>
    </w:p>
    <w:p w14:paraId="4AFA1068"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ACTION </w:t>
      </w:r>
      <w:r w:rsidRPr="00545AFC">
        <w:rPr>
          <w:rFonts w:eastAsia="Times New Roman" w:cs="Calibri"/>
          <w:color w:val="000000"/>
          <w:kern w:val="0"/>
          <w:szCs w:val="24"/>
          <w14:ligatures w14:val="none"/>
        </w:rPr>
        <w:t>The prescriber writes a Dispense as Written indication on a prescription whenever they want to specify what the pharmacist must dispense to the beneficiary. DAW indications are generally written to override generic drugs with the brand name and vice versa. DAW indications</w:t>
      </w:r>
      <w:r w:rsidRPr="00545AFC" w:rsidDel="00966F6B">
        <w:rPr>
          <w:rFonts w:eastAsia="Times New Roman" w:cs="Calibri"/>
          <w:color w:val="000000"/>
          <w:kern w:val="0"/>
          <w:szCs w:val="24"/>
          <w14:ligatures w14:val="none"/>
        </w:rPr>
        <w:t xml:space="preserve"> </w:t>
      </w:r>
      <w:r w:rsidRPr="00545AFC">
        <w:rPr>
          <w:rFonts w:eastAsia="Times New Roman" w:cs="Calibri"/>
          <w:color w:val="000000"/>
          <w:kern w:val="0"/>
          <w:szCs w:val="24"/>
          <w14:ligatures w14:val="none"/>
        </w:rPr>
        <w:t>are also used by the prescriber to accommodate drug preferences requested by the beneficiary. A prescription written as DAW1 indicates that the prescriber has determined the brand name drug is medically necessary to treat the beneficiary condition, and therefore lets the pharmacist know not to dispense a generic equivalent, a prescription written as DAW2 indicates that the beneficiary requested the brand name drug only. For prescriptions written without a DAW indication, the pharmacist is permitted to dispense a generic substitute.</w:t>
      </w:r>
    </w:p>
    <w:p w14:paraId="76543C05"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Calibri"/>
          <w:bCs/>
          <w:color w:val="000000"/>
          <w:kern w:val="0"/>
          <w:szCs w:val="24"/>
          <w14:ligatures w14:val="none"/>
        </w:rPr>
        <w:t>The Plan apologized for any dissatisfaction this may have caused.</w:t>
      </w:r>
      <w:r w:rsidRPr="00545AFC">
        <w:rPr>
          <w:rFonts w:eastAsia="Times New Roman" w:cs="Calibri"/>
          <w:b/>
          <w:color w:val="000000"/>
          <w:kern w:val="0"/>
          <w:szCs w:val="24"/>
          <w14:ligatures w14:val="none"/>
        </w:rPr>
        <w:t xml:space="preserve"> </w:t>
      </w:r>
      <w:r w:rsidRPr="00545AFC">
        <w:rPr>
          <w:rFonts w:eastAsia="Times New Roman" w:cs="Calibri"/>
          <w:color w:val="000000"/>
          <w:kern w:val="0"/>
          <w:szCs w:val="24"/>
          <w14:ligatures w14:val="none"/>
        </w:rPr>
        <w:t xml:space="preserve">The Plan has confirmed the prescription for </w:t>
      </w:r>
      <w:r w:rsidRPr="00545AFC">
        <w:rPr>
          <w:rFonts w:eastAsia="Times New Roman" w:cs="Calibri"/>
          <w:b/>
          <w:color w:val="FF0000"/>
          <w:kern w:val="0"/>
          <w:szCs w:val="24"/>
          <w14:ligatures w14:val="none"/>
        </w:rPr>
        <w:t>DRUG</w:t>
      </w:r>
      <w:r w:rsidRPr="00545AFC">
        <w:rPr>
          <w:rFonts w:eastAsia="Times New Roman" w:cs="Calibri"/>
          <w:color w:val="000000"/>
          <w:kern w:val="0"/>
          <w:szCs w:val="24"/>
          <w14:ligatures w14:val="none"/>
        </w:rPr>
        <w:t xml:space="preserve"> was written without a DAW indication, therefore allowed for a generic equivalent. The beneficiary was advised to consult with the prescriber to obtain future prescriptions with a DAW indication. </w:t>
      </w:r>
    </w:p>
    <w:p w14:paraId="188F8EA5" w14:textId="77777777" w:rsidR="00545AFC" w:rsidRPr="00545AFC" w:rsidRDefault="00545AFC" w:rsidP="00545AFC">
      <w:pPr>
        <w:rPr>
          <w:rFonts w:eastAsia="Times New Roman" w:cs="Calibri"/>
          <w:color w:val="000000"/>
          <w:kern w:val="0"/>
          <w:szCs w:val="24"/>
          <w14:ligatures w14:val="none"/>
        </w:rPr>
      </w:pPr>
      <w:r w:rsidRPr="00545AFC">
        <w:rPr>
          <w:rFonts w:eastAsia="Times New Roman" w:cs="Calibri"/>
          <w:b/>
          <w:iCs/>
          <w:kern w:val="0"/>
          <w:szCs w:val="24"/>
          <w14:ligatures w14:val="none"/>
        </w:rPr>
        <w:t>If request submitted to fill the prescription for brand per beneficiary request include</w:t>
      </w:r>
      <w:r w:rsidRPr="00545AFC">
        <w:rPr>
          <w:rFonts w:eastAsia="Times New Roman" w:cs="Calibri"/>
          <w:b/>
          <w:bCs/>
          <w:color w:val="000000"/>
          <w:kern w:val="0"/>
          <w:szCs w:val="24"/>
          <w14:ligatures w14:val="none"/>
        </w:rPr>
        <w:t>:</w:t>
      </w:r>
      <w:r w:rsidRPr="00545AFC">
        <w:rPr>
          <w:rFonts w:eastAsia="Times New Roman" w:cs="Calibri"/>
          <w:color w:val="000000"/>
          <w:kern w:val="0"/>
          <w:szCs w:val="24"/>
          <w14:ligatures w14:val="none"/>
        </w:rPr>
        <w:t xml:space="preserve"> </w:t>
      </w:r>
    </w:p>
    <w:p w14:paraId="5660091C"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Calibri"/>
          <w:color w:val="000000"/>
          <w:kern w:val="0"/>
          <w:szCs w:val="24"/>
          <w14:ligatures w14:val="none"/>
        </w:rPr>
        <w:t>The Plan submitted a request to process the remaining fills of the prescription with a DAW2 indication.</w:t>
      </w:r>
    </w:p>
    <w:p w14:paraId="3D4A67B7"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891B419" w14:textId="77777777">
        <w:tc>
          <w:tcPr>
            <w:tcW w:w="5000" w:type="pct"/>
            <w:shd w:val="clear" w:color="auto" w:fill="C0C0C0"/>
          </w:tcPr>
          <w:p w14:paraId="6A79AA93" w14:textId="77777777" w:rsidR="00545AFC" w:rsidRPr="00545AFC" w:rsidRDefault="00545AFC" w:rsidP="00561C1E">
            <w:pPr>
              <w:pStyle w:val="Heading2"/>
              <w:rPr>
                <w:rFonts w:eastAsia="Times New Roman"/>
              </w:rPr>
            </w:pPr>
            <w:bookmarkStart w:id="387" w:name="_Toc527622152"/>
            <w:bookmarkStart w:id="388" w:name="_Toc201752576"/>
            <w:r w:rsidRPr="00545AFC">
              <w:rPr>
                <w:rFonts w:eastAsia="Times New Roman"/>
              </w:rPr>
              <w:t>Prescription Not Processed with a DAW5 I</w:t>
            </w:r>
            <w:r w:rsidRPr="00545AFC">
              <w:rPr>
                <w:rFonts w:eastAsia="Times New Roman" w:cs="Calibri"/>
                <w:color w:val="000000"/>
              </w:rPr>
              <w:t>ndication</w:t>
            </w:r>
            <w:r w:rsidRPr="00545AFC" w:rsidDel="00966F6B">
              <w:rPr>
                <w:rFonts w:eastAsia="Times New Roman"/>
              </w:rPr>
              <w:t xml:space="preserve"> </w:t>
            </w:r>
            <w:r w:rsidRPr="00545AFC">
              <w:rPr>
                <w:rFonts w:eastAsia="Times New Roman"/>
              </w:rPr>
              <w:t>(if Plan Allows for DAW5) (PHARMACY)</w:t>
            </w:r>
            <w:bookmarkEnd w:id="387"/>
            <w:bookmarkEnd w:id="388"/>
          </w:p>
        </w:tc>
      </w:tr>
    </w:tbl>
    <w:p w14:paraId="68B7161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42EFA45C" wp14:editId="7E813E13">
            <wp:extent cx="238760" cy="214630"/>
            <wp:effectExtent l="0" t="0" r="0" b="0"/>
            <wp:docPr id="4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52D78FF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that</w:t>
      </w:r>
      <w:r w:rsidRPr="00545AFC">
        <w:rPr>
          <w:rFonts w:eastAsia="Times New Roman" w:cs="Times New Roman"/>
          <w:kern w:val="0"/>
          <w:szCs w:val="24"/>
          <w14:ligatures w14:val="none"/>
        </w:rPr>
        <w:t xml:space="preserve"> they were responsible for the brand name copay for </w:t>
      </w:r>
      <w:r w:rsidRPr="00545AFC">
        <w:rPr>
          <w:rFonts w:eastAsia="Times New Roman" w:cs="Times New Roman"/>
          <w:b/>
          <w:color w:val="FF0000"/>
          <w:kern w:val="0"/>
          <w:szCs w:val="24"/>
          <w14:ligatures w14:val="none"/>
        </w:rPr>
        <w:t>DRUG</w:t>
      </w:r>
      <w:r w:rsidRPr="00545AFC">
        <w:rPr>
          <w:rFonts w:eastAsia="Times New Roman" w:cs="Times New Roman"/>
          <w:kern w:val="0"/>
          <w:szCs w:val="24"/>
          <w14:ligatures w14:val="none"/>
        </w:rPr>
        <w:t xml:space="preserve">, rather than the generic copay as the previous fill. </w:t>
      </w:r>
    </w:p>
    <w:p w14:paraId="32BA596F"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Prescriptions processed with a DAW 5 </w:t>
      </w:r>
      <w:r w:rsidRPr="00545AFC">
        <w:rPr>
          <w:rFonts w:eastAsia="Times New Roman" w:cs="Calibri"/>
          <w:color w:val="000000"/>
          <w:kern w:val="0"/>
          <w:szCs w:val="24"/>
          <w14:ligatures w14:val="none"/>
        </w:rPr>
        <w:t>indication</w:t>
      </w:r>
      <w:r w:rsidRPr="00545AFC" w:rsidDel="00966F6B">
        <w:rPr>
          <w:rFonts w:eastAsia="Times New Roman" w:cs="Tahoma"/>
          <w:kern w:val="0"/>
          <w:szCs w:val="24"/>
          <w14:ligatures w14:val="none"/>
        </w:rPr>
        <w:t xml:space="preserve"> </w:t>
      </w:r>
      <w:r w:rsidRPr="00545AFC">
        <w:rPr>
          <w:rFonts w:eastAsia="Times New Roman" w:cs="Tahoma"/>
          <w:kern w:val="0"/>
          <w:szCs w:val="24"/>
          <w14:ligatures w14:val="none"/>
        </w:rPr>
        <w:t xml:space="preserve">will be dispensed for the brand name drug and priced as the generic drug based on the Plan design. A DAW 5 </w:t>
      </w:r>
      <w:r w:rsidRPr="00545AFC">
        <w:rPr>
          <w:rFonts w:eastAsia="Times New Roman" w:cs="Calibri"/>
          <w:color w:val="000000"/>
          <w:kern w:val="0"/>
          <w:szCs w:val="24"/>
          <w14:ligatures w14:val="none"/>
        </w:rPr>
        <w:t>indication</w:t>
      </w:r>
      <w:r w:rsidRPr="00545AFC" w:rsidDel="00966F6B">
        <w:rPr>
          <w:rFonts w:eastAsia="Times New Roman" w:cs="Tahoma"/>
          <w:kern w:val="0"/>
          <w:szCs w:val="24"/>
          <w14:ligatures w14:val="none"/>
        </w:rPr>
        <w:t xml:space="preserve"> </w:t>
      </w:r>
      <w:r w:rsidRPr="00545AFC">
        <w:rPr>
          <w:rFonts w:eastAsia="Times New Roman" w:cs="Tahoma"/>
          <w:kern w:val="0"/>
          <w:szCs w:val="24"/>
          <w14:ligatures w14:val="none"/>
        </w:rPr>
        <w:t>must be used when the prescriber has indicated, in a manner specified by applicable law, that generic substitution is permitted and the pharmacist is utilizing the brand product as the generic entity, there are several reasons a pharmacy would use a brand name drug as a generic.</w:t>
      </w:r>
    </w:p>
    <w:p w14:paraId="3205D057" w14:textId="77777777" w:rsidR="00545AFC" w:rsidRPr="00545AFC" w:rsidRDefault="00545AFC" w:rsidP="00545AFC">
      <w:pPr>
        <w:spacing w:after="240"/>
        <w:rPr>
          <w:rFonts w:eastAsia="Times New Roman" w:cs="Tahoma"/>
          <w:kern w:val="0"/>
          <w:szCs w:val="24"/>
          <w14:ligatures w14:val="none"/>
        </w:rPr>
      </w:pPr>
      <w:bookmarkStart w:id="389" w:name="OLE_LINK19"/>
      <w:r w:rsidRPr="00545AFC">
        <w:rPr>
          <w:rFonts w:eastAsia="Times New Roman" w:cs="Tahoma"/>
          <w:b/>
          <w:kern w:val="0"/>
          <w:szCs w:val="24"/>
          <w14:ligatures w14:val="none"/>
        </w:rPr>
        <w:t xml:space="preserve">RESULT </w:t>
      </w:r>
      <w:r w:rsidRPr="00545AFC">
        <w:rPr>
          <w:rFonts w:eastAsia="Times New Roman" w:cs="Tahoma"/>
          <w:bCs/>
          <w:kern w:val="0"/>
          <w:szCs w:val="24"/>
          <w14:ligatures w14:val="none"/>
        </w:rPr>
        <w:t>The Plan apologized for any dissatisfaction this may have caused.</w:t>
      </w:r>
      <w:r w:rsidRPr="00545AFC">
        <w:rPr>
          <w:rFonts w:eastAsia="Times New Roman" w:cs="Tahoma"/>
          <w:b/>
          <w:kern w:val="0"/>
          <w:szCs w:val="24"/>
          <w14:ligatures w14:val="none"/>
        </w:rPr>
        <w:t xml:space="preserve"> </w:t>
      </w:r>
      <w:r w:rsidRPr="00545AFC">
        <w:rPr>
          <w:rFonts w:eastAsia="Times New Roman" w:cs="Tahoma"/>
          <w:kern w:val="0"/>
          <w:szCs w:val="24"/>
          <w14:ligatures w14:val="none"/>
        </w:rPr>
        <w:t xml:space="preserve">A review of the prescription for the previous fill of the drug confirms the prescription was written without a DAW </w:t>
      </w:r>
      <w:r w:rsidRPr="00545AFC">
        <w:rPr>
          <w:rFonts w:eastAsia="Times New Roman" w:cs="Calibri"/>
          <w:color w:val="000000"/>
          <w:kern w:val="0"/>
          <w:szCs w:val="24"/>
          <w14:ligatures w14:val="none"/>
        </w:rPr>
        <w:t>indication</w:t>
      </w:r>
      <w:r w:rsidRPr="00545AFC">
        <w:rPr>
          <w:rFonts w:eastAsia="Times New Roman" w:cs="Tahoma"/>
          <w:kern w:val="0"/>
          <w:szCs w:val="24"/>
          <w14:ligatures w14:val="none"/>
        </w:rPr>
        <w:t xml:space="preserve">, which allowed for the </w:t>
      </w:r>
      <w:r w:rsidRPr="00545AFC">
        <w:rPr>
          <w:rFonts w:eastAsia="Times New Roman" w:cs="Calibri"/>
          <w:color w:val="000000"/>
          <w:kern w:val="0"/>
          <w:szCs w:val="24"/>
          <w14:ligatures w14:val="none"/>
        </w:rPr>
        <w:t>generic equivalent to be dispensed. However, the p</w:t>
      </w:r>
      <w:r w:rsidRPr="00545AFC">
        <w:rPr>
          <w:rFonts w:eastAsia="Times New Roman" w:cs="Tahoma"/>
          <w:kern w:val="0"/>
          <w:szCs w:val="24"/>
          <w14:ligatures w14:val="none"/>
        </w:rPr>
        <w:t xml:space="preserve">rescription was processed with a DAW 5 </w:t>
      </w:r>
      <w:r w:rsidRPr="00545AFC">
        <w:rPr>
          <w:rFonts w:eastAsia="Times New Roman" w:cs="Calibri"/>
          <w:color w:val="000000"/>
          <w:kern w:val="0"/>
          <w:szCs w:val="24"/>
          <w14:ligatures w14:val="none"/>
        </w:rPr>
        <w:t>indication</w:t>
      </w:r>
      <w:r w:rsidRPr="00545AFC">
        <w:rPr>
          <w:rFonts w:eastAsia="Times New Roman" w:cs="Tahoma"/>
          <w:kern w:val="0"/>
          <w:szCs w:val="24"/>
          <w14:ligatures w14:val="none"/>
        </w:rPr>
        <w:t xml:space="preserve">. The beneficiary obtained the brand name drug but was responsible for the corresponding generic copay. </w:t>
      </w:r>
    </w:p>
    <w:bookmarkEnd w:id="389"/>
    <w:p w14:paraId="24166B5B"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ahoma"/>
          <w:kern w:val="0"/>
          <w:szCs w:val="24"/>
          <w14:ligatures w14:val="none"/>
        </w:rPr>
        <w:t xml:space="preserve">The new </w:t>
      </w:r>
      <w:r w:rsidRPr="00545AFC">
        <w:rPr>
          <w:rFonts w:eastAsia="Times New Roman" w:cs="Calibri"/>
          <w:color w:val="000000"/>
          <w:kern w:val="0"/>
          <w:szCs w:val="24"/>
          <w14:ligatures w14:val="none"/>
        </w:rPr>
        <w:t xml:space="preserve">prescription was written as DAW 1, which does not allow for the generic equivalent to be dispensed, therefore, the prescription was dispensed for the brand name drug and the beneficiary was responsible for the corresponding brand name copay. </w:t>
      </w:r>
    </w:p>
    <w:p w14:paraId="0B213C0F"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The Plan advised that although a new prescription without a DAW indication</w:t>
      </w:r>
      <w:r w:rsidRPr="00545AFC" w:rsidDel="00966F6B">
        <w:rPr>
          <w:rFonts w:eastAsia="Times New Roman" w:cs="Calibri"/>
          <w:color w:val="000000"/>
          <w:kern w:val="0"/>
          <w:szCs w:val="24"/>
          <w14:ligatures w14:val="none"/>
        </w:rPr>
        <w:t xml:space="preserve"> </w:t>
      </w:r>
      <w:r w:rsidRPr="00545AFC">
        <w:rPr>
          <w:rFonts w:eastAsia="Times New Roman" w:cs="Calibri"/>
          <w:color w:val="000000"/>
          <w:kern w:val="0"/>
          <w:szCs w:val="24"/>
          <w14:ligatures w14:val="none"/>
        </w:rPr>
        <w:t xml:space="preserve">is received, this does not guarantee the prescription will be processed with a DAW 5 indication. </w:t>
      </w:r>
    </w:p>
    <w:p w14:paraId="1509AF31"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 include:</w:t>
      </w:r>
    </w:p>
    <w:p w14:paraId="2F92B6EE"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The beneficiary was advised that a Tier Exception can be requested for the drug.</w:t>
      </w:r>
    </w:p>
    <w:p w14:paraId="2A8090EB" w14:textId="77777777" w:rsidR="00545AFC" w:rsidRPr="00545AFC" w:rsidRDefault="00545AFC" w:rsidP="00545AFC">
      <w:pPr>
        <w:rPr>
          <w:rFonts w:eastAsia="Times New Roman" w:cs="Times New Roman"/>
          <w:b/>
          <w:iCs/>
          <w:kern w:val="0"/>
          <w:szCs w:val="24"/>
          <w14:ligatures w14:val="none"/>
        </w:rPr>
      </w:pPr>
      <w:r w:rsidRPr="00545AFC">
        <w:rPr>
          <w:rFonts w:eastAsia="Times New Roman" w:cs="Times New Roman"/>
          <w:b/>
          <w:iCs/>
          <w:kern w:val="0"/>
          <w:szCs w:val="24"/>
          <w14:ligatures w14:val="none"/>
        </w:rPr>
        <w:t>If applicable, include:</w:t>
      </w:r>
    </w:p>
    <w:p w14:paraId="214453A6" w14:textId="77777777" w:rsidR="00545AFC" w:rsidRPr="00545AFC" w:rsidRDefault="00545AFC" w:rsidP="00545AFC">
      <w:pPr>
        <w:spacing w:after="240"/>
        <w:rPr>
          <w:rFonts w:eastAsia="Times New Roman" w:cs="Times New Roman"/>
          <w:color w:val="FF0000"/>
          <w:kern w:val="0"/>
          <w:szCs w:val="24"/>
          <w14:ligatures w14:val="none"/>
        </w:rPr>
      </w:pPr>
      <w:r w:rsidRPr="00545AFC">
        <w:rPr>
          <w:rFonts w:eastAsia="Times New Roman" w:cs="Times New Roman"/>
          <w:b/>
          <w:iCs/>
          <w:color w:val="FF0000"/>
          <w:kern w:val="0"/>
          <w:szCs w:val="24"/>
          <w14:ligatures w14:val="none"/>
        </w:rPr>
        <w:t>A TIER EXCEPTION REQUEST WAS SUBMITTED.</w:t>
      </w:r>
    </w:p>
    <w:p w14:paraId="5549DDB2"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3B029CF4" w14:textId="77777777">
        <w:tc>
          <w:tcPr>
            <w:tcW w:w="5000" w:type="pct"/>
            <w:shd w:val="clear" w:color="auto" w:fill="C0C0C0"/>
          </w:tcPr>
          <w:p w14:paraId="0DCAE011" w14:textId="77777777" w:rsidR="00545AFC" w:rsidRPr="00545AFC" w:rsidRDefault="00545AFC" w:rsidP="00561C1E">
            <w:pPr>
              <w:pStyle w:val="Heading2"/>
              <w:rPr>
                <w:rFonts w:eastAsia="Times New Roman"/>
              </w:rPr>
            </w:pPr>
            <w:bookmarkStart w:id="390" w:name="_Toc527622153"/>
            <w:bookmarkStart w:id="391" w:name="_Toc201752577"/>
            <w:r w:rsidRPr="00545AFC">
              <w:rPr>
                <w:rFonts w:eastAsia="Times New Roman"/>
              </w:rPr>
              <w:t>Unable to Read Prescription Labels (PHARMACY)</w:t>
            </w:r>
            <w:bookmarkEnd w:id="390"/>
            <w:bookmarkEnd w:id="391"/>
          </w:p>
        </w:tc>
      </w:tr>
    </w:tbl>
    <w:p w14:paraId="6E4C1FFE"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with the prescription labels. </w:t>
      </w:r>
    </w:p>
    <w:p w14:paraId="79744DEE"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beneficiary was advised that CVS Caremark Mail Service Pharmacy utilizes three different sized prescription labels and may provide a variety of prescription labels on a product depending how the drug is dispensed. Additionally, depending on the product and or the location it was dispensed, the prescription labels may be applied in a different way, such as being applied around the product or applied with a flag through automation not adhered to the product on both ends. </w:t>
      </w:r>
    </w:p>
    <w:p w14:paraId="7DDE8AA2"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kern w:val="0"/>
          <w:szCs w:val="24"/>
          <w14:ligatures w14:val="none"/>
        </w:rPr>
        <w:t xml:space="preserve">The pharmacy does not use ink to print the labels. Thermal technology prints the information using heated print heads that activate the print image on the labels. Since direct thermal printing requires heat to activate the image, it is prone to fading if exposed to external heat and or certain common household chemicals. </w:t>
      </w:r>
    </w:p>
    <w:p w14:paraId="5D796DB3"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bCs/>
          <w:kern w:val="0"/>
          <w:szCs w:val="24"/>
          <w14:ligatures w14:val="none"/>
        </w:rPr>
        <w:t xml:space="preserve">The Plan apologized for any dissatisfaction this may have caused. </w:t>
      </w:r>
      <w:r w:rsidRPr="00545AFC">
        <w:rPr>
          <w:rFonts w:eastAsia="Times New Roman" w:cs="Tahoma"/>
          <w:kern w:val="0"/>
          <w:szCs w:val="24"/>
          <w14:ligatures w14:val="none"/>
        </w:rPr>
        <w:t xml:space="preserve">The Plan informed the beneficiary about </w:t>
      </w:r>
      <w:proofErr w:type="spellStart"/>
      <w:r w:rsidRPr="00545AFC">
        <w:rPr>
          <w:rFonts w:eastAsia="Times New Roman" w:cs="Tahoma"/>
          <w:kern w:val="0"/>
          <w:szCs w:val="24"/>
          <w14:ligatures w14:val="none"/>
        </w:rPr>
        <w:t>ScripTalk</w:t>
      </w:r>
      <w:proofErr w:type="spellEnd"/>
      <w:r w:rsidRPr="00545AFC">
        <w:rPr>
          <w:rFonts w:eastAsia="Times New Roman" w:cs="Tahoma"/>
          <w:kern w:val="0"/>
          <w:szCs w:val="24"/>
          <w14:ligatures w14:val="none"/>
        </w:rPr>
        <w:t xml:space="preserve"> Station which provides those who cannot read the information on their prescriptions a safe and easy way to manage their personal healthcare, press a button, place the special Talking Label over the reader, and a pleasant natural sounding voice speaks all the information printed on the label.</w:t>
      </w:r>
    </w:p>
    <w:p w14:paraId="167247D1" w14:textId="77777777" w:rsidR="00545AFC" w:rsidRPr="00545AFC" w:rsidRDefault="00545AFC" w:rsidP="00545AFC">
      <w:pPr>
        <w:rPr>
          <w:rFonts w:eastAsia="Times New Roman" w:cs="Tahoma"/>
          <w:iCs/>
          <w:kern w:val="0"/>
          <w:szCs w:val="24"/>
          <w14:ligatures w14:val="none"/>
        </w:rPr>
      </w:pPr>
      <w:r w:rsidRPr="00545AFC">
        <w:rPr>
          <w:rFonts w:eastAsia="Times New Roman" w:cs="Tahoma"/>
          <w:b/>
          <w:iCs/>
          <w:kern w:val="0"/>
          <w:szCs w:val="24"/>
          <w14:ligatures w14:val="none"/>
        </w:rPr>
        <w:t xml:space="preserve">If the beneficiary requests a </w:t>
      </w:r>
      <w:proofErr w:type="spellStart"/>
      <w:r w:rsidRPr="00545AFC">
        <w:rPr>
          <w:rFonts w:eastAsia="Times New Roman" w:cs="Tahoma"/>
          <w:b/>
          <w:iCs/>
          <w:kern w:val="0"/>
          <w:szCs w:val="24"/>
          <w14:ligatures w14:val="none"/>
        </w:rPr>
        <w:t>ScripTalk</w:t>
      </w:r>
      <w:proofErr w:type="spellEnd"/>
      <w:r w:rsidRPr="00545AFC">
        <w:rPr>
          <w:rFonts w:eastAsia="Times New Roman" w:cs="Tahoma"/>
          <w:b/>
          <w:iCs/>
          <w:kern w:val="0"/>
          <w:szCs w:val="24"/>
          <w14:ligatures w14:val="none"/>
        </w:rPr>
        <w:t xml:space="preserve"> Station be mailed to them:</w:t>
      </w:r>
      <w:r w:rsidRPr="00545AFC">
        <w:rPr>
          <w:rFonts w:eastAsia="Times New Roman" w:cs="Tahoma"/>
          <w:iCs/>
          <w:kern w:val="0"/>
          <w:szCs w:val="24"/>
          <w14:ligatures w14:val="none"/>
        </w:rPr>
        <w:t xml:space="preserve"> </w:t>
      </w:r>
    </w:p>
    <w:p w14:paraId="3939E3F5"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 xml:space="preserve">Per the beneficiary request for a </w:t>
      </w:r>
      <w:proofErr w:type="spellStart"/>
      <w:r w:rsidRPr="00545AFC">
        <w:rPr>
          <w:rFonts w:eastAsia="Times New Roman" w:cs="Tahoma"/>
          <w:kern w:val="0"/>
          <w:szCs w:val="24"/>
          <w14:ligatures w14:val="none"/>
        </w:rPr>
        <w:t>ScripTalk</w:t>
      </w:r>
      <w:proofErr w:type="spellEnd"/>
      <w:r w:rsidRPr="00545AFC">
        <w:rPr>
          <w:rFonts w:eastAsia="Times New Roman" w:cs="Tahoma"/>
          <w:kern w:val="0"/>
          <w:szCs w:val="24"/>
          <w14:ligatures w14:val="none"/>
        </w:rPr>
        <w:t xml:space="preserve"> Station, the Plan can fill out the form online at </w:t>
      </w:r>
      <w:r w:rsidRPr="00545AFC">
        <w:rPr>
          <w:rFonts w:eastAsia="Times New Roman" w:cs="Tahoma"/>
          <w:color w:val="0000FF"/>
          <w:kern w:val="0"/>
          <w:szCs w:val="24"/>
          <w:u w:val="single"/>
          <w14:ligatures w14:val="none"/>
        </w:rPr>
        <w:t>www.envisionamerica.com</w:t>
      </w:r>
      <w:r w:rsidRPr="00545AFC">
        <w:rPr>
          <w:rFonts w:eastAsia="Times New Roman" w:cs="Tahoma"/>
          <w:kern w:val="0"/>
          <w:szCs w:val="24"/>
          <w14:ligatures w14:val="none"/>
        </w:rPr>
        <w:t>.</w:t>
      </w:r>
    </w:p>
    <w:p w14:paraId="7CEB0F55"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4D18AB0" w14:textId="77777777">
        <w:tc>
          <w:tcPr>
            <w:tcW w:w="5000" w:type="pct"/>
            <w:shd w:val="clear" w:color="auto" w:fill="C0C0C0"/>
          </w:tcPr>
          <w:p w14:paraId="60B82E35" w14:textId="77777777" w:rsidR="00545AFC" w:rsidRPr="00545AFC" w:rsidRDefault="00545AFC" w:rsidP="00561C1E">
            <w:pPr>
              <w:pStyle w:val="Heading2"/>
              <w:rPr>
                <w:rFonts w:eastAsia="Times New Roman"/>
              </w:rPr>
            </w:pPr>
            <w:bookmarkStart w:id="392" w:name="_Toc527622154"/>
            <w:bookmarkStart w:id="393" w:name="_Toc201752578"/>
            <w:r w:rsidRPr="00545AFC">
              <w:rPr>
                <w:rFonts w:eastAsia="Times New Roman"/>
              </w:rPr>
              <w:t>Upset with Packaging/Bottle Caps (PHARMACY)</w:t>
            </w:r>
            <w:bookmarkEnd w:id="392"/>
            <w:bookmarkEnd w:id="393"/>
          </w:p>
        </w:tc>
      </w:tr>
    </w:tbl>
    <w:p w14:paraId="45C236D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with the prescription order packaging. </w:t>
      </w:r>
    </w:p>
    <w:p w14:paraId="46BE92B9" w14:textId="77777777" w:rsidR="00545AFC" w:rsidRPr="00545AFC" w:rsidRDefault="00545AFC" w:rsidP="00545AFC">
      <w:pPr>
        <w:spacing w:after="240"/>
        <w:rPr>
          <w:rFonts w:eastAsia="Times New Roman" w:cs="Tahoma"/>
          <w:bCs/>
          <w:kern w:val="0"/>
          <w:szCs w:val="24"/>
          <w14:ligatures w14:val="none"/>
        </w:rPr>
      </w:pPr>
      <w:r w:rsidRPr="00545AFC">
        <w:rPr>
          <w:rFonts w:eastAsia="Times New Roman" w:cs="Tahoma"/>
          <w:b/>
          <w:bCs/>
          <w:kern w:val="0"/>
          <w:szCs w:val="24"/>
          <w14:ligatures w14:val="none"/>
        </w:rPr>
        <w:t xml:space="preserve">ACTION </w:t>
      </w:r>
      <w:r w:rsidRPr="00545AFC">
        <w:rPr>
          <w:rFonts w:eastAsia="Times New Roman" w:cs="Tahoma"/>
          <w:bCs/>
          <w:kern w:val="0"/>
          <w:szCs w:val="24"/>
          <w14:ligatures w14:val="none"/>
        </w:rPr>
        <w:t xml:space="preserve">The beneficiary was informed that poly bags, bubble bags and boxes are currently the only packages available at the CVS Caremark Mail Service Pharmacy. </w:t>
      </w:r>
    </w:p>
    <w:p w14:paraId="180F9B07"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bCs/>
          <w:kern w:val="0"/>
          <w:szCs w:val="24"/>
          <w14:ligatures w14:val="none"/>
        </w:rPr>
        <w:t>The Plan apologized for any dissatisfaction this may have caused.</w:t>
      </w:r>
      <w:r w:rsidRPr="00545AFC">
        <w:rPr>
          <w:rFonts w:eastAsia="Times New Roman" w:cs="Tahoma"/>
          <w:b/>
          <w:kern w:val="0"/>
          <w:szCs w:val="24"/>
          <w14:ligatures w14:val="none"/>
        </w:rPr>
        <w:t xml:space="preserve"> </w:t>
      </w:r>
      <w:r w:rsidRPr="00545AFC">
        <w:rPr>
          <w:rFonts w:eastAsia="Times New Roman" w:cs="Tahoma"/>
          <w:bCs/>
          <w:kern w:val="0"/>
          <w:szCs w:val="24"/>
          <w14:ligatures w14:val="none"/>
        </w:rPr>
        <w:t xml:space="preserve">Unfortunately, the mail service pharmacy does not offer an easy tear package for mail orders. </w:t>
      </w:r>
    </w:p>
    <w:p w14:paraId="29BB0A86" w14:textId="77777777" w:rsidR="00545AFC" w:rsidRPr="00545AFC" w:rsidRDefault="00545AFC" w:rsidP="00545AFC">
      <w:pPr>
        <w:spacing w:after="240"/>
        <w:rPr>
          <w:rFonts w:eastAsia="Times New Roman" w:cs="Tahoma"/>
          <w:bCs/>
          <w:kern w:val="0"/>
          <w:szCs w:val="24"/>
          <w14:ligatures w14:val="none"/>
        </w:rPr>
      </w:pPr>
      <w:r w:rsidRPr="00545AFC">
        <w:rPr>
          <w:rFonts w:eastAsia="Times New Roman" w:cs="Tahoma"/>
          <w:bCs/>
          <w:kern w:val="0"/>
          <w:szCs w:val="24"/>
          <w14:ligatures w14:val="none"/>
        </w:rPr>
        <w:t>Although the mail service prescriptions are shipped with safety caps, the pharmacy can provide easy open caps for the standard orange bottles that we dispense. However, if the beneficiary received their drug in bottles packaged by the manufacturer, we cannot provide easy open caps. Non childproof Easy Open caps can be requeste</w:t>
      </w:r>
      <w:bookmarkStart w:id="394" w:name="P33_912"/>
      <w:bookmarkEnd w:id="394"/>
      <w:r w:rsidRPr="00545AFC">
        <w:rPr>
          <w:rFonts w:eastAsia="Times New Roman" w:cs="Tahoma"/>
          <w:bCs/>
          <w:kern w:val="0"/>
          <w:szCs w:val="24"/>
          <w14:ligatures w14:val="none"/>
        </w:rPr>
        <w:t xml:space="preserve">d by contacting Customer Care. The caps are the easy twist off type. These caps are not the ones that convert from child proof to easy open, they are simply twist on and twist off. Snap off caps </w:t>
      </w:r>
      <w:proofErr w:type="gramStart"/>
      <w:r w:rsidRPr="00545AFC">
        <w:rPr>
          <w:rFonts w:eastAsia="Times New Roman" w:cs="Tahoma"/>
          <w:bCs/>
          <w:kern w:val="0"/>
          <w:szCs w:val="24"/>
          <w14:ligatures w14:val="none"/>
        </w:rPr>
        <w:t>are</w:t>
      </w:r>
      <w:proofErr w:type="gramEnd"/>
      <w:r w:rsidRPr="00545AFC">
        <w:rPr>
          <w:rFonts w:eastAsia="Times New Roman" w:cs="Tahoma"/>
          <w:bCs/>
          <w:kern w:val="0"/>
          <w:szCs w:val="24"/>
          <w14:ligatures w14:val="none"/>
        </w:rPr>
        <w:t xml:space="preserve"> not available. The Plan educated the beneficiary to save and reuse these caps for future orders. </w:t>
      </w:r>
    </w:p>
    <w:p w14:paraId="078F8C40" w14:textId="77777777" w:rsidR="00545AFC" w:rsidRPr="00545AFC" w:rsidRDefault="00545AFC" w:rsidP="00545AFC">
      <w:pPr>
        <w:spacing w:after="240"/>
        <w:rPr>
          <w:rFonts w:eastAsia="Times New Roman" w:cs="Tahoma"/>
          <w:bCs/>
          <w:kern w:val="0"/>
          <w:szCs w:val="24"/>
          <w14:ligatures w14:val="none"/>
        </w:rPr>
      </w:pPr>
      <w:r w:rsidRPr="00545AFC">
        <w:rPr>
          <w:rFonts w:eastAsia="Times New Roman" w:cs="Tahoma"/>
          <w:b/>
          <w:bCs/>
          <w:iCs/>
          <w:kern w:val="0"/>
          <w:szCs w:val="24"/>
          <w14:ligatures w14:val="none"/>
        </w:rPr>
        <w:t>If requested include</w:t>
      </w:r>
      <w:r w:rsidRPr="00545AFC">
        <w:rPr>
          <w:rFonts w:eastAsia="Times New Roman" w:cs="Tahoma"/>
          <w:b/>
          <w:kern w:val="0"/>
          <w:szCs w:val="24"/>
          <w14:ligatures w14:val="none"/>
        </w:rPr>
        <w:t>:</w:t>
      </w:r>
    </w:p>
    <w:p w14:paraId="2904375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bCs/>
          <w:kern w:val="0"/>
          <w:szCs w:val="24"/>
          <w14:ligatures w14:val="none"/>
        </w:rPr>
        <w:t>The Plan requested caps to be mailed to the beneficiary.</w:t>
      </w:r>
    </w:p>
    <w:p w14:paraId="21CCA289"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60FEDA3F" w14:textId="77777777">
        <w:tc>
          <w:tcPr>
            <w:tcW w:w="5000" w:type="pct"/>
            <w:shd w:val="clear" w:color="auto" w:fill="C0C0C0"/>
          </w:tcPr>
          <w:p w14:paraId="42841AA4" w14:textId="77777777" w:rsidR="00545AFC" w:rsidRPr="00545AFC" w:rsidRDefault="00545AFC" w:rsidP="00561C1E">
            <w:pPr>
              <w:pStyle w:val="Heading2"/>
              <w:rPr>
                <w:rFonts w:eastAsia="Times New Roman"/>
              </w:rPr>
            </w:pPr>
            <w:bookmarkStart w:id="395" w:name="_Toc527622155"/>
            <w:bookmarkStart w:id="396" w:name="_Toc201752579"/>
            <w:r w:rsidRPr="00545AFC">
              <w:rPr>
                <w:rFonts w:eastAsia="Times New Roman"/>
              </w:rPr>
              <w:t>Bottle Size Too Big or Too Small (PHARMACY)</w:t>
            </w:r>
            <w:bookmarkEnd w:id="395"/>
            <w:bookmarkEnd w:id="396"/>
          </w:p>
        </w:tc>
      </w:tr>
    </w:tbl>
    <w:p w14:paraId="2C07867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3F376B3E" wp14:editId="4C1A0B9B">
            <wp:extent cx="238760" cy="214630"/>
            <wp:effectExtent l="0" t="0" r="0" b="0"/>
            <wp:docPr id="4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37BE6C6E"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with the size of the prescription bottles as they are too </w:t>
      </w:r>
      <w:r w:rsidRPr="00545AFC">
        <w:rPr>
          <w:rFonts w:eastAsia="Times New Roman" w:cs="Tahoma"/>
          <w:b/>
          <w:color w:val="FF0000"/>
          <w:kern w:val="0"/>
          <w:szCs w:val="24"/>
          <w14:ligatures w14:val="none"/>
        </w:rPr>
        <w:t>BIG</w:t>
      </w:r>
      <w:r w:rsidRPr="00545AFC">
        <w:rPr>
          <w:rFonts w:eastAsia="Times New Roman" w:cs="Tahoma"/>
          <w:b/>
          <w:bCs/>
          <w:kern w:val="0"/>
          <w:szCs w:val="24"/>
          <w14:ligatures w14:val="none"/>
        </w:rPr>
        <w:t xml:space="preserve"> OR </w:t>
      </w:r>
      <w:r w:rsidRPr="00545AFC">
        <w:rPr>
          <w:rFonts w:eastAsia="Times New Roman" w:cs="Tahoma"/>
          <w:b/>
          <w:color w:val="FF0000"/>
          <w:kern w:val="0"/>
          <w:szCs w:val="24"/>
          <w14:ligatures w14:val="none"/>
        </w:rPr>
        <w:t>SMALL</w:t>
      </w:r>
      <w:r w:rsidRPr="00545AFC">
        <w:rPr>
          <w:rFonts w:eastAsia="Times New Roman" w:cs="Tahoma"/>
          <w:color w:val="FF0000"/>
          <w:kern w:val="0"/>
          <w:szCs w:val="24"/>
          <w14:ligatures w14:val="none"/>
        </w:rPr>
        <w:t>.</w:t>
      </w:r>
      <w:r w:rsidRPr="00545AFC">
        <w:rPr>
          <w:rFonts w:eastAsia="Times New Roman" w:cs="Tahoma"/>
          <w:kern w:val="0"/>
          <w:szCs w:val="24"/>
          <w14:ligatures w14:val="none"/>
        </w:rPr>
        <w:t xml:space="preserve"> </w:t>
      </w:r>
    </w:p>
    <w:p w14:paraId="1F5292B4" w14:textId="77777777" w:rsidR="00545AFC" w:rsidRPr="00545AFC" w:rsidRDefault="00545AFC" w:rsidP="00545AFC">
      <w:pPr>
        <w:spacing w:after="240"/>
        <w:rPr>
          <w:rFonts w:eastAsia="Times New Roman" w:cs="Tahoma"/>
          <w:b/>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beneficiary was advised that most prescriptions are filled using automated pharmacy equipment. </w:t>
      </w:r>
    </w:p>
    <w:p w14:paraId="3DD2B598"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b/>
          <w:kern w:val="0"/>
          <w:szCs w:val="24"/>
          <w14:ligatures w14:val="none"/>
        </w:rPr>
        <w:t>RESULT</w:t>
      </w:r>
      <w:r w:rsidRPr="00545AFC">
        <w:rPr>
          <w:rFonts w:eastAsia="Times New Roman" w:cs="Times New Roman"/>
          <w:kern w:val="0"/>
          <w:sz w:val="22"/>
          <w14:ligatures w14:val="none"/>
        </w:rPr>
        <w:t xml:space="preserve"> </w:t>
      </w:r>
      <w:r w:rsidRPr="00545AFC">
        <w:rPr>
          <w:rFonts w:eastAsia="Times New Roman" w:cs="Tahoma"/>
          <w:kern w:val="0"/>
          <w:szCs w:val="24"/>
          <w14:ligatures w14:val="none"/>
        </w:rPr>
        <w:t>Among many cost saving benefits of automated pharmacy systems, it also gives the pharmacy the ability to fill more prescriptions in less time to ensure orders are received as soon as possible. The automated equipment employs only one bottle size. The mail service pharmacy is doing so</w:t>
      </w:r>
      <w:bookmarkStart w:id="397" w:name="OLE_LINK75"/>
      <w:r w:rsidRPr="00545AFC">
        <w:rPr>
          <w:rFonts w:eastAsia="Times New Roman" w:cs="Tahoma"/>
          <w:kern w:val="0"/>
          <w:szCs w:val="24"/>
          <w14:ligatures w14:val="none"/>
        </w:rPr>
        <w:t xml:space="preserve"> </w:t>
      </w:r>
      <w:r w:rsidRPr="00545AFC">
        <w:rPr>
          <w:rFonts w:eastAsia="Times New Roman" w:cs="Tahoma"/>
          <w:kern w:val="0"/>
          <w:sz w:val="22"/>
          <w14:ligatures w14:val="none"/>
        </w:rPr>
        <w:t>to improve efficiency in filling orders</w:t>
      </w:r>
      <w:bookmarkEnd w:id="397"/>
      <w:r w:rsidRPr="00545AFC">
        <w:rPr>
          <w:rFonts w:eastAsia="Times New Roman" w:cs="Tahoma"/>
          <w:kern w:val="0"/>
          <w:szCs w:val="24"/>
          <w14:ligatures w14:val="none"/>
        </w:rPr>
        <w:t>. The Plan apologized for any dissatisfaction this may have caused.</w:t>
      </w:r>
    </w:p>
    <w:p w14:paraId="578D5685" w14:textId="77777777" w:rsidR="00545AFC" w:rsidRPr="00545AFC" w:rsidRDefault="00545AFC" w:rsidP="00545AFC">
      <w:pPr>
        <w:spacing w:after="240"/>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1310EA7E" w14:textId="77777777">
        <w:tc>
          <w:tcPr>
            <w:tcW w:w="5000" w:type="pct"/>
            <w:shd w:val="clear" w:color="auto" w:fill="C0C0C0"/>
          </w:tcPr>
          <w:p w14:paraId="643CFF09" w14:textId="77777777" w:rsidR="00545AFC" w:rsidRPr="00545AFC" w:rsidRDefault="00545AFC" w:rsidP="00561C1E">
            <w:pPr>
              <w:pStyle w:val="Heading2"/>
              <w:rPr>
                <w:rFonts w:eastAsia="Times New Roman"/>
              </w:rPr>
            </w:pPr>
            <w:bookmarkStart w:id="398" w:name="_Toc527622156"/>
            <w:bookmarkStart w:id="399" w:name="_Toc201752580"/>
            <w:r w:rsidRPr="00545AFC">
              <w:rPr>
                <w:rFonts w:eastAsia="Times New Roman"/>
              </w:rPr>
              <w:t>Refill Date Missing from Label (PHARMACY)</w:t>
            </w:r>
            <w:bookmarkEnd w:id="398"/>
            <w:bookmarkEnd w:id="399"/>
          </w:p>
        </w:tc>
      </w:tr>
    </w:tbl>
    <w:p w14:paraId="0B009EAC"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The beneficiary expressed dissatisfaction with the refill date is missing from the prescription label.</w:t>
      </w:r>
    </w:p>
    <w:p w14:paraId="31D3D71F"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beneficiary was advised that the CVS Caremark Mail Service Pharmacy labels do not provide the refill or next order date. This decision was made to prevent inaccuracies due to unforeseen changes in time sensitive prescription drugs, prescription quantity, or the prescription itself. Additionally, CVS Caremark Mail Service labels more closely reflect labels of retail pharmacies. At retail pharmacies, the number of refills available is provided but not the specific date for the next refill. </w:t>
      </w:r>
    </w:p>
    <w:p w14:paraId="26F0814D"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b/>
          <w:kern w:val="0"/>
          <w:szCs w:val="24"/>
          <w14:ligatures w14:val="none"/>
        </w:rPr>
        <w:t xml:space="preserve">RESULT </w:t>
      </w:r>
      <w:r w:rsidRPr="00545AFC">
        <w:rPr>
          <w:rFonts w:eastAsia="Times New Roman" w:cs="Tahoma"/>
          <w:kern w:val="0"/>
          <w:szCs w:val="24"/>
          <w14:ligatures w14:val="none"/>
        </w:rPr>
        <w:t>The Plan suggested enrolling eligible prescriptions in the Automatic Refill Program. The Plan apologized for any dissatisfaction this may have caused.</w:t>
      </w:r>
    </w:p>
    <w:p w14:paraId="739D33EC" w14:textId="77777777" w:rsidR="00545AFC" w:rsidRPr="00545AFC" w:rsidRDefault="00545AFC" w:rsidP="00545AFC">
      <w:pPr>
        <w:jc w:val="right"/>
        <w:rPr>
          <w:rFonts w:eastAsia="Times New Roman" w:cs="Times New Roman"/>
          <w:kern w:val="0"/>
          <w:szCs w:val="24"/>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0906DB25" w14:textId="77777777">
        <w:tc>
          <w:tcPr>
            <w:tcW w:w="5000" w:type="pct"/>
            <w:shd w:val="clear" w:color="auto" w:fill="C0C0C0"/>
          </w:tcPr>
          <w:p w14:paraId="70DDD37A" w14:textId="77777777" w:rsidR="00545AFC" w:rsidRPr="00545AFC" w:rsidRDefault="00545AFC" w:rsidP="00561C1E">
            <w:pPr>
              <w:pStyle w:val="Heading2"/>
              <w:rPr>
                <w:rFonts w:eastAsia="Times New Roman"/>
              </w:rPr>
            </w:pPr>
            <w:bookmarkStart w:id="400" w:name="_Toc527622157"/>
            <w:bookmarkStart w:id="401" w:name="_Toc201752581"/>
            <w:r w:rsidRPr="00545AFC">
              <w:rPr>
                <w:rFonts w:eastAsia="Times New Roman"/>
              </w:rPr>
              <w:t>Unable to Cancel Order (PHARMACY)</w:t>
            </w:r>
            <w:bookmarkEnd w:id="400"/>
            <w:bookmarkEnd w:id="401"/>
          </w:p>
        </w:tc>
      </w:tr>
    </w:tbl>
    <w:p w14:paraId="6711DC9A"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1E3C0A3C" wp14:editId="006159DF">
            <wp:extent cx="238760" cy="214630"/>
            <wp:effectExtent l="0" t="0" r="0" b="0"/>
            <wp:docPr id="4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3348E8B2"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beneficiary expressed dissatisfaction that </w:t>
      </w:r>
      <w:r w:rsidRPr="00545AFC">
        <w:rPr>
          <w:rFonts w:eastAsia="Times New Roman" w:cs="Tahoma"/>
          <w:bCs/>
          <w:kern w:val="0"/>
          <w:szCs w:val="24"/>
          <w14:ligatures w14:val="none"/>
        </w:rPr>
        <w:t>they were</w:t>
      </w:r>
      <w:r w:rsidRPr="00545AFC">
        <w:rPr>
          <w:rFonts w:eastAsia="Times New Roman" w:cs="Tahoma"/>
          <w:kern w:val="0"/>
          <w:szCs w:val="24"/>
          <w14:ligatures w14:val="none"/>
        </w:rPr>
        <w:t xml:space="preserve"> unable to cancel their prescription order that is in process at the CVS Caremark Mail Service Pharmacy. </w:t>
      </w:r>
    </w:p>
    <w:p w14:paraId="0F13CBF5"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kern w:val="0"/>
          <w:szCs w:val="24"/>
          <w14:ligatures w14:val="none"/>
        </w:rPr>
        <w:t xml:space="preserve">The Plan advised that a request to cancel a prescription order can only be honored if the request is submitted prior to the order being in </w:t>
      </w:r>
      <w:r w:rsidRPr="00545AFC">
        <w:rPr>
          <w:rFonts w:eastAsia="Times New Roman" w:cs="Tahoma"/>
          <w:bCs/>
          <w:kern w:val="0"/>
          <w:szCs w:val="24"/>
          <w14:ligatures w14:val="none"/>
        </w:rPr>
        <w:t>Label Printed, Dispensed, Packed or Metered</w:t>
      </w:r>
      <w:r w:rsidRPr="00545AFC">
        <w:rPr>
          <w:rFonts w:eastAsia="Times New Roman" w:cs="Tahoma"/>
          <w:kern w:val="0"/>
          <w:szCs w:val="24"/>
          <w14:ligatures w14:val="none"/>
        </w:rPr>
        <w:t xml:space="preserve"> status. Unfortunately, the prescription order is in </w:t>
      </w:r>
      <w:r w:rsidRPr="00545AFC">
        <w:rPr>
          <w:rFonts w:eastAsia="Times New Roman" w:cs="Tahoma"/>
          <w:b/>
          <w:color w:val="FF0000"/>
          <w:kern w:val="0"/>
          <w:szCs w:val="24"/>
          <w14:ligatures w14:val="none"/>
        </w:rPr>
        <w:t>ORDER STATUS</w:t>
      </w:r>
      <w:r w:rsidRPr="00545AFC">
        <w:rPr>
          <w:rFonts w:eastAsia="Times New Roman" w:cs="Tahoma"/>
          <w:b/>
          <w:kern w:val="0"/>
          <w:szCs w:val="24"/>
          <w14:ligatures w14:val="none"/>
        </w:rPr>
        <w:t xml:space="preserve"> </w:t>
      </w:r>
      <w:proofErr w:type="spellStart"/>
      <w:r w:rsidRPr="00545AFC">
        <w:rPr>
          <w:rFonts w:eastAsia="Times New Roman" w:cs="Tahoma"/>
          <w:kern w:val="0"/>
          <w:szCs w:val="24"/>
          <w14:ligatures w14:val="none"/>
        </w:rPr>
        <w:t>status</w:t>
      </w:r>
      <w:proofErr w:type="spellEnd"/>
      <w:r w:rsidRPr="00545AFC">
        <w:rPr>
          <w:rFonts w:eastAsia="Times New Roman" w:cs="Tahoma"/>
          <w:kern w:val="0"/>
          <w:szCs w:val="24"/>
          <w14:ligatures w14:val="none"/>
        </w:rPr>
        <w:t xml:space="preserve">, therefore a cancellation request cannot be guaranteed. The Plan will apologize for any dissatisfaction this may have caused. </w:t>
      </w:r>
    </w:p>
    <w:p w14:paraId="058440F0" w14:textId="77777777" w:rsidR="00545AFC" w:rsidRPr="00545AFC" w:rsidRDefault="00545AFC" w:rsidP="00545AFC">
      <w:pPr>
        <w:rPr>
          <w:rFonts w:eastAsia="Times New Roman" w:cs="Tahoma"/>
          <w:b/>
          <w:kern w:val="0"/>
          <w:szCs w:val="24"/>
          <w14:ligatures w14:val="none"/>
        </w:rPr>
      </w:pPr>
      <w:r w:rsidRPr="00545AFC">
        <w:rPr>
          <w:rFonts w:eastAsia="Times New Roman" w:cs="Tahoma"/>
          <w:b/>
          <w:kern w:val="0"/>
          <w:szCs w:val="24"/>
          <w14:ligatures w14:val="none"/>
        </w:rPr>
        <w:t>RESULT</w:t>
      </w:r>
    </w:p>
    <w:p w14:paraId="3DBBDCE0" w14:textId="77777777" w:rsidR="00545AFC" w:rsidRPr="00545AFC" w:rsidRDefault="00545AFC" w:rsidP="00545AFC">
      <w:pPr>
        <w:rPr>
          <w:rFonts w:eastAsia="Times New Roman" w:cs="Tahoma"/>
          <w:b/>
          <w:iCs/>
          <w:kern w:val="0"/>
          <w:szCs w:val="24"/>
          <w14:ligatures w14:val="none"/>
        </w:rPr>
      </w:pPr>
      <w:r w:rsidRPr="00545AFC">
        <w:rPr>
          <w:rFonts w:eastAsia="Times New Roman" w:cs="Tahoma"/>
          <w:b/>
          <w:iCs/>
          <w:kern w:val="0"/>
          <w:szCs w:val="24"/>
          <w14:ligatures w14:val="none"/>
        </w:rPr>
        <w:t xml:space="preserve">If requesting to return </w:t>
      </w:r>
      <w:proofErr w:type="gramStart"/>
      <w:r w:rsidRPr="00545AFC">
        <w:rPr>
          <w:rFonts w:eastAsia="Times New Roman" w:cs="Tahoma"/>
          <w:b/>
          <w:iCs/>
          <w:kern w:val="0"/>
          <w:szCs w:val="24"/>
          <w14:ligatures w14:val="none"/>
        </w:rPr>
        <w:t>beneficiary initiated</w:t>
      </w:r>
      <w:proofErr w:type="gramEnd"/>
      <w:r w:rsidRPr="00545AFC">
        <w:rPr>
          <w:rFonts w:eastAsia="Times New Roman" w:cs="Tahoma"/>
          <w:b/>
          <w:iCs/>
          <w:kern w:val="0"/>
          <w:szCs w:val="24"/>
          <w14:ligatures w14:val="none"/>
        </w:rPr>
        <w:t xml:space="preserve"> order include: </w:t>
      </w:r>
    </w:p>
    <w:p w14:paraId="6B156539" w14:textId="77777777" w:rsidR="00545AFC" w:rsidRPr="00545AFC" w:rsidRDefault="00545AFC" w:rsidP="00545AFC">
      <w:pPr>
        <w:spacing w:after="240"/>
        <w:rPr>
          <w:rFonts w:eastAsia="Times New Roman" w:cs="Times New Roman"/>
          <w:iCs/>
          <w:kern w:val="0"/>
          <w:szCs w:val="24"/>
          <w14:ligatures w14:val="none"/>
        </w:rPr>
      </w:pPr>
      <w:r w:rsidRPr="00545AFC">
        <w:rPr>
          <w:rFonts w:eastAsia="Times New Roman" w:cs="Tahoma"/>
          <w:iCs/>
          <w:kern w:val="0"/>
          <w:szCs w:val="24"/>
          <w14:ligatures w14:val="none"/>
        </w:rPr>
        <w:t>The prescription order is ineligible for a mail tag postage paid address label for order return as the prescription</w:t>
      </w:r>
      <w:r w:rsidRPr="00545AFC">
        <w:rPr>
          <w:rFonts w:eastAsia="Times New Roman" w:cs="Tahoma"/>
          <w:b/>
          <w:iCs/>
          <w:kern w:val="0"/>
          <w:szCs w:val="24"/>
          <w14:ligatures w14:val="none"/>
        </w:rPr>
        <w:t xml:space="preserve">s </w:t>
      </w:r>
      <w:r w:rsidRPr="00545AFC">
        <w:rPr>
          <w:rFonts w:eastAsia="Times New Roman" w:cs="Tahoma"/>
          <w:b/>
          <w:iCs/>
          <w:color w:val="FF0000"/>
          <w:kern w:val="0"/>
          <w:szCs w:val="24"/>
          <w14:ligatures w14:val="none"/>
        </w:rPr>
        <w:t>ARE</w:t>
      </w:r>
      <w:r w:rsidRPr="00545AFC">
        <w:rPr>
          <w:rFonts w:eastAsia="Times New Roman" w:cs="Tahoma"/>
          <w:b/>
          <w:bCs/>
          <w:iCs/>
          <w:kern w:val="0"/>
          <w:szCs w:val="24"/>
          <w14:ligatures w14:val="none"/>
        </w:rPr>
        <w:t xml:space="preserve"> </w:t>
      </w:r>
      <w:r w:rsidRPr="00545AFC">
        <w:rPr>
          <w:rFonts w:eastAsia="Times New Roman" w:cs="Tahoma"/>
          <w:b/>
          <w:bCs/>
          <w:iCs/>
          <w:color w:val="FF0000"/>
          <w:kern w:val="0"/>
          <w:szCs w:val="24"/>
          <w14:ligatures w14:val="none"/>
        </w:rPr>
        <w:t>OR</w:t>
      </w:r>
      <w:r w:rsidRPr="00545AFC">
        <w:rPr>
          <w:rFonts w:eastAsia="Times New Roman" w:cs="Tahoma"/>
          <w:b/>
          <w:bCs/>
          <w:iCs/>
          <w:kern w:val="0"/>
          <w:szCs w:val="24"/>
          <w14:ligatures w14:val="none"/>
        </w:rPr>
        <w:t xml:space="preserve"> </w:t>
      </w:r>
      <w:r w:rsidRPr="00545AFC">
        <w:rPr>
          <w:rFonts w:eastAsia="Times New Roman" w:cs="Tahoma"/>
          <w:b/>
          <w:iCs/>
          <w:color w:val="FF0000"/>
          <w:kern w:val="0"/>
          <w:szCs w:val="24"/>
          <w14:ligatures w14:val="none"/>
        </w:rPr>
        <w:t>IS</w:t>
      </w:r>
      <w:r w:rsidRPr="00545AFC">
        <w:rPr>
          <w:rFonts w:eastAsia="Times New Roman" w:cs="Tahoma"/>
          <w:b/>
          <w:iCs/>
          <w:kern w:val="0"/>
          <w:szCs w:val="24"/>
          <w14:ligatures w14:val="none"/>
        </w:rPr>
        <w:t xml:space="preserve"> </w:t>
      </w:r>
      <w:r w:rsidRPr="00545AFC">
        <w:rPr>
          <w:rFonts w:eastAsia="Times New Roman" w:cs="Tahoma"/>
          <w:iCs/>
          <w:kern w:val="0"/>
          <w:szCs w:val="24"/>
          <w14:ligatures w14:val="none"/>
        </w:rPr>
        <w:t xml:space="preserve">being dispensed </w:t>
      </w:r>
      <w:r w:rsidRPr="00545AFC">
        <w:rPr>
          <w:rFonts w:eastAsia="Calibri" w:cs="Tahoma"/>
          <w:iCs/>
          <w:kern w:val="0"/>
          <w:szCs w:val="24"/>
          <w14:ligatures w14:val="none"/>
        </w:rPr>
        <w:t xml:space="preserve">as prescribed by the doctor and </w:t>
      </w:r>
      <w:r w:rsidRPr="00545AFC">
        <w:rPr>
          <w:rFonts w:eastAsia="Calibri" w:cs="Tahoma"/>
          <w:b/>
          <w:iCs/>
          <w:color w:val="FF0000"/>
          <w:kern w:val="0"/>
          <w:szCs w:val="24"/>
          <w14:ligatures w14:val="none"/>
        </w:rPr>
        <w:t>WERE</w:t>
      </w:r>
      <w:r w:rsidRPr="00545AFC">
        <w:rPr>
          <w:rFonts w:eastAsia="Calibri" w:cs="Tahoma"/>
          <w:b/>
          <w:bCs/>
          <w:iCs/>
          <w:kern w:val="0"/>
          <w:szCs w:val="24"/>
          <w14:ligatures w14:val="none"/>
        </w:rPr>
        <w:t xml:space="preserve"> </w:t>
      </w:r>
      <w:r w:rsidRPr="00545AFC">
        <w:rPr>
          <w:rFonts w:eastAsia="Calibri" w:cs="Tahoma"/>
          <w:b/>
          <w:bCs/>
          <w:iCs/>
          <w:color w:val="FF0000"/>
          <w:kern w:val="0"/>
          <w:szCs w:val="24"/>
          <w14:ligatures w14:val="none"/>
        </w:rPr>
        <w:t>OR</w:t>
      </w:r>
      <w:r w:rsidRPr="00545AFC">
        <w:rPr>
          <w:rFonts w:eastAsia="Calibri" w:cs="Tahoma"/>
          <w:b/>
          <w:bCs/>
          <w:iCs/>
          <w:kern w:val="0"/>
          <w:szCs w:val="24"/>
          <w14:ligatures w14:val="none"/>
        </w:rPr>
        <w:t xml:space="preserve"> </w:t>
      </w:r>
      <w:r w:rsidRPr="00545AFC">
        <w:rPr>
          <w:rFonts w:eastAsia="Calibri" w:cs="Tahoma"/>
          <w:b/>
          <w:iCs/>
          <w:color w:val="FF0000"/>
          <w:kern w:val="0"/>
          <w:szCs w:val="24"/>
          <w14:ligatures w14:val="none"/>
        </w:rPr>
        <w:t>WAS REQUESTED</w:t>
      </w:r>
      <w:r w:rsidRPr="00545AFC">
        <w:rPr>
          <w:rFonts w:eastAsia="Calibri" w:cs="Tahoma"/>
          <w:b/>
          <w:bCs/>
          <w:iCs/>
          <w:kern w:val="0"/>
          <w:szCs w:val="24"/>
          <w14:ligatures w14:val="none"/>
        </w:rPr>
        <w:t xml:space="preserve"> </w:t>
      </w:r>
      <w:r w:rsidRPr="00545AFC">
        <w:rPr>
          <w:rFonts w:eastAsia="Calibri" w:cs="Tahoma"/>
          <w:b/>
          <w:bCs/>
          <w:iCs/>
          <w:color w:val="FF0000"/>
          <w:kern w:val="0"/>
          <w:szCs w:val="24"/>
          <w14:ligatures w14:val="none"/>
        </w:rPr>
        <w:t>OR</w:t>
      </w:r>
      <w:r w:rsidRPr="00545AFC">
        <w:rPr>
          <w:rFonts w:eastAsia="Calibri" w:cs="Tahoma"/>
          <w:b/>
          <w:bCs/>
          <w:iCs/>
          <w:kern w:val="0"/>
          <w:szCs w:val="24"/>
          <w14:ligatures w14:val="none"/>
        </w:rPr>
        <w:t xml:space="preserve"> </w:t>
      </w:r>
      <w:r w:rsidRPr="00545AFC">
        <w:rPr>
          <w:rFonts w:eastAsia="Calibri" w:cs="Tahoma"/>
          <w:b/>
          <w:iCs/>
          <w:color w:val="FF0000"/>
          <w:kern w:val="0"/>
          <w:szCs w:val="24"/>
          <w14:ligatures w14:val="none"/>
        </w:rPr>
        <w:t>CONSENTED</w:t>
      </w:r>
      <w:r w:rsidRPr="00545AFC">
        <w:rPr>
          <w:rFonts w:eastAsia="Calibri" w:cs="Tahoma"/>
          <w:b/>
          <w:iCs/>
          <w:kern w:val="0"/>
          <w:szCs w:val="24"/>
          <w14:ligatures w14:val="none"/>
        </w:rPr>
        <w:t xml:space="preserve"> </w:t>
      </w:r>
      <w:r w:rsidRPr="00545AFC">
        <w:rPr>
          <w:rFonts w:eastAsia="Calibri" w:cs="Tahoma"/>
          <w:iCs/>
          <w:kern w:val="0"/>
          <w:szCs w:val="24"/>
          <w14:ligatures w14:val="none"/>
        </w:rPr>
        <w:t>by the beneficiary. Mail service pharmacy policy does not allow the return of drug for credit if there is no evidence of a plan or dispensing error.</w:t>
      </w:r>
      <w:r w:rsidRPr="00545AFC">
        <w:rPr>
          <w:rFonts w:eastAsia="Times New Roman" w:cs="Times New Roman"/>
          <w:iCs/>
          <w:kern w:val="0"/>
          <w:szCs w:val="24"/>
          <w14:ligatures w14:val="none"/>
        </w:rPr>
        <w:t xml:space="preserve"> </w:t>
      </w:r>
    </w:p>
    <w:p w14:paraId="2ED93278" w14:textId="77777777" w:rsidR="00545AFC" w:rsidRPr="00545AFC" w:rsidRDefault="00545AFC" w:rsidP="00545AFC">
      <w:pPr>
        <w:rPr>
          <w:rFonts w:eastAsia="Times New Roman" w:cs="Tahoma"/>
          <w:b/>
          <w:kern w:val="0"/>
          <w:szCs w:val="24"/>
          <w14:ligatures w14:val="none"/>
        </w:rPr>
      </w:pPr>
      <w:r w:rsidRPr="00545AFC">
        <w:rPr>
          <w:rFonts w:eastAsia="Times New Roman" w:cs="Tahoma"/>
          <w:b/>
          <w:iCs/>
          <w:kern w:val="0"/>
          <w:szCs w:val="24"/>
          <w14:ligatures w14:val="none"/>
        </w:rPr>
        <w:t xml:space="preserve">If requesting to return non beneficiary initiated order include: </w:t>
      </w:r>
    </w:p>
    <w:p w14:paraId="5D71FBAF"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ahoma"/>
          <w:kern w:val="0"/>
          <w:szCs w:val="24"/>
          <w14:ligatures w14:val="none"/>
        </w:rPr>
        <w:t>The mail tag postage paid address label for order return process provides the beneficiary with a convenient way to send the drug back to CVS Caremark Mail Service Pharmacy. The beneficiary should receive the mail tag via mail within 10 to 15 days. The beneficiaries must send back any returns with the full amount dispensed and with the original prescription label. Once the returned drug is received, the beneficiary method of payment will be credited within five business days.</w:t>
      </w:r>
    </w:p>
    <w:p w14:paraId="78D15D76" w14:textId="77777777" w:rsidR="00545AFC" w:rsidRPr="00545AFC" w:rsidRDefault="00545AFC" w:rsidP="00545AFC">
      <w:pPr>
        <w:jc w:val="right"/>
        <w:rPr>
          <w:rFonts w:eastAsia="Times New Roman" w:cs="Times New Roman"/>
          <w:color w:val="0000FF"/>
          <w:kern w:val="0"/>
          <w:szCs w:val="24"/>
          <w:u w:val="single"/>
          <w14:ligatures w14:val="none"/>
        </w:rPr>
      </w:pPr>
      <w:hyperlink w:anchor="TopOfDoc" w:history="1">
        <w:r w:rsidRPr="00545AFC">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508B46B4" w14:textId="77777777">
        <w:tc>
          <w:tcPr>
            <w:tcW w:w="5000" w:type="pct"/>
            <w:shd w:val="clear" w:color="auto" w:fill="C0C0C0"/>
          </w:tcPr>
          <w:p w14:paraId="12FB5F7F" w14:textId="77777777" w:rsidR="00545AFC" w:rsidRPr="00545AFC" w:rsidRDefault="00545AFC" w:rsidP="00561C1E">
            <w:pPr>
              <w:pStyle w:val="Heading2"/>
              <w:rPr>
                <w:rFonts w:eastAsia="Times New Roman"/>
              </w:rPr>
            </w:pPr>
            <w:bookmarkStart w:id="402" w:name="_Toc201752582"/>
            <w:r w:rsidRPr="00545AFC">
              <w:rPr>
                <w:rFonts w:eastAsia="Times New Roman"/>
              </w:rPr>
              <w:t>Excluded Provider – Unable to Fill Prescriptions (PHARMACY)</w:t>
            </w:r>
            <w:bookmarkEnd w:id="402"/>
          </w:p>
        </w:tc>
      </w:tr>
    </w:tbl>
    <w:p w14:paraId="0A2450BE"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Times New Roman"/>
          <w:b/>
          <w:kern w:val="0"/>
          <w:szCs w:val="24"/>
          <w14:ligatures w14:val="none"/>
        </w:rPr>
        <w:t>REASON</w:t>
      </w:r>
      <w:r w:rsidRPr="00545AFC">
        <w:rPr>
          <w:rFonts w:eastAsia="Times New Roman" w:cs="Calibri"/>
          <w:kern w:val="0"/>
          <w:szCs w:val="24"/>
          <w14:ligatures w14:val="none"/>
        </w:rPr>
        <w:t xml:space="preserve"> The beneficiary expressed dissatisfaction with not being able to fill prescriptions because their prescriber is excluded from participating in the Medicare program.</w:t>
      </w:r>
    </w:p>
    <w:p w14:paraId="2E3A4B56"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kern w:val="0"/>
          <w:szCs w:val="24"/>
          <w14:ligatures w14:val="none"/>
        </w:rPr>
        <w:t xml:space="preserve">Medicare plans are prohibited from making payment for prescriptions prescribed by a medical practitioner who is excluded from Medicare by the Department of Health and Human Services Office of Inspector General. </w:t>
      </w:r>
    </w:p>
    <w:p w14:paraId="0D68F292"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kern w:val="0"/>
          <w:szCs w:val="24"/>
          <w14:ligatures w14:val="none"/>
        </w:rPr>
        <w:t>ACTION</w:t>
      </w:r>
      <w:r w:rsidRPr="00545AFC">
        <w:rPr>
          <w:rFonts w:eastAsia="Times New Roman" w:cs="Calibri"/>
          <w:color w:val="000000"/>
          <w:kern w:val="0"/>
          <w:szCs w:val="24"/>
          <w14:ligatures w14:val="none"/>
        </w:rPr>
        <w:t xml:space="preserve"> Plan educated the beneficiary that they may go to another prescriber to obtain a new prescription and then have it filled at any network pharmacy, retail or mail order. The beneficiary can contact Medicare at 1.800.MEDICARE or </w:t>
      </w:r>
      <w:hyperlink r:id="rId28" w:history="1">
        <w:r w:rsidRPr="00545AFC">
          <w:rPr>
            <w:rFonts w:eastAsia="Times New Roman" w:cs="Calibri"/>
            <w:color w:val="0000FF"/>
            <w:kern w:val="0"/>
            <w:szCs w:val="24"/>
            <w:u w:val="single"/>
            <w14:ligatures w14:val="none"/>
          </w:rPr>
          <w:t>www.medicare.gov</w:t>
        </w:r>
      </w:hyperlink>
      <w:r w:rsidRPr="00545AFC">
        <w:rPr>
          <w:rFonts w:eastAsia="Times New Roman" w:cs="Calibri"/>
          <w:color w:val="000000"/>
          <w:kern w:val="0"/>
          <w:szCs w:val="24"/>
          <w14:ligatures w14:val="none"/>
        </w:rPr>
        <w:t xml:space="preserve"> to locate an alternative prescriber who is covered by Medicare. </w:t>
      </w:r>
    </w:p>
    <w:p w14:paraId="0E2E73B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The beneficiary also has the option to pay out of pocket, without using their Part D prescription drug coverage. If the beneficiary decides to pay out of pocket, they will not be reimbursed under Medicare or their Part D prescription drug plan. The cost of the drug will not be included as part of their total drug cost or their True Out of Pocket costs. </w:t>
      </w:r>
    </w:p>
    <w:p w14:paraId="0BCBB6FC" w14:textId="79F3A37E" w:rsidR="00545AFC" w:rsidRPr="00545AFC" w:rsidRDefault="00545AFC" w:rsidP="00D36C89">
      <w:pPr>
        <w:spacing w:after="240"/>
        <w:rPr>
          <w:rFonts w:eastAsia="Times New Roman" w:cs="Times New Roman"/>
          <w:color w:val="0000FF"/>
          <w:kern w:val="0"/>
          <w:szCs w:val="24"/>
          <w:u w:val="single"/>
          <w14:ligatures w14:val="none"/>
        </w:rPr>
      </w:pPr>
      <w:r w:rsidRPr="00545AFC">
        <w:rPr>
          <w:rFonts w:eastAsia="Times New Roman" w:cs="Calibri"/>
          <w:b/>
          <w:kern w:val="0"/>
          <w:szCs w:val="24"/>
          <w14:ligatures w14:val="none"/>
        </w:rPr>
        <w:t xml:space="preserve">RESULT </w:t>
      </w:r>
      <w:r w:rsidRPr="00545AFC">
        <w:rPr>
          <w:rFonts w:eastAsia="Times New Roman" w:cs="Calibri"/>
          <w:kern w:val="0"/>
          <w:szCs w:val="24"/>
          <w14:ligatures w14:val="none"/>
        </w:rPr>
        <w:t xml:space="preserve">The Plan apologized for not being to fill their prescriptions at this time. Information regarding the </w:t>
      </w:r>
      <w:r w:rsidR="00987855" w:rsidRPr="00545AFC">
        <w:rPr>
          <w:rFonts w:eastAsia="Times New Roman" w:cs="Calibri"/>
          <w:kern w:val="0"/>
          <w:szCs w:val="24"/>
          <w14:ligatures w14:val="none"/>
        </w:rPr>
        <w:t>beneficiary’s</w:t>
      </w:r>
      <w:r w:rsidRPr="00545AFC">
        <w:rPr>
          <w:rFonts w:eastAsia="Times New Roman" w:cs="Calibri"/>
          <w:kern w:val="0"/>
          <w:szCs w:val="24"/>
          <w14:ligatures w14:val="none"/>
        </w:rPr>
        <w:t xml:space="preserve"> State Health Insurance and Assistance Program was provided to assist the beneficiary in finding other resources to obtain drug.</w:t>
      </w:r>
    </w:p>
    <w:p w14:paraId="2C455CC1" w14:textId="0EC1A925" w:rsidR="00545AFC" w:rsidRPr="00545AFC" w:rsidRDefault="00545AFC" w:rsidP="00545AFC">
      <w:pPr>
        <w:jc w:val="right"/>
        <w:rPr>
          <w:rFonts w:eastAsia="Times New Roman" w:cs="Times New Roman"/>
          <w:kern w:val="0"/>
          <w:szCs w:val="24"/>
          <w14:ligatures w14:val="none"/>
        </w:rPr>
      </w:pPr>
      <w:hyperlink w:anchor="_top" w:history="1">
        <w:r w:rsidRPr="0010542F">
          <w:rPr>
            <w:rStyle w:val="Hyperlink"/>
            <w:rFonts w:eastAsia="Times New Roman" w:cs="Times New Roman"/>
            <w:kern w:val="0"/>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7D4F11F" w14:textId="77777777">
        <w:tc>
          <w:tcPr>
            <w:tcW w:w="5000" w:type="pct"/>
            <w:shd w:val="clear" w:color="auto" w:fill="C0C0C0"/>
          </w:tcPr>
          <w:p w14:paraId="7C0430E6" w14:textId="77777777" w:rsidR="00545AFC" w:rsidRPr="00545AFC" w:rsidRDefault="00545AFC" w:rsidP="00561C1E">
            <w:pPr>
              <w:pStyle w:val="Heading2"/>
              <w:rPr>
                <w:rFonts w:eastAsia="Times New Roman"/>
              </w:rPr>
            </w:pPr>
            <w:bookmarkStart w:id="403" w:name="_Toc186466081"/>
            <w:bookmarkStart w:id="404" w:name="_Toc201752583"/>
            <w:r w:rsidRPr="00545AFC">
              <w:rPr>
                <w:rFonts w:eastAsia="Times New Roman"/>
              </w:rPr>
              <w:t>Order Delayed Due to Exceeding the High Copay Limit - No Plan Error (PHARMACY)</w:t>
            </w:r>
            <w:bookmarkEnd w:id="403"/>
            <w:bookmarkEnd w:id="404"/>
          </w:p>
        </w:tc>
      </w:tr>
    </w:tbl>
    <w:p w14:paraId="4F331EF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31C16AB9" wp14:editId="64280336">
            <wp:extent cx="238760" cy="214630"/>
            <wp:effectExtent l="0" t="0" r="0" b="0"/>
            <wp:docPr id="207055153"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77387286"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w:t>
      </w:r>
      <w:r w:rsidRPr="00545AFC">
        <w:rPr>
          <w:rFonts w:eastAsia="Times New Roman" w:cs="Calibri"/>
          <w:color w:val="000000"/>
          <w:kern w:val="0"/>
          <w:szCs w:val="24"/>
          <w14:ligatures w14:val="none"/>
        </w:rPr>
        <w:t>beneficiary</w:t>
      </w:r>
      <w:r w:rsidRPr="00545AFC">
        <w:rPr>
          <w:rFonts w:eastAsia="Times New Roman" w:cs="Tahoma"/>
          <w:kern w:val="0"/>
          <w:szCs w:val="24"/>
          <w14:ligatures w14:val="none"/>
        </w:rPr>
        <w:t xml:space="preserve"> expressed dissatisfaction that due to a high copay hold, their prescription order was delayed. </w:t>
      </w:r>
    </w:p>
    <w:p w14:paraId="4B8E7BBC"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bCs/>
          <w:kern w:val="0"/>
          <w:szCs w:val="24"/>
          <w14:ligatures w14:val="none"/>
        </w:rPr>
        <w:t>The beneficiary was advised that f</w:t>
      </w:r>
      <w:r w:rsidRPr="00545AFC">
        <w:rPr>
          <w:rFonts w:eastAsia="Times New Roman" w:cs="Calibri"/>
          <w:bCs/>
          <w:color w:val="000000"/>
          <w:kern w:val="0"/>
          <w:szCs w:val="24"/>
          <w14:ligatures w14:val="none"/>
        </w:rPr>
        <w:t>or</w:t>
      </w:r>
      <w:r w:rsidRPr="00545AFC">
        <w:rPr>
          <w:rFonts w:eastAsia="Times New Roman" w:cs="Calibri"/>
          <w:color w:val="000000"/>
          <w:kern w:val="0"/>
          <w:szCs w:val="24"/>
          <w14:ligatures w14:val="none"/>
        </w:rPr>
        <w:t xml:space="preserve"> mail service orders with a high copayment, an automated Interactive Voice Response IVR call is placed to the beneficiary regarding the high copayment amount. The beneficiary is informed the order needs their attention and instructs them to contact Customer Care for assistance. The purpose of the call is to ensure the beneficiary is aware of the high cost and willing to pay it before their method of payment on file is charged. The call provides the beneficiary an opportunity to reconsider a lower day supply of the medication, or to consult with their prescriber for lower cost alternatives, etc.</w:t>
      </w:r>
      <w:r w:rsidRPr="00545AFC">
        <w:rPr>
          <w:rFonts w:eastAsia="Times New Roman" w:cs="Times New Roman"/>
          <w:kern w:val="0"/>
          <w:szCs w:val="24"/>
          <w14:ligatures w14:val="none"/>
        </w:rPr>
        <w:t xml:space="preserve"> </w:t>
      </w:r>
      <w:r w:rsidRPr="00545AFC">
        <w:rPr>
          <w:rFonts w:eastAsia="Times New Roman" w:cs="Calibri"/>
          <w:color w:val="000000"/>
          <w:kern w:val="0"/>
          <w:szCs w:val="24"/>
          <w14:ligatures w14:val="none"/>
        </w:rPr>
        <w:t>An email notification may be sent to the beneficiary as well to inform them of the copay amount.</w:t>
      </w:r>
    </w:p>
    <w:p w14:paraId="342DBB48"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In the event the beneficiary does not answer the IVR call, a message will be left requesting the beneficiary contact Customer Care regarding the order.</w:t>
      </w:r>
    </w:p>
    <w:p w14:paraId="597686C8"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If the beneficiary does not respond to the IVR call, the order is placed on indefinite hold. </w:t>
      </w:r>
    </w:p>
    <w:p w14:paraId="331D8764"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The order will be auto resolved and an IVR call will not be placed in the following scenarios</w:t>
      </w:r>
    </w:p>
    <w:p w14:paraId="0EDFCDEA"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If the </w:t>
      </w:r>
      <w:proofErr w:type="spellStart"/>
      <w:r w:rsidRPr="00545AFC">
        <w:rPr>
          <w:rFonts w:eastAsia="Times New Roman" w:cs="Calibri"/>
          <w:color w:val="000000"/>
          <w:kern w:val="0"/>
          <w:szCs w:val="24"/>
          <w14:ligatures w14:val="none"/>
        </w:rPr>
        <w:t>beneficiarys</w:t>
      </w:r>
      <w:proofErr w:type="spellEnd"/>
      <w:r w:rsidRPr="00545AFC">
        <w:rPr>
          <w:rFonts w:eastAsia="Times New Roman" w:cs="Calibri"/>
          <w:color w:val="000000"/>
          <w:kern w:val="0"/>
          <w:szCs w:val="24"/>
          <w14:ligatures w14:val="none"/>
        </w:rPr>
        <w:t xml:space="preserve"> copay is within 50.00 of the last copay </w:t>
      </w:r>
      <w:proofErr w:type="gramStart"/>
      <w:r w:rsidRPr="00545AFC">
        <w:rPr>
          <w:rFonts w:eastAsia="Times New Roman" w:cs="Calibri"/>
          <w:color w:val="000000"/>
          <w:kern w:val="0"/>
          <w:szCs w:val="24"/>
          <w14:ligatures w14:val="none"/>
        </w:rPr>
        <w:t>amount</w:t>
      </w:r>
      <w:proofErr w:type="gramEnd"/>
      <w:r w:rsidRPr="00545AFC">
        <w:rPr>
          <w:rFonts w:eastAsia="Times New Roman" w:cs="Calibri"/>
          <w:color w:val="000000"/>
          <w:kern w:val="0"/>
          <w:szCs w:val="24"/>
          <w14:ligatures w14:val="none"/>
        </w:rPr>
        <w:t xml:space="preserve"> for the same medication. </w:t>
      </w:r>
    </w:p>
    <w:p w14:paraId="3AEB4188"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Beneficiary initiated prescriptions IVR, CSR, and Web where the order is less than 1,000.00 and a method of payment is on file. </w:t>
      </w:r>
    </w:p>
    <w:p w14:paraId="6E3DC8BC"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Prescriber initiated prescriptions or beneficiary initiated prescriptions received by mail where the prescription is less than the cardholder limit.</w:t>
      </w:r>
    </w:p>
    <w:p w14:paraId="534AB554"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If the Customer Care Representative CCR places an alert specifying that the payment is approved.</w:t>
      </w:r>
    </w:p>
    <w:p w14:paraId="741B3A0B"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Times New Roman"/>
          <w:kern w:val="0"/>
          <w:szCs w:val="24"/>
          <w14:ligatures w14:val="none"/>
        </w:rPr>
        <w:t xml:space="preserve">The Plan apologized for any dissatisfaction this may have caused. </w:t>
      </w:r>
      <w:r w:rsidRPr="00545AFC">
        <w:rPr>
          <w:rFonts w:eastAsia="Times New Roman" w:cs="Calibri"/>
          <w:color w:val="000000"/>
          <w:kern w:val="0"/>
          <w:szCs w:val="24"/>
          <w14:ligatures w14:val="none"/>
        </w:rPr>
        <w:t>The beneficiary was informed that the Plan attempted to obtain payment consent for the prescription order via</w:t>
      </w:r>
      <w:r w:rsidRPr="00545AFC">
        <w:rPr>
          <w:rFonts w:eastAsia="Times New Roman" w:cs="Calibri"/>
          <w:kern w:val="0"/>
          <w:szCs w:val="24"/>
          <w14:ligatures w14:val="none"/>
        </w:rPr>
        <w:t xml:space="preserve"> an </w:t>
      </w:r>
      <w:r w:rsidRPr="00545AFC">
        <w:rPr>
          <w:rFonts w:eastAsia="Times New Roman" w:cs="Calibri"/>
          <w:b/>
          <w:bCs/>
          <w:color w:val="FF0000"/>
          <w:kern w:val="0"/>
          <w:szCs w:val="24"/>
          <w14:ligatures w14:val="none"/>
        </w:rPr>
        <w:t>IVR CALL AND/OR EMAIL NOTIFICATION</w:t>
      </w:r>
      <w:r w:rsidRPr="00545AFC">
        <w:rPr>
          <w:rFonts w:eastAsia="Times New Roman" w:cs="Calibri"/>
          <w:color w:val="000000"/>
          <w:kern w:val="0"/>
          <w:szCs w:val="24"/>
          <w14:ligatures w14:val="none"/>
        </w:rPr>
        <w:t>. The Plan has confirmed that there was no error in processing the prescription order. The beneficiary approved the payment and the prescription order was successfully submitted.</w:t>
      </w:r>
    </w:p>
    <w:p w14:paraId="538EB2BA" w14:textId="16565559" w:rsidR="00545AFC" w:rsidRPr="00545AFC" w:rsidRDefault="00545AFC" w:rsidP="00545AFC">
      <w:pPr>
        <w:jc w:val="right"/>
        <w:rPr>
          <w:rFonts w:eastAsia="Times New Roman" w:cs="Times New Roman"/>
          <w:kern w:val="0"/>
          <w:szCs w:val="24"/>
          <w14:ligatures w14:val="none"/>
        </w:rPr>
      </w:pPr>
      <w:hyperlink w:anchor="_top" w:history="1">
        <w:r w:rsidRPr="0010542F">
          <w:rPr>
            <w:rStyle w:val="Hyperlink"/>
            <w:rFonts w:eastAsia="Times New Roman" w:cs="Times New Roman"/>
            <w:kern w:val="0"/>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49DF61A4" w14:textId="77777777">
        <w:tc>
          <w:tcPr>
            <w:tcW w:w="5000" w:type="pct"/>
            <w:shd w:val="clear" w:color="auto" w:fill="C0C0C0"/>
          </w:tcPr>
          <w:p w14:paraId="246B77CB" w14:textId="77777777" w:rsidR="00545AFC" w:rsidRPr="00545AFC" w:rsidRDefault="00545AFC" w:rsidP="00561C1E">
            <w:pPr>
              <w:pStyle w:val="Heading2"/>
              <w:rPr>
                <w:rFonts w:eastAsia="Times New Roman"/>
              </w:rPr>
            </w:pPr>
            <w:bookmarkStart w:id="405" w:name="_Toc201752584"/>
            <w:r w:rsidRPr="00545AFC">
              <w:rPr>
                <w:rFonts w:eastAsia="Times New Roman"/>
              </w:rPr>
              <w:t>Order Delayed Due to Exceeding the Cardholder Limit - No Plan Error (PHARMACY)</w:t>
            </w:r>
            <w:bookmarkEnd w:id="405"/>
          </w:p>
        </w:tc>
      </w:tr>
    </w:tbl>
    <w:p w14:paraId="19B1A194"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bCs/>
          <w:kern w:val="0"/>
          <w:szCs w:val="24"/>
          <w14:ligatures w14:val="none"/>
        </w:rPr>
        <w:t>NOTE:</w:t>
      </w:r>
      <w:r w:rsidRPr="00545AFC">
        <w:rPr>
          <w:rFonts w:eastAsia="Times New Roman" w:cs="Times New Roman"/>
          <w:kern w:val="0"/>
          <w:szCs w:val="24"/>
          <w14:ligatures w14:val="none"/>
        </w:rPr>
        <w:t xml:space="preserve"> This scenario is driven by non-beneficiary-initiated orders where a default method of payment is not designated, or the beneficiary’s method of payment is denied, and the copay exceeds the Cardholder Limit. This also includes prescriptions enrolled in ARP. We will not send out any prescription that would put the beneficiary’s total outstanding balance over the Cardholder Limit.</w:t>
      </w:r>
    </w:p>
    <w:p w14:paraId="4E906BCE" w14:textId="77777777" w:rsidR="00545AFC" w:rsidRPr="00545AFC" w:rsidRDefault="00545AFC" w:rsidP="00545AFC">
      <w:pPr>
        <w:spacing w:after="240"/>
        <w:rPr>
          <w:rFonts w:eastAsia="Times New Roman" w:cs="Tahoma"/>
          <w:kern w:val="0"/>
          <w:szCs w:val="24"/>
          <w14:ligatures w14:val="none"/>
        </w:rPr>
      </w:pPr>
      <w:r w:rsidRPr="00545AFC">
        <w:rPr>
          <w:rFonts w:eastAsia="Times New Roman" w:cs="Times New Roman"/>
          <w:b/>
          <w:kern w:val="0"/>
          <w:szCs w:val="24"/>
          <w14:ligatures w14:val="none"/>
        </w:rPr>
        <w:t xml:space="preserve">REASON </w:t>
      </w:r>
      <w:r w:rsidRPr="00545AFC">
        <w:rPr>
          <w:rFonts w:eastAsia="Times New Roman" w:cs="Tahoma"/>
          <w:kern w:val="0"/>
          <w:szCs w:val="24"/>
          <w14:ligatures w14:val="none"/>
        </w:rPr>
        <w:t xml:space="preserve">The </w:t>
      </w:r>
      <w:r w:rsidRPr="00545AFC">
        <w:rPr>
          <w:rFonts w:eastAsia="Times New Roman" w:cs="Calibri"/>
          <w:color w:val="000000"/>
          <w:kern w:val="0"/>
          <w:szCs w:val="24"/>
          <w14:ligatures w14:val="none"/>
        </w:rPr>
        <w:t>beneficiary</w:t>
      </w:r>
      <w:r w:rsidRPr="00545AFC">
        <w:rPr>
          <w:rFonts w:eastAsia="Times New Roman" w:cs="Tahoma"/>
          <w:kern w:val="0"/>
          <w:szCs w:val="24"/>
          <w14:ligatures w14:val="none"/>
        </w:rPr>
        <w:t xml:space="preserve"> expressed dissatisfaction that due to a cardholder limit hold, their prescription order was delayed. </w:t>
      </w:r>
    </w:p>
    <w:p w14:paraId="15848AC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Tahoma"/>
          <w:b/>
          <w:kern w:val="0"/>
          <w:szCs w:val="24"/>
          <w14:ligatures w14:val="none"/>
        </w:rPr>
        <w:t xml:space="preserve">ACTION </w:t>
      </w:r>
      <w:r w:rsidRPr="00545AFC">
        <w:rPr>
          <w:rFonts w:eastAsia="Times New Roman" w:cs="Tahoma"/>
          <w:bCs/>
          <w:kern w:val="0"/>
          <w:szCs w:val="24"/>
          <w14:ligatures w14:val="none"/>
        </w:rPr>
        <w:t>The beneficiary was advised that f</w:t>
      </w:r>
      <w:r w:rsidRPr="00545AFC">
        <w:rPr>
          <w:rFonts w:eastAsia="Times New Roman" w:cs="Calibri"/>
          <w:bCs/>
          <w:color w:val="000000"/>
          <w:kern w:val="0"/>
          <w:szCs w:val="24"/>
          <w14:ligatures w14:val="none"/>
        </w:rPr>
        <w:t>or</w:t>
      </w:r>
      <w:r w:rsidRPr="00545AFC">
        <w:rPr>
          <w:rFonts w:eastAsia="Times New Roman" w:cs="Calibri"/>
          <w:color w:val="000000"/>
          <w:kern w:val="0"/>
          <w:szCs w:val="24"/>
          <w14:ligatures w14:val="none"/>
        </w:rPr>
        <w:t xml:space="preserve"> mail service orders with a </w:t>
      </w:r>
      <w:r w:rsidRPr="00545AFC">
        <w:rPr>
          <w:rFonts w:eastAsia="Times New Roman" w:cs="Tahoma"/>
          <w:kern w:val="0"/>
          <w:szCs w:val="24"/>
          <w14:ligatures w14:val="none"/>
        </w:rPr>
        <w:t>cardholder limit</w:t>
      </w:r>
      <w:r w:rsidRPr="00545AFC">
        <w:rPr>
          <w:rFonts w:eastAsia="Times New Roman" w:cs="Calibri"/>
          <w:color w:val="000000"/>
          <w:kern w:val="0"/>
          <w:szCs w:val="24"/>
          <w14:ligatures w14:val="none"/>
        </w:rPr>
        <w:t>, an automated Interactive Voice Response IVR call is placed to the beneficiary regarding needing a method of payment</w:t>
      </w:r>
      <w:r w:rsidRPr="00545AFC">
        <w:rPr>
          <w:rFonts w:eastAsia="Times New Roman" w:cs="Times New Roman"/>
          <w:kern w:val="0"/>
          <w:szCs w:val="24"/>
          <w14:ligatures w14:val="none"/>
        </w:rPr>
        <w:t xml:space="preserve"> </w:t>
      </w:r>
      <w:r w:rsidRPr="00545AFC">
        <w:rPr>
          <w:rFonts w:eastAsia="Times New Roman" w:cs="Calibri"/>
          <w:color w:val="000000"/>
          <w:kern w:val="0"/>
          <w:szCs w:val="24"/>
          <w14:ligatures w14:val="none"/>
        </w:rPr>
        <w:t xml:space="preserve">to apply to the amount of the order. The beneficiary is informed the order needs their attention and instructs them to contact Customer Care for assistance. </w:t>
      </w:r>
    </w:p>
    <w:p w14:paraId="18CD2FC4"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In the event the beneficiary does not answer the IVR call, a message will be left requesting the beneficiary contact Customer Care regarding the order.</w:t>
      </w:r>
    </w:p>
    <w:p w14:paraId="12AE3784"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If the beneficiary does not respond to the IVR call, the order is placed on indefinite hold. </w:t>
      </w:r>
    </w:p>
    <w:p w14:paraId="4094771A" w14:textId="77777777" w:rsidR="00545AFC" w:rsidRPr="00545AFC" w:rsidRDefault="00545AFC" w:rsidP="00545AFC">
      <w:pPr>
        <w:spacing w:after="240"/>
        <w:rPr>
          <w:rFonts w:eastAsia="Times New Roman" w:cs="Calibri"/>
          <w:color w:val="000000"/>
          <w:kern w:val="0"/>
          <w:szCs w:val="24"/>
          <w14:ligatures w14:val="none"/>
        </w:rPr>
      </w:pPr>
      <w:r w:rsidRPr="00545AFC">
        <w:rPr>
          <w:rFonts w:eastAsia="Times New Roman" w:cs="Calibri"/>
          <w:color w:val="000000"/>
          <w:kern w:val="0"/>
          <w:szCs w:val="24"/>
          <w14:ligatures w14:val="none"/>
        </w:rPr>
        <w:t>The order will be auto resolved and an IVR call will not be placed in the following scenarios</w:t>
      </w:r>
    </w:p>
    <w:p w14:paraId="1AAA0A79"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If the </w:t>
      </w:r>
      <w:proofErr w:type="spellStart"/>
      <w:r w:rsidRPr="00545AFC">
        <w:rPr>
          <w:rFonts w:eastAsia="Times New Roman" w:cs="Calibri"/>
          <w:color w:val="000000"/>
          <w:kern w:val="0"/>
          <w:szCs w:val="24"/>
          <w14:ligatures w14:val="none"/>
        </w:rPr>
        <w:t>beneficiarys</w:t>
      </w:r>
      <w:proofErr w:type="spellEnd"/>
      <w:r w:rsidRPr="00545AFC">
        <w:rPr>
          <w:rFonts w:eastAsia="Times New Roman" w:cs="Calibri"/>
          <w:color w:val="000000"/>
          <w:kern w:val="0"/>
          <w:szCs w:val="24"/>
          <w14:ligatures w14:val="none"/>
        </w:rPr>
        <w:t xml:space="preserve"> copay is within 50.00 of the last copay </w:t>
      </w:r>
      <w:proofErr w:type="gramStart"/>
      <w:r w:rsidRPr="00545AFC">
        <w:rPr>
          <w:rFonts w:eastAsia="Times New Roman" w:cs="Calibri"/>
          <w:color w:val="000000"/>
          <w:kern w:val="0"/>
          <w:szCs w:val="24"/>
          <w14:ligatures w14:val="none"/>
        </w:rPr>
        <w:t>amount</w:t>
      </w:r>
      <w:proofErr w:type="gramEnd"/>
      <w:r w:rsidRPr="00545AFC">
        <w:rPr>
          <w:rFonts w:eastAsia="Times New Roman" w:cs="Calibri"/>
          <w:color w:val="000000"/>
          <w:kern w:val="0"/>
          <w:szCs w:val="24"/>
          <w14:ligatures w14:val="none"/>
        </w:rPr>
        <w:t xml:space="preserve"> for the same medication. </w:t>
      </w:r>
    </w:p>
    <w:p w14:paraId="08607843"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 xml:space="preserve">Beneficiary initiated prescriptions IVR, CSR, and Web where the order is less than 1,000.00 and a method of payment is on file. </w:t>
      </w:r>
    </w:p>
    <w:p w14:paraId="77F24D92"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Prescriber initiated prescriptions or beneficiary initiated prescriptions received by mail where the prescription is less than the cardholder limit.</w:t>
      </w:r>
    </w:p>
    <w:p w14:paraId="2596D2D3" w14:textId="77777777" w:rsidR="00545AFC" w:rsidRPr="00545AFC" w:rsidRDefault="00545AFC" w:rsidP="00545AFC">
      <w:pPr>
        <w:spacing w:after="240"/>
        <w:ind w:left="720"/>
        <w:rPr>
          <w:rFonts w:eastAsia="Times New Roman" w:cs="Calibri"/>
          <w:color w:val="000000"/>
          <w:kern w:val="0"/>
          <w:szCs w:val="24"/>
          <w14:ligatures w14:val="none"/>
        </w:rPr>
      </w:pPr>
      <w:r w:rsidRPr="00545AFC">
        <w:rPr>
          <w:rFonts w:eastAsia="Times New Roman" w:cs="Calibri"/>
          <w:color w:val="000000"/>
          <w:kern w:val="0"/>
          <w:szCs w:val="24"/>
          <w14:ligatures w14:val="none"/>
        </w:rPr>
        <w:t>If the Customer Care Representative CCR places an alert specifying that the payment is approved.</w:t>
      </w:r>
    </w:p>
    <w:p w14:paraId="2622BB00" w14:textId="77777777" w:rsidR="00545AFC" w:rsidRDefault="00545AFC" w:rsidP="00545AFC">
      <w:pPr>
        <w:spacing w:after="240"/>
        <w:rPr>
          <w:ins w:id="406" w:author="Lewis, Ashleigh N" w:date="2025-06-26T10:18:00Z"/>
          <w:rFonts w:eastAsia="Times New Roman" w:cs="Calibri"/>
          <w:color w:val="000000"/>
          <w:kern w:val="0"/>
          <w:szCs w:val="24"/>
          <w14:ligatures w14:val="none"/>
        </w:rPr>
      </w:pPr>
      <w:r w:rsidRPr="00545AFC">
        <w:rPr>
          <w:rFonts w:eastAsia="Times New Roman" w:cs="Calibri"/>
          <w:b/>
          <w:color w:val="000000"/>
          <w:kern w:val="0"/>
          <w:szCs w:val="24"/>
          <w14:ligatures w14:val="none"/>
        </w:rPr>
        <w:t xml:space="preserve">RESULT </w:t>
      </w:r>
      <w:r w:rsidRPr="00545AFC">
        <w:rPr>
          <w:rFonts w:eastAsia="Times New Roman" w:cs="Times New Roman"/>
          <w:kern w:val="0"/>
          <w:szCs w:val="24"/>
          <w14:ligatures w14:val="none"/>
        </w:rPr>
        <w:t xml:space="preserve">The Plan apologized for any dissatisfaction this may have caused. </w:t>
      </w:r>
      <w:r w:rsidRPr="00545AFC">
        <w:rPr>
          <w:rFonts w:eastAsia="Times New Roman" w:cs="Calibri"/>
          <w:color w:val="000000"/>
          <w:kern w:val="0"/>
          <w:szCs w:val="24"/>
          <w14:ligatures w14:val="none"/>
        </w:rPr>
        <w:t>The beneficiary was informed that the Plan notified the beneficiary of the Cardholder Limit hold via</w:t>
      </w:r>
      <w:r w:rsidRPr="00545AFC">
        <w:rPr>
          <w:rFonts w:eastAsia="Times New Roman" w:cs="Calibri"/>
          <w:kern w:val="0"/>
          <w:szCs w:val="24"/>
          <w14:ligatures w14:val="none"/>
        </w:rPr>
        <w:t xml:space="preserve"> an IVR call</w:t>
      </w:r>
      <w:r w:rsidRPr="00545AFC">
        <w:rPr>
          <w:rFonts w:eastAsia="Times New Roman" w:cs="Calibri"/>
          <w:color w:val="000000"/>
          <w:kern w:val="0"/>
          <w:szCs w:val="24"/>
          <w14:ligatures w14:val="none"/>
        </w:rPr>
        <w:t xml:space="preserve">. The Plan has confirmed that there was no error in processing the prescription order. The beneficiary provided a method of </w:t>
      </w:r>
      <w:proofErr w:type="gramStart"/>
      <w:r w:rsidRPr="00545AFC">
        <w:rPr>
          <w:rFonts w:eastAsia="Times New Roman" w:cs="Calibri"/>
          <w:color w:val="000000"/>
          <w:kern w:val="0"/>
          <w:szCs w:val="24"/>
          <w14:ligatures w14:val="none"/>
        </w:rPr>
        <w:t>payment</w:t>
      </w:r>
      <w:proofErr w:type="gramEnd"/>
      <w:r w:rsidRPr="00545AFC">
        <w:rPr>
          <w:rFonts w:eastAsia="Times New Roman" w:cs="Calibri"/>
          <w:color w:val="000000"/>
          <w:kern w:val="0"/>
          <w:szCs w:val="24"/>
          <w14:ligatures w14:val="none"/>
        </w:rPr>
        <w:t xml:space="preserve"> and the prescription order was successfully submitted.</w:t>
      </w:r>
    </w:p>
    <w:p w14:paraId="21004E2E" w14:textId="77777777" w:rsidR="005422E2" w:rsidRPr="00D73F1D" w:rsidRDefault="005422E2" w:rsidP="005422E2">
      <w:pPr>
        <w:jc w:val="right"/>
        <w:rPr>
          <w:ins w:id="407" w:author="Lewis, Ashleigh N" w:date="2025-06-26T10:18:00Z"/>
          <w:rFonts w:eastAsia="Times New Roman" w:cs="Times New Roman"/>
          <w:color w:val="0000FF"/>
          <w:kern w:val="0"/>
          <w:szCs w:val="24"/>
          <w:u w:val="single"/>
          <w14:ligatures w14:val="none"/>
        </w:rPr>
      </w:pPr>
      <w:ins w:id="408" w:author="Lewis, Ashleigh N" w:date="2025-06-26T10:18:00Z">
        <w:r w:rsidRPr="00D73F1D">
          <w:rPr>
            <w:rFonts w:eastAsia="Times New Roman" w:cs="Times New Roman"/>
            <w:color w:val="0000FF"/>
            <w:kern w:val="0"/>
            <w:szCs w:val="24"/>
            <w:u w:val="single"/>
            <w14:ligatures w14:val="none"/>
          </w:rPr>
          <w:fldChar w:fldCharType="begin"/>
        </w:r>
        <w:r w:rsidRPr="00D73F1D">
          <w:rPr>
            <w:rFonts w:eastAsia="Times New Roman" w:cs="Times New Roman"/>
            <w:color w:val="0000FF"/>
            <w:kern w:val="0"/>
            <w:szCs w:val="24"/>
            <w:u w:val="single"/>
            <w14:ligatures w14:val="none"/>
          </w:rPr>
          <w:instrText xml:space="preserve"> HYPERLINK \l "TopOfDoc" </w:instrText>
        </w:r>
        <w:r w:rsidRPr="00D73F1D">
          <w:rPr>
            <w:rFonts w:eastAsia="Times New Roman" w:cs="Times New Roman"/>
            <w:color w:val="0000FF"/>
            <w:kern w:val="0"/>
            <w:szCs w:val="24"/>
            <w:u w:val="single"/>
            <w14:ligatures w14:val="none"/>
          </w:rPr>
        </w:r>
        <w:r w:rsidRPr="00D73F1D">
          <w:rPr>
            <w:rFonts w:eastAsia="Times New Roman" w:cs="Times New Roman"/>
            <w:color w:val="0000FF"/>
            <w:kern w:val="0"/>
            <w:szCs w:val="24"/>
            <w:u w:val="single"/>
            <w14:ligatures w14:val="none"/>
          </w:rPr>
          <w:fldChar w:fldCharType="separate"/>
        </w:r>
        <w:r w:rsidRPr="00D73F1D">
          <w:rPr>
            <w:rFonts w:eastAsia="Times New Roman" w:cs="Times New Roman"/>
            <w:color w:val="0000FF"/>
            <w:kern w:val="0"/>
            <w:szCs w:val="24"/>
            <w:u w:val="single"/>
            <w14:ligatures w14:val="none"/>
          </w:rPr>
          <w:t>Top of the Document</w:t>
        </w:r>
        <w:r w:rsidRPr="00D73F1D">
          <w:rPr>
            <w:rFonts w:eastAsia="Times New Roman" w:cs="Times New Roman"/>
            <w:color w:val="0000FF"/>
            <w:kern w:val="0"/>
            <w:szCs w:val="24"/>
            <w:u w:val="single"/>
            <w14:ligatures w14:val="none"/>
          </w:rPr>
          <w:fldChar w:fldCharType="end"/>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772" w:rsidRPr="00D73F1D" w14:paraId="333B8392" w14:textId="77777777" w:rsidTr="003965DA">
        <w:trPr>
          <w:ins w:id="409" w:author="Lewis, Ashleigh N" w:date="2025-06-26T10:18:00Z"/>
        </w:trPr>
        <w:tc>
          <w:tcPr>
            <w:tcW w:w="5000" w:type="pct"/>
            <w:shd w:val="clear" w:color="auto" w:fill="C0C0C0"/>
          </w:tcPr>
          <w:p w14:paraId="23C40D36" w14:textId="77777777" w:rsidR="005422E2" w:rsidRPr="00D73F1D" w:rsidRDefault="005422E2">
            <w:pPr>
              <w:pStyle w:val="Heading2"/>
              <w:rPr>
                <w:ins w:id="410" w:author="Lewis, Ashleigh N" w:date="2025-06-26T10:18:00Z"/>
                <w:rFonts w:eastAsia="Times New Roman"/>
              </w:rPr>
              <w:pPrChange w:id="411" w:author="Lewis, Ashleigh N" w:date="2025-06-26T10:49:00Z">
                <w:pPr>
                  <w:keepNext/>
                  <w:tabs>
                    <w:tab w:val="left" w:pos="11985"/>
                  </w:tabs>
                  <w:spacing w:before="240" w:after="60"/>
                  <w:outlineLvl w:val="1"/>
                </w:pPr>
              </w:pPrChange>
            </w:pPr>
            <w:bookmarkStart w:id="412" w:name="_Claim_did_not"/>
            <w:bookmarkEnd w:id="412"/>
            <w:ins w:id="413" w:author="Lewis, Ashleigh N" w:date="2025-06-26T10:18:00Z">
              <w:r w:rsidRPr="00B116B5">
                <w:rPr>
                  <w:rFonts w:eastAsia="Times New Roman"/>
                </w:rPr>
                <w:t xml:space="preserve">Claim did not Process Through the </w:t>
              </w:r>
              <w:bookmarkStart w:id="414" w:name="_Hlk200100698"/>
              <w:r w:rsidRPr="00B116B5">
                <w:rPr>
                  <w:rFonts w:eastAsia="Times New Roman"/>
                </w:rPr>
                <w:t>Medicare Prescription Payment Plan</w:t>
              </w:r>
              <w:bookmarkEnd w:id="414"/>
              <w:r>
                <w:rPr>
                  <w:rFonts w:eastAsia="Times New Roman"/>
                </w:rPr>
                <w:t xml:space="preserve"> After Opting in</w:t>
              </w:r>
              <w:r w:rsidRPr="00D73F1D">
                <w:rPr>
                  <w:rFonts w:eastAsia="Times New Roman"/>
                </w:rPr>
                <w:t xml:space="preserve"> (</w:t>
              </w:r>
              <w:r>
                <w:rPr>
                  <w:rFonts w:eastAsia="Times New Roman"/>
                </w:rPr>
                <w:t>PHARMACY</w:t>
              </w:r>
              <w:r w:rsidRPr="00D73F1D">
                <w:rPr>
                  <w:rFonts w:eastAsia="Times New Roman"/>
                </w:rPr>
                <w:t>)</w:t>
              </w:r>
            </w:ins>
          </w:p>
        </w:tc>
      </w:tr>
    </w:tbl>
    <w:p w14:paraId="0D333F4D" w14:textId="77777777" w:rsidR="005422E2" w:rsidRPr="00D73F1D" w:rsidRDefault="005422E2" w:rsidP="005422E2">
      <w:pPr>
        <w:spacing w:after="240"/>
        <w:rPr>
          <w:ins w:id="415" w:author="Lewis, Ashleigh N" w:date="2025-06-26T10:18:00Z"/>
          <w:rFonts w:eastAsia="Times New Roman" w:cs="Times New Roman"/>
          <w:kern w:val="0"/>
          <w:szCs w:val="24"/>
          <w14:ligatures w14:val="none"/>
        </w:rPr>
      </w:pPr>
      <w:ins w:id="416" w:author="Lewis, Ashleigh N" w:date="2025-06-26T10:18:00Z">
        <w:r w:rsidRPr="00D73F1D">
          <w:rPr>
            <w:rFonts w:eastAsia="Times New Roman" w:cs="Times New Roman"/>
            <w:b/>
            <w:noProof/>
            <w:kern w:val="0"/>
            <w:szCs w:val="24"/>
            <w14:ligatures w14:val="none"/>
          </w:rPr>
          <w:drawing>
            <wp:inline distT="0" distB="0" distL="0" distR="0" wp14:anchorId="79D097BD" wp14:editId="525A30EF">
              <wp:extent cx="238760" cy="214630"/>
              <wp:effectExtent l="0" t="0" r="0" b="0"/>
              <wp:docPr id="61971477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D73F1D">
          <w:rPr>
            <w:rFonts w:eastAsia="Times New Roman" w:cs="Times New Roman"/>
            <w:b/>
            <w:kern w:val="0"/>
            <w:szCs w:val="24"/>
            <w14:ligatures w14:val="none"/>
          </w:rPr>
          <w:t xml:space="preserve"> </w:t>
        </w:r>
        <w:r w:rsidRPr="00D73F1D">
          <w:rPr>
            <w:rFonts w:eastAsia="Times New Roman" w:cs="Times New Roman"/>
            <w:bCs/>
            <w:kern w:val="0"/>
            <w:szCs w:val="24"/>
            <w14:ligatures w14:val="none"/>
          </w:rPr>
          <w:t xml:space="preserve">REPLACE THE </w:t>
        </w:r>
        <w:r w:rsidRPr="00D73F1D">
          <w:rPr>
            <w:rFonts w:eastAsia="Times New Roman" w:cs="Times New Roman"/>
            <w:b/>
            <w:bCs/>
            <w:color w:val="FF0000"/>
            <w:kern w:val="0"/>
            <w:szCs w:val="24"/>
            <w14:ligatures w14:val="none"/>
          </w:rPr>
          <w:t>RED BOLDED CAPITALIZED TEXT</w:t>
        </w:r>
        <w:r w:rsidRPr="00D73F1D">
          <w:rPr>
            <w:rFonts w:eastAsia="Times New Roman" w:cs="Times New Roman"/>
            <w:bCs/>
            <w:kern w:val="0"/>
            <w:szCs w:val="24"/>
            <w14:ligatures w14:val="none"/>
          </w:rPr>
          <w:t xml:space="preserve"> WITH </w:t>
        </w:r>
        <w:r w:rsidRPr="00D73F1D">
          <w:rPr>
            <w:rFonts w:eastAsia="Times New Roman" w:cs="Times New Roman"/>
            <w:kern w:val="0"/>
            <w:szCs w:val="24"/>
            <w14:ligatures w14:val="none"/>
          </w:rPr>
          <w:t>THE BENEFICIARY-SPECIFIC INFORMATION.</w:t>
        </w:r>
      </w:ins>
    </w:p>
    <w:p w14:paraId="0210167D" w14:textId="77777777" w:rsidR="005422E2" w:rsidRPr="00D73F1D" w:rsidRDefault="005422E2" w:rsidP="005422E2">
      <w:pPr>
        <w:spacing w:after="240"/>
        <w:rPr>
          <w:ins w:id="417" w:author="Lewis, Ashleigh N" w:date="2025-06-26T10:18:00Z"/>
          <w:rFonts w:eastAsia="Times New Roman" w:cs="Times New Roman"/>
          <w:kern w:val="0"/>
          <w:szCs w:val="24"/>
          <w14:ligatures w14:val="none"/>
        </w:rPr>
      </w:pPr>
      <w:ins w:id="418" w:author="Lewis, Ashleigh N" w:date="2025-06-26T10:18:00Z">
        <w:r w:rsidRPr="00D73F1D">
          <w:rPr>
            <w:rFonts w:eastAsia="Times New Roman" w:cs="Times New Roman"/>
            <w:b/>
            <w:kern w:val="0"/>
            <w:szCs w:val="24"/>
            <w14:ligatures w14:val="none"/>
          </w:rPr>
          <w:t>REASON</w:t>
        </w:r>
        <w:r w:rsidRPr="00D73F1D">
          <w:rPr>
            <w:rFonts w:eastAsia="Times New Roman" w:cs="Times New Roman"/>
            <w:kern w:val="0"/>
            <w:szCs w:val="24"/>
            <w14:ligatures w14:val="none"/>
          </w:rPr>
          <w:t xml:space="preserve"> The beneficiary is dissatisfied </w:t>
        </w:r>
        <w:r>
          <w:rPr>
            <w:rFonts w:eastAsia="Times New Roman" w:cs="Times New Roman"/>
            <w:kern w:val="0"/>
            <w:szCs w:val="24"/>
            <w14:ligatures w14:val="none"/>
          </w:rPr>
          <w:t xml:space="preserve">that they had to pay their cost share to </w:t>
        </w:r>
        <w:r w:rsidRPr="006D165F">
          <w:rPr>
            <w:rFonts w:eastAsia="Times New Roman" w:cs="Times New Roman"/>
            <w:b/>
            <w:color w:val="FF0000"/>
            <w:kern w:val="0"/>
            <w:szCs w:val="24"/>
            <w14:ligatures w14:val="none"/>
          </w:rPr>
          <w:t>PHARMACY NAME</w:t>
        </w:r>
        <w:r w:rsidRPr="006D165F">
          <w:rPr>
            <w:rFonts w:eastAsia="Times New Roman" w:cs="Times New Roman"/>
            <w:kern w:val="0"/>
            <w:szCs w:val="24"/>
            <w14:ligatures w14:val="none"/>
          </w:rPr>
          <w:t xml:space="preserve"> </w:t>
        </w:r>
        <w:r>
          <w:rPr>
            <w:rFonts w:eastAsia="Times New Roman" w:cs="Times New Roman"/>
            <w:kern w:val="0"/>
            <w:szCs w:val="24"/>
            <w14:ligatures w14:val="none"/>
          </w:rPr>
          <w:t xml:space="preserve">for </w:t>
        </w:r>
        <w:r w:rsidRPr="00B116B5">
          <w:rPr>
            <w:rFonts w:eastAsia="Times New Roman" w:cs="Times New Roman"/>
            <w:b/>
            <w:bCs/>
            <w:color w:val="FF0000"/>
            <w:kern w:val="0"/>
            <w:szCs w:val="24"/>
            <w14:ligatures w14:val="none"/>
          </w:rPr>
          <w:t>DRUG</w:t>
        </w:r>
        <w:r w:rsidRPr="00B116B5">
          <w:rPr>
            <w:rFonts w:eastAsia="Times New Roman" w:cs="Times New Roman"/>
            <w:color w:val="FF0000"/>
            <w:kern w:val="0"/>
            <w:szCs w:val="24"/>
            <w14:ligatures w14:val="none"/>
          </w:rPr>
          <w:t xml:space="preserve"> </w:t>
        </w:r>
        <w:r>
          <w:rPr>
            <w:rFonts w:eastAsia="Times New Roman" w:cs="Times New Roman"/>
            <w:kern w:val="0"/>
            <w:szCs w:val="24"/>
            <w14:ligatures w14:val="none"/>
          </w:rPr>
          <w:t xml:space="preserve">due to it not processing through the </w:t>
        </w:r>
        <w:r w:rsidRPr="00B116B5">
          <w:rPr>
            <w:rFonts w:eastAsia="Times New Roman" w:cs="Times New Roman"/>
            <w:kern w:val="0"/>
            <w:szCs w:val="24"/>
            <w14:ligatures w14:val="none"/>
          </w:rPr>
          <w:t>Medicare Prescription Payment Plan</w:t>
        </w:r>
        <w:r>
          <w:rPr>
            <w:rFonts w:eastAsia="Times New Roman" w:cs="Times New Roman"/>
            <w:kern w:val="0"/>
            <w:szCs w:val="24"/>
            <w14:ligatures w14:val="none"/>
          </w:rPr>
          <w:t xml:space="preserve"> after opting-in.</w:t>
        </w:r>
      </w:ins>
    </w:p>
    <w:p w14:paraId="3E3B5EA6" w14:textId="77777777" w:rsidR="005422E2" w:rsidRDefault="005422E2" w:rsidP="005422E2">
      <w:pPr>
        <w:spacing w:after="240"/>
        <w:rPr>
          <w:ins w:id="419" w:author="Lewis, Ashleigh N" w:date="2025-06-26T10:18:00Z"/>
          <w:rFonts w:eastAsia="Times New Roman" w:cs="Times New Roman"/>
          <w:kern w:val="0"/>
          <w:szCs w:val="24"/>
          <w14:ligatures w14:val="none"/>
        </w:rPr>
      </w:pPr>
      <w:ins w:id="420" w:author="Lewis, Ashleigh N" w:date="2025-06-26T10:18:00Z">
        <w:r w:rsidRPr="00D73F1D">
          <w:rPr>
            <w:rFonts w:eastAsia="Times New Roman" w:cs="Times New Roman"/>
            <w:b/>
            <w:kern w:val="0"/>
            <w:szCs w:val="24"/>
            <w14:ligatures w14:val="none"/>
          </w:rPr>
          <w:t>ACTION</w:t>
        </w:r>
        <w:r w:rsidRPr="00D73F1D">
          <w:rPr>
            <w:rFonts w:eastAsia="Times New Roman" w:cs="Times New Roman"/>
            <w:kern w:val="0"/>
            <w:szCs w:val="24"/>
            <w14:ligatures w14:val="none"/>
          </w:rPr>
          <w:t xml:space="preserve"> </w:t>
        </w:r>
        <w:r>
          <w:rPr>
            <w:rFonts w:eastAsia="Times New Roman" w:cs="Times New Roman"/>
            <w:kern w:val="0"/>
            <w:szCs w:val="24"/>
            <w14:ligatures w14:val="none"/>
          </w:rPr>
          <w:t xml:space="preserve">Plan records show that the pharmacy did not process the claim under the </w:t>
        </w:r>
        <w:r w:rsidRPr="00B116B5">
          <w:rPr>
            <w:rFonts w:eastAsia="Times New Roman" w:cs="Times New Roman"/>
            <w:kern w:val="0"/>
            <w:szCs w:val="24"/>
            <w14:ligatures w14:val="none"/>
          </w:rPr>
          <w:t>Medicare Prescription Payment Plan</w:t>
        </w:r>
        <w:r>
          <w:rPr>
            <w:rFonts w:eastAsia="Times New Roman" w:cs="Times New Roman"/>
            <w:kern w:val="0"/>
            <w:szCs w:val="24"/>
            <w14:ligatures w14:val="none"/>
          </w:rPr>
          <w:t xml:space="preserve">. </w:t>
        </w:r>
      </w:ins>
    </w:p>
    <w:p w14:paraId="06AAEAB7" w14:textId="77777777" w:rsidR="005422E2" w:rsidRPr="006D165F" w:rsidRDefault="005422E2" w:rsidP="005422E2">
      <w:pPr>
        <w:rPr>
          <w:ins w:id="421" w:author="Lewis, Ashleigh N" w:date="2025-06-26T10:18:00Z"/>
          <w:rFonts w:eastAsia="Times New Roman" w:cs="Times New Roman"/>
          <w:b/>
          <w:kern w:val="0"/>
          <w:szCs w:val="24"/>
          <w14:ligatures w14:val="none"/>
        </w:rPr>
      </w:pPr>
      <w:ins w:id="422" w:author="Lewis, Ashleigh N" w:date="2025-06-26T10:18:00Z">
        <w:r w:rsidRPr="006D165F">
          <w:rPr>
            <w:rFonts w:eastAsia="Times New Roman" w:cs="Times New Roman"/>
            <w:b/>
            <w:kern w:val="0"/>
            <w:szCs w:val="24"/>
            <w14:ligatures w14:val="none"/>
          </w:rPr>
          <w:t xml:space="preserve">(choose appropriate </w:t>
        </w:r>
        <w:r>
          <w:rPr>
            <w:rFonts w:eastAsia="Times New Roman" w:cs="Times New Roman"/>
            <w:b/>
            <w:kern w:val="0"/>
            <w:szCs w:val="24"/>
            <w14:ligatures w14:val="none"/>
          </w:rPr>
          <w:t>a</w:t>
        </w:r>
        <w:r w:rsidRPr="006D165F">
          <w:rPr>
            <w:rFonts w:eastAsia="Times New Roman" w:cs="Times New Roman"/>
            <w:b/>
            <w:kern w:val="0"/>
            <w:szCs w:val="24"/>
            <w14:ligatures w14:val="none"/>
          </w:rPr>
          <w:t xml:space="preserve">ction below):  </w:t>
        </w:r>
      </w:ins>
    </w:p>
    <w:p w14:paraId="65FB21E1" w14:textId="77777777" w:rsidR="005422E2" w:rsidRDefault="005422E2" w:rsidP="005422E2">
      <w:pPr>
        <w:numPr>
          <w:ilvl w:val="0"/>
          <w:numId w:val="6"/>
        </w:numPr>
        <w:rPr>
          <w:ins w:id="423" w:author="Lewis, Ashleigh N" w:date="2025-06-26T10:18:00Z"/>
          <w:rFonts w:eastAsia="Times New Roman" w:cs="Times New Roman"/>
          <w:b/>
          <w:bCs/>
          <w:color w:val="FF0000"/>
          <w:kern w:val="0"/>
          <w:szCs w:val="24"/>
          <w14:ligatures w14:val="none"/>
        </w:rPr>
      </w:pPr>
      <w:ins w:id="424" w:author="Lewis, Ashleigh N" w:date="2025-06-26T10:18:00Z">
        <w:r>
          <w:rPr>
            <w:rFonts w:eastAsia="Times New Roman" w:cs="Times New Roman"/>
            <w:b/>
            <w:bCs/>
            <w:color w:val="FF0000"/>
            <w:kern w:val="0"/>
            <w:szCs w:val="24"/>
            <w14:ligatures w14:val="none"/>
          </w:rPr>
          <w:t xml:space="preserve">The Plan confirmed that the claim processed after the beneficiary opted into the </w:t>
        </w:r>
        <w:r w:rsidRPr="006D165F">
          <w:rPr>
            <w:rFonts w:eastAsia="Times New Roman" w:cs="Times New Roman"/>
            <w:b/>
            <w:bCs/>
            <w:color w:val="FF0000"/>
            <w:kern w:val="0"/>
            <w:szCs w:val="24"/>
            <w14:ligatures w14:val="none"/>
          </w:rPr>
          <w:t>Medicare Prescription Payment Plan</w:t>
        </w:r>
        <w:r>
          <w:rPr>
            <w:rFonts w:eastAsia="Times New Roman" w:cs="Times New Roman"/>
            <w:b/>
            <w:bCs/>
            <w:color w:val="FF0000"/>
            <w:kern w:val="0"/>
            <w:szCs w:val="24"/>
            <w14:ligatures w14:val="none"/>
          </w:rPr>
          <w:t xml:space="preserve"> however, their status was not yet updated at the time. The Plan advised that t</w:t>
        </w:r>
        <w:r w:rsidRPr="00BC2FF5">
          <w:rPr>
            <w:rFonts w:eastAsia="Times New Roman" w:cs="Times New Roman"/>
            <w:b/>
            <w:bCs/>
            <w:color w:val="FF0000"/>
            <w:kern w:val="0"/>
            <w:szCs w:val="24"/>
            <w14:ligatures w14:val="none"/>
          </w:rPr>
          <w:t>his process may take up to 24 hours to reflect in Plan systems</w:t>
        </w:r>
        <w:r>
          <w:rPr>
            <w:rFonts w:eastAsia="Times New Roman" w:cs="Times New Roman"/>
            <w:b/>
            <w:bCs/>
            <w:color w:val="FF0000"/>
            <w:kern w:val="0"/>
            <w:szCs w:val="24"/>
            <w14:ligatures w14:val="none"/>
          </w:rPr>
          <w:t>.</w:t>
        </w:r>
      </w:ins>
    </w:p>
    <w:p w14:paraId="6E4FA5CD" w14:textId="77777777" w:rsidR="005422E2" w:rsidRDefault="005422E2" w:rsidP="005422E2">
      <w:pPr>
        <w:ind w:left="360"/>
        <w:rPr>
          <w:ins w:id="425" w:author="Lewis, Ashleigh N" w:date="2025-06-26T10:18:00Z"/>
          <w:rFonts w:eastAsia="Times New Roman" w:cs="Times New Roman"/>
          <w:b/>
          <w:bCs/>
          <w:color w:val="FF0000"/>
          <w:kern w:val="0"/>
          <w:szCs w:val="24"/>
          <w14:ligatures w14:val="none"/>
        </w:rPr>
      </w:pPr>
    </w:p>
    <w:p w14:paraId="0098AD5A" w14:textId="77777777" w:rsidR="005422E2" w:rsidRDefault="005422E2" w:rsidP="005422E2">
      <w:pPr>
        <w:ind w:left="360"/>
        <w:rPr>
          <w:ins w:id="426" w:author="Lewis, Ashleigh N" w:date="2025-06-26T10:18:00Z"/>
          <w:rFonts w:eastAsia="Times New Roman" w:cs="Times New Roman"/>
          <w:b/>
          <w:bCs/>
          <w:color w:val="FF0000"/>
          <w:kern w:val="0"/>
          <w:szCs w:val="24"/>
          <w14:ligatures w14:val="none"/>
        </w:rPr>
      </w:pPr>
      <w:ins w:id="427" w:author="Lewis, Ashleigh N" w:date="2025-06-26T10:18:00Z">
        <w:r w:rsidRPr="006D165F">
          <w:rPr>
            <w:rFonts w:eastAsia="Times New Roman" w:cs="Times New Roman"/>
            <w:b/>
            <w:bCs/>
            <w:color w:val="FF0000"/>
            <w:kern w:val="0"/>
            <w:szCs w:val="24"/>
            <w14:ligatures w14:val="none"/>
          </w:rPr>
          <w:t xml:space="preserve">The Plan contacted the pharmacy and spoke with a pharmacy representative regarding the </w:t>
        </w:r>
        <w:proofErr w:type="spellStart"/>
        <w:r w:rsidRPr="006D165F">
          <w:rPr>
            <w:rFonts w:eastAsia="Times New Roman" w:cs="Times New Roman"/>
            <w:b/>
            <w:bCs/>
            <w:color w:val="FF0000"/>
            <w:kern w:val="0"/>
            <w:szCs w:val="24"/>
            <w14:ligatures w14:val="none"/>
          </w:rPr>
          <w:t>beneficiarys</w:t>
        </w:r>
        <w:proofErr w:type="spellEnd"/>
        <w:r w:rsidRPr="006D165F">
          <w:rPr>
            <w:rFonts w:eastAsia="Times New Roman" w:cs="Times New Roman"/>
            <w:b/>
            <w:bCs/>
            <w:color w:val="FF0000"/>
            <w:kern w:val="0"/>
            <w:szCs w:val="24"/>
            <w14:ligatures w14:val="none"/>
          </w:rPr>
          <w:t xml:space="preserve"> concerns and requested that they be addressed with the Pharmacy Manager. The pharmacy representative advised </w:t>
        </w:r>
        <w:r w:rsidRPr="006D165F">
          <w:rPr>
            <w:rFonts w:eastAsia="Times New Roman" w:cs="Times New Roman"/>
            <w:b/>
            <w:color w:val="FF0000"/>
            <w:kern w:val="0"/>
            <w:szCs w:val="24"/>
            <w14:ligatures w14:val="none"/>
          </w:rPr>
          <w:t>CALL SUMMARY</w:t>
        </w:r>
        <w:r w:rsidRPr="00A83222">
          <w:rPr>
            <w:rFonts w:eastAsia="Times New Roman" w:cs="Times New Roman"/>
            <w:b/>
            <w:bCs/>
            <w:color w:val="FF0000"/>
            <w:kern w:val="0"/>
            <w:szCs w:val="24"/>
            <w14:ligatures w14:val="none"/>
          </w:rPr>
          <w:t>.</w:t>
        </w:r>
        <w:r>
          <w:rPr>
            <w:rFonts w:eastAsia="Times New Roman" w:cs="Times New Roman"/>
            <w:kern w:val="0"/>
            <w:szCs w:val="24"/>
            <w14:ligatures w14:val="none"/>
          </w:rPr>
          <w:t xml:space="preserve"> </w:t>
        </w:r>
        <w:r w:rsidRPr="006D165F">
          <w:rPr>
            <w:rFonts w:eastAsia="Times New Roman" w:cs="Times New Roman"/>
            <w:b/>
            <w:bCs/>
            <w:color w:val="FF0000"/>
            <w:kern w:val="0"/>
            <w:szCs w:val="24"/>
            <w14:ligatures w14:val="none"/>
          </w:rPr>
          <w:t xml:space="preserve">The </w:t>
        </w:r>
        <w:r w:rsidRPr="00A83222">
          <w:rPr>
            <w:rFonts w:eastAsia="Times New Roman" w:cs="Times New Roman"/>
            <w:b/>
            <w:bCs/>
            <w:color w:val="FF0000"/>
            <w:kern w:val="0"/>
            <w:szCs w:val="24"/>
            <w14:ligatures w14:val="none"/>
          </w:rPr>
          <w:t>Plan provided the Coordination of Benefits information to the pharmacy for reprocessing under the Medicare Prescription Payment Plan</w:t>
        </w:r>
        <w:r w:rsidRPr="006D165F">
          <w:rPr>
            <w:rFonts w:eastAsia="Times New Roman" w:cs="Times New Roman"/>
            <w:b/>
            <w:bCs/>
            <w:color w:val="FF0000"/>
            <w:kern w:val="0"/>
            <w:szCs w:val="24"/>
            <w14:ligatures w14:val="none"/>
          </w:rPr>
          <w:t>.</w:t>
        </w:r>
        <w:r w:rsidRPr="00A83222">
          <w:rPr>
            <w:rFonts w:eastAsia="Times New Roman" w:cs="Times New Roman"/>
            <w:b/>
            <w:bCs/>
            <w:color w:val="FF0000"/>
            <w:kern w:val="0"/>
            <w:szCs w:val="24"/>
            <w14:ligatures w14:val="none"/>
          </w:rPr>
          <w:t xml:space="preserve"> The pharmacy confirmed the claim was processed under the Medicare Prescription Payment Plan with a 0.00 cost share.</w:t>
        </w:r>
      </w:ins>
    </w:p>
    <w:p w14:paraId="7C3EFD2E" w14:textId="77777777" w:rsidR="005422E2" w:rsidRPr="006D165F" w:rsidRDefault="005422E2" w:rsidP="005422E2">
      <w:pPr>
        <w:ind w:left="360"/>
        <w:rPr>
          <w:ins w:id="428" w:author="Lewis, Ashleigh N" w:date="2025-06-26T10:18:00Z"/>
          <w:rFonts w:eastAsia="Times New Roman" w:cs="Times New Roman"/>
          <w:b/>
          <w:bCs/>
          <w:color w:val="FF0000"/>
          <w:kern w:val="0"/>
          <w:szCs w:val="24"/>
          <w14:ligatures w14:val="none"/>
        </w:rPr>
      </w:pPr>
    </w:p>
    <w:p w14:paraId="1783C35A" w14:textId="77777777" w:rsidR="005422E2" w:rsidRDefault="005422E2" w:rsidP="005422E2">
      <w:pPr>
        <w:numPr>
          <w:ilvl w:val="0"/>
          <w:numId w:val="6"/>
        </w:numPr>
        <w:rPr>
          <w:ins w:id="429" w:author="Lewis, Ashleigh N" w:date="2025-06-26T10:18:00Z"/>
          <w:rFonts w:eastAsia="Times New Roman" w:cs="Times New Roman"/>
          <w:b/>
          <w:bCs/>
          <w:color w:val="FF0000"/>
          <w:kern w:val="0"/>
          <w:szCs w:val="24"/>
          <w14:ligatures w14:val="none"/>
        </w:rPr>
      </w:pPr>
      <w:ins w:id="430" w:author="Lewis, Ashleigh N" w:date="2025-06-26T10:18:00Z">
        <w:r>
          <w:rPr>
            <w:rFonts w:eastAsia="Times New Roman" w:cs="Times New Roman"/>
            <w:b/>
            <w:bCs/>
            <w:color w:val="FF0000"/>
            <w:kern w:val="0"/>
            <w:szCs w:val="24"/>
            <w14:ligatures w14:val="none"/>
          </w:rPr>
          <w:t xml:space="preserve">The Plan confirmed that the claim processed prior to the beneficiary opting into the </w:t>
        </w:r>
        <w:r w:rsidRPr="006D165F">
          <w:rPr>
            <w:rFonts w:eastAsia="Times New Roman" w:cs="Times New Roman"/>
            <w:b/>
            <w:bCs/>
            <w:color w:val="FF0000"/>
            <w:kern w:val="0"/>
            <w:szCs w:val="24"/>
            <w14:ligatures w14:val="none"/>
          </w:rPr>
          <w:t>Medicare Prescription Payment Plan</w:t>
        </w:r>
        <w:r>
          <w:rPr>
            <w:rFonts w:eastAsia="Times New Roman" w:cs="Times New Roman"/>
            <w:b/>
            <w:bCs/>
            <w:color w:val="FF0000"/>
            <w:kern w:val="0"/>
            <w:szCs w:val="24"/>
            <w14:ligatures w14:val="none"/>
          </w:rPr>
          <w:t xml:space="preserve"> therefore, it is not eligible for the </w:t>
        </w:r>
        <w:r w:rsidRPr="006D165F">
          <w:rPr>
            <w:rFonts w:eastAsia="Times New Roman" w:cs="Times New Roman"/>
            <w:b/>
            <w:bCs/>
            <w:color w:val="FF0000"/>
            <w:kern w:val="0"/>
            <w:szCs w:val="24"/>
            <w14:ligatures w14:val="none"/>
          </w:rPr>
          <w:t>Medicare Prescription Payment Plan</w:t>
        </w:r>
        <w:r>
          <w:rPr>
            <w:rFonts w:eastAsia="Times New Roman" w:cs="Times New Roman"/>
            <w:b/>
            <w:bCs/>
            <w:color w:val="FF0000"/>
            <w:kern w:val="0"/>
            <w:szCs w:val="24"/>
            <w14:ligatures w14:val="none"/>
          </w:rPr>
          <w:t>.</w:t>
        </w:r>
      </w:ins>
    </w:p>
    <w:p w14:paraId="34EA1974" w14:textId="77777777" w:rsidR="005422E2" w:rsidRDefault="005422E2" w:rsidP="005422E2">
      <w:pPr>
        <w:rPr>
          <w:ins w:id="431" w:author="Lewis, Ashleigh N" w:date="2025-06-26T10:18:00Z"/>
          <w:rFonts w:eastAsia="Times New Roman" w:cs="Times New Roman"/>
          <w:b/>
          <w:kern w:val="0"/>
          <w:szCs w:val="24"/>
          <w14:ligatures w14:val="none"/>
        </w:rPr>
      </w:pPr>
    </w:p>
    <w:p w14:paraId="3AE8B9E9" w14:textId="13DF551B" w:rsidR="005422E2" w:rsidRPr="00545AFC" w:rsidRDefault="005422E2" w:rsidP="005422E2">
      <w:pPr>
        <w:spacing w:after="240"/>
        <w:rPr>
          <w:rFonts w:eastAsia="Times New Roman" w:cs="Times New Roman"/>
          <w:color w:val="0000FF"/>
          <w:kern w:val="0"/>
          <w:szCs w:val="24"/>
          <w:u w:val="single"/>
          <w14:ligatures w14:val="none"/>
        </w:rPr>
      </w:pPr>
      <w:ins w:id="432" w:author="Lewis, Ashleigh N" w:date="2025-06-26T10:18:00Z">
        <w:r w:rsidRPr="00D73F1D">
          <w:rPr>
            <w:rFonts w:eastAsia="Times New Roman" w:cs="Times New Roman"/>
            <w:b/>
            <w:kern w:val="0"/>
            <w:szCs w:val="24"/>
            <w14:ligatures w14:val="none"/>
          </w:rPr>
          <w:t>RESULT</w:t>
        </w:r>
        <w:r w:rsidRPr="00D73F1D">
          <w:rPr>
            <w:rFonts w:eastAsia="Times New Roman" w:cs="Times New Roman"/>
            <w:kern w:val="0"/>
            <w:szCs w:val="24"/>
            <w14:ligatures w14:val="none"/>
          </w:rPr>
          <w:t xml:space="preserve"> </w:t>
        </w:r>
        <w:bookmarkStart w:id="433" w:name="_Hlk200101225"/>
        <w:r w:rsidRPr="00B116B5">
          <w:rPr>
            <w:rFonts w:eastAsia="Times New Roman" w:cs="Times New Roman"/>
            <w:kern w:val="0"/>
            <w:szCs w:val="24"/>
            <w14:ligatures w14:val="none"/>
          </w:rPr>
          <w:t>The Plan relayed the information to the beneficiary and apologized for any inconvenience or frustration the beneficiary experienced.</w:t>
        </w:r>
        <w:bookmarkEnd w:id="433"/>
        <w:r w:rsidRPr="00B116B5">
          <w:rPr>
            <w:rFonts w:eastAsia="Times New Roman" w:cs="Times New Roman"/>
            <w:kern w:val="0"/>
            <w:szCs w:val="24"/>
            <w14:ligatures w14:val="none"/>
          </w:rPr>
          <w:t xml:space="preserve"> The beneficiary was additionally provided with a list of retail pharmacies near their residence.</w:t>
        </w:r>
      </w:ins>
    </w:p>
    <w:p w14:paraId="1D6CBA61" w14:textId="27714DA8" w:rsidR="00545AFC" w:rsidRPr="00545AFC" w:rsidRDefault="00545AFC" w:rsidP="00545AFC">
      <w:pPr>
        <w:jc w:val="right"/>
        <w:rPr>
          <w:rFonts w:eastAsia="Times New Roman" w:cs="Times New Roman"/>
          <w:color w:val="0000FF"/>
          <w:kern w:val="0"/>
          <w:szCs w:val="24"/>
          <w:u w:val="single"/>
          <w14:ligatures w14:val="none"/>
        </w:rPr>
      </w:pPr>
      <w:hyperlink w:anchor="_top" w:history="1">
        <w:r w:rsidRPr="0010542F">
          <w:rPr>
            <w:rStyle w:val="Hyperlink"/>
            <w:rFonts w:eastAsia="Times New Roman" w:cs="Times New Roman"/>
            <w:kern w:val="0"/>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5AFC" w:rsidRPr="00545AFC" w14:paraId="28D823C9" w14:textId="77777777">
        <w:tc>
          <w:tcPr>
            <w:tcW w:w="5000" w:type="pct"/>
            <w:shd w:val="clear" w:color="auto" w:fill="C0C0C0"/>
          </w:tcPr>
          <w:p w14:paraId="6F36EABC" w14:textId="77777777" w:rsidR="00545AFC" w:rsidRPr="00545AFC" w:rsidRDefault="00545AFC" w:rsidP="00561C1E">
            <w:pPr>
              <w:pStyle w:val="Heading2"/>
              <w:rPr>
                <w:rFonts w:eastAsia="Times New Roman"/>
              </w:rPr>
            </w:pPr>
            <w:bookmarkStart w:id="434" w:name="_Toc527622186"/>
            <w:bookmarkStart w:id="435" w:name="_Toc201752585"/>
            <w:r w:rsidRPr="00545AFC">
              <w:rPr>
                <w:rFonts w:eastAsia="Times New Roman"/>
              </w:rPr>
              <w:t>When Above Templates Do Not Apply</w:t>
            </w:r>
            <w:bookmarkEnd w:id="434"/>
            <w:bookmarkEnd w:id="435"/>
            <w:r w:rsidRPr="00545AFC">
              <w:rPr>
                <w:rFonts w:eastAsia="Times New Roman"/>
              </w:rPr>
              <w:t xml:space="preserve"> </w:t>
            </w:r>
          </w:p>
        </w:tc>
      </w:tr>
    </w:tbl>
    <w:p w14:paraId="06E1A8AB" w14:textId="77777777" w:rsidR="00545AFC" w:rsidRPr="00545AFC" w:rsidRDefault="00545AFC" w:rsidP="00545AFC">
      <w:pPr>
        <w:spacing w:after="240"/>
        <w:rPr>
          <w:rFonts w:eastAsia="Times New Roman" w:cs="Times New Roman"/>
          <w:kern w:val="0"/>
          <w:szCs w:val="24"/>
          <w14:ligatures w14:val="none"/>
        </w:rPr>
      </w:pPr>
      <w:r w:rsidRPr="00545AFC">
        <w:rPr>
          <w:rFonts w:eastAsia="Times New Roman" w:cs="Times New Roman"/>
          <w:b/>
          <w:noProof/>
          <w:kern w:val="0"/>
          <w:szCs w:val="24"/>
          <w14:ligatures w14:val="none"/>
        </w:rPr>
        <w:drawing>
          <wp:inline distT="0" distB="0" distL="0" distR="0" wp14:anchorId="6E102C32" wp14:editId="7D7C647C">
            <wp:extent cx="238760" cy="214630"/>
            <wp:effectExtent l="0" t="0" r="0" b="0"/>
            <wp:docPr id="4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545AFC">
        <w:rPr>
          <w:rFonts w:eastAsia="Times New Roman" w:cs="Times New Roman"/>
          <w:b/>
          <w:kern w:val="0"/>
          <w:szCs w:val="24"/>
          <w14:ligatures w14:val="none"/>
        </w:rPr>
        <w:t xml:space="preserve"> </w:t>
      </w:r>
      <w:r w:rsidRPr="00545AFC">
        <w:rPr>
          <w:rFonts w:eastAsia="Times New Roman" w:cs="Times New Roman"/>
          <w:bCs/>
          <w:kern w:val="0"/>
          <w:szCs w:val="24"/>
          <w14:ligatures w14:val="none"/>
        </w:rPr>
        <w:t xml:space="preserve">REPLACE THE </w:t>
      </w:r>
      <w:r w:rsidRPr="00545AFC">
        <w:rPr>
          <w:rFonts w:eastAsia="Times New Roman" w:cs="Times New Roman"/>
          <w:b/>
          <w:bCs/>
          <w:color w:val="FF0000"/>
          <w:kern w:val="0"/>
          <w:szCs w:val="24"/>
          <w14:ligatures w14:val="none"/>
        </w:rPr>
        <w:t>RED BOLDED CAPITALIZED TEXT</w:t>
      </w:r>
      <w:r w:rsidRPr="00545AFC">
        <w:rPr>
          <w:rFonts w:eastAsia="Times New Roman" w:cs="Times New Roman"/>
          <w:bCs/>
          <w:kern w:val="0"/>
          <w:szCs w:val="24"/>
          <w14:ligatures w14:val="none"/>
        </w:rPr>
        <w:t xml:space="preserve"> WITH </w:t>
      </w:r>
      <w:r w:rsidRPr="00545AFC">
        <w:rPr>
          <w:rFonts w:eastAsia="Times New Roman" w:cs="Times New Roman"/>
          <w:kern w:val="0"/>
          <w:szCs w:val="24"/>
          <w14:ligatures w14:val="none"/>
        </w:rPr>
        <w:t>THE BENEFICIARY-SPECIFIC INFORMATION.</w:t>
      </w:r>
    </w:p>
    <w:p w14:paraId="1A106903" w14:textId="77777777" w:rsidR="00545AFC" w:rsidRPr="00545AFC" w:rsidRDefault="00545AFC" w:rsidP="00545AFC">
      <w:pPr>
        <w:spacing w:after="240"/>
        <w:rPr>
          <w:rFonts w:eastAsia="Times New Roman" w:cs="Calibri"/>
          <w:kern w:val="0"/>
          <w:szCs w:val="24"/>
          <w14:ligatures w14:val="none"/>
        </w:rPr>
      </w:pPr>
      <w:r w:rsidRPr="00545AFC">
        <w:rPr>
          <w:rFonts w:eastAsia="Times New Roman" w:cs="Calibri"/>
          <w:b/>
          <w:kern w:val="0"/>
          <w:szCs w:val="24"/>
          <w14:ligatures w14:val="none"/>
        </w:rPr>
        <w:t>DO NOT</w:t>
      </w:r>
      <w:r w:rsidRPr="00545AFC">
        <w:rPr>
          <w:rFonts w:eastAsia="Times New Roman" w:cs="Calibri"/>
          <w:kern w:val="0"/>
          <w:szCs w:val="24"/>
          <w14:ligatures w14:val="none"/>
        </w:rPr>
        <w:t xml:space="preserve"> copy and paste this template into Compass. Ensure that Reason, Action, and Result are included in the notes. The following template is for use when the above templates do not apply to your Grievance issue.</w:t>
      </w:r>
    </w:p>
    <w:p w14:paraId="0299571C" w14:textId="77777777" w:rsidR="00545AFC" w:rsidRPr="00545AFC" w:rsidRDefault="00545AFC" w:rsidP="00545AFC">
      <w:pPr>
        <w:rPr>
          <w:rFonts w:eastAsia="Times New Roman" w:cs="Calibri"/>
          <w:kern w:val="0"/>
          <w:szCs w:val="24"/>
          <w14:ligatures w14:val="none"/>
        </w:rPr>
      </w:pPr>
      <w:r w:rsidRPr="00545AFC">
        <w:rPr>
          <w:rFonts w:eastAsia="Times New Roman" w:cs="Calibri"/>
          <w:b/>
          <w:kern w:val="0"/>
          <w:szCs w:val="24"/>
          <w14:ligatures w14:val="none"/>
        </w:rPr>
        <w:t>REASON</w:t>
      </w:r>
      <w:r w:rsidRPr="00545AFC">
        <w:rPr>
          <w:rFonts w:eastAsia="Times New Roman" w:cs="Calibri"/>
          <w:b/>
          <w:color w:val="FF0000"/>
          <w:kern w:val="0"/>
          <w:szCs w:val="24"/>
          <w14:ligatures w14:val="none"/>
        </w:rPr>
        <w:t xml:space="preserve"> </w:t>
      </w:r>
      <w:r w:rsidRPr="00545AFC">
        <w:rPr>
          <w:rFonts w:eastAsia="Times New Roman" w:cs="Calibri"/>
          <w:bCs/>
          <w:kern w:val="0"/>
          <w:szCs w:val="24"/>
          <w14:ligatures w14:val="none"/>
        </w:rPr>
        <w:t>The beneficiary expressed dissatisfaction</w:t>
      </w:r>
      <w:r w:rsidRPr="00545AFC">
        <w:rPr>
          <w:rFonts w:eastAsia="Times New Roman" w:cs="Calibri"/>
          <w:b/>
          <w:color w:val="FF0000"/>
          <w:kern w:val="0"/>
          <w:szCs w:val="24"/>
          <w14:ligatures w14:val="none"/>
        </w:rPr>
        <w:t xml:space="preserve"> THE ISSUE FOR WHICH GRIEVANCE IS BEING FILED.</w:t>
      </w:r>
      <w:r w:rsidRPr="00545AFC">
        <w:rPr>
          <w:rFonts w:eastAsia="Times New Roman" w:cs="Calibri"/>
          <w:color w:val="FF0000"/>
          <w:kern w:val="0"/>
          <w:szCs w:val="24"/>
          <w14:ligatures w14:val="none"/>
        </w:rPr>
        <w:t xml:space="preserve"> </w:t>
      </w:r>
      <w:r w:rsidRPr="00545AFC">
        <w:rPr>
          <w:rFonts w:eastAsia="Times New Roman" w:cs="Calibri"/>
          <w:b/>
          <w:color w:val="FF0000"/>
          <w:kern w:val="0"/>
          <w:szCs w:val="24"/>
          <w14:ligatures w14:val="none"/>
        </w:rPr>
        <w:t>COMPLETE USING YOUR OWN WORDS USING AS MUCH INFORMATION AND DETAIL AS POSSIBLE.</w:t>
      </w:r>
      <w:r w:rsidRPr="00545AFC">
        <w:rPr>
          <w:rFonts w:eastAsia="Times New Roman" w:cs="Calibri"/>
          <w:kern w:val="0"/>
          <w:szCs w:val="24"/>
          <w14:ligatures w14:val="none"/>
        </w:rPr>
        <w:t xml:space="preserve"> </w:t>
      </w:r>
    </w:p>
    <w:p w14:paraId="4FAF776E" w14:textId="77777777" w:rsidR="00545AFC" w:rsidRPr="00545AFC" w:rsidRDefault="00545AFC" w:rsidP="00545AFC">
      <w:pPr>
        <w:numPr>
          <w:ilvl w:val="0"/>
          <w:numId w:val="7"/>
        </w:numPr>
        <w:rPr>
          <w:rFonts w:eastAsia="Times New Roman" w:cs="Calibri"/>
          <w:bCs/>
          <w:kern w:val="0"/>
          <w:szCs w:val="24"/>
          <w14:ligatures w14:val="none"/>
        </w:rPr>
      </w:pPr>
      <w:r w:rsidRPr="00545AFC">
        <w:rPr>
          <w:rFonts w:eastAsia="Times New Roman" w:cs="Calibri"/>
          <w:bCs/>
          <w:kern w:val="0"/>
          <w:szCs w:val="24"/>
          <w14:ligatures w14:val="none"/>
        </w:rPr>
        <w:t xml:space="preserve">Who did you speak to. Notate whether you spoke to anyone other than the beneficiary. </w:t>
      </w:r>
    </w:p>
    <w:p w14:paraId="1985A1E3" w14:textId="77777777" w:rsidR="00545AFC" w:rsidRPr="00545AFC" w:rsidRDefault="00545AFC" w:rsidP="00545AFC">
      <w:pPr>
        <w:numPr>
          <w:ilvl w:val="0"/>
          <w:numId w:val="7"/>
        </w:numPr>
        <w:rPr>
          <w:rFonts w:eastAsia="Times New Roman" w:cs="Calibri"/>
          <w:bCs/>
          <w:kern w:val="0"/>
          <w:szCs w:val="24"/>
          <w14:ligatures w14:val="none"/>
        </w:rPr>
      </w:pPr>
      <w:r w:rsidRPr="00545AFC">
        <w:rPr>
          <w:rFonts w:eastAsia="Times New Roman" w:cs="Calibri"/>
          <w:bCs/>
          <w:kern w:val="0"/>
          <w:szCs w:val="24"/>
          <w14:ligatures w14:val="none"/>
        </w:rPr>
        <w:t xml:space="preserve">What are they calling about.  </w:t>
      </w:r>
    </w:p>
    <w:p w14:paraId="36A053A9" w14:textId="77777777" w:rsidR="00545AFC" w:rsidRPr="00545AFC" w:rsidRDefault="00545AFC" w:rsidP="00545AFC">
      <w:pPr>
        <w:numPr>
          <w:ilvl w:val="0"/>
          <w:numId w:val="7"/>
        </w:numPr>
        <w:rPr>
          <w:rFonts w:eastAsia="Times New Roman" w:cs="Calibri"/>
          <w:bCs/>
          <w:kern w:val="0"/>
          <w:szCs w:val="24"/>
          <w14:ligatures w14:val="none"/>
        </w:rPr>
      </w:pPr>
      <w:r w:rsidRPr="00545AFC">
        <w:rPr>
          <w:rFonts w:eastAsia="Times New Roman" w:cs="Calibri"/>
          <w:bCs/>
          <w:kern w:val="0"/>
          <w:szCs w:val="24"/>
          <w14:ligatures w14:val="none"/>
        </w:rPr>
        <w:t xml:space="preserve">Notate additional comments or notes that may help the next time this beneficiary calls. </w:t>
      </w:r>
    </w:p>
    <w:p w14:paraId="3FB65E33" w14:textId="77777777" w:rsidR="00545AFC" w:rsidRPr="00545AFC" w:rsidRDefault="00545AFC" w:rsidP="00545AFC">
      <w:pPr>
        <w:numPr>
          <w:ilvl w:val="0"/>
          <w:numId w:val="7"/>
        </w:numPr>
        <w:spacing w:after="240"/>
        <w:rPr>
          <w:rFonts w:eastAsia="Times New Roman" w:cs="Calibri"/>
          <w:bCs/>
          <w:kern w:val="0"/>
          <w:szCs w:val="24"/>
          <w14:ligatures w14:val="none"/>
        </w:rPr>
      </w:pPr>
      <w:r w:rsidRPr="00545AFC">
        <w:rPr>
          <w:rFonts w:eastAsia="Times New Roman" w:cs="Calibri"/>
          <w:bCs/>
          <w:kern w:val="0"/>
          <w:szCs w:val="24"/>
          <w14:ligatures w14:val="none"/>
        </w:rPr>
        <w:t xml:space="preserve">Include background information for the beneficiary call. </w:t>
      </w:r>
    </w:p>
    <w:p w14:paraId="5248A245" w14:textId="77777777" w:rsidR="00545AFC" w:rsidRPr="00545AFC" w:rsidRDefault="00545AFC" w:rsidP="00545AFC">
      <w:pPr>
        <w:rPr>
          <w:rFonts w:eastAsia="Times New Roman" w:cs="Calibri"/>
          <w:b/>
          <w:kern w:val="0"/>
          <w:szCs w:val="24"/>
          <w14:ligatures w14:val="none"/>
        </w:rPr>
      </w:pPr>
      <w:r w:rsidRPr="00545AFC">
        <w:rPr>
          <w:rFonts w:eastAsia="Times New Roman" w:cs="Calibri"/>
          <w:b/>
          <w:kern w:val="0"/>
          <w:szCs w:val="24"/>
          <w14:ligatures w14:val="none"/>
        </w:rPr>
        <w:t>ACTION</w:t>
      </w:r>
      <w:r w:rsidRPr="00545AFC">
        <w:rPr>
          <w:rFonts w:eastAsia="Times New Roman" w:cs="Calibri"/>
          <w:kern w:val="0"/>
          <w:szCs w:val="24"/>
          <w14:ligatures w14:val="none"/>
        </w:rPr>
        <w:t xml:space="preserve"> </w:t>
      </w:r>
      <w:r w:rsidRPr="00545AFC">
        <w:rPr>
          <w:rFonts w:eastAsia="Times New Roman" w:cs="Calibri"/>
          <w:b/>
          <w:color w:val="FF0000"/>
          <w:kern w:val="0"/>
          <w:szCs w:val="24"/>
          <w14:ligatures w14:val="none"/>
        </w:rPr>
        <w:t>STEPS TAKEN TO RESOLVE THE ISSUE.</w:t>
      </w:r>
      <w:r w:rsidRPr="00545AFC">
        <w:rPr>
          <w:rFonts w:eastAsia="Times New Roman" w:cs="Calibri"/>
          <w:color w:val="FF0000"/>
          <w:kern w:val="0"/>
          <w:szCs w:val="24"/>
          <w14:ligatures w14:val="none"/>
        </w:rPr>
        <w:t xml:space="preserve"> </w:t>
      </w:r>
      <w:r w:rsidRPr="00545AFC">
        <w:rPr>
          <w:rFonts w:eastAsia="Times New Roman" w:cs="Calibri"/>
          <w:b/>
          <w:color w:val="FF0000"/>
          <w:kern w:val="0"/>
          <w:szCs w:val="24"/>
          <w14:ligatures w14:val="none"/>
        </w:rPr>
        <w:t>COMPLETE USING YOUR OWN WORDS USING AS MUCH INFORMATION AND DETAIL AS POSSIBLE.</w:t>
      </w:r>
    </w:p>
    <w:p w14:paraId="4785FF71" w14:textId="77777777" w:rsidR="00545AFC" w:rsidRPr="00545AFC" w:rsidRDefault="00545AFC" w:rsidP="00545AFC">
      <w:pPr>
        <w:numPr>
          <w:ilvl w:val="0"/>
          <w:numId w:val="8"/>
        </w:numPr>
        <w:rPr>
          <w:rFonts w:eastAsia="Times New Roman" w:cs="Calibri"/>
          <w:bCs/>
          <w:kern w:val="0"/>
          <w:szCs w:val="24"/>
          <w14:ligatures w14:val="none"/>
        </w:rPr>
      </w:pPr>
      <w:r w:rsidRPr="00545AFC">
        <w:rPr>
          <w:rFonts w:eastAsia="Times New Roman" w:cs="Calibri"/>
          <w:bCs/>
          <w:kern w:val="0"/>
          <w:szCs w:val="24"/>
          <w14:ligatures w14:val="none"/>
        </w:rPr>
        <w:t xml:space="preserve">What happened on the call. </w:t>
      </w:r>
    </w:p>
    <w:p w14:paraId="7AA56BBD" w14:textId="77777777" w:rsidR="00545AFC" w:rsidRPr="00545AFC" w:rsidRDefault="00545AFC" w:rsidP="00545AFC">
      <w:pPr>
        <w:numPr>
          <w:ilvl w:val="0"/>
          <w:numId w:val="8"/>
        </w:numPr>
        <w:spacing w:after="240"/>
        <w:rPr>
          <w:rFonts w:eastAsia="Times New Roman" w:cs="Calibri"/>
          <w:bCs/>
          <w:kern w:val="0"/>
          <w:szCs w:val="24"/>
          <w14:ligatures w14:val="none"/>
        </w:rPr>
      </w:pPr>
      <w:r w:rsidRPr="00545AFC">
        <w:rPr>
          <w:rFonts w:eastAsia="Times New Roman" w:cs="Calibri"/>
          <w:bCs/>
          <w:kern w:val="0"/>
          <w:szCs w:val="24"/>
          <w14:ligatures w14:val="none"/>
        </w:rPr>
        <w:t xml:space="preserve">Notate what actions you took during the call i.e., Support Task created, beneficiary transferred, etc.  </w:t>
      </w:r>
    </w:p>
    <w:p w14:paraId="37231BC2" w14:textId="77777777" w:rsidR="00545AFC" w:rsidRPr="00545AFC" w:rsidRDefault="00545AFC" w:rsidP="00545AFC">
      <w:pPr>
        <w:rPr>
          <w:rFonts w:eastAsia="Times New Roman" w:cs="Calibri"/>
          <w:kern w:val="0"/>
          <w:szCs w:val="24"/>
          <w14:ligatures w14:val="none"/>
        </w:rPr>
      </w:pPr>
      <w:r w:rsidRPr="00545AFC">
        <w:rPr>
          <w:rFonts w:eastAsia="Times New Roman" w:cs="Calibri"/>
          <w:b/>
          <w:kern w:val="0"/>
          <w:szCs w:val="24"/>
          <w14:ligatures w14:val="none"/>
        </w:rPr>
        <w:t>RESULT</w:t>
      </w:r>
      <w:r w:rsidRPr="00545AFC">
        <w:rPr>
          <w:rFonts w:eastAsia="Times New Roman" w:cs="Calibri"/>
          <w:kern w:val="0"/>
          <w:szCs w:val="24"/>
          <w14:ligatures w14:val="none"/>
        </w:rPr>
        <w:t xml:space="preserve"> </w:t>
      </w:r>
      <w:r w:rsidRPr="00545AFC">
        <w:rPr>
          <w:rFonts w:eastAsia="Times New Roman" w:cs="Calibri"/>
          <w:b/>
          <w:color w:val="FF0000"/>
          <w:kern w:val="0"/>
          <w:szCs w:val="24"/>
          <w14:ligatures w14:val="none"/>
        </w:rPr>
        <w:t>EDUCATION PROVIDED AND OR OUTCOME OF ACTION TAKEN.</w:t>
      </w:r>
      <w:r w:rsidRPr="00545AFC">
        <w:rPr>
          <w:rFonts w:eastAsia="Times New Roman" w:cs="Calibri"/>
          <w:color w:val="FF0000"/>
          <w:kern w:val="0"/>
          <w:szCs w:val="24"/>
          <w14:ligatures w14:val="none"/>
        </w:rPr>
        <w:t xml:space="preserve"> </w:t>
      </w:r>
      <w:r w:rsidRPr="00545AFC">
        <w:rPr>
          <w:rFonts w:eastAsia="Times New Roman" w:cs="Calibri"/>
          <w:b/>
          <w:color w:val="FF0000"/>
          <w:kern w:val="0"/>
          <w:szCs w:val="24"/>
          <w14:ligatures w14:val="none"/>
        </w:rPr>
        <w:t>COMPLETE USING YOUR OWN WORDS USING AS MUCH INFORMATION AND DETAIL AS POSSIBLE.</w:t>
      </w:r>
    </w:p>
    <w:p w14:paraId="58ECC31B" w14:textId="77777777" w:rsidR="00545AFC" w:rsidRPr="00545AFC" w:rsidRDefault="00545AFC" w:rsidP="00545AFC">
      <w:pPr>
        <w:numPr>
          <w:ilvl w:val="0"/>
          <w:numId w:val="9"/>
        </w:numPr>
        <w:rPr>
          <w:rFonts w:eastAsia="Times New Roman" w:cs="Calibri"/>
          <w:b/>
          <w:bCs/>
          <w:kern w:val="0"/>
          <w:szCs w:val="24"/>
          <w14:ligatures w14:val="none"/>
        </w:rPr>
      </w:pPr>
      <w:r w:rsidRPr="00545AFC">
        <w:rPr>
          <w:rFonts w:eastAsia="Times New Roman" w:cs="Calibri"/>
          <w:bCs/>
          <w:kern w:val="0"/>
          <w:szCs w:val="24"/>
          <w14:ligatures w14:val="none"/>
        </w:rPr>
        <w:t xml:space="preserve">What was </w:t>
      </w:r>
      <w:proofErr w:type="gramStart"/>
      <w:r w:rsidRPr="00545AFC">
        <w:rPr>
          <w:rFonts w:eastAsia="Times New Roman" w:cs="Calibri"/>
          <w:bCs/>
          <w:kern w:val="0"/>
          <w:szCs w:val="24"/>
          <w14:ligatures w14:val="none"/>
        </w:rPr>
        <w:t>the end result</w:t>
      </w:r>
      <w:proofErr w:type="gramEnd"/>
      <w:r w:rsidRPr="00545AFC">
        <w:rPr>
          <w:rFonts w:eastAsia="Times New Roman" w:cs="Calibri"/>
          <w:bCs/>
          <w:kern w:val="0"/>
          <w:szCs w:val="24"/>
          <w14:ligatures w14:val="none"/>
        </w:rPr>
        <w:t>.</w:t>
      </w:r>
      <w:r w:rsidRPr="00545AFC">
        <w:rPr>
          <w:rFonts w:eastAsia="Times New Roman" w:cs="Calibri"/>
          <w:b/>
          <w:bCs/>
          <w:kern w:val="0"/>
          <w:szCs w:val="24"/>
          <w14:ligatures w14:val="none"/>
        </w:rPr>
        <w:t xml:space="preserve"> </w:t>
      </w:r>
    </w:p>
    <w:p w14:paraId="0E05D6A7" w14:textId="77777777" w:rsidR="00545AFC" w:rsidRPr="00545AFC" w:rsidRDefault="00545AFC" w:rsidP="00545AFC">
      <w:pPr>
        <w:numPr>
          <w:ilvl w:val="0"/>
          <w:numId w:val="9"/>
        </w:numPr>
        <w:rPr>
          <w:rFonts w:eastAsia="Times New Roman" w:cs="Calibri"/>
          <w:bCs/>
          <w:kern w:val="0"/>
          <w:szCs w:val="24"/>
          <w14:ligatures w14:val="none"/>
        </w:rPr>
      </w:pPr>
      <w:r w:rsidRPr="00545AFC">
        <w:rPr>
          <w:rFonts w:eastAsia="Times New Roman" w:cs="Calibri"/>
          <w:bCs/>
          <w:kern w:val="0"/>
          <w:szCs w:val="24"/>
          <w14:ligatures w14:val="none"/>
        </w:rPr>
        <w:t xml:space="preserve">Notate actions taken to resolve the issue. </w:t>
      </w:r>
    </w:p>
    <w:p w14:paraId="1108711B" w14:textId="77777777" w:rsidR="00545AFC" w:rsidRPr="00545AFC" w:rsidRDefault="00545AFC" w:rsidP="00545AFC">
      <w:pPr>
        <w:numPr>
          <w:ilvl w:val="0"/>
          <w:numId w:val="9"/>
        </w:numPr>
        <w:rPr>
          <w:rFonts w:eastAsia="Times New Roman" w:cs="Calibri"/>
          <w:bCs/>
          <w:kern w:val="0"/>
          <w:szCs w:val="24"/>
          <w14:ligatures w14:val="none"/>
        </w:rPr>
      </w:pPr>
      <w:r w:rsidRPr="00545AFC">
        <w:rPr>
          <w:rFonts w:eastAsia="Times New Roman" w:cs="Calibri"/>
          <w:bCs/>
          <w:kern w:val="0"/>
          <w:szCs w:val="24"/>
          <w14:ligatures w14:val="none"/>
        </w:rPr>
        <w:t>Notate that an apology was provided.</w:t>
      </w:r>
    </w:p>
    <w:p w14:paraId="0BE7C146" w14:textId="77777777" w:rsidR="00545AFC" w:rsidRPr="00545AFC" w:rsidRDefault="00545AFC" w:rsidP="00545AFC">
      <w:pPr>
        <w:numPr>
          <w:ilvl w:val="0"/>
          <w:numId w:val="9"/>
        </w:numPr>
        <w:spacing w:after="240"/>
        <w:rPr>
          <w:rFonts w:eastAsia="Times New Roman" w:cs="Calibri"/>
          <w:bCs/>
          <w:kern w:val="0"/>
          <w:szCs w:val="24"/>
          <w14:ligatures w14:val="none"/>
        </w:rPr>
      </w:pPr>
      <w:r w:rsidRPr="00545AFC">
        <w:rPr>
          <w:rFonts w:eastAsia="Times New Roman" w:cs="Calibri"/>
          <w:bCs/>
          <w:kern w:val="0"/>
          <w:szCs w:val="24"/>
          <w14:ligatures w14:val="none"/>
        </w:rPr>
        <w:t>Notate what you did next if the issue was not resolved i.e., transferred call to another department.</w:t>
      </w:r>
    </w:p>
    <w:p w14:paraId="54EE5134" w14:textId="10601AA1" w:rsidR="00545AFC" w:rsidRPr="00545AFC" w:rsidRDefault="00545AFC" w:rsidP="00545AFC">
      <w:pPr>
        <w:jc w:val="right"/>
        <w:rPr>
          <w:rFonts w:eastAsia="Times New Roman" w:cs="Times New Roman"/>
          <w:kern w:val="0"/>
          <w:szCs w:val="24"/>
          <w14:ligatures w14:val="none"/>
        </w:rPr>
      </w:pPr>
      <w:hyperlink w:anchor="_top" w:history="1">
        <w:r w:rsidRPr="0010542F">
          <w:rPr>
            <w:rStyle w:val="Hyperlink"/>
            <w:rFonts w:eastAsia="Times New Roman" w:cs="Times New Roman"/>
            <w:kern w:val="0"/>
            <w:szCs w:val="24"/>
            <w14:ligatures w14:val="none"/>
          </w:rPr>
          <w:t>Top of the Document</w:t>
        </w:r>
      </w:hyperlink>
    </w:p>
    <w:p w14:paraId="55AE0943" w14:textId="77777777" w:rsidR="00545AFC" w:rsidRPr="00545AFC" w:rsidRDefault="00545AFC" w:rsidP="00545AFC">
      <w:pPr>
        <w:jc w:val="center"/>
        <w:rPr>
          <w:rFonts w:eastAsia="Times New Roman" w:cs="Times New Roman"/>
          <w:kern w:val="0"/>
          <w:sz w:val="16"/>
          <w:szCs w:val="16"/>
          <w14:ligatures w14:val="none"/>
        </w:rPr>
      </w:pPr>
      <w:r w:rsidRPr="00545AFC">
        <w:rPr>
          <w:rFonts w:eastAsia="Times New Roman" w:cs="Times New Roman"/>
          <w:kern w:val="0"/>
          <w:sz w:val="16"/>
          <w:szCs w:val="16"/>
          <w14:ligatures w14:val="none"/>
        </w:rPr>
        <w:t>Not To Be Reproduced Or Disclosed to Others Without Prior Written Approval</w:t>
      </w:r>
    </w:p>
    <w:p w14:paraId="10A63339" w14:textId="77777777" w:rsidR="00545AFC" w:rsidRPr="00545AFC" w:rsidRDefault="00545AFC" w:rsidP="00545AFC">
      <w:pPr>
        <w:jc w:val="center"/>
        <w:rPr>
          <w:rFonts w:eastAsia="Times New Roman" w:cs="Times New Roman"/>
          <w:b/>
          <w:color w:val="000000"/>
          <w:kern w:val="0"/>
          <w:sz w:val="16"/>
          <w:szCs w:val="16"/>
          <w14:ligatures w14:val="none"/>
        </w:rPr>
      </w:pPr>
      <w:r w:rsidRPr="00545AFC">
        <w:rPr>
          <w:rFonts w:eastAsia="Times New Roman" w:cs="Times New Roman"/>
          <w:b/>
          <w:color w:val="000000"/>
          <w:kern w:val="0"/>
          <w:sz w:val="16"/>
          <w:szCs w:val="16"/>
          <w14:ligatures w14:val="none"/>
        </w:rPr>
        <w:t>ELECTRONIC DATA = OFFICIAL VERSION / PAPER COPY = INFORMATIONAL ONLY</w:t>
      </w:r>
    </w:p>
    <w:p w14:paraId="5307CA0D" w14:textId="77777777" w:rsidR="00545AFC" w:rsidRPr="00545AFC" w:rsidRDefault="00545AFC" w:rsidP="00545AFC">
      <w:pPr>
        <w:jc w:val="center"/>
        <w:rPr>
          <w:rFonts w:eastAsia="Times New Roman" w:cs="Times New Roman"/>
          <w:kern w:val="0"/>
          <w:sz w:val="16"/>
          <w:szCs w:val="16"/>
          <w14:ligatures w14:val="none"/>
        </w:rPr>
      </w:pPr>
    </w:p>
    <w:p w14:paraId="44A814C3" w14:textId="77777777" w:rsidR="00EA26A9" w:rsidRDefault="00EA26A9"/>
    <w:sectPr w:rsidR="00EA26A9" w:rsidSect="00545AFC">
      <w:footerReference w:type="default" r:id="rId29"/>
      <w:headerReference w:type="first" r:id="rId30"/>
      <w:footerReference w:type="first" r:id="rId31"/>
      <w:pgSz w:w="15840" w:h="12240" w:orient="landscape"/>
      <w:pgMar w:top="1350" w:right="1440" w:bottom="900" w:left="144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1840D" w14:textId="77777777" w:rsidR="00623606" w:rsidRDefault="00623606">
      <w:r>
        <w:separator/>
      </w:r>
    </w:p>
  </w:endnote>
  <w:endnote w:type="continuationSeparator" w:id="0">
    <w:p w14:paraId="06089900" w14:textId="77777777" w:rsidR="00623606" w:rsidRDefault="00623606">
      <w:r>
        <w:continuationSeparator/>
      </w:r>
    </w:p>
  </w:endnote>
  <w:endnote w:type="continuationNotice" w:id="1">
    <w:p w14:paraId="0CBE709C" w14:textId="77777777" w:rsidR="00623606" w:rsidRDefault="0062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ambria"/>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HelveticaNeueLT Std">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7DFA9" w14:textId="77777777" w:rsidR="002D271B" w:rsidRDefault="00987855">
    <w:pPr>
      <w:pStyle w:val="Footer"/>
      <w:jc w:val="right"/>
    </w:pPr>
    <w:r>
      <w:fldChar w:fldCharType="begin"/>
    </w:r>
    <w:r>
      <w:instrText xml:space="preserve"> PAGE   \* MERGEFORMAT </w:instrText>
    </w:r>
    <w:r>
      <w:fldChar w:fldCharType="separate"/>
    </w:r>
    <w:r>
      <w:rPr>
        <w:noProof/>
      </w:rPr>
      <w:t>74</w:t>
    </w:r>
    <w:r>
      <w:fldChar w:fldCharType="end"/>
    </w:r>
  </w:p>
  <w:p w14:paraId="1CBC1E8E" w14:textId="77777777" w:rsidR="002D271B" w:rsidRPr="00C32D18" w:rsidRDefault="002D271B">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C2878" w14:textId="77777777" w:rsidR="002D271B" w:rsidRPr="00CD2229" w:rsidRDefault="0098785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58F30" w14:textId="77777777" w:rsidR="00623606" w:rsidRDefault="00623606">
      <w:r>
        <w:separator/>
      </w:r>
    </w:p>
  </w:footnote>
  <w:footnote w:type="continuationSeparator" w:id="0">
    <w:p w14:paraId="1769EF41" w14:textId="77777777" w:rsidR="00623606" w:rsidRDefault="00623606">
      <w:r>
        <w:continuationSeparator/>
      </w:r>
    </w:p>
  </w:footnote>
  <w:footnote w:type="continuationNotice" w:id="1">
    <w:p w14:paraId="320CBBF7" w14:textId="77777777" w:rsidR="00623606" w:rsidRDefault="0062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D19C9" w14:textId="77777777" w:rsidR="002D271B" w:rsidRDefault="0098785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273"/>
    <w:multiLevelType w:val="hybridMultilevel"/>
    <w:tmpl w:val="66C278FE"/>
    <w:lvl w:ilvl="0" w:tplc="32B25FB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2C71DEC"/>
    <w:multiLevelType w:val="hybridMultilevel"/>
    <w:tmpl w:val="2026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A5DD6"/>
    <w:multiLevelType w:val="hybridMultilevel"/>
    <w:tmpl w:val="5E5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8439A"/>
    <w:multiLevelType w:val="hybridMultilevel"/>
    <w:tmpl w:val="F6F0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017E"/>
    <w:multiLevelType w:val="hybridMultilevel"/>
    <w:tmpl w:val="C0446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A74F5"/>
    <w:multiLevelType w:val="hybridMultilevel"/>
    <w:tmpl w:val="B62E9BE8"/>
    <w:lvl w:ilvl="0" w:tplc="83108C56">
      <w:start w:val="1"/>
      <w:numFmt w:val="decimal"/>
      <w:lvlText w:val="%1."/>
      <w:lvlJc w:val="left"/>
      <w:pPr>
        <w:ind w:left="540" w:hanging="360"/>
      </w:pPr>
      <w:rPr>
        <w:rFonts w:cs="Calibri"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B8F1528"/>
    <w:multiLevelType w:val="hybridMultilevel"/>
    <w:tmpl w:val="4086C0DA"/>
    <w:lvl w:ilvl="0" w:tplc="01EAED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137EF"/>
    <w:multiLevelType w:val="hybridMultilevel"/>
    <w:tmpl w:val="705847E2"/>
    <w:lvl w:ilvl="0" w:tplc="FD3C98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16765C"/>
    <w:multiLevelType w:val="hybridMultilevel"/>
    <w:tmpl w:val="0FE6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790E2B"/>
    <w:multiLevelType w:val="hybridMultilevel"/>
    <w:tmpl w:val="7776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953614"/>
    <w:multiLevelType w:val="hybridMultilevel"/>
    <w:tmpl w:val="A4B2BE4A"/>
    <w:lvl w:ilvl="0" w:tplc="AC747C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25A56"/>
    <w:multiLevelType w:val="hybridMultilevel"/>
    <w:tmpl w:val="0F720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B7735"/>
    <w:multiLevelType w:val="hybridMultilevel"/>
    <w:tmpl w:val="1DA0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0253067">
    <w:abstractNumId w:val="1"/>
  </w:num>
  <w:num w:numId="2" w16cid:durableId="1805195980">
    <w:abstractNumId w:val="13"/>
  </w:num>
  <w:num w:numId="3" w16cid:durableId="1259560602">
    <w:abstractNumId w:val="7"/>
  </w:num>
  <w:num w:numId="4" w16cid:durableId="1400709752">
    <w:abstractNumId w:val="11"/>
  </w:num>
  <w:num w:numId="5" w16cid:durableId="111243946">
    <w:abstractNumId w:val="10"/>
  </w:num>
  <w:num w:numId="6" w16cid:durableId="728571694">
    <w:abstractNumId w:val="8"/>
  </w:num>
  <w:num w:numId="7" w16cid:durableId="1823889054">
    <w:abstractNumId w:val="2"/>
  </w:num>
  <w:num w:numId="8" w16cid:durableId="2033602916">
    <w:abstractNumId w:val="5"/>
  </w:num>
  <w:num w:numId="9" w16cid:durableId="2098675631">
    <w:abstractNumId w:val="9"/>
  </w:num>
  <w:num w:numId="10" w16cid:durableId="364449731">
    <w:abstractNumId w:val="6"/>
  </w:num>
  <w:num w:numId="11" w16cid:durableId="1448115846">
    <w:abstractNumId w:val="12"/>
  </w:num>
  <w:num w:numId="12" w16cid:durableId="1726905256">
    <w:abstractNumId w:val="3"/>
  </w:num>
  <w:num w:numId="13" w16cid:durableId="18950039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3187518">
    <w:abstractNumId w:val="4"/>
  </w:num>
  <w:num w:numId="15" w16cid:durableId="166208031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wis, Ashleigh N">
    <w15:presenceInfo w15:providerId="AD" w15:userId="S::Ashleigh.Lewis@CVSHealth.com::503b7c13-bd8b-425c-86f1-437c07031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C"/>
    <w:rsid w:val="00014772"/>
    <w:rsid w:val="00017B2B"/>
    <w:rsid w:val="00053DB3"/>
    <w:rsid w:val="00085AEB"/>
    <w:rsid w:val="000B4FD7"/>
    <w:rsid w:val="0010542F"/>
    <w:rsid w:val="00135BDB"/>
    <w:rsid w:val="0016357E"/>
    <w:rsid w:val="00172D1A"/>
    <w:rsid w:val="00181C9F"/>
    <w:rsid w:val="001A550F"/>
    <w:rsid w:val="001B401C"/>
    <w:rsid w:val="001D04B7"/>
    <w:rsid w:val="00271AD6"/>
    <w:rsid w:val="002A2B2B"/>
    <w:rsid w:val="002A43EC"/>
    <w:rsid w:val="002C5C3B"/>
    <w:rsid w:val="002D271B"/>
    <w:rsid w:val="002E7CC5"/>
    <w:rsid w:val="003078FC"/>
    <w:rsid w:val="0031753B"/>
    <w:rsid w:val="0032139E"/>
    <w:rsid w:val="00322EE9"/>
    <w:rsid w:val="0033389A"/>
    <w:rsid w:val="0035274B"/>
    <w:rsid w:val="003E73C0"/>
    <w:rsid w:val="00413E92"/>
    <w:rsid w:val="004276FA"/>
    <w:rsid w:val="00435041"/>
    <w:rsid w:val="0043565F"/>
    <w:rsid w:val="00460044"/>
    <w:rsid w:val="00461761"/>
    <w:rsid w:val="004642D1"/>
    <w:rsid w:val="00471374"/>
    <w:rsid w:val="004E10B1"/>
    <w:rsid w:val="005422E2"/>
    <w:rsid w:val="00545AFC"/>
    <w:rsid w:val="00561C1E"/>
    <w:rsid w:val="005640E9"/>
    <w:rsid w:val="0057486F"/>
    <w:rsid w:val="005813B6"/>
    <w:rsid w:val="00595ED7"/>
    <w:rsid w:val="005A2263"/>
    <w:rsid w:val="005B000E"/>
    <w:rsid w:val="005C7044"/>
    <w:rsid w:val="005D5F5D"/>
    <w:rsid w:val="005E05BA"/>
    <w:rsid w:val="0060191B"/>
    <w:rsid w:val="00617D51"/>
    <w:rsid w:val="00623606"/>
    <w:rsid w:val="00626C24"/>
    <w:rsid w:val="00641B7E"/>
    <w:rsid w:val="006435EA"/>
    <w:rsid w:val="006436E2"/>
    <w:rsid w:val="00665BA9"/>
    <w:rsid w:val="006C505C"/>
    <w:rsid w:val="006D31C4"/>
    <w:rsid w:val="006D6A01"/>
    <w:rsid w:val="006F2695"/>
    <w:rsid w:val="00733DC3"/>
    <w:rsid w:val="00767114"/>
    <w:rsid w:val="00793254"/>
    <w:rsid w:val="007B3953"/>
    <w:rsid w:val="007C3097"/>
    <w:rsid w:val="008126B7"/>
    <w:rsid w:val="00845878"/>
    <w:rsid w:val="008845C8"/>
    <w:rsid w:val="00895A6B"/>
    <w:rsid w:val="008A13BF"/>
    <w:rsid w:val="008A2FB1"/>
    <w:rsid w:val="008A4ECB"/>
    <w:rsid w:val="008B0D9B"/>
    <w:rsid w:val="008C32D1"/>
    <w:rsid w:val="00902322"/>
    <w:rsid w:val="00915E15"/>
    <w:rsid w:val="00931713"/>
    <w:rsid w:val="009624CE"/>
    <w:rsid w:val="00987855"/>
    <w:rsid w:val="009A1CA4"/>
    <w:rsid w:val="009A33DF"/>
    <w:rsid w:val="009B0217"/>
    <w:rsid w:val="009C1E8F"/>
    <w:rsid w:val="009C1FEE"/>
    <w:rsid w:val="009C5E85"/>
    <w:rsid w:val="00A171EC"/>
    <w:rsid w:val="00A17512"/>
    <w:rsid w:val="00A20EAC"/>
    <w:rsid w:val="00A37AAC"/>
    <w:rsid w:val="00A74567"/>
    <w:rsid w:val="00A75E78"/>
    <w:rsid w:val="00AD1569"/>
    <w:rsid w:val="00AD5BE4"/>
    <w:rsid w:val="00B136AD"/>
    <w:rsid w:val="00B826DA"/>
    <w:rsid w:val="00C038D0"/>
    <w:rsid w:val="00C22CBE"/>
    <w:rsid w:val="00C266E8"/>
    <w:rsid w:val="00C55F33"/>
    <w:rsid w:val="00CB2036"/>
    <w:rsid w:val="00D10074"/>
    <w:rsid w:val="00D14904"/>
    <w:rsid w:val="00D31F16"/>
    <w:rsid w:val="00D36C89"/>
    <w:rsid w:val="00D63197"/>
    <w:rsid w:val="00D827D3"/>
    <w:rsid w:val="00D862C5"/>
    <w:rsid w:val="00DA738F"/>
    <w:rsid w:val="00DE0EF4"/>
    <w:rsid w:val="00DF753D"/>
    <w:rsid w:val="00E248A4"/>
    <w:rsid w:val="00E5241A"/>
    <w:rsid w:val="00E600D6"/>
    <w:rsid w:val="00E800D5"/>
    <w:rsid w:val="00E82AE3"/>
    <w:rsid w:val="00EA26A9"/>
    <w:rsid w:val="00EA5BFF"/>
    <w:rsid w:val="00EA71C8"/>
    <w:rsid w:val="00EB0E47"/>
    <w:rsid w:val="00ED7529"/>
    <w:rsid w:val="00F22EA2"/>
    <w:rsid w:val="00F25DC7"/>
    <w:rsid w:val="00F57BB0"/>
    <w:rsid w:val="00F87F33"/>
    <w:rsid w:val="00FD0FD6"/>
    <w:rsid w:val="00FE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3D1"/>
  <w15:chartTrackingRefBased/>
  <w15:docId w15:val="{F3BF29E5-EA70-4449-819C-98EE47D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61C1E"/>
    <w:pPr>
      <w:keepNext/>
      <w:keepLines/>
      <w:spacing w:before="120" w:after="120"/>
      <w:outlineLvl w:val="1"/>
      <w:pPrChange w:id="0" w:author="Lewis, Ashleigh N" w:date="2025-06-26T10:49:00Z">
        <w:pPr>
          <w:keepNext/>
          <w:keepLines/>
          <w:spacing w:before="120" w:after="120"/>
          <w:outlineLvl w:val="1"/>
        </w:pPr>
      </w:pPrChange>
    </w:pPr>
    <w:rPr>
      <w:rFonts w:eastAsiaTheme="majorEastAsia" w:cstheme="majorBidi"/>
      <w:b/>
      <w:sz w:val="28"/>
      <w:szCs w:val="26"/>
      <w:rPrChange w:id="0" w:author="Lewis, Ashleigh N" w:date="2025-06-26T10:49:00Z">
        <w:rPr>
          <w:rFonts w:ascii="Verdana" w:eastAsiaTheme="majorEastAsia" w:hAnsi="Verdana" w:cstheme="majorBidi"/>
          <w:b/>
          <w:kern w:val="2"/>
          <w:sz w:val="28"/>
          <w:szCs w:val="26"/>
          <w:lang w:val="en-US" w:eastAsia="en-US" w:bidi="ar-SA"/>
          <w14:ligatures w14:val="standardContextual"/>
        </w:rPr>
      </w:rPrChange>
    </w:rPr>
  </w:style>
  <w:style w:type="paragraph" w:styleId="Heading3">
    <w:name w:val="heading 3"/>
    <w:basedOn w:val="Normal"/>
    <w:next w:val="Normal"/>
    <w:link w:val="Heading3Char"/>
    <w:autoRedefine/>
    <w:uiPriority w:val="9"/>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45A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5A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5A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5AF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5AF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561C1E"/>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rsid w:val="00545AFC"/>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545AFC"/>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545AFC"/>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545AFC"/>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545AFC"/>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545AFC"/>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545A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F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5A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AFC"/>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545AFC"/>
    <w:pPr>
      <w:ind w:left="720"/>
      <w:contextualSpacing/>
    </w:pPr>
  </w:style>
  <w:style w:type="character" w:styleId="IntenseEmphasis">
    <w:name w:val="Intense Emphasis"/>
    <w:basedOn w:val="DefaultParagraphFont"/>
    <w:uiPriority w:val="21"/>
    <w:qFormat/>
    <w:rsid w:val="00545AFC"/>
    <w:rPr>
      <w:i/>
      <w:iCs/>
      <w:color w:val="0F4761" w:themeColor="accent1" w:themeShade="BF"/>
    </w:rPr>
  </w:style>
  <w:style w:type="paragraph" w:styleId="IntenseQuote">
    <w:name w:val="Intense Quote"/>
    <w:basedOn w:val="Normal"/>
    <w:next w:val="Normal"/>
    <w:link w:val="IntenseQuoteChar"/>
    <w:uiPriority w:val="30"/>
    <w:qFormat/>
    <w:rsid w:val="00545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FC"/>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545AFC"/>
    <w:rPr>
      <w:b/>
      <w:bCs/>
      <w:smallCaps/>
      <w:color w:val="0F4761" w:themeColor="accent1" w:themeShade="BF"/>
      <w:spacing w:val="5"/>
    </w:rPr>
  </w:style>
  <w:style w:type="numbering" w:customStyle="1" w:styleId="NoList1">
    <w:name w:val="No List1"/>
    <w:next w:val="NoList"/>
    <w:uiPriority w:val="99"/>
    <w:semiHidden/>
    <w:unhideWhenUsed/>
    <w:rsid w:val="00545AFC"/>
  </w:style>
  <w:style w:type="table" w:styleId="TableWeb1">
    <w:name w:val="Table Web 1"/>
    <w:basedOn w:val="TableNormal"/>
    <w:uiPriority w:val="99"/>
    <w:rsid w:val="00545AFC"/>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545AFC"/>
    <w:rPr>
      <w:rFonts w:eastAsia="Times New Roman"/>
      <w:kern w:val="0"/>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545AFC"/>
    <w:rPr>
      <w:color w:val="800080"/>
      <w:u w:val="single"/>
    </w:rPr>
  </w:style>
  <w:style w:type="table" w:styleId="TableGrid">
    <w:name w:val="Table Grid"/>
    <w:basedOn w:val="TableNormal"/>
    <w:uiPriority w:val="39"/>
    <w:rsid w:val="00545AFC"/>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45AFC"/>
    <w:rPr>
      <w:b/>
    </w:rPr>
  </w:style>
  <w:style w:type="paragraph" w:styleId="Header">
    <w:name w:val="header"/>
    <w:basedOn w:val="Normal"/>
    <w:link w:val="HeaderChar"/>
    <w:uiPriority w:val="99"/>
    <w:rsid w:val="00545AFC"/>
    <w:pPr>
      <w:tabs>
        <w:tab w:val="center" w:pos="4320"/>
        <w:tab w:val="right" w:pos="8640"/>
      </w:tabs>
    </w:pPr>
    <w:rPr>
      <w:rFonts w:eastAsia="Times New Roman" w:cs="Times New Roman"/>
      <w:kern w:val="0"/>
      <w:szCs w:val="24"/>
      <w14:ligatures w14:val="none"/>
    </w:rPr>
  </w:style>
  <w:style w:type="character" w:customStyle="1" w:styleId="HeaderChar">
    <w:name w:val="Header Char"/>
    <w:basedOn w:val="DefaultParagraphFont"/>
    <w:link w:val="Header"/>
    <w:uiPriority w:val="99"/>
    <w:rsid w:val="00545AFC"/>
    <w:rPr>
      <w:rFonts w:ascii="Verdana" w:eastAsia="Times New Roman" w:hAnsi="Verdana"/>
      <w:kern w:val="0"/>
      <w:sz w:val="24"/>
      <w:szCs w:val="24"/>
      <w14:ligatures w14:val="none"/>
    </w:rPr>
  </w:style>
  <w:style w:type="paragraph" w:styleId="Footer">
    <w:name w:val="footer"/>
    <w:basedOn w:val="Normal"/>
    <w:link w:val="FooterChar"/>
    <w:uiPriority w:val="99"/>
    <w:rsid w:val="00545AFC"/>
    <w:pPr>
      <w:tabs>
        <w:tab w:val="center" w:pos="4320"/>
        <w:tab w:val="right" w:pos="8640"/>
      </w:tabs>
    </w:pPr>
    <w:rPr>
      <w:rFonts w:eastAsia="Times New Roman" w:cs="Times New Roman"/>
      <w:kern w:val="0"/>
      <w:szCs w:val="24"/>
      <w14:ligatures w14:val="none"/>
    </w:rPr>
  </w:style>
  <w:style w:type="character" w:customStyle="1" w:styleId="FooterChar">
    <w:name w:val="Footer Char"/>
    <w:basedOn w:val="DefaultParagraphFont"/>
    <w:link w:val="Footer"/>
    <w:uiPriority w:val="99"/>
    <w:rsid w:val="00545AFC"/>
    <w:rPr>
      <w:rFonts w:ascii="Verdana" w:eastAsia="Times New Roman" w:hAnsi="Verdana"/>
      <w:kern w:val="0"/>
      <w:sz w:val="24"/>
      <w:szCs w:val="24"/>
      <w14:ligatures w14:val="none"/>
    </w:rPr>
  </w:style>
  <w:style w:type="paragraph" w:styleId="BodyText">
    <w:name w:val="Body Text"/>
    <w:basedOn w:val="Normal"/>
    <w:link w:val="BodyTextChar"/>
    <w:uiPriority w:val="99"/>
    <w:rsid w:val="00545AFC"/>
    <w:rPr>
      <w:rFonts w:ascii="Arial" w:eastAsia="Times New Roman" w:hAnsi="Arial" w:cs="Arial"/>
      <w:color w:val="FF0000"/>
      <w:kern w:val="0"/>
      <w:sz w:val="20"/>
      <w:szCs w:val="20"/>
      <w14:ligatures w14:val="none"/>
    </w:rPr>
  </w:style>
  <w:style w:type="character" w:customStyle="1" w:styleId="BodyTextChar">
    <w:name w:val="Body Text Char"/>
    <w:basedOn w:val="DefaultParagraphFont"/>
    <w:link w:val="BodyText"/>
    <w:uiPriority w:val="99"/>
    <w:rsid w:val="00545AFC"/>
    <w:rPr>
      <w:rFonts w:ascii="Arial" w:eastAsia="Times New Roman" w:hAnsi="Arial" w:cs="Arial"/>
      <w:color w:val="FF0000"/>
      <w:kern w:val="0"/>
      <w14:ligatures w14:val="none"/>
    </w:rPr>
  </w:style>
  <w:style w:type="paragraph" w:styleId="BodyTextIndent">
    <w:name w:val="Body Text Indent"/>
    <w:basedOn w:val="Normal"/>
    <w:link w:val="BodyTextIndentChar"/>
    <w:uiPriority w:val="99"/>
    <w:rsid w:val="00545AFC"/>
    <w:pPr>
      <w:spacing w:after="120"/>
      <w:ind w:left="360"/>
    </w:pPr>
    <w:rPr>
      <w:rFonts w:eastAsia="Times New Roman" w:cs="Times New Roman"/>
      <w:kern w:val="0"/>
      <w:szCs w:val="24"/>
      <w14:ligatures w14:val="none"/>
    </w:rPr>
  </w:style>
  <w:style w:type="character" w:customStyle="1" w:styleId="BodyTextIndentChar">
    <w:name w:val="Body Text Indent Char"/>
    <w:basedOn w:val="DefaultParagraphFont"/>
    <w:link w:val="BodyTextIndent"/>
    <w:uiPriority w:val="99"/>
    <w:rsid w:val="00545AFC"/>
    <w:rPr>
      <w:rFonts w:ascii="Verdana" w:eastAsia="Times New Roman" w:hAnsi="Verdana"/>
      <w:kern w:val="0"/>
      <w:sz w:val="24"/>
      <w:szCs w:val="24"/>
      <w14:ligatures w14:val="none"/>
    </w:rPr>
  </w:style>
  <w:style w:type="paragraph" w:styleId="List">
    <w:name w:val="List"/>
    <w:basedOn w:val="Normal"/>
    <w:uiPriority w:val="99"/>
    <w:rsid w:val="00545AFC"/>
    <w:pPr>
      <w:ind w:left="360" w:hanging="360"/>
    </w:pPr>
    <w:rPr>
      <w:rFonts w:ascii="Arial" w:eastAsia="Times New Roman" w:hAnsi="Arial" w:cs="Times New Roman"/>
      <w:kern w:val="0"/>
      <w:szCs w:val="20"/>
      <w14:ligatures w14:val="none"/>
    </w:rPr>
  </w:style>
  <w:style w:type="paragraph" w:styleId="BodyTextIndent2">
    <w:name w:val="Body Text Indent 2"/>
    <w:basedOn w:val="Normal"/>
    <w:link w:val="BodyTextIndent2Char"/>
    <w:uiPriority w:val="99"/>
    <w:rsid w:val="00545AFC"/>
    <w:pPr>
      <w:spacing w:after="120" w:line="480" w:lineRule="auto"/>
      <w:ind w:left="360"/>
    </w:pPr>
    <w:rPr>
      <w:rFonts w:eastAsia="Times New Roman" w:cs="Times New Roman"/>
      <w:kern w:val="0"/>
      <w:szCs w:val="24"/>
      <w14:ligatures w14:val="none"/>
    </w:rPr>
  </w:style>
  <w:style w:type="character" w:customStyle="1" w:styleId="BodyTextIndent2Char">
    <w:name w:val="Body Text Indent 2 Char"/>
    <w:basedOn w:val="DefaultParagraphFont"/>
    <w:link w:val="BodyTextIndent2"/>
    <w:uiPriority w:val="99"/>
    <w:rsid w:val="00545AFC"/>
    <w:rPr>
      <w:rFonts w:ascii="Verdana" w:eastAsia="Times New Roman" w:hAnsi="Verdana"/>
      <w:kern w:val="0"/>
      <w:sz w:val="24"/>
      <w:szCs w:val="24"/>
      <w14:ligatures w14:val="none"/>
    </w:rPr>
  </w:style>
  <w:style w:type="paragraph" w:styleId="DocumentMap">
    <w:name w:val="Document Map"/>
    <w:basedOn w:val="Normal"/>
    <w:link w:val="DocumentMapChar"/>
    <w:uiPriority w:val="99"/>
    <w:semiHidden/>
    <w:rsid w:val="00545AFC"/>
    <w:pPr>
      <w:shd w:val="clear" w:color="auto" w:fill="000080"/>
    </w:pPr>
    <w:rPr>
      <w:rFonts w:ascii="Tahoma" w:eastAsia="Times New Roman" w:hAnsi="Tahoma" w:cs="Times New Roman"/>
      <w:kern w:val="0"/>
      <w:sz w:val="20"/>
      <w:szCs w:val="20"/>
      <w14:ligatures w14:val="none"/>
    </w:rPr>
  </w:style>
  <w:style w:type="character" w:customStyle="1" w:styleId="DocumentMapChar">
    <w:name w:val="Document Map Char"/>
    <w:basedOn w:val="DefaultParagraphFont"/>
    <w:link w:val="DocumentMap"/>
    <w:uiPriority w:val="99"/>
    <w:semiHidden/>
    <w:rsid w:val="00545AFC"/>
    <w:rPr>
      <w:rFonts w:ascii="Tahoma" w:eastAsia="Times New Roman" w:hAnsi="Tahoma"/>
      <w:kern w:val="0"/>
      <w:shd w:val="clear" w:color="auto" w:fill="000080"/>
      <w14:ligatures w14:val="none"/>
    </w:rPr>
  </w:style>
  <w:style w:type="paragraph" w:customStyle="1" w:styleId="pagetitle">
    <w:name w:val="pagetitle"/>
    <w:basedOn w:val="Normal"/>
    <w:rsid w:val="00545AFC"/>
    <w:pPr>
      <w:spacing w:before="100" w:beforeAutospacing="1" w:after="100" w:afterAutospacing="1"/>
      <w:jc w:val="center"/>
    </w:pPr>
    <w:rPr>
      <w:rFonts w:eastAsia="Times New Roman" w:cs="Times New Roman"/>
      <w:color w:val="000080"/>
      <w:kern w:val="0"/>
      <w:sz w:val="30"/>
      <w:szCs w:val="30"/>
      <w14:ligatures w14:val="none"/>
    </w:rPr>
  </w:style>
  <w:style w:type="paragraph" w:styleId="Signature">
    <w:name w:val="Signature"/>
    <w:basedOn w:val="Normal"/>
    <w:link w:val="SignatureChar"/>
    <w:uiPriority w:val="99"/>
    <w:rsid w:val="00545AFC"/>
    <w:pPr>
      <w:ind w:left="4320"/>
    </w:pPr>
    <w:rPr>
      <w:rFonts w:eastAsia="Times New Roman" w:cs="Times New Roman"/>
      <w:kern w:val="0"/>
      <w:sz w:val="20"/>
      <w:szCs w:val="20"/>
      <w14:ligatures w14:val="none"/>
    </w:rPr>
  </w:style>
  <w:style w:type="character" w:customStyle="1" w:styleId="SignatureChar">
    <w:name w:val="Signature Char"/>
    <w:basedOn w:val="DefaultParagraphFont"/>
    <w:link w:val="Signature"/>
    <w:uiPriority w:val="99"/>
    <w:rsid w:val="00545AFC"/>
    <w:rPr>
      <w:rFonts w:ascii="Verdana" w:eastAsia="Times New Roman" w:hAnsi="Verdana"/>
      <w:kern w:val="0"/>
      <w14:ligatures w14:val="none"/>
    </w:rPr>
  </w:style>
  <w:style w:type="paragraph" w:styleId="BlockText">
    <w:name w:val="Block Text"/>
    <w:basedOn w:val="Normal"/>
    <w:uiPriority w:val="99"/>
    <w:rsid w:val="00545AFC"/>
    <w:pPr>
      <w:ind w:left="-1080" w:right="720"/>
    </w:pPr>
    <w:rPr>
      <w:rFonts w:ascii="PCS Corporate" w:eastAsia="Times New Roman" w:hAnsi="PCS Corporate" w:cs="Times New Roman"/>
      <w:kern w:val="0"/>
      <w:sz w:val="22"/>
      <w:szCs w:val="20"/>
      <w14:ligatures w14:val="none"/>
    </w:rPr>
  </w:style>
  <w:style w:type="paragraph" w:customStyle="1" w:styleId="Default">
    <w:name w:val="Default"/>
    <w:rsid w:val="00545AFC"/>
    <w:pPr>
      <w:autoSpaceDE w:val="0"/>
      <w:autoSpaceDN w:val="0"/>
      <w:adjustRightInd w:val="0"/>
    </w:pPr>
    <w:rPr>
      <w:rFonts w:ascii="MNCRA E+ Times" w:eastAsia="Times New Roman" w:hAnsi="MNCRA E+ Times"/>
      <w:color w:val="000000"/>
      <w:kern w:val="0"/>
      <w:sz w:val="24"/>
      <w:szCs w:val="24"/>
      <w14:ligatures w14:val="none"/>
    </w:rPr>
  </w:style>
  <w:style w:type="paragraph" w:styleId="NormalWeb">
    <w:name w:val="Normal (Web)"/>
    <w:basedOn w:val="Normal"/>
    <w:uiPriority w:val="99"/>
    <w:rsid w:val="00545AFC"/>
    <w:pPr>
      <w:spacing w:before="100" w:beforeAutospacing="1" w:after="100" w:afterAutospacing="1"/>
    </w:pPr>
    <w:rPr>
      <w:rFonts w:eastAsia="Times New Roman" w:cs="Times New Roman"/>
      <w:kern w:val="0"/>
      <w:szCs w:val="24"/>
      <w14:ligatures w14:val="none"/>
    </w:rPr>
  </w:style>
  <w:style w:type="paragraph" w:customStyle="1" w:styleId="Dotbullet">
    <w:name w:val="Dot bullet"/>
    <w:basedOn w:val="Normal"/>
    <w:rsid w:val="00545AFC"/>
    <w:pPr>
      <w:widowControl w:val="0"/>
      <w:numPr>
        <w:numId w:val="1"/>
      </w:numPr>
      <w:tabs>
        <w:tab w:val="clear" w:pos="360"/>
        <w:tab w:val="num" w:pos="720"/>
      </w:tabs>
      <w:ind w:left="720"/>
    </w:pPr>
    <w:rPr>
      <w:rFonts w:eastAsia="Times New Roman" w:cs="Times New Roman"/>
      <w:kern w:val="0"/>
      <w:szCs w:val="20"/>
      <w14:ligatures w14:val="none"/>
    </w:rPr>
  </w:style>
  <w:style w:type="character" w:styleId="PageNumber">
    <w:name w:val="page number"/>
    <w:uiPriority w:val="99"/>
    <w:rsid w:val="00545AFC"/>
    <w:rPr>
      <w:rFonts w:cs="Times New Roman"/>
    </w:rPr>
  </w:style>
  <w:style w:type="character" w:customStyle="1" w:styleId="b24-booktitle1">
    <w:name w:val="b24-booktitle1"/>
    <w:rsid w:val="00545AFC"/>
    <w:rPr>
      <w:b/>
      <w:color w:val="122EB2"/>
    </w:rPr>
  </w:style>
  <w:style w:type="character" w:customStyle="1" w:styleId="b24-bookauthor1">
    <w:name w:val="b24-bookauthor1"/>
    <w:rsid w:val="00545AFC"/>
    <w:rPr>
      <w:color w:val="666666"/>
      <w:sz w:val="17"/>
      <w:u w:val="none"/>
      <w:effect w:val="none"/>
    </w:rPr>
  </w:style>
  <w:style w:type="character" w:customStyle="1" w:styleId="b24-bookauthor-nolink1">
    <w:name w:val="b24-bookauthor-nolink1"/>
    <w:rsid w:val="00545AFC"/>
    <w:rPr>
      <w:color w:val="666666"/>
      <w:sz w:val="17"/>
      <w:u w:val="none"/>
      <w:effect w:val="none"/>
    </w:rPr>
  </w:style>
  <w:style w:type="character" w:customStyle="1" w:styleId="apple-converted-space">
    <w:name w:val="apple-converted-space"/>
    <w:rsid w:val="00545AFC"/>
    <w:rPr>
      <w:rFonts w:cs="Times New Roman"/>
    </w:rPr>
  </w:style>
  <w:style w:type="paragraph" w:styleId="BalloonText">
    <w:name w:val="Balloon Text"/>
    <w:basedOn w:val="Normal"/>
    <w:link w:val="BalloonTextChar"/>
    <w:uiPriority w:val="99"/>
    <w:rsid w:val="00545AFC"/>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rsid w:val="00545AFC"/>
    <w:rPr>
      <w:rFonts w:ascii="Tahoma" w:eastAsia="Times New Roman" w:hAnsi="Tahoma" w:cs="Tahoma"/>
      <w:kern w:val="0"/>
      <w:sz w:val="16"/>
      <w:szCs w:val="16"/>
      <w14:ligatures w14:val="none"/>
    </w:rPr>
  </w:style>
  <w:style w:type="character" w:styleId="Emphasis">
    <w:name w:val="Emphasis"/>
    <w:uiPriority w:val="20"/>
    <w:qFormat/>
    <w:rsid w:val="00545AFC"/>
    <w:rPr>
      <w:i/>
    </w:rPr>
  </w:style>
  <w:style w:type="character" w:customStyle="1" w:styleId="itxtrst">
    <w:name w:val="itxtrst"/>
    <w:rsid w:val="00545AFC"/>
    <w:rPr>
      <w:rFonts w:cs="Times New Roman"/>
    </w:rPr>
  </w:style>
  <w:style w:type="character" w:styleId="CommentReference">
    <w:name w:val="annotation reference"/>
    <w:uiPriority w:val="99"/>
    <w:rsid w:val="00545AFC"/>
    <w:rPr>
      <w:sz w:val="16"/>
    </w:rPr>
  </w:style>
  <w:style w:type="paragraph" w:styleId="CommentText">
    <w:name w:val="annotation text"/>
    <w:basedOn w:val="Normal"/>
    <w:link w:val="CommentTextChar"/>
    <w:uiPriority w:val="99"/>
    <w:rsid w:val="00545AFC"/>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545AFC"/>
    <w:rPr>
      <w:rFonts w:ascii="Verdana" w:eastAsia="Times New Roman" w:hAnsi="Verdana"/>
      <w:kern w:val="0"/>
      <w14:ligatures w14:val="none"/>
    </w:rPr>
  </w:style>
  <w:style w:type="paragraph" w:styleId="CommentSubject">
    <w:name w:val="annotation subject"/>
    <w:basedOn w:val="CommentText"/>
    <w:next w:val="CommentText"/>
    <w:link w:val="CommentSubjectChar"/>
    <w:uiPriority w:val="99"/>
    <w:rsid w:val="00545AFC"/>
    <w:rPr>
      <w:b/>
      <w:bCs/>
    </w:rPr>
  </w:style>
  <w:style w:type="character" w:customStyle="1" w:styleId="CommentSubjectChar">
    <w:name w:val="Comment Subject Char"/>
    <w:basedOn w:val="CommentTextChar"/>
    <w:link w:val="CommentSubject"/>
    <w:uiPriority w:val="99"/>
    <w:rsid w:val="00545AFC"/>
    <w:rPr>
      <w:rFonts w:ascii="Verdana" w:eastAsia="Times New Roman" w:hAnsi="Verdana"/>
      <w:b/>
      <w:bCs/>
      <w:kern w:val="0"/>
      <w14:ligatures w14:val="none"/>
    </w:rPr>
  </w:style>
  <w:style w:type="paragraph" w:styleId="TOC2">
    <w:name w:val="toc 2"/>
    <w:basedOn w:val="Normal"/>
    <w:next w:val="Normal"/>
    <w:autoRedefine/>
    <w:uiPriority w:val="39"/>
    <w:rsid w:val="00545AFC"/>
    <w:pPr>
      <w:tabs>
        <w:tab w:val="right" w:leader="dot" w:pos="12950"/>
      </w:tabs>
    </w:pPr>
    <w:rPr>
      <w:rFonts w:eastAsia="Times New Roman" w:cs="Times New Roman"/>
      <w:color w:val="0000FF"/>
      <w:kern w:val="0"/>
      <w:szCs w:val="24"/>
      <w:u w:val="single"/>
      <w14:ligatures w14:val="none"/>
    </w:rPr>
  </w:style>
  <w:style w:type="character" w:customStyle="1" w:styleId="b24-bookeditorial1">
    <w:name w:val="b24-bookeditorial1"/>
    <w:rsid w:val="00545AFC"/>
    <w:rPr>
      <w:color w:val="666666"/>
      <w:sz w:val="17"/>
    </w:rPr>
  </w:style>
  <w:style w:type="paragraph" w:customStyle="1" w:styleId="Pa2">
    <w:name w:val="Pa2"/>
    <w:basedOn w:val="Default"/>
    <w:next w:val="Default"/>
    <w:uiPriority w:val="99"/>
    <w:rsid w:val="00545AFC"/>
    <w:pPr>
      <w:spacing w:line="221" w:lineRule="atLeast"/>
    </w:pPr>
    <w:rPr>
      <w:rFonts w:ascii="HelveticaNeueLT Std" w:hAnsi="HelveticaNeueLT Std"/>
      <w:color w:val="auto"/>
    </w:rPr>
  </w:style>
  <w:style w:type="paragraph" w:styleId="NoSpacing">
    <w:name w:val="No Spacing"/>
    <w:uiPriority w:val="1"/>
    <w:qFormat/>
    <w:rsid w:val="00545AFC"/>
    <w:rPr>
      <w:rFonts w:ascii="Calibri" w:eastAsia="Times New Roman" w:hAnsi="Calibri"/>
      <w:kern w:val="0"/>
      <w:sz w:val="22"/>
      <w:szCs w:val="22"/>
      <w14:ligatures w14:val="none"/>
    </w:rPr>
  </w:style>
  <w:style w:type="paragraph" w:styleId="Revision">
    <w:name w:val="Revision"/>
    <w:hidden/>
    <w:uiPriority w:val="99"/>
    <w:semiHidden/>
    <w:rsid w:val="00545AFC"/>
    <w:rPr>
      <w:rFonts w:eastAsia="Times New Roman"/>
      <w:kern w:val="0"/>
      <w:sz w:val="24"/>
      <w:szCs w:val="24"/>
      <w14:ligatures w14:val="none"/>
    </w:rPr>
  </w:style>
  <w:style w:type="character" w:customStyle="1" w:styleId="y0nh2b">
    <w:name w:val="y0nh2b"/>
    <w:rsid w:val="00545AFC"/>
  </w:style>
  <w:style w:type="paragraph" w:styleId="TOC3">
    <w:name w:val="toc 3"/>
    <w:basedOn w:val="Normal"/>
    <w:next w:val="Normal"/>
    <w:autoRedefine/>
    <w:uiPriority w:val="39"/>
    <w:rsid w:val="00545AFC"/>
    <w:pPr>
      <w:tabs>
        <w:tab w:val="right" w:leader="dot" w:pos="12950"/>
      </w:tabs>
      <w:ind w:left="480"/>
    </w:pPr>
    <w:rPr>
      <w:rFonts w:eastAsia="Times New Roman" w:cs="Times New Roman"/>
      <w:kern w:val="0"/>
      <w:szCs w:val="24"/>
      <w14:ligatures w14:val="none"/>
    </w:rPr>
  </w:style>
  <w:style w:type="character" w:styleId="UnresolvedMention">
    <w:name w:val="Unresolved Mention"/>
    <w:uiPriority w:val="99"/>
    <w:semiHidden/>
    <w:unhideWhenUsed/>
    <w:rsid w:val="00545AFC"/>
    <w:rPr>
      <w:color w:val="605E5C"/>
      <w:shd w:val="clear" w:color="auto" w:fill="E1DFDD"/>
    </w:rPr>
  </w:style>
  <w:style w:type="character" w:customStyle="1" w:styleId="normaltextrun">
    <w:name w:val="normaltextrun"/>
    <w:basedOn w:val="DefaultParagraphFont"/>
    <w:rsid w:val="0054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file:///C:\Users\U021597\AppData\Local\Microsoft\Windows\INetCache\Content.Outlook\OEI2YNR1\TSRC-PROD-040919%20Med%20D%20-%20CCR%20PS%20GRV%20FCR%20Templates-HP%205-20-24%20edits.docx"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www.ssa.gov" TargetMode="Externa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file:///C:/Users/c051171/AppData/Local/Microsoft/Windows/INetCache/Content.Outlook/SPL92F8D/TSRC-PROD-040919%20Med%20D%20-%20CCR%20PS%20GRV%20FCR%20Templates-HP_11.30.2023%20AL%20edits_KH_LW.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www.medicare.gov" TargetMode="External"/><Relationship Id="rId10" Type="http://schemas.openxmlformats.org/officeDocument/2006/relationships/image" Target="media/image1.png"/><Relationship Id="rId19" Type="http://schemas.openxmlformats.org/officeDocument/2006/relationships/hyperlink" Target="file:///C:/Users/c051171/AppData/Local/Microsoft/Windows/INetCache/Content.Outlook/SPL92F8D/TSRC-PROD-040919%20Med%20D%20-%20CCR%20PS%20GRV%20FCR%20Templates-HP_11.30.2023%20AL%20edits_KH_LW.docx"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Med D Care - CDA Grievance</BPO>
    <ProjectAnalyst xmlns="d19e0082-693e-45ae-8f74-da0dd659fa03">Lindsey</ProjectAnalyst>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23981B81-F795-4EC4-B75F-5651DE0F9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BDEF2-4341-4ECE-8395-16B7EB43F4C5}">
  <ds:schemaRefs>
    <ds:schemaRef ds:uri="http://schemas.microsoft.com/sharepoint/v3/contenttype/forms"/>
  </ds:schemaRefs>
</ds:datastoreItem>
</file>

<file path=customXml/itemProps3.xml><?xml version="1.0" encoding="utf-8"?>
<ds:datastoreItem xmlns:ds="http://schemas.openxmlformats.org/officeDocument/2006/customXml" ds:itemID="{014D306A-A18B-4279-856A-0A30150716A1}">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19460</Words>
  <Characters>110926</Characters>
  <Application>Microsoft Office Word</Application>
  <DocSecurity>0</DocSecurity>
  <Lines>924</Lines>
  <Paragraphs>260</Paragraphs>
  <ScaleCrop>false</ScaleCrop>
  <Company/>
  <LinksUpToDate>false</LinksUpToDate>
  <CharactersWithSpaces>130126</CharactersWithSpaces>
  <SharedDoc>false</SharedDoc>
  <HLinks>
    <vt:vector size="1188" baseType="variant">
      <vt:variant>
        <vt:i4>458765</vt:i4>
      </vt:variant>
      <vt:variant>
        <vt:i4>594</vt:i4>
      </vt:variant>
      <vt:variant>
        <vt:i4>0</vt:i4>
      </vt:variant>
      <vt:variant>
        <vt:i4>5</vt:i4>
      </vt:variant>
      <vt:variant>
        <vt:lpwstr/>
      </vt:variant>
      <vt:variant>
        <vt:lpwstr>TopOfDoc</vt:lpwstr>
      </vt:variant>
      <vt:variant>
        <vt:i4>458765</vt:i4>
      </vt:variant>
      <vt:variant>
        <vt:i4>591</vt:i4>
      </vt:variant>
      <vt:variant>
        <vt:i4>0</vt:i4>
      </vt:variant>
      <vt:variant>
        <vt:i4>5</vt:i4>
      </vt:variant>
      <vt:variant>
        <vt:lpwstr/>
      </vt:variant>
      <vt:variant>
        <vt:lpwstr>TopOfDoc</vt:lpwstr>
      </vt:variant>
      <vt:variant>
        <vt:i4>458765</vt:i4>
      </vt:variant>
      <vt:variant>
        <vt:i4>588</vt:i4>
      </vt:variant>
      <vt:variant>
        <vt:i4>0</vt:i4>
      </vt:variant>
      <vt:variant>
        <vt:i4>5</vt:i4>
      </vt:variant>
      <vt:variant>
        <vt:lpwstr/>
      </vt:variant>
      <vt:variant>
        <vt:lpwstr>TopOfDoc</vt:lpwstr>
      </vt:variant>
      <vt:variant>
        <vt:i4>458765</vt:i4>
      </vt:variant>
      <vt:variant>
        <vt:i4>585</vt:i4>
      </vt:variant>
      <vt:variant>
        <vt:i4>0</vt:i4>
      </vt:variant>
      <vt:variant>
        <vt:i4>5</vt:i4>
      </vt:variant>
      <vt:variant>
        <vt:lpwstr/>
      </vt:variant>
      <vt:variant>
        <vt:lpwstr>TopOfDoc</vt:lpwstr>
      </vt:variant>
      <vt:variant>
        <vt:i4>65567</vt:i4>
      </vt:variant>
      <vt:variant>
        <vt:i4>582</vt:i4>
      </vt:variant>
      <vt:variant>
        <vt:i4>0</vt:i4>
      </vt:variant>
      <vt:variant>
        <vt:i4>5</vt:i4>
      </vt:variant>
      <vt:variant>
        <vt:lpwstr>C:\Users\U021597\AppData\Local\Microsoft\Windows\INetCache\Content.Outlook\OEI2YNR1\TSRC-PROD-040919 Med D - CCR PS GRV FCR Templates-HP 5-20-24 edits.docx</vt:lpwstr>
      </vt:variant>
      <vt:variant>
        <vt:lpwstr>TopOfDoc</vt:lpwstr>
      </vt:variant>
      <vt:variant>
        <vt:i4>6094921</vt:i4>
      </vt:variant>
      <vt:variant>
        <vt:i4>579</vt:i4>
      </vt:variant>
      <vt:variant>
        <vt:i4>0</vt:i4>
      </vt:variant>
      <vt:variant>
        <vt:i4>5</vt:i4>
      </vt:variant>
      <vt:variant>
        <vt:lpwstr>http://www.medicare.gov/</vt:lpwstr>
      </vt:variant>
      <vt:variant>
        <vt:lpwstr/>
      </vt:variant>
      <vt:variant>
        <vt:i4>458765</vt:i4>
      </vt:variant>
      <vt:variant>
        <vt:i4>576</vt:i4>
      </vt:variant>
      <vt:variant>
        <vt:i4>0</vt:i4>
      </vt:variant>
      <vt:variant>
        <vt:i4>5</vt:i4>
      </vt:variant>
      <vt:variant>
        <vt:lpwstr/>
      </vt:variant>
      <vt:variant>
        <vt:lpwstr>TopOfDoc</vt:lpwstr>
      </vt:variant>
      <vt:variant>
        <vt:i4>458765</vt:i4>
      </vt:variant>
      <vt:variant>
        <vt:i4>573</vt:i4>
      </vt:variant>
      <vt:variant>
        <vt:i4>0</vt:i4>
      </vt:variant>
      <vt:variant>
        <vt:i4>5</vt:i4>
      </vt:variant>
      <vt:variant>
        <vt:lpwstr/>
      </vt:variant>
      <vt:variant>
        <vt:lpwstr>TopOfDoc</vt:lpwstr>
      </vt:variant>
      <vt:variant>
        <vt:i4>458765</vt:i4>
      </vt:variant>
      <vt:variant>
        <vt:i4>570</vt:i4>
      </vt:variant>
      <vt:variant>
        <vt:i4>0</vt:i4>
      </vt:variant>
      <vt:variant>
        <vt:i4>5</vt:i4>
      </vt:variant>
      <vt:variant>
        <vt:lpwstr/>
      </vt:variant>
      <vt:variant>
        <vt:lpwstr>TopOfDoc</vt:lpwstr>
      </vt:variant>
      <vt:variant>
        <vt:i4>458765</vt:i4>
      </vt:variant>
      <vt:variant>
        <vt:i4>567</vt:i4>
      </vt:variant>
      <vt:variant>
        <vt:i4>0</vt:i4>
      </vt:variant>
      <vt:variant>
        <vt:i4>5</vt:i4>
      </vt:variant>
      <vt:variant>
        <vt:lpwstr/>
      </vt:variant>
      <vt:variant>
        <vt:lpwstr>TopOfDoc</vt:lpwstr>
      </vt:variant>
      <vt:variant>
        <vt:i4>458765</vt:i4>
      </vt:variant>
      <vt:variant>
        <vt:i4>564</vt:i4>
      </vt:variant>
      <vt:variant>
        <vt:i4>0</vt:i4>
      </vt:variant>
      <vt:variant>
        <vt:i4>5</vt:i4>
      </vt:variant>
      <vt:variant>
        <vt:lpwstr/>
      </vt:variant>
      <vt:variant>
        <vt:lpwstr>TopOfDoc</vt:lpwstr>
      </vt:variant>
      <vt:variant>
        <vt:i4>458765</vt:i4>
      </vt:variant>
      <vt:variant>
        <vt:i4>561</vt:i4>
      </vt:variant>
      <vt:variant>
        <vt:i4>0</vt:i4>
      </vt:variant>
      <vt:variant>
        <vt:i4>5</vt:i4>
      </vt:variant>
      <vt:variant>
        <vt:lpwstr/>
      </vt:variant>
      <vt:variant>
        <vt:lpwstr>TopOfDoc</vt:lpwstr>
      </vt:variant>
      <vt:variant>
        <vt:i4>458765</vt:i4>
      </vt:variant>
      <vt:variant>
        <vt:i4>558</vt:i4>
      </vt:variant>
      <vt:variant>
        <vt:i4>0</vt:i4>
      </vt:variant>
      <vt:variant>
        <vt:i4>5</vt:i4>
      </vt:variant>
      <vt:variant>
        <vt:lpwstr/>
      </vt:variant>
      <vt:variant>
        <vt:lpwstr>TopOfDoc</vt:lpwstr>
      </vt:variant>
      <vt:variant>
        <vt:i4>458765</vt:i4>
      </vt:variant>
      <vt:variant>
        <vt:i4>555</vt:i4>
      </vt:variant>
      <vt:variant>
        <vt:i4>0</vt:i4>
      </vt:variant>
      <vt:variant>
        <vt:i4>5</vt:i4>
      </vt:variant>
      <vt:variant>
        <vt:lpwstr/>
      </vt:variant>
      <vt:variant>
        <vt:lpwstr>TopOfDoc</vt:lpwstr>
      </vt:variant>
      <vt:variant>
        <vt:i4>458765</vt:i4>
      </vt:variant>
      <vt:variant>
        <vt:i4>552</vt:i4>
      </vt:variant>
      <vt:variant>
        <vt:i4>0</vt:i4>
      </vt:variant>
      <vt:variant>
        <vt:i4>5</vt:i4>
      </vt:variant>
      <vt:variant>
        <vt:lpwstr/>
      </vt:variant>
      <vt:variant>
        <vt:lpwstr>TopOfDoc</vt:lpwstr>
      </vt:variant>
      <vt:variant>
        <vt:i4>458765</vt:i4>
      </vt:variant>
      <vt:variant>
        <vt:i4>549</vt:i4>
      </vt:variant>
      <vt:variant>
        <vt:i4>0</vt:i4>
      </vt:variant>
      <vt:variant>
        <vt:i4>5</vt:i4>
      </vt:variant>
      <vt:variant>
        <vt:lpwstr/>
      </vt:variant>
      <vt:variant>
        <vt:lpwstr>TopOfDoc</vt:lpwstr>
      </vt:variant>
      <vt:variant>
        <vt:i4>458765</vt:i4>
      </vt:variant>
      <vt:variant>
        <vt:i4>546</vt:i4>
      </vt:variant>
      <vt:variant>
        <vt:i4>0</vt:i4>
      </vt:variant>
      <vt:variant>
        <vt:i4>5</vt:i4>
      </vt:variant>
      <vt:variant>
        <vt:lpwstr/>
      </vt:variant>
      <vt:variant>
        <vt:lpwstr>TopOfDoc</vt:lpwstr>
      </vt:variant>
      <vt:variant>
        <vt:i4>458765</vt:i4>
      </vt:variant>
      <vt:variant>
        <vt:i4>543</vt:i4>
      </vt:variant>
      <vt:variant>
        <vt:i4>0</vt:i4>
      </vt:variant>
      <vt:variant>
        <vt:i4>5</vt:i4>
      </vt:variant>
      <vt:variant>
        <vt:lpwstr/>
      </vt:variant>
      <vt:variant>
        <vt:lpwstr>TopOfDoc</vt:lpwstr>
      </vt:variant>
      <vt:variant>
        <vt:i4>262192</vt:i4>
      </vt:variant>
      <vt:variant>
        <vt:i4>540</vt:i4>
      </vt:variant>
      <vt:variant>
        <vt:i4>0</vt:i4>
      </vt:variant>
      <vt:variant>
        <vt:i4>5</vt:i4>
      </vt:variant>
      <vt:variant>
        <vt:lpwstr/>
      </vt:variant>
      <vt:variant>
        <vt:lpwstr>_top</vt:lpwstr>
      </vt:variant>
      <vt:variant>
        <vt:i4>262192</vt:i4>
      </vt:variant>
      <vt:variant>
        <vt:i4>537</vt:i4>
      </vt:variant>
      <vt:variant>
        <vt:i4>0</vt:i4>
      </vt:variant>
      <vt:variant>
        <vt:i4>5</vt:i4>
      </vt:variant>
      <vt:variant>
        <vt:lpwstr/>
      </vt:variant>
      <vt:variant>
        <vt:lpwstr>_top</vt:lpwstr>
      </vt:variant>
      <vt:variant>
        <vt:i4>458765</vt:i4>
      </vt:variant>
      <vt:variant>
        <vt:i4>534</vt:i4>
      </vt:variant>
      <vt:variant>
        <vt:i4>0</vt:i4>
      </vt:variant>
      <vt:variant>
        <vt:i4>5</vt:i4>
      </vt:variant>
      <vt:variant>
        <vt:lpwstr/>
      </vt:variant>
      <vt:variant>
        <vt:lpwstr>TopOfDoc</vt:lpwstr>
      </vt:variant>
      <vt:variant>
        <vt:i4>458765</vt:i4>
      </vt:variant>
      <vt:variant>
        <vt:i4>531</vt:i4>
      </vt:variant>
      <vt:variant>
        <vt:i4>0</vt:i4>
      </vt:variant>
      <vt:variant>
        <vt:i4>5</vt:i4>
      </vt:variant>
      <vt:variant>
        <vt:lpwstr/>
      </vt:variant>
      <vt:variant>
        <vt:lpwstr>TopOfDoc</vt:lpwstr>
      </vt:variant>
      <vt:variant>
        <vt:i4>458765</vt:i4>
      </vt:variant>
      <vt:variant>
        <vt:i4>528</vt:i4>
      </vt:variant>
      <vt:variant>
        <vt:i4>0</vt:i4>
      </vt:variant>
      <vt:variant>
        <vt:i4>5</vt:i4>
      </vt:variant>
      <vt:variant>
        <vt:lpwstr/>
      </vt:variant>
      <vt:variant>
        <vt:lpwstr>TopOfDoc</vt:lpwstr>
      </vt:variant>
      <vt:variant>
        <vt:i4>458765</vt:i4>
      </vt:variant>
      <vt:variant>
        <vt:i4>525</vt:i4>
      </vt:variant>
      <vt:variant>
        <vt:i4>0</vt:i4>
      </vt:variant>
      <vt:variant>
        <vt:i4>5</vt:i4>
      </vt:variant>
      <vt:variant>
        <vt:lpwstr/>
      </vt:variant>
      <vt:variant>
        <vt:lpwstr>TopOfDoc</vt:lpwstr>
      </vt:variant>
      <vt:variant>
        <vt:i4>262192</vt:i4>
      </vt:variant>
      <vt:variant>
        <vt:i4>522</vt:i4>
      </vt:variant>
      <vt:variant>
        <vt:i4>0</vt:i4>
      </vt:variant>
      <vt:variant>
        <vt:i4>5</vt:i4>
      </vt:variant>
      <vt:variant>
        <vt:lpwstr/>
      </vt:variant>
      <vt:variant>
        <vt:lpwstr>_top</vt:lpwstr>
      </vt:variant>
      <vt:variant>
        <vt:i4>262192</vt:i4>
      </vt:variant>
      <vt:variant>
        <vt:i4>519</vt:i4>
      </vt:variant>
      <vt:variant>
        <vt:i4>0</vt:i4>
      </vt:variant>
      <vt:variant>
        <vt:i4>5</vt:i4>
      </vt:variant>
      <vt:variant>
        <vt:lpwstr/>
      </vt:variant>
      <vt:variant>
        <vt:lpwstr>_top</vt:lpwstr>
      </vt:variant>
      <vt:variant>
        <vt:i4>262192</vt:i4>
      </vt:variant>
      <vt:variant>
        <vt:i4>516</vt:i4>
      </vt:variant>
      <vt:variant>
        <vt:i4>0</vt:i4>
      </vt:variant>
      <vt:variant>
        <vt:i4>5</vt:i4>
      </vt:variant>
      <vt:variant>
        <vt:lpwstr/>
      </vt:variant>
      <vt:variant>
        <vt:lpwstr>_top</vt:lpwstr>
      </vt:variant>
      <vt:variant>
        <vt:i4>458765</vt:i4>
      </vt:variant>
      <vt:variant>
        <vt:i4>513</vt:i4>
      </vt:variant>
      <vt:variant>
        <vt:i4>0</vt:i4>
      </vt:variant>
      <vt:variant>
        <vt:i4>5</vt:i4>
      </vt:variant>
      <vt:variant>
        <vt:lpwstr/>
      </vt:variant>
      <vt:variant>
        <vt:lpwstr>TopOfDoc</vt:lpwstr>
      </vt:variant>
      <vt:variant>
        <vt:i4>458765</vt:i4>
      </vt:variant>
      <vt:variant>
        <vt:i4>510</vt:i4>
      </vt:variant>
      <vt:variant>
        <vt:i4>0</vt:i4>
      </vt:variant>
      <vt:variant>
        <vt:i4>5</vt:i4>
      </vt:variant>
      <vt:variant>
        <vt:lpwstr/>
      </vt:variant>
      <vt:variant>
        <vt:lpwstr>TopOfDoc</vt:lpwstr>
      </vt:variant>
      <vt:variant>
        <vt:i4>458765</vt:i4>
      </vt:variant>
      <vt:variant>
        <vt:i4>507</vt:i4>
      </vt:variant>
      <vt:variant>
        <vt:i4>0</vt:i4>
      </vt:variant>
      <vt:variant>
        <vt:i4>5</vt:i4>
      </vt:variant>
      <vt:variant>
        <vt:lpwstr/>
      </vt:variant>
      <vt:variant>
        <vt:lpwstr>TopOfDoc</vt:lpwstr>
      </vt:variant>
      <vt:variant>
        <vt:i4>458765</vt:i4>
      </vt:variant>
      <vt:variant>
        <vt:i4>504</vt:i4>
      </vt:variant>
      <vt:variant>
        <vt:i4>0</vt:i4>
      </vt:variant>
      <vt:variant>
        <vt:i4>5</vt:i4>
      </vt:variant>
      <vt:variant>
        <vt:lpwstr/>
      </vt:variant>
      <vt:variant>
        <vt:lpwstr>TopOfDoc</vt:lpwstr>
      </vt:variant>
      <vt:variant>
        <vt:i4>458765</vt:i4>
      </vt:variant>
      <vt:variant>
        <vt:i4>501</vt:i4>
      </vt:variant>
      <vt:variant>
        <vt:i4>0</vt:i4>
      </vt:variant>
      <vt:variant>
        <vt:i4>5</vt:i4>
      </vt:variant>
      <vt:variant>
        <vt:lpwstr/>
      </vt:variant>
      <vt:variant>
        <vt:lpwstr>TopOfDoc</vt:lpwstr>
      </vt:variant>
      <vt:variant>
        <vt:i4>5111885</vt:i4>
      </vt:variant>
      <vt:variant>
        <vt:i4>498</vt:i4>
      </vt:variant>
      <vt:variant>
        <vt:i4>0</vt:i4>
      </vt:variant>
      <vt:variant>
        <vt:i4>5</vt:i4>
      </vt:variant>
      <vt:variant>
        <vt:lpwstr>https://thesource.cvshealth.com/nuxeo/thesource/</vt:lpwstr>
      </vt:variant>
      <vt:variant>
        <vt:lpwstr>!/view?docid=a1bfd5ce-4c26-4dbb-a851-188f548bdf81</vt:lpwstr>
      </vt:variant>
      <vt:variant>
        <vt:i4>458765</vt:i4>
      </vt:variant>
      <vt:variant>
        <vt:i4>495</vt:i4>
      </vt:variant>
      <vt:variant>
        <vt:i4>0</vt:i4>
      </vt:variant>
      <vt:variant>
        <vt:i4>5</vt:i4>
      </vt:variant>
      <vt:variant>
        <vt:lpwstr/>
      </vt:variant>
      <vt:variant>
        <vt:lpwstr>TopOfDoc</vt:lpwstr>
      </vt:variant>
      <vt:variant>
        <vt:i4>458765</vt:i4>
      </vt:variant>
      <vt:variant>
        <vt:i4>492</vt:i4>
      </vt:variant>
      <vt:variant>
        <vt:i4>0</vt:i4>
      </vt:variant>
      <vt:variant>
        <vt:i4>5</vt:i4>
      </vt:variant>
      <vt:variant>
        <vt:lpwstr/>
      </vt:variant>
      <vt:variant>
        <vt:lpwstr>TopOfDoc</vt:lpwstr>
      </vt:variant>
      <vt:variant>
        <vt:i4>458765</vt:i4>
      </vt:variant>
      <vt:variant>
        <vt:i4>489</vt:i4>
      </vt:variant>
      <vt:variant>
        <vt:i4>0</vt:i4>
      </vt:variant>
      <vt:variant>
        <vt:i4>5</vt:i4>
      </vt:variant>
      <vt:variant>
        <vt:lpwstr/>
      </vt:variant>
      <vt:variant>
        <vt:lpwstr>TopOfDoc</vt:lpwstr>
      </vt:variant>
      <vt:variant>
        <vt:i4>458765</vt:i4>
      </vt:variant>
      <vt:variant>
        <vt:i4>486</vt:i4>
      </vt:variant>
      <vt:variant>
        <vt:i4>0</vt:i4>
      </vt:variant>
      <vt:variant>
        <vt:i4>5</vt:i4>
      </vt:variant>
      <vt:variant>
        <vt:lpwstr/>
      </vt:variant>
      <vt:variant>
        <vt:lpwstr>TopOfDoc</vt:lpwstr>
      </vt:variant>
      <vt:variant>
        <vt:i4>458765</vt:i4>
      </vt:variant>
      <vt:variant>
        <vt:i4>483</vt:i4>
      </vt:variant>
      <vt:variant>
        <vt:i4>0</vt:i4>
      </vt:variant>
      <vt:variant>
        <vt:i4>5</vt:i4>
      </vt:variant>
      <vt:variant>
        <vt:lpwstr/>
      </vt:variant>
      <vt:variant>
        <vt:lpwstr>TopOfDoc</vt:lpwstr>
      </vt:variant>
      <vt:variant>
        <vt:i4>458765</vt:i4>
      </vt:variant>
      <vt:variant>
        <vt:i4>480</vt:i4>
      </vt:variant>
      <vt:variant>
        <vt:i4>0</vt:i4>
      </vt:variant>
      <vt:variant>
        <vt:i4>5</vt:i4>
      </vt:variant>
      <vt:variant>
        <vt:lpwstr/>
      </vt:variant>
      <vt:variant>
        <vt:lpwstr>TopOfDoc</vt:lpwstr>
      </vt:variant>
      <vt:variant>
        <vt:i4>458765</vt:i4>
      </vt:variant>
      <vt:variant>
        <vt:i4>477</vt:i4>
      </vt:variant>
      <vt:variant>
        <vt:i4>0</vt:i4>
      </vt:variant>
      <vt:variant>
        <vt:i4>5</vt:i4>
      </vt:variant>
      <vt:variant>
        <vt:lpwstr/>
      </vt:variant>
      <vt:variant>
        <vt:lpwstr>TopOfDoc</vt:lpwstr>
      </vt:variant>
      <vt:variant>
        <vt:i4>262192</vt:i4>
      </vt:variant>
      <vt:variant>
        <vt:i4>474</vt:i4>
      </vt:variant>
      <vt:variant>
        <vt:i4>0</vt:i4>
      </vt:variant>
      <vt:variant>
        <vt:i4>5</vt:i4>
      </vt:variant>
      <vt:variant>
        <vt:lpwstr/>
      </vt:variant>
      <vt:variant>
        <vt:lpwstr>_top</vt:lpwstr>
      </vt:variant>
      <vt:variant>
        <vt:i4>262192</vt:i4>
      </vt:variant>
      <vt:variant>
        <vt:i4>471</vt:i4>
      </vt:variant>
      <vt:variant>
        <vt:i4>0</vt:i4>
      </vt:variant>
      <vt:variant>
        <vt:i4>5</vt:i4>
      </vt:variant>
      <vt:variant>
        <vt:lpwstr/>
      </vt:variant>
      <vt:variant>
        <vt:lpwstr>_top</vt:lpwstr>
      </vt:variant>
      <vt:variant>
        <vt:i4>262192</vt:i4>
      </vt:variant>
      <vt:variant>
        <vt:i4>468</vt:i4>
      </vt:variant>
      <vt:variant>
        <vt:i4>0</vt:i4>
      </vt:variant>
      <vt:variant>
        <vt:i4>5</vt:i4>
      </vt:variant>
      <vt:variant>
        <vt:lpwstr/>
      </vt:variant>
      <vt:variant>
        <vt:lpwstr>_top</vt:lpwstr>
      </vt:variant>
      <vt:variant>
        <vt:i4>262192</vt:i4>
      </vt:variant>
      <vt:variant>
        <vt:i4>465</vt:i4>
      </vt:variant>
      <vt:variant>
        <vt:i4>0</vt:i4>
      </vt:variant>
      <vt:variant>
        <vt:i4>5</vt:i4>
      </vt:variant>
      <vt:variant>
        <vt:lpwstr/>
      </vt:variant>
      <vt:variant>
        <vt:lpwstr>_top</vt:lpwstr>
      </vt:variant>
      <vt:variant>
        <vt:i4>262192</vt:i4>
      </vt:variant>
      <vt:variant>
        <vt:i4>462</vt:i4>
      </vt:variant>
      <vt:variant>
        <vt:i4>0</vt:i4>
      </vt:variant>
      <vt:variant>
        <vt:i4>5</vt:i4>
      </vt:variant>
      <vt:variant>
        <vt:lpwstr/>
      </vt:variant>
      <vt:variant>
        <vt:lpwstr>_top</vt:lpwstr>
      </vt:variant>
      <vt:variant>
        <vt:i4>262192</vt:i4>
      </vt:variant>
      <vt:variant>
        <vt:i4>459</vt:i4>
      </vt:variant>
      <vt:variant>
        <vt:i4>0</vt:i4>
      </vt:variant>
      <vt:variant>
        <vt:i4>5</vt:i4>
      </vt:variant>
      <vt:variant>
        <vt:lpwstr/>
      </vt:variant>
      <vt:variant>
        <vt:lpwstr>_top</vt:lpwstr>
      </vt:variant>
      <vt:variant>
        <vt:i4>5111885</vt:i4>
      </vt:variant>
      <vt:variant>
        <vt:i4>456</vt:i4>
      </vt:variant>
      <vt:variant>
        <vt:i4>0</vt:i4>
      </vt:variant>
      <vt:variant>
        <vt:i4>5</vt:i4>
      </vt:variant>
      <vt:variant>
        <vt:lpwstr>https://thesource.cvshealth.com/nuxeo/thesource/</vt:lpwstr>
      </vt:variant>
      <vt:variant>
        <vt:lpwstr>!/view?docid=a1bfd5ce-4c26-4dbb-a851-188f548bdf81</vt:lpwstr>
      </vt:variant>
      <vt:variant>
        <vt:i4>262192</vt:i4>
      </vt:variant>
      <vt:variant>
        <vt:i4>453</vt:i4>
      </vt:variant>
      <vt:variant>
        <vt:i4>0</vt:i4>
      </vt:variant>
      <vt:variant>
        <vt:i4>5</vt:i4>
      </vt:variant>
      <vt:variant>
        <vt:lpwstr/>
      </vt:variant>
      <vt:variant>
        <vt:lpwstr>_top</vt:lpwstr>
      </vt:variant>
      <vt:variant>
        <vt:i4>131106</vt:i4>
      </vt:variant>
      <vt:variant>
        <vt:i4>450</vt:i4>
      </vt:variant>
      <vt:variant>
        <vt:i4>0</vt:i4>
      </vt:variant>
      <vt:variant>
        <vt:i4>5</vt:i4>
      </vt:variant>
      <vt:variant>
        <vt:lpwstr>C:\Users\U021597\AppData\Local\Microsoft\Windows\INetCache\Content.Outlook\OEI2YNR1\TSRC-PROD-040919 Med D - CCR PS GRV FCR Templates-HP 5-20-24 edits.docx</vt:lpwstr>
      </vt:variant>
      <vt:variant>
        <vt:lpwstr>_top</vt:lpwstr>
      </vt:variant>
      <vt:variant>
        <vt:i4>262192</vt:i4>
      </vt:variant>
      <vt:variant>
        <vt:i4>447</vt:i4>
      </vt:variant>
      <vt:variant>
        <vt:i4>0</vt:i4>
      </vt:variant>
      <vt:variant>
        <vt:i4>5</vt:i4>
      </vt:variant>
      <vt:variant>
        <vt:lpwstr/>
      </vt:variant>
      <vt:variant>
        <vt:lpwstr>_top</vt:lpwstr>
      </vt:variant>
      <vt:variant>
        <vt:i4>262192</vt:i4>
      </vt:variant>
      <vt:variant>
        <vt:i4>444</vt:i4>
      </vt:variant>
      <vt:variant>
        <vt:i4>0</vt:i4>
      </vt:variant>
      <vt:variant>
        <vt:i4>5</vt:i4>
      </vt:variant>
      <vt:variant>
        <vt:lpwstr/>
      </vt:variant>
      <vt:variant>
        <vt:lpwstr>_top</vt:lpwstr>
      </vt:variant>
      <vt:variant>
        <vt:i4>262192</vt:i4>
      </vt:variant>
      <vt:variant>
        <vt:i4>441</vt:i4>
      </vt:variant>
      <vt:variant>
        <vt:i4>0</vt:i4>
      </vt:variant>
      <vt:variant>
        <vt:i4>5</vt:i4>
      </vt:variant>
      <vt:variant>
        <vt:lpwstr/>
      </vt:variant>
      <vt:variant>
        <vt:lpwstr>_top</vt:lpwstr>
      </vt:variant>
      <vt:variant>
        <vt:i4>262192</vt:i4>
      </vt:variant>
      <vt:variant>
        <vt:i4>438</vt:i4>
      </vt:variant>
      <vt:variant>
        <vt:i4>0</vt:i4>
      </vt:variant>
      <vt:variant>
        <vt:i4>5</vt:i4>
      </vt:variant>
      <vt:variant>
        <vt:lpwstr/>
      </vt:variant>
      <vt:variant>
        <vt:lpwstr>_top</vt:lpwstr>
      </vt:variant>
      <vt:variant>
        <vt:i4>262192</vt:i4>
      </vt:variant>
      <vt:variant>
        <vt:i4>435</vt:i4>
      </vt:variant>
      <vt:variant>
        <vt:i4>0</vt:i4>
      </vt:variant>
      <vt:variant>
        <vt:i4>5</vt:i4>
      </vt:variant>
      <vt:variant>
        <vt:lpwstr/>
      </vt:variant>
      <vt:variant>
        <vt:lpwstr>_top</vt:lpwstr>
      </vt:variant>
      <vt:variant>
        <vt:i4>458765</vt:i4>
      </vt:variant>
      <vt:variant>
        <vt:i4>432</vt:i4>
      </vt:variant>
      <vt:variant>
        <vt:i4>0</vt:i4>
      </vt:variant>
      <vt:variant>
        <vt:i4>5</vt:i4>
      </vt:variant>
      <vt:variant>
        <vt:lpwstr/>
      </vt:variant>
      <vt:variant>
        <vt:lpwstr>TopOfDoc</vt:lpwstr>
      </vt:variant>
      <vt:variant>
        <vt:i4>458765</vt:i4>
      </vt:variant>
      <vt:variant>
        <vt:i4>429</vt:i4>
      </vt:variant>
      <vt:variant>
        <vt:i4>0</vt:i4>
      </vt:variant>
      <vt:variant>
        <vt:i4>5</vt:i4>
      </vt:variant>
      <vt:variant>
        <vt:lpwstr/>
      </vt:variant>
      <vt:variant>
        <vt:lpwstr>TopOfDoc</vt:lpwstr>
      </vt:variant>
      <vt:variant>
        <vt:i4>5111885</vt:i4>
      </vt:variant>
      <vt:variant>
        <vt:i4>426</vt:i4>
      </vt:variant>
      <vt:variant>
        <vt:i4>0</vt:i4>
      </vt:variant>
      <vt:variant>
        <vt:i4>5</vt:i4>
      </vt:variant>
      <vt:variant>
        <vt:lpwstr>https://thesource.cvshealth.com/nuxeo/thesource/</vt:lpwstr>
      </vt:variant>
      <vt:variant>
        <vt:lpwstr>!/view?docid=a1bfd5ce-4c26-4dbb-a851-188f548bdf81</vt:lpwstr>
      </vt:variant>
      <vt:variant>
        <vt:i4>458765</vt:i4>
      </vt:variant>
      <vt:variant>
        <vt:i4>423</vt:i4>
      </vt:variant>
      <vt:variant>
        <vt:i4>0</vt:i4>
      </vt:variant>
      <vt:variant>
        <vt:i4>5</vt:i4>
      </vt:variant>
      <vt:variant>
        <vt:lpwstr/>
      </vt:variant>
      <vt:variant>
        <vt:lpwstr>TopOfDoc</vt:lpwstr>
      </vt:variant>
      <vt:variant>
        <vt:i4>262192</vt:i4>
      </vt:variant>
      <vt:variant>
        <vt:i4>420</vt:i4>
      </vt:variant>
      <vt:variant>
        <vt:i4>0</vt:i4>
      </vt:variant>
      <vt:variant>
        <vt:i4>5</vt:i4>
      </vt:variant>
      <vt:variant>
        <vt:lpwstr/>
      </vt:variant>
      <vt:variant>
        <vt:lpwstr>_top</vt:lpwstr>
      </vt:variant>
      <vt:variant>
        <vt:i4>262192</vt:i4>
      </vt:variant>
      <vt:variant>
        <vt:i4>417</vt:i4>
      </vt:variant>
      <vt:variant>
        <vt:i4>0</vt:i4>
      </vt:variant>
      <vt:variant>
        <vt:i4>5</vt:i4>
      </vt:variant>
      <vt:variant>
        <vt:lpwstr/>
      </vt:variant>
      <vt:variant>
        <vt:lpwstr>_top</vt:lpwstr>
      </vt:variant>
      <vt:variant>
        <vt:i4>262192</vt:i4>
      </vt:variant>
      <vt:variant>
        <vt:i4>414</vt:i4>
      </vt:variant>
      <vt:variant>
        <vt:i4>0</vt:i4>
      </vt:variant>
      <vt:variant>
        <vt:i4>5</vt:i4>
      </vt:variant>
      <vt:variant>
        <vt:lpwstr/>
      </vt:variant>
      <vt:variant>
        <vt:lpwstr>_top</vt:lpwstr>
      </vt:variant>
      <vt:variant>
        <vt:i4>262192</vt:i4>
      </vt:variant>
      <vt:variant>
        <vt:i4>411</vt:i4>
      </vt:variant>
      <vt:variant>
        <vt:i4>0</vt:i4>
      </vt:variant>
      <vt:variant>
        <vt:i4>5</vt:i4>
      </vt:variant>
      <vt:variant>
        <vt:lpwstr/>
      </vt:variant>
      <vt:variant>
        <vt:lpwstr>_top</vt:lpwstr>
      </vt:variant>
      <vt:variant>
        <vt:i4>262192</vt:i4>
      </vt:variant>
      <vt:variant>
        <vt:i4>408</vt:i4>
      </vt:variant>
      <vt:variant>
        <vt:i4>0</vt:i4>
      </vt:variant>
      <vt:variant>
        <vt:i4>5</vt:i4>
      </vt:variant>
      <vt:variant>
        <vt:lpwstr/>
      </vt:variant>
      <vt:variant>
        <vt:lpwstr>_top</vt:lpwstr>
      </vt:variant>
      <vt:variant>
        <vt:i4>458765</vt:i4>
      </vt:variant>
      <vt:variant>
        <vt:i4>405</vt:i4>
      </vt:variant>
      <vt:variant>
        <vt:i4>0</vt:i4>
      </vt:variant>
      <vt:variant>
        <vt:i4>5</vt:i4>
      </vt:variant>
      <vt:variant>
        <vt:lpwstr/>
      </vt:variant>
      <vt:variant>
        <vt:lpwstr>TopOfDoc</vt:lpwstr>
      </vt:variant>
      <vt:variant>
        <vt:i4>458765</vt:i4>
      </vt:variant>
      <vt:variant>
        <vt:i4>402</vt:i4>
      </vt:variant>
      <vt:variant>
        <vt:i4>0</vt:i4>
      </vt:variant>
      <vt:variant>
        <vt:i4>5</vt:i4>
      </vt:variant>
      <vt:variant>
        <vt:lpwstr/>
      </vt:variant>
      <vt:variant>
        <vt:lpwstr>TopOfDoc</vt:lpwstr>
      </vt:variant>
      <vt:variant>
        <vt:i4>458765</vt:i4>
      </vt:variant>
      <vt:variant>
        <vt:i4>399</vt:i4>
      </vt:variant>
      <vt:variant>
        <vt:i4>0</vt:i4>
      </vt:variant>
      <vt:variant>
        <vt:i4>5</vt:i4>
      </vt:variant>
      <vt:variant>
        <vt:lpwstr/>
      </vt:variant>
      <vt:variant>
        <vt:lpwstr>TopOfDoc</vt:lpwstr>
      </vt:variant>
      <vt:variant>
        <vt:i4>458765</vt:i4>
      </vt:variant>
      <vt:variant>
        <vt:i4>396</vt:i4>
      </vt:variant>
      <vt:variant>
        <vt:i4>0</vt:i4>
      </vt:variant>
      <vt:variant>
        <vt:i4>5</vt:i4>
      </vt:variant>
      <vt:variant>
        <vt:lpwstr/>
      </vt:variant>
      <vt:variant>
        <vt:lpwstr>TopOfDoc</vt:lpwstr>
      </vt:variant>
      <vt:variant>
        <vt:i4>5111885</vt:i4>
      </vt:variant>
      <vt:variant>
        <vt:i4>393</vt:i4>
      </vt:variant>
      <vt:variant>
        <vt:i4>0</vt:i4>
      </vt:variant>
      <vt:variant>
        <vt:i4>5</vt:i4>
      </vt:variant>
      <vt:variant>
        <vt:lpwstr>https://thesource.cvshealth.com/nuxeo/thesource/</vt:lpwstr>
      </vt:variant>
      <vt:variant>
        <vt:lpwstr>!/view?docid=a1bfd5ce-4c26-4dbb-a851-188f548bdf81</vt:lpwstr>
      </vt:variant>
      <vt:variant>
        <vt:i4>458765</vt:i4>
      </vt:variant>
      <vt:variant>
        <vt:i4>390</vt:i4>
      </vt:variant>
      <vt:variant>
        <vt:i4>0</vt:i4>
      </vt:variant>
      <vt:variant>
        <vt:i4>5</vt:i4>
      </vt:variant>
      <vt:variant>
        <vt:lpwstr/>
      </vt:variant>
      <vt:variant>
        <vt:lpwstr>TopOfDoc</vt:lpwstr>
      </vt:variant>
      <vt:variant>
        <vt:i4>262192</vt:i4>
      </vt:variant>
      <vt:variant>
        <vt:i4>387</vt:i4>
      </vt:variant>
      <vt:variant>
        <vt:i4>0</vt:i4>
      </vt:variant>
      <vt:variant>
        <vt:i4>5</vt:i4>
      </vt:variant>
      <vt:variant>
        <vt:lpwstr/>
      </vt:variant>
      <vt:variant>
        <vt:lpwstr>_top</vt:lpwstr>
      </vt:variant>
      <vt:variant>
        <vt:i4>262192</vt:i4>
      </vt:variant>
      <vt:variant>
        <vt:i4>384</vt:i4>
      </vt:variant>
      <vt:variant>
        <vt:i4>0</vt:i4>
      </vt:variant>
      <vt:variant>
        <vt:i4>5</vt:i4>
      </vt:variant>
      <vt:variant>
        <vt:lpwstr/>
      </vt:variant>
      <vt:variant>
        <vt:lpwstr>_top</vt:lpwstr>
      </vt:variant>
      <vt:variant>
        <vt:i4>458765</vt:i4>
      </vt:variant>
      <vt:variant>
        <vt:i4>381</vt:i4>
      </vt:variant>
      <vt:variant>
        <vt:i4>0</vt:i4>
      </vt:variant>
      <vt:variant>
        <vt:i4>5</vt:i4>
      </vt:variant>
      <vt:variant>
        <vt:lpwstr/>
      </vt:variant>
      <vt:variant>
        <vt:lpwstr>TopOfDoc</vt:lpwstr>
      </vt:variant>
      <vt:variant>
        <vt:i4>458765</vt:i4>
      </vt:variant>
      <vt:variant>
        <vt:i4>378</vt:i4>
      </vt:variant>
      <vt:variant>
        <vt:i4>0</vt:i4>
      </vt:variant>
      <vt:variant>
        <vt:i4>5</vt:i4>
      </vt:variant>
      <vt:variant>
        <vt:lpwstr/>
      </vt:variant>
      <vt:variant>
        <vt:lpwstr>TopOfDoc</vt:lpwstr>
      </vt:variant>
      <vt:variant>
        <vt:i4>5111885</vt:i4>
      </vt:variant>
      <vt:variant>
        <vt:i4>375</vt:i4>
      </vt:variant>
      <vt:variant>
        <vt:i4>0</vt:i4>
      </vt:variant>
      <vt:variant>
        <vt:i4>5</vt:i4>
      </vt:variant>
      <vt:variant>
        <vt:lpwstr>https://thesource.cvshealth.com/nuxeo/thesource/</vt:lpwstr>
      </vt:variant>
      <vt:variant>
        <vt:lpwstr>!/view?docid=a1bfd5ce-4c26-4dbb-a851-188f548bdf81</vt:lpwstr>
      </vt:variant>
      <vt:variant>
        <vt:i4>262192</vt:i4>
      </vt:variant>
      <vt:variant>
        <vt:i4>372</vt:i4>
      </vt:variant>
      <vt:variant>
        <vt:i4>0</vt:i4>
      </vt:variant>
      <vt:variant>
        <vt:i4>5</vt:i4>
      </vt:variant>
      <vt:variant>
        <vt:lpwstr/>
      </vt:variant>
      <vt:variant>
        <vt:lpwstr>_top</vt:lpwstr>
      </vt:variant>
      <vt:variant>
        <vt:i4>262192</vt:i4>
      </vt:variant>
      <vt:variant>
        <vt:i4>369</vt:i4>
      </vt:variant>
      <vt:variant>
        <vt:i4>0</vt:i4>
      </vt:variant>
      <vt:variant>
        <vt:i4>5</vt:i4>
      </vt:variant>
      <vt:variant>
        <vt:lpwstr/>
      </vt:variant>
      <vt:variant>
        <vt:lpwstr>_top</vt:lpwstr>
      </vt:variant>
      <vt:variant>
        <vt:i4>3407895</vt:i4>
      </vt:variant>
      <vt:variant>
        <vt:i4>366</vt:i4>
      </vt:variant>
      <vt:variant>
        <vt:i4>0</vt:i4>
      </vt:variant>
      <vt:variant>
        <vt:i4>5</vt:i4>
      </vt:variant>
      <vt:variant>
        <vt:lpwstr>C:\Users\c051171\AppData\Local\Microsoft\Windows\INetCache\Content.Outlook\SPL92F8D\TSRC-PROD-040919 Med D - CCR PS GRV FCR Templates-HP_11.30.2023 AL edits_KH_LW.docx</vt:lpwstr>
      </vt:variant>
      <vt:variant>
        <vt:lpwstr>TopOfDoc</vt:lpwstr>
      </vt:variant>
      <vt:variant>
        <vt:i4>3407895</vt:i4>
      </vt:variant>
      <vt:variant>
        <vt:i4>363</vt:i4>
      </vt:variant>
      <vt:variant>
        <vt:i4>0</vt:i4>
      </vt:variant>
      <vt:variant>
        <vt:i4>5</vt:i4>
      </vt:variant>
      <vt:variant>
        <vt:lpwstr>C:\Users\c051171\AppData\Local\Microsoft\Windows\INetCache\Content.Outlook\SPL92F8D\TSRC-PROD-040919 Med D - CCR PS GRV FCR Templates-HP_11.30.2023 AL edits_KH_LW.docx</vt:lpwstr>
      </vt:variant>
      <vt:variant>
        <vt:lpwstr>TopOfDoc</vt:lpwstr>
      </vt:variant>
      <vt:variant>
        <vt:i4>262192</vt:i4>
      </vt:variant>
      <vt:variant>
        <vt:i4>360</vt:i4>
      </vt:variant>
      <vt:variant>
        <vt:i4>0</vt:i4>
      </vt:variant>
      <vt:variant>
        <vt:i4>5</vt:i4>
      </vt:variant>
      <vt:variant>
        <vt:lpwstr/>
      </vt:variant>
      <vt:variant>
        <vt:lpwstr>_top</vt:lpwstr>
      </vt:variant>
      <vt:variant>
        <vt:i4>262192</vt:i4>
      </vt:variant>
      <vt:variant>
        <vt:i4>357</vt:i4>
      </vt:variant>
      <vt:variant>
        <vt:i4>0</vt:i4>
      </vt:variant>
      <vt:variant>
        <vt:i4>5</vt:i4>
      </vt:variant>
      <vt:variant>
        <vt:lpwstr/>
      </vt:variant>
      <vt:variant>
        <vt:lpwstr>_top</vt:lpwstr>
      </vt:variant>
      <vt:variant>
        <vt:i4>262192</vt:i4>
      </vt:variant>
      <vt:variant>
        <vt:i4>354</vt:i4>
      </vt:variant>
      <vt:variant>
        <vt:i4>0</vt:i4>
      </vt:variant>
      <vt:variant>
        <vt:i4>5</vt:i4>
      </vt:variant>
      <vt:variant>
        <vt:lpwstr/>
      </vt:variant>
      <vt:variant>
        <vt:lpwstr>_top</vt:lpwstr>
      </vt:variant>
      <vt:variant>
        <vt:i4>458765</vt:i4>
      </vt:variant>
      <vt:variant>
        <vt:i4>351</vt:i4>
      </vt:variant>
      <vt:variant>
        <vt:i4>0</vt:i4>
      </vt:variant>
      <vt:variant>
        <vt:i4>5</vt:i4>
      </vt:variant>
      <vt:variant>
        <vt:lpwstr/>
      </vt:variant>
      <vt:variant>
        <vt:lpwstr>TopOfDoc</vt:lpwstr>
      </vt:variant>
      <vt:variant>
        <vt:i4>6750334</vt:i4>
      </vt:variant>
      <vt:variant>
        <vt:i4>348</vt:i4>
      </vt:variant>
      <vt:variant>
        <vt:i4>0</vt:i4>
      </vt:variant>
      <vt:variant>
        <vt:i4>5</vt:i4>
      </vt:variant>
      <vt:variant>
        <vt:lpwstr/>
      </vt:variant>
      <vt:variant>
        <vt:lpwstr>CostAfterApprovedFormExecpt</vt:lpwstr>
      </vt:variant>
      <vt:variant>
        <vt:i4>2621538</vt:i4>
      </vt:variant>
      <vt:variant>
        <vt:i4>345</vt:i4>
      </vt:variant>
      <vt:variant>
        <vt:i4>0</vt:i4>
      </vt:variant>
      <vt:variant>
        <vt:i4>5</vt:i4>
      </vt:variant>
      <vt:variant>
        <vt:lpwstr>http://www.ssa.gov/</vt:lpwstr>
      </vt:variant>
      <vt:variant>
        <vt:lpwstr/>
      </vt:variant>
      <vt:variant>
        <vt:i4>458765</vt:i4>
      </vt:variant>
      <vt:variant>
        <vt:i4>342</vt:i4>
      </vt:variant>
      <vt:variant>
        <vt:i4>0</vt:i4>
      </vt:variant>
      <vt:variant>
        <vt:i4>5</vt:i4>
      </vt:variant>
      <vt:variant>
        <vt:lpwstr/>
      </vt:variant>
      <vt:variant>
        <vt:lpwstr>TopOfDoc</vt:lpwstr>
      </vt:variant>
      <vt:variant>
        <vt:i4>458765</vt:i4>
      </vt:variant>
      <vt:variant>
        <vt:i4>339</vt:i4>
      </vt:variant>
      <vt:variant>
        <vt:i4>0</vt:i4>
      </vt:variant>
      <vt:variant>
        <vt:i4>5</vt:i4>
      </vt:variant>
      <vt:variant>
        <vt:lpwstr/>
      </vt:variant>
      <vt:variant>
        <vt:lpwstr>TopOfDoc</vt:lpwstr>
      </vt:variant>
      <vt:variant>
        <vt:i4>458765</vt:i4>
      </vt:variant>
      <vt:variant>
        <vt:i4>336</vt:i4>
      </vt:variant>
      <vt:variant>
        <vt:i4>0</vt:i4>
      </vt:variant>
      <vt:variant>
        <vt:i4>5</vt:i4>
      </vt:variant>
      <vt:variant>
        <vt:lpwstr/>
      </vt:variant>
      <vt:variant>
        <vt:lpwstr>TopOfDoc</vt:lpwstr>
      </vt:variant>
      <vt:variant>
        <vt:i4>262192</vt:i4>
      </vt:variant>
      <vt:variant>
        <vt:i4>333</vt:i4>
      </vt:variant>
      <vt:variant>
        <vt:i4>0</vt:i4>
      </vt:variant>
      <vt:variant>
        <vt:i4>5</vt:i4>
      </vt:variant>
      <vt:variant>
        <vt:lpwstr/>
      </vt:variant>
      <vt:variant>
        <vt:lpwstr>_top</vt:lpwstr>
      </vt:variant>
      <vt:variant>
        <vt:i4>458765</vt:i4>
      </vt:variant>
      <vt:variant>
        <vt:i4>330</vt:i4>
      </vt:variant>
      <vt:variant>
        <vt:i4>0</vt:i4>
      </vt:variant>
      <vt:variant>
        <vt:i4>5</vt:i4>
      </vt:variant>
      <vt:variant>
        <vt:lpwstr/>
      </vt:variant>
      <vt:variant>
        <vt:lpwstr>TopOfDoc</vt:lpwstr>
      </vt:variant>
      <vt:variant>
        <vt:i4>262192</vt:i4>
      </vt:variant>
      <vt:variant>
        <vt:i4>327</vt:i4>
      </vt:variant>
      <vt:variant>
        <vt:i4>0</vt:i4>
      </vt:variant>
      <vt:variant>
        <vt:i4>5</vt:i4>
      </vt:variant>
      <vt:variant>
        <vt:lpwstr/>
      </vt:variant>
      <vt:variant>
        <vt:lpwstr>_top</vt:lpwstr>
      </vt:variant>
      <vt:variant>
        <vt:i4>458765</vt:i4>
      </vt:variant>
      <vt:variant>
        <vt:i4>324</vt:i4>
      </vt:variant>
      <vt:variant>
        <vt:i4>0</vt:i4>
      </vt:variant>
      <vt:variant>
        <vt:i4>5</vt:i4>
      </vt:variant>
      <vt:variant>
        <vt:lpwstr/>
      </vt:variant>
      <vt:variant>
        <vt:lpwstr>TopOfDoc</vt:lpwstr>
      </vt:variant>
      <vt:variant>
        <vt:i4>458765</vt:i4>
      </vt:variant>
      <vt:variant>
        <vt:i4>321</vt:i4>
      </vt:variant>
      <vt:variant>
        <vt:i4>0</vt:i4>
      </vt:variant>
      <vt:variant>
        <vt:i4>5</vt:i4>
      </vt:variant>
      <vt:variant>
        <vt:lpwstr/>
      </vt:variant>
      <vt:variant>
        <vt:lpwstr>TopOfDoc</vt:lpwstr>
      </vt:variant>
      <vt:variant>
        <vt:i4>458765</vt:i4>
      </vt:variant>
      <vt:variant>
        <vt:i4>318</vt:i4>
      </vt:variant>
      <vt:variant>
        <vt:i4>0</vt:i4>
      </vt:variant>
      <vt:variant>
        <vt:i4>5</vt:i4>
      </vt:variant>
      <vt:variant>
        <vt:lpwstr/>
      </vt:variant>
      <vt:variant>
        <vt:lpwstr>TopOfDoc</vt:lpwstr>
      </vt:variant>
      <vt:variant>
        <vt:i4>262192</vt:i4>
      </vt:variant>
      <vt:variant>
        <vt:i4>315</vt:i4>
      </vt:variant>
      <vt:variant>
        <vt:i4>0</vt:i4>
      </vt:variant>
      <vt:variant>
        <vt:i4>5</vt:i4>
      </vt:variant>
      <vt:variant>
        <vt:lpwstr/>
      </vt:variant>
      <vt:variant>
        <vt:lpwstr>_top</vt:lpwstr>
      </vt:variant>
      <vt:variant>
        <vt:i4>458765</vt:i4>
      </vt:variant>
      <vt:variant>
        <vt:i4>312</vt:i4>
      </vt:variant>
      <vt:variant>
        <vt:i4>0</vt:i4>
      </vt:variant>
      <vt:variant>
        <vt:i4>5</vt:i4>
      </vt:variant>
      <vt:variant>
        <vt:lpwstr/>
      </vt:variant>
      <vt:variant>
        <vt:lpwstr>TopOfDoc</vt:lpwstr>
      </vt:variant>
      <vt:variant>
        <vt:i4>458765</vt:i4>
      </vt:variant>
      <vt:variant>
        <vt:i4>309</vt:i4>
      </vt:variant>
      <vt:variant>
        <vt:i4>0</vt:i4>
      </vt:variant>
      <vt:variant>
        <vt:i4>5</vt:i4>
      </vt:variant>
      <vt:variant>
        <vt:lpwstr/>
      </vt:variant>
      <vt:variant>
        <vt:lpwstr>TopOfDoc</vt:lpwstr>
      </vt:variant>
      <vt:variant>
        <vt:i4>458765</vt:i4>
      </vt:variant>
      <vt:variant>
        <vt:i4>306</vt:i4>
      </vt:variant>
      <vt:variant>
        <vt:i4>0</vt:i4>
      </vt:variant>
      <vt:variant>
        <vt:i4>5</vt:i4>
      </vt:variant>
      <vt:variant>
        <vt:lpwstr/>
      </vt:variant>
      <vt:variant>
        <vt:lpwstr>TopOfDoc</vt:lpwstr>
      </vt:variant>
      <vt:variant>
        <vt:i4>458765</vt:i4>
      </vt:variant>
      <vt:variant>
        <vt:i4>303</vt:i4>
      </vt:variant>
      <vt:variant>
        <vt:i4>0</vt:i4>
      </vt:variant>
      <vt:variant>
        <vt:i4>5</vt:i4>
      </vt:variant>
      <vt:variant>
        <vt:lpwstr/>
      </vt:variant>
      <vt:variant>
        <vt:lpwstr>TopOfDoc</vt:lpwstr>
      </vt:variant>
      <vt:variant>
        <vt:i4>458765</vt:i4>
      </vt:variant>
      <vt:variant>
        <vt:i4>300</vt:i4>
      </vt:variant>
      <vt:variant>
        <vt:i4>0</vt:i4>
      </vt:variant>
      <vt:variant>
        <vt:i4>5</vt:i4>
      </vt:variant>
      <vt:variant>
        <vt:lpwstr/>
      </vt:variant>
      <vt:variant>
        <vt:lpwstr>TopOfDoc</vt:lpwstr>
      </vt:variant>
      <vt:variant>
        <vt:i4>262192</vt:i4>
      </vt:variant>
      <vt:variant>
        <vt:i4>297</vt:i4>
      </vt:variant>
      <vt:variant>
        <vt:i4>0</vt:i4>
      </vt:variant>
      <vt:variant>
        <vt:i4>5</vt:i4>
      </vt:variant>
      <vt:variant>
        <vt:lpwstr/>
      </vt:variant>
      <vt:variant>
        <vt:lpwstr>_top</vt:lpwstr>
      </vt:variant>
      <vt:variant>
        <vt:i4>5111885</vt:i4>
      </vt:variant>
      <vt:variant>
        <vt:i4>294</vt:i4>
      </vt:variant>
      <vt:variant>
        <vt:i4>0</vt:i4>
      </vt:variant>
      <vt:variant>
        <vt:i4>5</vt:i4>
      </vt:variant>
      <vt:variant>
        <vt:lpwstr>https://thesource.cvshealth.com/nuxeo/thesource/</vt:lpwstr>
      </vt:variant>
      <vt:variant>
        <vt:lpwstr>!/view?docid=a1bfd5ce-4c26-4dbb-a851-188f548bdf81</vt:lpwstr>
      </vt:variant>
      <vt:variant>
        <vt:i4>458765</vt:i4>
      </vt:variant>
      <vt:variant>
        <vt:i4>291</vt:i4>
      </vt:variant>
      <vt:variant>
        <vt:i4>0</vt:i4>
      </vt:variant>
      <vt:variant>
        <vt:i4>5</vt:i4>
      </vt:variant>
      <vt:variant>
        <vt:lpwstr/>
      </vt:variant>
      <vt:variant>
        <vt:lpwstr>TopOfDoc</vt:lpwstr>
      </vt:variant>
      <vt:variant>
        <vt:i4>5177421</vt:i4>
      </vt:variant>
      <vt:variant>
        <vt:i4>288</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285</vt:i4>
      </vt:variant>
      <vt:variant>
        <vt:i4>0</vt:i4>
      </vt:variant>
      <vt:variant>
        <vt:i4>5</vt:i4>
      </vt:variant>
      <vt:variant>
        <vt:lpwstr>https://thesource.cvshealth.com/nuxeo/thesource/</vt:lpwstr>
      </vt:variant>
      <vt:variant>
        <vt:lpwstr>!/view?docid=0296717e-6df6-4184-b337-13abcd4b070b</vt:lpwstr>
      </vt:variant>
      <vt:variant>
        <vt:i4>5111885</vt:i4>
      </vt:variant>
      <vt:variant>
        <vt:i4>282</vt:i4>
      </vt:variant>
      <vt:variant>
        <vt:i4>0</vt:i4>
      </vt:variant>
      <vt:variant>
        <vt:i4>5</vt:i4>
      </vt:variant>
      <vt:variant>
        <vt:lpwstr>https://thesource.cvshealth.com/nuxeo/thesource/</vt:lpwstr>
      </vt:variant>
      <vt:variant>
        <vt:lpwstr>!/view?docid=a1bfd5ce-4c26-4dbb-a851-188f548bdf81</vt:lpwstr>
      </vt:variant>
      <vt:variant>
        <vt:i4>1703996</vt:i4>
      </vt:variant>
      <vt:variant>
        <vt:i4>278</vt:i4>
      </vt:variant>
      <vt:variant>
        <vt:i4>0</vt:i4>
      </vt:variant>
      <vt:variant>
        <vt:i4>5</vt:i4>
      </vt:variant>
      <vt:variant>
        <vt:lpwstr/>
      </vt:variant>
      <vt:variant>
        <vt:lpwstr>_Toc195615977</vt:lpwstr>
      </vt:variant>
      <vt:variant>
        <vt:i4>1703996</vt:i4>
      </vt:variant>
      <vt:variant>
        <vt:i4>275</vt:i4>
      </vt:variant>
      <vt:variant>
        <vt:i4>0</vt:i4>
      </vt:variant>
      <vt:variant>
        <vt:i4>5</vt:i4>
      </vt:variant>
      <vt:variant>
        <vt:lpwstr/>
      </vt:variant>
      <vt:variant>
        <vt:lpwstr>_Toc195615976</vt:lpwstr>
      </vt:variant>
      <vt:variant>
        <vt:i4>1703996</vt:i4>
      </vt:variant>
      <vt:variant>
        <vt:i4>272</vt:i4>
      </vt:variant>
      <vt:variant>
        <vt:i4>0</vt:i4>
      </vt:variant>
      <vt:variant>
        <vt:i4>5</vt:i4>
      </vt:variant>
      <vt:variant>
        <vt:lpwstr/>
      </vt:variant>
      <vt:variant>
        <vt:lpwstr>_Toc195615975</vt:lpwstr>
      </vt:variant>
      <vt:variant>
        <vt:i4>1703996</vt:i4>
      </vt:variant>
      <vt:variant>
        <vt:i4>269</vt:i4>
      </vt:variant>
      <vt:variant>
        <vt:i4>0</vt:i4>
      </vt:variant>
      <vt:variant>
        <vt:i4>5</vt:i4>
      </vt:variant>
      <vt:variant>
        <vt:lpwstr/>
      </vt:variant>
      <vt:variant>
        <vt:lpwstr>_Toc195615974</vt:lpwstr>
      </vt:variant>
      <vt:variant>
        <vt:i4>1703996</vt:i4>
      </vt:variant>
      <vt:variant>
        <vt:i4>266</vt:i4>
      </vt:variant>
      <vt:variant>
        <vt:i4>0</vt:i4>
      </vt:variant>
      <vt:variant>
        <vt:i4>5</vt:i4>
      </vt:variant>
      <vt:variant>
        <vt:lpwstr/>
      </vt:variant>
      <vt:variant>
        <vt:lpwstr>_Toc195615973</vt:lpwstr>
      </vt:variant>
      <vt:variant>
        <vt:i4>1703996</vt:i4>
      </vt:variant>
      <vt:variant>
        <vt:i4>263</vt:i4>
      </vt:variant>
      <vt:variant>
        <vt:i4>0</vt:i4>
      </vt:variant>
      <vt:variant>
        <vt:i4>5</vt:i4>
      </vt:variant>
      <vt:variant>
        <vt:lpwstr/>
      </vt:variant>
      <vt:variant>
        <vt:lpwstr>_Toc195615972</vt:lpwstr>
      </vt:variant>
      <vt:variant>
        <vt:i4>1703996</vt:i4>
      </vt:variant>
      <vt:variant>
        <vt:i4>260</vt:i4>
      </vt:variant>
      <vt:variant>
        <vt:i4>0</vt:i4>
      </vt:variant>
      <vt:variant>
        <vt:i4>5</vt:i4>
      </vt:variant>
      <vt:variant>
        <vt:lpwstr/>
      </vt:variant>
      <vt:variant>
        <vt:lpwstr>_Toc195615971</vt:lpwstr>
      </vt:variant>
      <vt:variant>
        <vt:i4>1703996</vt:i4>
      </vt:variant>
      <vt:variant>
        <vt:i4>257</vt:i4>
      </vt:variant>
      <vt:variant>
        <vt:i4>0</vt:i4>
      </vt:variant>
      <vt:variant>
        <vt:i4>5</vt:i4>
      </vt:variant>
      <vt:variant>
        <vt:lpwstr/>
      </vt:variant>
      <vt:variant>
        <vt:lpwstr>_Toc195615970</vt:lpwstr>
      </vt:variant>
      <vt:variant>
        <vt:i4>1769532</vt:i4>
      </vt:variant>
      <vt:variant>
        <vt:i4>254</vt:i4>
      </vt:variant>
      <vt:variant>
        <vt:i4>0</vt:i4>
      </vt:variant>
      <vt:variant>
        <vt:i4>5</vt:i4>
      </vt:variant>
      <vt:variant>
        <vt:lpwstr/>
      </vt:variant>
      <vt:variant>
        <vt:lpwstr>_Toc195615969</vt:lpwstr>
      </vt:variant>
      <vt:variant>
        <vt:i4>1769532</vt:i4>
      </vt:variant>
      <vt:variant>
        <vt:i4>251</vt:i4>
      </vt:variant>
      <vt:variant>
        <vt:i4>0</vt:i4>
      </vt:variant>
      <vt:variant>
        <vt:i4>5</vt:i4>
      </vt:variant>
      <vt:variant>
        <vt:lpwstr/>
      </vt:variant>
      <vt:variant>
        <vt:lpwstr>_Toc195615968</vt:lpwstr>
      </vt:variant>
      <vt:variant>
        <vt:i4>1769532</vt:i4>
      </vt:variant>
      <vt:variant>
        <vt:i4>248</vt:i4>
      </vt:variant>
      <vt:variant>
        <vt:i4>0</vt:i4>
      </vt:variant>
      <vt:variant>
        <vt:i4>5</vt:i4>
      </vt:variant>
      <vt:variant>
        <vt:lpwstr/>
      </vt:variant>
      <vt:variant>
        <vt:lpwstr>_Toc195615967</vt:lpwstr>
      </vt:variant>
      <vt:variant>
        <vt:i4>1769532</vt:i4>
      </vt:variant>
      <vt:variant>
        <vt:i4>245</vt:i4>
      </vt:variant>
      <vt:variant>
        <vt:i4>0</vt:i4>
      </vt:variant>
      <vt:variant>
        <vt:i4>5</vt:i4>
      </vt:variant>
      <vt:variant>
        <vt:lpwstr/>
      </vt:variant>
      <vt:variant>
        <vt:lpwstr>_Toc195615966</vt:lpwstr>
      </vt:variant>
      <vt:variant>
        <vt:i4>1769532</vt:i4>
      </vt:variant>
      <vt:variant>
        <vt:i4>242</vt:i4>
      </vt:variant>
      <vt:variant>
        <vt:i4>0</vt:i4>
      </vt:variant>
      <vt:variant>
        <vt:i4>5</vt:i4>
      </vt:variant>
      <vt:variant>
        <vt:lpwstr/>
      </vt:variant>
      <vt:variant>
        <vt:lpwstr>_Toc195615965</vt:lpwstr>
      </vt:variant>
      <vt:variant>
        <vt:i4>1769532</vt:i4>
      </vt:variant>
      <vt:variant>
        <vt:i4>239</vt:i4>
      </vt:variant>
      <vt:variant>
        <vt:i4>0</vt:i4>
      </vt:variant>
      <vt:variant>
        <vt:i4>5</vt:i4>
      </vt:variant>
      <vt:variant>
        <vt:lpwstr/>
      </vt:variant>
      <vt:variant>
        <vt:lpwstr>_Toc195615964</vt:lpwstr>
      </vt:variant>
      <vt:variant>
        <vt:i4>1769532</vt:i4>
      </vt:variant>
      <vt:variant>
        <vt:i4>236</vt:i4>
      </vt:variant>
      <vt:variant>
        <vt:i4>0</vt:i4>
      </vt:variant>
      <vt:variant>
        <vt:i4>5</vt:i4>
      </vt:variant>
      <vt:variant>
        <vt:lpwstr/>
      </vt:variant>
      <vt:variant>
        <vt:lpwstr>_Toc195615963</vt:lpwstr>
      </vt:variant>
      <vt:variant>
        <vt:i4>1769532</vt:i4>
      </vt:variant>
      <vt:variant>
        <vt:i4>233</vt:i4>
      </vt:variant>
      <vt:variant>
        <vt:i4>0</vt:i4>
      </vt:variant>
      <vt:variant>
        <vt:i4>5</vt:i4>
      </vt:variant>
      <vt:variant>
        <vt:lpwstr/>
      </vt:variant>
      <vt:variant>
        <vt:lpwstr>_Toc195615962</vt:lpwstr>
      </vt:variant>
      <vt:variant>
        <vt:i4>1769532</vt:i4>
      </vt:variant>
      <vt:variant>
        <vt:i4>230</vt:i4>
      </vt:variant>
      <vt:variant>
        <vt:i4>0</vt:i4>
      </vt:variant>
      <vt:variant>
        <vt:i4>5</vt:i4>
      </vt:variant>
      <vt:variant>
        <vt:lpwstr/>
      </vt:variant>
      <vt:variant>
        <vt:lpwstr>_Toc195615961</vt:lpwstr>
      </vt:variant>
      <vt:variant>
        <vt:i4>1769532</vt:i4>
      </vt:variant>
      <vt:variant>
        <vt:i4>227</vt:i4>
      </vt:variant>
      <vt:variant>
        <vt:i4>0</vt:i4>
      </vt:variant>
      <vt:variant>
        <vt:i4>5</vt:i4>
      </vt:variant>
      <vt:variant>
        <vt:lpwstr/>
      </vt:variant>
      <vt:variant>
        <vt:lpwstr>_Toc195615960</vt:lpwstr>
      </vt:variant>
      <vt:variant>
        <vt:i4>1572924</vt:i4>
      </vt:variant>
      <vt:variant>
        <vt:i4>224</vt:i4>
      </vt:variant>
      <vt:variant>
        <vt:i4>0</vt:i4>
      </vt:variant>
      <vt:variant>
        <vt:i4>5</vt:i4>
      </vt:variant>
      <vt:variant>
        <vt:lpwstr/>
      </vt:variant>
      <vt:variant>
        <vt:lpwstr>_Toc195615959</vt:lpwstr>
      </vt:variant>
      <vt:variant>
        <vt:i4>1572924</vt:i4>
      </vt:variant>
      <vt:variant>
        <vt:i4>221</vt:i4>
      </vt:variant>
      <vt:variant>
        <vt:i4>0</vt:i4>
      </vt:variant>
      <vt:variant>
        <vt:i4>5</vt:i4>
      </vt:variant>
      <vt:variant>
        <vt:lpwstr/>
      </vt:variant>
      <vt:variant>
        <vt:lpwstr>_Toc195615958</vt:lpwstr>
      </vt:variant>
      <vt:variant>
        <vt:i4>1572924</vt:i4>
      </vt:variant>
      <vt:variant>
        <vt:i4>218</vt:i4>
      </vt:variant>
      <vt:variant>
        <vt:i4>0</vt:i4>
      </vt:variant>
      <vt:variant>
        <vt:i4>5</vt:i4>
      </vt:variant>
      <vt:variant>
        <vt:lpwstr/>
      </vt:variant>
      <vt:variant>
        <vt:lpwstr>_Toc195615957</vt:lpwstr>
      </vt:variant>
      <vt:variant>
        <vt:i4>1572924</vt:i4>
      </vt:variant>
      <vt:variant>
        <vt:i4>215</vt:i4>
      </vt:variant>
      <vt:variant>
        <vt:i4>0</vt:i4>
      </vt:variant>
      <vt:variant>
        <vt:i4>5</vt:i4>
      </vt:variant>
      <vt:variant>
        <vt:lpwstr/>
      </vt:variant>
      <vt:variant>
        <vt:lpwstr>_Toc195615956</vt:lpwstr>
      </vt:variant>
      <vt:variant>
        <vt:i4>1572924</vt:i4>
      </vt:variant>
      <vt:variant>
        <vt:i4>212</vt:i4>
      </vt:variant>
      <vt:variant>
        <vt:i4>0</vt:i4>
      </vt:variant>
      <vt:variant>
        <vt:i4>5</vt:i4>
      </vt:variant>
      <vt:variant>
        <vt:lpwstr/>
      </vt:variant>
      <vt:variant>
        <vt:lpwstr>_Toc195615955</vt:lpwstr>
      </vt:variant>
      <vt:variant>
        <vt:i4>1572924</vt:i4>
      </vt:variant>
      <vt:variant>
        <vt:i4>209</vt:i4>
      </vt:variant>
      <vt:variant>
        <vt:i4>0</vt:i4>
      </vt:variant>
      <vt:variant>
        <vt:i4>5</vt:i4>
      </vt:variant>
      <vt:variant>
        <vt:lpwstr/>
      </vt:variant>
      <vt:variant>
        <vt:lpwstr>_Toc195615954</vt:lpwstr>
      </vt:variant>
      <vt:variant>
        <vt:i4>1572924</vt:i4>
      </vt:variant>
      <vt:variant>
        <vt:i4>206</vt:i4>
      </vt:variant>
      <vt:variant>
        <vt:i4>0</vt:i4>
      </vt:variant>
      <vt:variant>
        <vt:i4>5</vt:i4>
      </vt:variant>
      <vt:variant>
        <vt:lpwstr/>
      </vt:variant>
      <vt:variant>
        <vt:lpwstr>_Toc195615953</vt:lpwstr>
      </vt:variant>
      <vt:variant>
        <vt:i4>1572924</vt:i4>
      </vt:variant>
      <vt:variant>
        <vt:i4>203</vt:i4>
      </vt:variant>
      <vt:variant>
        <vt:i4>0</vt:i4>
      </vt:variant>
      <vt:variant>
        <vt:i4>5</vt:i4>
      </vt:variant>
      <vt:variant>
        <vt:lpwstr/>
      </vt:variant>
      <vt:variant>
        <vt:lpwstr>_Toc195615952</vt:lpwstr>
      </vt:variant>
      <vt:variant>
        <vt:i4>1572924</vt:i4>
      </vt:variant>
      <vt:variant>
        <vt:i4>200</vt:i4>
      </vt:variant>
      <vt:variant>
        <vt:i4>0</vt:i4>
      </vt:variant>
      <vt:variant>
        <vt:i4>5</vt:i4>
      </vt:variant>
      <vt:variant>
        <vt:lpwstr/>
      </vt:variant>
      <vt:variant>
        <vt:lpwstr>_Toc195615951</vt:lpwstr>
      </vt:variant>
      <vt:variant>
        <vt:i4>1572924</vt:i4>
      </vt:variant>
      <vt:variant>
        <vt:i4>197</vt:i4>
      </vt:variant>
      <vt:variant>
        <vt:i4>0</vt:i4>
      </vt:variant>
      <vt:variant>
        <vt:i4>5</vt:i4>
      </vt:variant>
      <vt:variant>
        <vt:lpwstr/>
      </vt:variant>
      <vt:variant>
        <vt:lpwstr>_Toc195615950</vt:lpwstr>
      </vt:variant>
      <vt:variant>
        <vt:i4>1638460</vt:i4>
      </vt:variant>
      <vt:variant>
        <vt:i4>194</vt:i4>
      </vt:variant>
      <vt:variant>
        <vt:i4>0</vt:i4>
      </vt:variant>
      <vt:variant>
        <vt:i4>5</vt:i4>
      </vt:variant>
      <vt:variant>
        <vt:lpwstr/>
      </vt:variant>
      <vt:variant>
        <vt:lpwstr>_Toc195615949</vt:lpwstr>
      </vt:variant>
      <vt:variant>
        <vt:i4>1638460</vt:i4>
      </vt:variant>
      <vt:variant>
        <vt:i4>191</vt:i4>
      </vt:variant>
      <vt:variant>
        <vt:i4>0</vt:i4>
      </vt:variant>
      <vt:variant>
        <vt:i4>5</vt:i4>
      </vt:variant>
      <vt:variant>
        <vt:lpwstr/>
      </vt:variant>
      <vt:variant>
        <vt:lpwstr>_Toc195615948</vt:lpwstr>
      </vt:variant>
      <vt:variant>
        <vt:i4>1638460</vt:i4>
      </vt:variant>
      <vt:variant>
        <vt:i4>188</vt:i4>
      </vt:variant>
      <vt:variant>
        <vt:i4>0</vt:i4>
      </vt:variant>
      <vt:variant>
        <vt:i4>5</vt:i4>
      </vt:variant>
      <vt:variant>
        <vt:lpwstr/>
      </vt:variant>
      <vt:variant>
        <vt:lpwstr>_Toc195615947</vt:lpwstr>
      </vt:variant>
      <vt:variant>
        <vt:i4>1638460</vt:i4>
      </vt:variant>
      <vt:variant>
        <vt:i4>185</vt:i4>
      </vt:variant>
      <vt:variant>
        <vt:i4>0</vt:i4>
      </vt:variant>
      <vt:variant>
        <vt:i4>5</vt:i4>
      </vt:variant>
      <vt:variant>
        <vt:lpwstr/>
      </vt:variant>
      <vt:variant>
        <vt:lpwstr>_Toc195615946</vt:lpwstr>
      </vt:variant>
      <vt:variant>
        <vt:i4>1638460</vt:i4>
      </vt:variant>
      <vt:variant>
        <vt:i4>182</vt:i4>
      </vt:variant>
      <vt:variant>
        <vt:i4>0</vt:i4>
      </vt:variant>
      <vt:variant>
        <vt:i4>5</vt:i4>
      </vt:variant>
      <vt:variant>
        <vt:lpwstr/>
      </vt:variant>
      <vt:variant>
        <vt:lpwstr>_Toc195615945</vt:lpwstr>
      </vt:variant>
      <vt:variant>
        <vt:i4>1638460</vt:i4>
      </vt:variant>
      <vt:variant>
        <vt:i4>179</vt:i4>
      </vt:variant>
      <vt:variant>
        <vt:i4>0</vt:i4>
      </vt:variant>
      <vt:variant>
        <vt:i4>5</vt:i4>
      </vt:variant>
      <vt:variant>
        <vt:lpwstr/>
      </vt:variant>
      <vt:variant>
        <vt:lpwstr>_Toc195615944</vt:lpwstr>
      </vt:variant>
      <vt:variant>
        <vt:i4>1638460</vt:i4>
      </vt:variant>
      <vt:variant>
        <vt:i4>176</vt:i4>
      </vt:variant>
      <vt:variant>
        <vt:i4>0</vt:i4>
      </vt:variant>
      <vt:variant>
        <vt:i4>5</vt:i4>
      </vt:variant>
      <vt:variant>
        <vt:lpwstr/>
      </vt:variant>
      <vt:variant>
        <vt:lpwstr>_Toc195615943</vt:lpwstr>
      </vt:variant>
      <vt:variant>
        <vt:i4>1638460</vt:i4>
      </vt:variant>
      <vt:variant>
        <vt:i4>173</vt:i4>
      </vt:variant>
      <vt:variant>
        <vt:i4>0</vt:i4>
      </vt:variant>
      <vt:variant>
        <vt:i4>5</vt:i4>
      </vt:variant>
      <vt:variant>
        <vt:lpwstr/>
      </vt:variant>
      <vt:variant>
        <vt:lpwstr>_Toc195615942</vt:lpwstr>
      </vt:variant>
      <vt:variant>
        <vt:i4>1638460</vt:i4>
      </vt:variant>
      <vt:variant>
        <vt:i4>170</vt:i4>
      </vt:variant>
      <vt:variant>
        <vt:i4>0</vt:i4>
      </vt:variant>
      <vt:variant>
        <vt:i4>5</vt:i4>
      </vt:variant>
      <vt:variant>
        <vt:lpwstr/>
      </vt:variant>
      <vt:variant>
        <vt:lpwstr>_Toc195615941</vt:lpwstr>
      </vt:variant>
      <vt:variant>
        <vt:i4>1638460</vt:i4>
      </vt:variant>
      <vt:variant>
        <vt:i4>167</vt:i4>
      </vt:variant>
      <vt:variant>
        <vt:i4>0</vt:i4>
      </vt:variant>
      <vt:variant>
        <vt:i4>5</vt:i4>
      </vt:variant>
      <vt:variant>
        <vt:lpwstr/>
      </vt:variant>
      <vt:variant>
        <vt:lpwstr>_Toc195615940</vt:lpwstr>
      </vt:variant>
      <vt:variant>
        <vt:i4>1966140</vt:i4>
      </vt:variant>
      <vt:variant>
        <vt:i4>164</vt:i4>
      </vt:variant>
      <vt:variant>
        <vt:i4>0</vt:i4>
      </vt:variant>
      <vt:variant>
        <vt:i4>5</vt:i4>
      </vt:variant>
      <vt:variant>
        <vt:lpwstr/>
      </vt:variant>
      <vt:variant>
        <vt:lpwstr>_Toc195615939</vt:lpwstr>
      </vt:variant>
      <vt:variant>
        <vt:i4>1966140</vt:i4>
      </vt:variant>
      <vt:variant>
        <vt:i4>161</vt:i4>
      </vt:variant>
      <vt:variant>
        <vt:i4>0</vt:i4>
      </vt:variant>
      <vt:variant>
        <vt:i4>5</vt:i4>
      </vt:variant>
      <vt:variant>
        <vt:lpwstr/>
      </vt:variant>
      <vt:variant>
        <vt:lpwstr>_Toc195615938</vt:lpwstr>
      </vt:variant>
      <vt:variant>
        <vt:i4>1966140</vt:i4>
      </vt:variant>
      <vt:variant>
        <vt:i4>158</vt:i4>
      </vt:variant>
      <vt:variant>
        <vt:i4>0</vt:i4>
      </vt:variant>
      <vt:variant>
        <vt:i4>5</vt:i4>
      </vt:variant>
      <vt:variant>
        <vt:lpwstr/>
      </vt:variant>
      <vt:variant>
        <vt:lpwstr>_Toc195615937</vt:lpwstr>
      </vt:variant>
      <vt:variant>
        <vt:i4>1966140</vt:i4>
      </vt:variant>
      <vt:variant>
        <vt:i4>155</vt:i4>
      </vt:variant>
      <vt:variant>
        <vt:i4>0</vt:i4>
      </vt:variant>
      <vt:variant>
        <vt:i4>5</vt:i4>
      </vt:variant>
      <vt:variant>
        <vt:lpwstr/>
      </vt:variant>
      <vt:variant>
        <vt:lpwstr>_Toc195615936</vt:lpwstr>
      </vt:variant>
      <vt:variant>
        <vt:i4>1966140</vt:i4>
      </vt:variant>
      <vt:variant>
        <vt:i4>152</vt:i4>
      </vt:variant>
      <vt:variant>
        <vt:i4>0</vt:i4>
      </vt:variant>
      <vt:variant>
        <vt:i4>5</vt:i4>
      </vt:variant>
      <vt:variant>
        <vt:lpwstr/>
      </vt:variant>
      <vt:variant>
        <vt:lpwstr>_Toc195615935</vt:lpwstr>
      </vt:variant>
      <vt:variant>
        <vt:i4>1966140</vt:i4>
      </vt:variant>
      <vt:variant>
        <vt:i4>149</vt:i4>
      </vt:variant>
      <vt:variant>
        <vt:i4>0</vt:i4>
      </vt:variant>
      <vt:variant>
        <vt:i4>5</vt:i4>
      </vt:variant>
      <vt:variant>
        <vt:lpwstr/>
      </vt:variant>
      <vt:variant>
        <vt:lpwstr>_Toc195615934</vt:lpwstr>
      </vt:variant>
      <vt:variant>
        <vt:i4>1966140</vt:i4>
      </vt:variant>
      <vt:variant>
        <vt:i4>146</vt:i4>
      </vt:variant>
      <vt:variant>
        <vt:i4>0</vt:i4>
      </vt:variant>
      <vt:variant>
        <vt:i4>5</vt:i4>
      </vt:variant>
      <vt:variant>
        <vt:lpwstr/>
      </vt:variant>
      <vt:variant>
        <vt:lpwstr>_Toc195615933</vt:lpwstr>
      </vt:variant>
      <vt:variant>
        <vt:i4>1966140</vt:i4>
      </vt:variant>
      <vt:variant>
        <vt:i4>143</vt:i4>
      </vt:variant>
      <vt:variant>
        <vt:i4>0</vt:i4>
      </vt:variant>
      <vt:variant>
        <vt:i4>5</vt:i4>
      </vt:variant>
      <vt:variant>
        <vt:lpwstr/>
      </vt:variant>
      <vt:variant>
        <vt:lpwstr>_Toc195615932</vt:lpwstr>
      </vt:variant>
      <vt:variant>
        <vt:i4>1966140</vt:i4>
      </vt:variant>
      <vt:variant>
        <vt:i4>140</vt:i4>
      </vt:variant>
      <vt:variant>
        <vt:i4>0</vt:i4>
      </vt:variant>
      <vt:variant>
        <vt:i4>5</vt:i4>
      </vt:variant>
      <vt:variant>
        <vt:lpwstr/>
      </vt:variant>
      <vt:variant>
        <vt:lpwstr>_Toc195615931</vt:lpwstr>
      </vt:variant>
      <vt:variant>
        <vt:i4>1966140</vt:i4>
      </vt:variant>
      <vt:variant>
        <vt:i4>137</vt:i4>
      </vt:variant>
      <vt:variant>
        <vt:i4>0</vt:i4>
      </vt:variant>
      <vt:variant>
        <vt:i4>5</vt:i4>
      </vt:variant>
      <vt:variant>
        <vt:lpwstr/>
      </vt:variant>
      <vt:variant>
        <vt:lpwstr>_Toc195615930</vt:lpwstr>
      </vt:variant>
      <vt:variant>
        <vt:i4>2031676</vt:i4>
      </vt:variant>
      <vt:variant>
        <vt:i4>134</vt:i4>
      </vt:variant>
      <vt:variant>
        <vt:i4>0</vt:i4>
      </vt:variant>
      <vt:variant>
        <vt:i4>5</vt:i4>
      </vt:variant>
      <vt:variant>
        <vt:lpwstr/>
      </vt:variant>
      <vt:variant>
        <vt:lpwstr>_Toc195615929</vt:lpwstr>
      </vt:variant>
      <vt:variant>
        <vt:i4>2031676</vt:i4>
      </vt:variant>
      <vt:variant>
        <vt:i4>131</vt:i4>
      </vt:variant>
      <vt:variant>
        <vt:i4>0</vt:i4>
      </vt:variant>
      <vt:variant>
        <vt:i4>5</vt:i4>
      </vt:variant>
      <vt:variant>
        <vt:lpwstr/>
      </vt:variant>
      <vt:variant>
        <vt:lpwstr>_Toc195615928</vt:lpwstr>
      </vt:variant>
      <vt:variant>
        <vt:i4>2031676</vt:i4>
      </vt:variant>
      <vt:variant>
        <vt:i4>128</vt:i4>
      </vt:variant>
      <vt:variant>
        <vt:i4>0</vt:i4>
      </vt:variant>
      <vt:variant>
        <vt:i4>5</vt:i4>
      </vt:variant>
      <vt:variant>
        <vt:lpwstr/>
      </vt:variant>
      <vt:variant>
        <vt:lpwstr>_Toc195615927</vt:lpwstr>
      </vt:variant>
      <vt:variant>
        <vt:i4>2031676</vt:i4>
      </vt:variant>
      <vt:variant>
        <vt:i4>125</vt:i4>
      </vt:variant>
      <vt:variant>
        <vt:i4>0</vt:i4>
      </vt:variant>
      <vt:variant>
        <vt:i4>5</vt:i4>
      </vt:variant>
      <vt:variant>
        <vt:lpwstr/>
      </vt:variant>
      <vt:variant>
        <vt:lpwstr>_Toc195615926</vt:lpwstr>
      </vt:variant>
      <vt:variant>
        <vt:i4>2031676</vt:i4>
      </vt:variant>
      <vt:variant>
        <vt:i4>122</vt:i4>
      </vt:variant>
      <vt:variant>
        <vt:i4>0</vt:i4>
      </vt:variant>
      <vt:variant>
        <vt:i4>5</vt:i4>
      </vt:variant>
      <vt:variant>
        <vt:lpwstr/>
      </vt:variant>
      <vt:variant>
        <vt:lpwstr>_Toc195615925</vt:lpwstr>
      </vt:variant>
      <vt:variant>
        <vt:i4>2031676</vt:i4>
      </vt:variant>
      <vt:variant>
        <vt:i4>119</vt:i4>
      </vt:variant>
      <vt:variant>
        <vt:i4>0</vt:i4>
      </vt:variant>
      <vt:variant>
        <vt:i4>5</vt:i4>
      </vt:variant>
      <vt:variant>
        <vt:lpwstr/>
      </vt:variant>
      <vt:variant>
        <vt:lpwstr>_Toc195615924</vt:lpwstr>
      </vt:variant>
      <vt:variant>
        <vt:i4>2031676</vt:i4>
      </vt:variant>
      <vt:variant>
        <vt:i4>116</vt:i4>
      </vt:variant>
      <vt:variant>
        <vt:i4>0</vt:i4>
      </vt:variant>
      <vt:variant>
        <vt:i4>5</vt:i4>
      </vt:variant>
      <vt:variant>
        <vt:lpwstr/>
      </vt:variant>
      <vt:variant>
        <vt:lpwstr>_Toc195615923</vt:lpwstr>
      </vt:variant>
      <vt:variant>
        <vt:i4>2031676</vt:i4>
      </vt:variant>
      <vt:variant>
        <vt:i4>113</vt:i4>
      </vt:variant>
      <vt:variant>
        <vt:i4>0</vt:i4>
      </vt:variant>
      <vt:variant>
        <vt:i4>5</vt:i4>
      </vt:variant>
      <vt:variant>
        <vt:lpwstr/>
      </vt:variant>
      <vt:variant>
        <vt:lpwstr>_Toc195615922</vt:lpwstr>
      </vt:variant>
      <vt:variant>
        <vt:i4>2031676</vt:i4>
      </vt:variant>
      <vt:variant>
        <vt:i4>110</vt:i4>
      </vt:variant>
      <vt:variant>
        <vt:i4>0</vt:i4>
      </vt:variant>
      <vt:variant>
        <vt:i4>5</vt:i4>
      </vt:variant>
      <vt:variant>
        <vt:lpwstr/>
      </vt:variant>
      <vt:variant>
        <vt:lpwstr>_Toc195615921</vt:lpwstr>
      </vt:variant>
      <vt:variant>
        <vt:i4>2031676</vt:i4>
      </vt:variant>
      <vt:variant>
        <vt:i4>107</vt:i4>
      </vt:variant>
      <vt:variant>
        <vt:i4>0</vt:i4>
      </vt:variant>
      <vt:variant>
        <vt:i4>5</vt:i4>
      </vt:variant>
      <vt:variant>
        <vt:lpwstr/>
      </vt:variant>
      <vt:variant>
        <vt:lpwstr>_Toc195615920</vt:lpwstr>
      </vt:variant>
      <vt:variant>
        <vt:i4>1835068</vt:i4>
      </vt:variant>
      <vt:variant>
        <vt:i4>104</vt:i4>
      </vt:variant>
      <vt:variant>
        <vt:i4>0</vt:i4>
      </vt:variant>
      <vt:variant>
        <vt:i4>5</vt:i4>
      </vt:variant>
      <vt:variant>
        <vt:lpwstr/>
      </vt:variant>
      <vt:variant>
        <vt:lpwstr>_Toc195615919</vt:lpwstr>
      </vt:variant>
      <vt:variant>
        <vt:i4>1835068</vt:i4>
      </vt:variant>
      <vt:variant>
        <vt:i4>101</vt:i4>
      </vt:variant>
      <vt:variant>
        <vt:i4>0</vt:i4>
      </vt:variant>
      <vt:variant>
        <vt:i4>5</vt:i4>
      </vt:variant>
      <vt:variant>
        <vt:lpwstr/>
      </vt:variant>
      <vt:variant>
        <vt:lpwstr>_Toc195615918</vt:lpwstr>
      </vt:variant>
      <vt:variant>
        <vt:i4>1835068</vt:i4>
      </vt:variant>
      <vt:variant>
        <vt:i4>98</vt:i4>
      </vt:variant>
      <vt:variant>
        <vt:i4>0</vt:i4>
      </vt:variant>
      <vt:variant>
        <vt:i4>5</vt:i4>
      </vt:variant>
      <vt:variant>
        <vt:lpwstr/>
      </vt:variant>
      <vt:variant>
        <vt:lpwstr>_Toc195615917</vt:lpwstr>
      </vt:variant>
      <vt:variant>
        <vt:i4>1835068</vt:i4>
      </vt:variant>
      <vt:variant>
        <vt:i4>95</vt:i4>
      </vt:variant>
      <vt:variant>
        <vt:i4>0</vt:i4>
      </vt:variant>
      <vt:variant>
        <vt:i4>5</vt:i4>
      </vt:variant>
      <vt:variant>
        <vt:lpwstr/>
      </vt:variant>
      <vt:variant>
        <vt:lpwstr>_Toc195615916</vt:lpwstr>
      </vt:variant>
      <vt:variant>
        <vt:i4>1835068</vt:i4>
      </vt:variant>
      <vt:variant>
        <vt:i4>92</vt:i4>
      </vt:variant>
      <vt:variant>
        <vt:i4>0</vt:i4>
      </vt:variant>
      <vt:variant>
        <vt:i4>5</vt:i4>
      </vt:variant>
      <vt:variant>
        <vt:lpwstr/>
      </vt:variant>
      <vt:variant>
        <vt:lpwstr>_Toc195615915</vt:lpwstr>
      </vt:variant>
      <vt:variant>
        <vt:i4>1835068</vt:i4>
      </vt:variant>
      <vt:variant>
        <vt:i4>89</vt:i4>
      </vt:variant>
      <vt:variant>
        <vt:i4>0</vt:i4>
      </vt:variant>
      <vt:variant>
        <vt:i4>5</vt:i4>
      </vt:variant>
      <vt:variant>
        <vt:lpwstr/>
      </vt:variant>
      <vt:variant>
        <vt:lpwstr>_Toc195615914</vt:lpwstr>
      </vt:variant>
      <vt:variant>
        <vt:i4>1835068</vt:i4>
      </vt:variant>
      <vt:variant>
        <vt:i4>86</vt:i4>
      </vt:variant>
      <vt:variant>
        <vt:i4>0</vt:i4>
      </vt:variant>
      <vt:variant>
        <vt:i4>5</vt:i4>
      </vt:variant>
      <vt:variant>
        <vt:lpwstr/>
      </vt:variant>
      <vt:variant>
        <vt:lpwstr>_Toc195615913</vt:lpwstr>
      </vt:variant>
      <vt:variant>
        <vt:i4>1835068</vt:i4>
      </vt:variant>
      <vt:variant>
        <vt:i4>83</vt:i4>
      </vt:variant>
      <vt:variant>
        <vt:i4>0</vt:i4>
      </vt:variant>
      <vt:variant>
        <vt:i4>5</vt:i4>
      </vt:variant>
      <vt:variant>
        <vt:lpwstr/>
      </vt:variant>
      <vt:variant>
        <vt:lpwstr>_Toc195615912</vt:lpwstr>
      </vt:variant>
      <vt:variant>
        <vt:i4>1835068</vt:i4>
      </vt:variant>
      <vt:variant>
        <vt:i4>80</vt:i4>
      </vt:variant>
      <vt:variant>
        <vt:i4>0</vt:i4>
      </vt:variant>
      <vt:variant>
        <vt:i4>5</vt:i4>
      </vt:variant>
      <vt:variant>
        <vt:lpwstr/>
      </vt:variant>
      <vt:variant>
        <vt:lpwstr>_Toc195615911</vt:lpwstr>
      </vt:variant>
      <vt:variant>
        <vt:i4>1835068</vt:i4>
      </vt:variant>
      <vt:variant>
        <vt:i4>77</vt:i4>
      </vt:variant>
      <vt:variant>
        <vt:i4>0</vt:i4>
      </vt:variant>
      <vt:variant>
        <vt:i4>5</vt:i4>
      </vt:variant>
      <vt:variant>
        <vt:lpwstr/>
      </vt:variant>
      <vt:variant>
        <vt:lpwstr>_Toc195615910</vt:lpwstr>
      </vt:variant>
      <vt:variant>
        <vt:i4>1900604</vt:i4>
      </vt:variant>
      <vt:variant>
        <vt:i4>74</vt:i4>
      </vt:variant>
      <vt:variant>
        <vt:i4>0</vt:i4>
      </vt:variant>
      <vt:variant>
        <vt:i4>5</vt:i4>
      </vt:variant>
      <vt:variant>
        <vt:lpwstr/>
      </vt:variant>
      <vt:variant>
        <vt:lpwstr>_Toc195615909</vt:lpwstr>
      </vt:variant>
      <vt:variant>
        <vt:i4>1900604</vt:i4>
      </vt:variant>
      <vt:variant>
        <vt:i4>71</vt:i4>
      </vt:variant>
      <vt:variant>
        <vt:i4>0</vt:i4>
      </vt:variant>
      <vt:variant>
        <vt:i4>5</vt:i4>
      </vt:variant>
      <vt:variant>
        <vt:lpwstr/>
      </vt:variant>
      <vt:variant>
        <vt:lpwstr>_Toc195615908</vt:lpwstr>
      </vt:variant>
      <vt:variant>
        <vt:i4>1900604</vt:i4>
      </vt:variant>
      <vt:variant>
        <vt:i4>68</vt:i4>
      </vt:variant>
      <vt:variant>
        <vt:i4>0</vt:i4>
      </vt:variant>
      <vt:variant>
        <vt:i4>5</vt:i4>
      </vt:variant>
      <vt:variant>
        <vt:lpwstr/>
      </vt:variant>
      <vt:variant>
        <vt:lpwstr>_Toc195615907</vt:lpwstr>
      </vt:variant>
      <vt:variant>
        <vt:i4>1900604</vt:i4>
      </vt:variant>
      <vt:variant>
        <vt:i4>65</vt:i4>
      </vt:variant>
      <vt:variant>
        <vt:i4>0</vt:i4>
      </vt:variant>
      <vt:variant>
        <vt:i4>5</vt:i4>
      </vt:variant>
      <vt:variant>
        <vt:lpwstr/>
      </vt:variant>
      <vt:variant>
        <vt:lpwstr>_Toc195615906</vt:lpwstr>
      </vt:variant>
      <vt:variant>
        <vt:i4>1900604</vt:i4>
      </vt:variant>
      <vt:variant>
        <vt:i4>62</vt:i4>
      </vt:variant>
      <vt:variant>
        <vt:i4>0</vt:i4>
      </vt:variant>
      <vt:variant>
        <vt:i4>5</vt:i4>
      </vt:variant>
      <vt:variant>
        <vt:lpwstr/>
      </vt:variant>
      <vt:variant>
        <vt:lpwstr>_Toc195615905</vt:lpwstr>
      </vt:variant>
      <vt:variant>
        <vt:i4>1900604</vt:i4>
      </vt:variant>
      <vt:variant>
        <vt:i4>59</vt:i4>
      </vt:variant>
      <vt:variant>
        <vt:i4>0</vt:i4>
      </vt:variant>
      <vt:variant>
        <vt:i4>5</vt:i4>
      </vt:variant>
      <vt:variant>
        <vt:lpwstr/>
      </vt:variant>
      <vt:variant>
        <vt:lpwstr>_Toc195615904</vt:lpwstr>
      </vt:variant>
      <vt:variant>
        <vt:i4>1900604</vt:i4>
      </vt:variant>
      <vt:variant>
        <vt:i4>56</vt:i4>
      </vt:variant>
      <vt:variant>
        <vt:i4>0</vt:i4>
      </vt:variant>
      <vt:variant>
        <vt:i4>5</vt:i4>
      </vt:variant>
      <vt:variant>
        <vt:lpwstr/>
      </vt:variant>
      <vt:variant>
        <vt:lpwstr>_Toc195615903</vt:lpwstr>
      </vt:variant>
      <vt:variant>
        <vt:i4>1900604</vt:i4>
      </vt:variant>
      <vt:variant>
        <vt:i4>53</vt:i4>
      </vt:variant>
      <vt:variant>
        <vt:i4>0</vt:i4>
      </vt:variant>
      <vt:variant>
        <vt:i4>5</vt:i4>
      </vt:variant>
      <vt:variant>
        <vt:lpwstr/>
      </vt:variant>
      <vt:variant>
        <vt:lpwstr>_Toc195615902</vt:lpwstr>
      </vt:variant>
      <vt:variant>
        <vt:i4>1900604</vt:i4>
      </vt:variant>
      <vt:variant>
        <vt:i4>50</vt:i4>
      </vt:variant>
      <vt:variant>
        <vt:i4>0</vt:i4>
      </vt:variant>
      <vt:variant>
        <vt:i4>5</vt:i4>
      </vt:variant>
      <vt:variant>
        <vt:lpwstr/>
      </vt:variant>
      <vt:variant>
        <vt:lpwstr>_Toc195615901</vt:lpwstr>
      </vt:variant>
      <vt:variant>
        <vt:i4>1900604</vt:i4>
      </vt:variant>
      <vt:variant>
        <vt:i4>47</vt:i4>
      </vt:variant>
      <vt:variant>
        <vt:i4>0</vt:i4>
      </vt:variant>
      <vt:variant>
        <vt:i4>5</vt:i4>
      </vt:variant>
      <vt:variant>
        <vt:lpwstr/>
      </vt:variant>
      <vt:variant>
        <vt:lpwstr>_Toc195615900</vt:lpwstr>
      </vt:variant>
      <vt:variant>
        <vt:i4>1310781</vt:i4>
      </vt:variant>
      <vt:variant>
        <vt:i4>44</vt:i4>
      </vt:variant>
      <vt:variant>
        <vt:i4>0</vt:i4>
      </vt:variant>
      <vt:variant>
        <vt:i4>5</vt:i4>
      </vt:variant>
      <vt:variant>
        <vt:lpwstr/>
      </vt:variant>
      <vt:variant>
        <vt:lpwstr>_Toc195615899</vt:lpwstr>
      </vt:variant>
      <vt:variant>
        <vt:i4>1310781</vt:i4>
      </vt:variant>
      <vt:variant>
        <vt:i4>41</vt:i4>
      </vt:variant>
      <vt:variant>
        <vt:i4>0</vt:i4>
      </vt:variant>
      <vt:variant>
        <vt:i4>5</vt:i4>
      </vt:variant>
      <vt:variant>
        <vt:lpwstr/>
      </vt:variant>
      <vt:variant>
        <vt:lpwstr>_Toc195615898</vt:lpwstr>
      </vt:variant>
      <vt:variant>
        <vt:i4>1310781</vt:i4>
      </vt:variant>
      <vt:variant>
        <vt:i4>38</vt:i4>
      </vt:variant>
      <vt:variant>
        <vt:i4>0</vt:i4>
      </vt:variant>
      <vt:variant>
        <vt:i4>5</vt:i4>
      </vt:variant>
      <vt:variant>
        <vt:lpwstr/>
      </vt:variant>
      <vt:variant>
        <vt:lpwstr>_Toc195615897</vt:lpwstr>
      </vt:variant>
      <vt:variant>
        <vt:i4>1310781</vt:i4>
      </vt:variant>
      <vt:variant>
        <vt:i4>35</vt:i4>
      </vt:variant>
      <vt:variant>
        <vt:i4>0</vt:i4>
      </vt:variant>
      <vt:variant>
        <vt:i4>5</vt:i4>
      </vt:variant>
      <vt:variant>
        <vt:lpwstr/>
      </vt:variant>
      <vt:variant>
        <vt:lpwstr>_Toc195615896</vt:lpwstr>
      </vt:variant>
      <vt:variant>
        <vt:i4>1310781</vt:i4>
      </vt:variant>
      <vt:variant>
        <vt:i4>32</vt:i4>
      </vt:variant>
      <vt:variant>
        <vt:i4>0</vt:i4>
      </vt:variant>
      <vt:variant>
        <vt:i4>5</vt:i4>
      </vt:variant>
      <vt:variant>
        <vt:lpwstr/>
      </vt:variant>
      <vt:variant>
        <vt:lpwstr>_Toc195615895</vt:lpwstr>
      </vt:variant>
      <vt:variant>
        <vt:i4>1310781</vt:i4>
      </vt:variant>
      <vt:variant>
        <vt:i4>29</vt:i4>
      </vt:variant>
      <vt:variant>
        <vt:i4>0</vt:i4>
      </vt:variant>
      <vt:variant>
        <vt:i4>5</vt:i4>
      </vt:variant>
      <vt:variant>
        <vt:lpwstr/>
      </vt:variant>
      <vt:variant>
        <vt:lpwstr>_Toc195615894</vt:lpwstr>
      </vt:variant>
      <vt:variant>
        <vt:i4>1310781</vt:i4>
      </vt:variant>
      <vt:variant>
        <vt:i4>26</vt:i4>
      </vt:variant>
      <vt:variant>
        <vt:i4>0</vt:i4>
      </vt:variant>
      <vt:variant>
        <vt:i4>5</vt:i4>
      </vt:variant>
      <vt:variant>
        <vt:lpwstr/>
      </vt:variant>
      <vt:variant>
        <vt:lpwstr>_Toc195615893</vt:lpwstr>
      </vt:variant>
      <vt:variant>
        <vt:i4>1310781</vt:i4>
      </vt:variant>
      <vt:variant>
        <vt:i4>23</vt:i4>
      </vt:variant>
      <vt:variant>
        <vt:i4>0</vt:i4>
      </vt:variant>
      <vt:variant>
        <vt:i4>5</vt:i4>
      </vt:variant>
      <vt:variant>
        <vt:lpwstr/>
      </vt:variant>
      <vt:variant>
        <vt:lpwstr>_Toc195615892</vt:lpwstr>
      </vt:variant>
      <vt:variant>
        <vt:i4>1310781</vt:i4>
      </vt:variant>
      <vt:variant>
        <vt:i4>20</vt:i4>
      </vt:variant>
      <vt:variant>
        <vt:i4>0</vt:i4>
      </vt:variant>
      <vt:variant>
        <vt:i4>5</vt:i4>
      </vt:variant>
      <vt:variant>
        <vt:lpwstr/>
      </vt:variant>
      <vt:variant>
        <vt:lpwstr>_Toc195615891</vt:lpwstr>
      </vt:variant>
      <vt:variant>
        <vt:i4>1310781</vt:i4>
      </vt:variant>
      <vt:variant>
        <vt:i4>17</vt:i4>
      </vt:variant>
      <vt:variant>
        <vt:i4>0</vt:i4>
      </vt:variant>
      <vt:variant>
        <vt:i4>5</vt:i4>
      </vt:variant>
      <vt:variant>
        <vt:lpwstr/>
      </vt:variant>
      <vt:variant>
        <vt:lpwstr>_Toc195615890</vt:lpwstr>
      </vt:variant>
      <vt:variant>
        <vt:i4>1376317</vt:i4>
      </vt:variant>
      <vt:variant>
        <vt:i4>14</vt:i4>
      </vt:variant>
      <vt:variant>
        <vt:i4>0</vt:i4>
      </vt:variant>
      <vt:variant>
        <vt:i4>5</vt:i4>
      </vt:variant>
      <vt:variant>
        <vt:lpwstr/>
      </vt:variant>
      <vt:variant>
        <vt:lpwstr>_Toc195615889</vt:lpwstr>
      </vt:variant>
      <vt:variant>
        <vt:i4>1376317</vt:i4>
      </vt:variant>
      <vt:variant>
        <vt:i4>11</vt:i4>
      </vt:variant>
      <vt:variant>
        <vt:i4>0</vt:i4>
      </vt:variant>
      <vt:variant>
        <vt:i4>5</vt:i4>
      </vt:variant>
      <vt:variant>
        <vt:lpwstr/>
      </vt:variant>
      <vt:variant>
        <vt:lpwstr>_Toc195615888</vt:lpwstr>
      </vt:variant>
      <vt:variant>
        <vt:i4>1376317</vt:i4>
      </vt:variant>
      <vt:variant>
        <vt:i4>8</vt:i4>
      </vt:variant>
      <vt:variant>
        <vt:i4>0</vt:i4>
      </vt:variant>
      <vt:variant>
        <vt:i4>5</vt:i4>
      </vt:variant>
      <vt:variant>
        <vt:lpwstr/>
      </vt:variant>
      <vt:variant>
        <vt:lpwstr>_Toc195615887</vt:lpwstr>
      </vt:variant>
      <vt:variant>
        <vt:i4>1376317</vt:i4>
      </vt:variant>
      <vt:variant>
        <vt:i4>5</vt:i4>
      </vt:variant>
      <vt:variant>
        <vt:i4>0</vt:i4>
      </vt:variant>
      <vt:variant>
        <vt:i4>5</vt:i4>
      </vt:variant>
      <vt:variant>
        <vt:lpwstr/>
      </vt:variant>
      <vt:variant>
        <vt:lpwstr>_Toc195615886</vt:lpwstr>
      </vt:variant>
      <vt:variant>
        <vt:i4>1376317</vt:i4>
      </vt:variant>
      <vt:variant>
        <vt:i4>2</vt:i4>
      </vt:variant>
      <vt:variant>
        <vt:i4>0</vt:i4>
      </vt:variant>
      <vt:variant>
        <vt:i4>5</vt:i4>
      </vt:variant>
      <vt:variant>
        <vt:lpwstr/>
      </vt:variant>
      <vt:variant>
        <vt:lpwstr>_Toc195615885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Jordan, Austin G</cp:lastModifiedBy>
  <cp:revision>2</cp:revision>
  <dcterms:created xsi:type="dcterms:W3CDTF">2025-07-07T19:45:00Z</dcterms:created>
  <dcterms:modified xsi:type="dcterms:W3CDTF">2025-07-07T19:45:00Z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2025-04-15T18:29:09Z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168eb90f-a1e3-426e-a202-5a37d458b0eb</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