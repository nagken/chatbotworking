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E3654" w14:textId="77777777" w:rsidR="0025634D" w:rsidRPr="00FF4377" w:rsidRDefault="0025634D" w:rsidP="0025634D">
      <w:pPr>
        <w:jc w:val="right"/>
        <w:rPr>
          <w:rFonts w:ascii="CVS Health Sans" w:hAnsi="CVS Health Sans" w:cs="Arial"/>
          <w:sz w:val="22"/>
          <w:szCs w:val="22"/>
          <w:rPrChange w:id="0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  <w:r w:rsidRPr="00FF4377">
        <w:rPr>
          <w:rFonts w:ascii="CVS Health Sans" w:hAnsi="CVS Health Sans" w:cs="Arial"/>
          <w:color w:val="000000"/>
          <w:sz w:val="22"/>
          <w:szCs w:val="22"/>
          <w:highlight w:val="green"/>
          <w:rPrChange w:id="1" w:author="Green, T" w:date="2022-09-01T09:32:00Z">
            <w:rPr>
              <w:rFonts w:ascii="Arial" w:hAnsi="Arial" w:cs="Arial"/>
              <w:color w:val="000000"/>
              <w:sz w:val="22"/>
              <w:szCs w:val="22"/>
              <w:highlight w:val="green"/>
            </w:rPr>
          </w:rPrChange>
        </w:rPr>
        <w:t>[DATE]</w:t>
      </w:r>
    </w:p>
    <w:p w14:paraId="2C07104E" w14:textId="3D9C2FB0" w:rsidR="0025634D" w:rsidRPr="00FF4377" w:rsidRDefault="0025634D" w:rsidP="0025634D">
      <w:pPr>
        <w:rPr>
          <w:rFonts w:ascii="CVS Health Sans" w:eastAsia="SimSun" w:hAnsi="CVS Health Sans" w:cs="Arial"/>
          <w:color w:val="000000"/>
          <w:sz w:val="22"/>
          <w:szCs w:val="22"/>
          <w:highlight w:val="cyan"/>
          <w:rPrChange w:id="2" w:author="Green, T" w:date="2022-09-01T09:32:00Z">
            <w:rPr>
              <w:rFonts w:ascii="Arial" w:eastAsia="SimSun" w:hAnsi="Arial" w:cs="Arial"/>
              <w:color w:val="000000"/>
              <w:sz w:val="22"/>
              <w:szCs w:val="22"/>
              <w:highlight w:val="cyan"/>
            </w:rPr>
          </w:rPrChange>
        </w:rPr>
      </w:pPr>
      <w:r w:rsidRPr="00FF4377">
        <w:rPr>
          <w:rFonts w:ascii="CVS Health Sans" w:eastAsia="SimSun" w:hAnsi="CVS Health Sans" w:cs="Arial"/>
          <w:color w:val="000000"/>
          <w:sz w:val="22"/>
          <w:szCs w:val="22"/>
          <w:highlight w:val="cyan"/>
          <w:rPrChange w:id="3" w:author="Green, T" w:date="2022-09-01T09:32:00Z">
            <w:rPr>
              <w:rFonts w:ascii="Arial" w:eastAsia="SimSun" w:hAnsi="Arial" w:cs="Arial"/>
              <w:color w:val="000000"/>
              <w:sz w:val="22"/>
              <w:szCs w:val="22"/>
              <w:highlight w:val="cyan"/>
            </w:rPr>
          </w:rPrChange>
        </w:rPr>
        <w:t>[(if F108=M, populate)F101]</w:t>
      </w:r>
      <w:ins w:id="4" w:author="Carla" w:date="2022-09-04T17:49:00Z">
        <w:r w:rsidR="00B83635">
          <w:rPr>
            <w:rFonts w:ascii="CVS Health Sans" w:eastAsia="SimSun" w:hAnsi="CVS Health Sans" w:cs="Arial"/>
            <w:color w:val="000000"/>
            <w:sz w:val="22"/>
            <w:szCs w:val="22"/>
            <w:highlight w:val="cyan"/>
          </w:rPr>
          <w:t>]</w:t>
        </w:r>
      </w:ins>
    </w:p>
    <w:p w14:paraId="2609475F" w14:textId="2BDE3699" w:rsidR="0025634D" w:rsidRPr="00FF4377" w:rsidRDefault="0025634D" w:rsidP="0025634D">
      <w:pPr>
        <w:rPr>
          <w:rFonts w:ascii="CVS Health Sans" w:hAnsi="CVS Health Sans" w:cs="Arial"/>
          <w:b/>
          <w:color w:val="000000"/>
          <w:sz w:val="22"/>
          <w:szCs w:val="22"/>
          <w:highlight w:val="cyan"/>
          <w:rPrChange w:id="5" w:author="Green, T" w:date="2022-09-01T09:32:00Z">
            <w:rPr>
              <w:rFonts w:ascii="Arial" w:hAnsi="Arial" w:cs="Arial"/>
              <w:b/>
              <w:color w:val="000000"/>
              <w:sz w:val="22"/>
              <w:szCs w:val="22"/>
              <w:highlight w:val="cyan"/>
            </w:rPr>
          </w:rPrChange>
        </w:rPr>
      </w:pPr>
      <w:r w:rsidRPr="00FF4377">
        <w:rPr>
          <w:rFonts w:ascii="CVS Health Sans" w:eastAsia="SimSun" w:hAnsi="CVS Health Sans" w:cs="Arial"/>
          <w:color w:val="000000"/>
          <w:sz w:val="22"/>
          <w:szCs w:val="22"/>
          <w:highlight w:val="cyan"/>
          <w:rPrChange w:id="6" w:author="Green, T" w:date="2022-09-01T09:32:00Z">
            <w:rPr>
              <w:rFonts w:ascii="Arial" w:eastAsia="SimSun" w:hAnsi="Arial" w:cs="Arial"/>
              <w:color w:val="000000"/>
              <w:sz w:val="22"/>
              <w:szCs w:val="22"/>
              <w:highlight w:val="cyan"/>
            </w:rPr>
          </w:rPrChange>
        </w:rPr>
        <w:t>[(if F108=L, populate)F109]</w:t>
      </w:r>
      <w:ins w:id="7" w:author="Portillo, Carla Y" w:date="2022-09-04T17:49:00Z">
        <w:r w:rsidR="00B83635">
          <w:rPr>
            <w:rFonts w:ascii="CVS Health Sans" w:eastAsia="SimSun" w:hAnsi="CVS Health Sans" w:cs="Arial"/>
            <w:color w:val="000000"/>
            <w:sz w:val="22"/>
            <w:szCs w:val="22"/>
            <w:highlight w:val="cyan"/>
          </w:rPr>
          <w:t>]</w:t>
        </w:r>
      </w:ins>
    </w:p>
    <w:p w14:paraId="4D03C27B" w14:textId="77777777" w:rsidR="0025634D" w:rsidRPr="00FF4377" w:rsidRDefault="0025634D" w:rsidP="0025634D">
      <w:pPr>
        <w:rPr>
          <w:rStyle w:val="LogoportMarkup"/>
          <w:rFonts w:ascii="CVS Health Sans" w:hAnsi="CVS Health Sans" w:cs="Arial"/>
          <w:sz w:val="22"/>
          <w:szCs w:val="22"/>
          <w:highlight w:val="cyan"/>
          <w:rPrChange w:id="8" w:author="Green, T" w:date="2022-09-01T09:32:00Z">
            <w:rPr>
              <w:rStyle w:val="LogoportMarkup"/>
              <w:rFonts w:ascii="Arial" w:hAnsi="Arial" w:cs="Arial"/>
              <w:sz w:val="22"/>
              <w:szCs w:val="22"/>
              <w:highlight w:val="cyan"/>
            </w:rPr>
          </w:rPrChange>
        </w:rPr>
      </w:pPr>
      <w:r w:rsidRPr="00FF4377">
        <w:rPr>
          <w:rStyle w:val="LogoportMarkup"/>
          <w:rFonts w:ascii="CVS Health Sans" w:hAnsi="CVS Health Sans" w:cs="Arial"/>
          <w:color w:val="000000"/>
          <w:sz w:val="22"/>
          <w:szCs w:val="22"/>
          <w:highlight w:val="cyan"/>
          <w:rPrChange w:id="9" w:author="Green, T" w:date="2022-09-01T09:32:00Z">
            <w:rPr>
              <w:rStyle w:val="LogoportMarkup"/>
              <w:rFonts w:ascii="Arial" w:hAnsi="Arial" w:cs="Arial"/>
              <w:color w:val="000000"/>
              <w:sz w:val="22"/>
              <w:szCs w:val="22"/>
              <w:highlight w:val="cyan"/>
            </w:rPr>
          </w:rPrChange>
        </w:rPr>
        <w:t>[F8]</w:t>
      </w:r>
      <w:r w:rsidRPr="00FF4377">
        <w:rPr>
          <w:rStyle w:val="LogoportMarkup"/>
          <w:rFonts w:ascii="CVS Health Sans" w:hAnsi="CVS Health Sans" w:cs="Arial"/>
          <w:color w:val="000000"/>
          <w:sz w:val="22"/>
          <w:szCs w:val="22"/>
          <w:rPrChange w:id="10" w:author="Green, T" w:date="2022-09-01T09:32:00Z">
            <w:rPr>
              <w:rStyle w:val="LogoportMarkup"/>
              <w:rFonts w:ascii="Arial" w:hAnsi="Arial" w:cs="Arial"/>
              <w:color w:val="000000"/>
              <w:sz w:val="22"/>
              <w:szCs w:val="22"/>
            </w:rPr>
          </w:rPrChange>
        </w:rPr>
        <w:t xml:space="preserve"> </w:t>
      </w:r>
      <w:r w:rsidR="002D0227" w:rsidRPr="00FF4377">
        <w:rPr>
          <w:rStyle w:val="LogoportMarkup"/>
          <w:rFonts w:ascii="CVS Health Sans" w:hAnsi="CVS Health Sans" w:cs="Arial"/>
          <w:color w:val="000000"/>
          <w:sz w:val="22"/>
          <w:szCs w:val="22"/>
          <w:highlight w:val="cyan"/>
          <w:rPrChange w:id="11" w:author="Green, T" w:date="2022-09-01T09:32:00Z">
            <w:rPr>
              <w:rStyle w:val="LogoportMarkup"/>
              <w:rFonts w:ascii="Arial" w:hAnsi="Arial" w:cs="Arial"/>
              <w:color w:val="000000"/>
              <w:sz w:val="22"/>
              <w:szCs w:val="22"/>
              <w:highlight w:val="cyan"/>
            </w:rPr>
          </w:rPrChange>
        </w:rPr>
        <w:t>[F9]</w:t>
      </w:r>
      <w:r w:rsidR="002D0227" w:rsidRPr="00FF4377">
        <w:rPr>
          <w:rStyle w:val="LogoportMarkup"/>
          <w:rFonts w:ascii="CVS Health Sans" w:hAnsi="CVS Health Sans" w:cs="Arial"/>
          <w:color w:val="000000"/>
          <w:sz w:val="22"/>
          <w:szCs w:val="22"/>
          <w:rPrChange w:id="12" w:author="Green, T" w:date="2022-09-01T09:32:00Z">
            <w:rPr>
              <w:rStyle w:val="LogoportMarkup"/>
              <w:rFonts w:ascii="Arial" w:hAnsi="Arial" w:cs="Arial"/>
              <w:color w:val="000000"/>
              <w:sz w:val="22"/>
              <w:szCs w:val="22"/>
            </w:rPr>
          </w:rPrChange>
        </w:rPr>
        <w:t xml:space="preserve"> </w:t>
      </w:r>
      <w:r w:rsidRPr="00FF4377">
        <w:rPr>
          <w:rStyle w:val="LogoportMarkup"/>
          <w:rFonts w:ascii="CVS Health Sans" w:hAnsi="CVS Health Sans" w:cs="Arial"/>
          <w:color w:val="000000"/>
          <w:sz w:val="22"/>
          <w:szCs w:val="22"/>
          <w:highlight w:val="cyan"/>
          <w:rPrChange w:id="13" w:author="Green, T" w:date="2022-09-01T09:32:00Z">
            <w:rPr>
              <w:rStyle w:val="LogoportMarkup"/>
              <w:rFonts w:ascii="Arial" w:hAnsi="Arial" w:cs="Arial"/>
              <w:color w:val="000000"/>
              <w:sz w:val="22"/>
              <w:szCs w:val="22"/>
              <w:highlight w:val="cyan"/>
            </w:rPr>
          </w:rPrChange>
        </w:rPr>
        <w:t>[F10]</w:t>
      </w:r>
    </w:p>
    <w:p w14:paraId="2448C0A7" w14:textId="77777777" w:rsidR="0025634D" w:rsidRPr="00FF4377" w:rsidRDefault="0025634D" w:rsidP="0025634D">
      <w:pPr>
        <w:rPr>
          <w:rStyle w:val="LogoportMarkup"/>
          <w:rFonts w:ascii="CVS Health Sans" w:hAnsi="CVS Health Sans" w:cs="Arial"/>
          <w:b/>
          <w:bCs/>
          <w:color w:val="000000"/>
          <w:sz w:val="22"/>
          <w:szCs w:val="22"/>
          <w:highlight w:val="cyan"/>
          <w:rPrChange w:id="14" w:author="Green, T" w:date="2022-09-01T09:32:00Z">
            <w:rPr>
              <w:rStyle w:val="LogoportMarkup"/>
              <w:rFonts w:ascii="Arial" w:hAnsi="Arial" w:cs="Arial"/>
              <w:b/>
              <w:bCs/>
              <w:color w:val="000000"/>
              <w:sz w:val="22"/>
              <w:szCs w:val="22"/>
              <w:highlight w:val="cyan"/>
            </w:rPr>
          </w:rPrChange>
        </w:rPr>
      </w:pPr>
      <w:r w:rsidRPr="00FF4377">
        <w:rPr>
          <w:rStyle w:val="LogoportMarkup"/>
          <w:rFonts w:ascii="CVS Health Sans" w:hAnsi="CVS Health Sans" w:cs="Arial"/>
          <w:color w:val="000000"/>
          <w:sz w:val="22"/>
          <w:szCs w:val="22"/>
          <w:highlight w:val="cyan"/>
          <w:rPrChange w:id="15" w:author="Green, T" w:date="2022-09-01T09:32:00Z">
            <w:rPr>
              <w:rStyle w:val="LogoportMarkup"/>
              <w:rFonts w:ascii="Arial" w:hAnsi="Arial" w:cs="Arial"/>
              <w:color w:val="000000"/>
              <w:sz w:val="22"/>
              <w:szCs w:val="22"/>
              <w:highlight w:val="cyan"/>
            </w:rPr>
          </w:rPrChange>
        </w:rPr>
        <w:t>[F102]</w:t>
      </w:r>
    </w:p>
    <w:p w14:paraId="16138396" w14:textId="77777777" w:rsidR="0025634D" w:rsidRPr="00FF4377" w:rsidRDefault="0025634D" w:rsidP="0025634D">
      <w:pPr>
        <w:rPr>
          <w:rStyle w:val="LogoportMarkup"/>
          <w:rFonts w:ascii="CVS Health Sans" w:hAnsi="CVS Health Sans" w:cs="Arial"/>
          <w:b/>
          <w:bCs/>
          <w:color w:val="000000"/>
          <w:sz w:val="22"/>
          <w:szCs w:val="22"/>
          <w:highlight w:val="cyan"/>
          <w:rPrChange w:id="16" w:author="Green, T" w:date="2022-09-01T09:32:00Z">
            <w:rPr>
              <w:rStyle w:val="LogoportMarkup"/>
              <w:rFonts w:ascii="Arial" w:hAnsi="Arial" w:cs="Arial"/>
              <w:b/>
              <w:bCs/>
              <w:color w:val="000000"/>
              <w:sz w:val="22"/>
              <w:szCs w:val="22"/>
              <w:highlight w:val="cyan"/>
            </w:rPr>
          </w:rPrChange>
        </w:rPr>
      </w:pPr>
      <w:r w:rsidRPr="00FF4377">
        <w:rPr>
          <w:rStyle w:val="LogoportMarkup"/>
          <w:rFonts w:ascii="CVS Health Sans" w:hAnsi="CVS Health Sans" w:cs="Arial"/>
          <w:color w:val="000000"/>
          <w:sz w:val="22"/>
          <w:szCs w:val="22"/>
          <w:highlight w:val="cyan"/>
          <w:rPrChange w:id="17" w:author="Green, T" w:date="2022-09-01T09:32:00Z">
            <w:rPr>
              <w:rStyle w:val="LogoportMarkup"/>
              <w:rFonts w:ascii="Arial" w:hAnsi="Arial" w:cs="Arial"/>
              <w:color w:val="000000"/>
              <w:sz w:val="22"/>
              <w:szCs w:val="22"/>
              <w:highlight w:val="cyan"/>
            </w:rPr>
          </w:rPrChange>
        </w:rPr>
        <w:t>[F103]</w:t>
      </w:r>
    </w:p>
    <w:p w14:paraId="05ABDED2" w14:textId="06E16640" w:rsidR="0025634D" w:rsidRPr="00FF4377" w:rsidRDefault="0025634D" w:rsidP="0025634D">
      <w:pPr>
        <w:pStyle w:val="Default"/>
        <w:rPr>
          <w:rStyle w:val="LogoportMarkup"/>
          <w:rFonts w:ascii="CVS Health Sans" w:hAnsi="CVS Health Sans" w:cs="Arial"/>
          <w:sz w:val="22"/>
          <w:szCs w:val="22"/>
          <w:rPrChange w:id="18" w:author="Green, T" w:date="2022-09-01T09:32:00Z">
            <w:rPr>
              <w:rStyle w:val="LogoportMarkup"/>
              <w:rFonts w:ascii="Arial" w:eastAsia="Calibri" w:hAnsi="Arial" w:cs="Arial"/>
              <w:color w:val="auto"/>
              <w:sz w:val="22"/>
              <w:szCs w:val="22"/>
            </w:rPr>
          </w:rPrChange>
        </w:rPr>
      </w:pPr>
      <w:r w:rsidRPr="00FF4377">
        <w:rPr>
          <w:rStyle w:val="LogoportMarkup"/>
          <w:rFonts w:ascii="CVS Health Sans" w:hAnsi="CVS Health Sans" w:cs="Arial"/>
          <w:sz w:val="22"/>
          <w:szCs w:val="22"/>
          <w:highlight w:val="cyan"/>
          <w:rPrChange w:id="19" w:author="Green, T" w:date="2022-09-01T09:32:00Z">
            <w:rPr>
              <w:rStyle w:val="LogoportMarkup"/>
              <w:rFonts w:ascii="Arial" w:hAnsi="Arial" w:cs="Arial"/>
              <w:sz w:val="22"/>
              <w:szCs w:val="22"/>
              <w:highlight w:val="cyan"/>
            </w:rPr>
          </w:rPrChange>
        </w:rPr>
        <w:t>[F104]</w:t>
      </w:r>
      <w:ins w:id="20" w:author="Portillo, Carla Y" w:date="2022-09-04T17:49:00Z">
        <w:r w:rsidR="00B83635">
          <w:rPr>
            <w:rStyle w:val="LogoportMarkup"/>
            <w:rFonts w:ascii="CVS Health Sans" w:hAnsi="CVS Health Sans" w:cs="Arial"/>
            <w:sz w:val="22"/>
            <w:szCs w:val="22"/>
          </w:rPr>
          <w:t>,</w:t>
        </w:r>
      </w:ins>
      <w:r w:rsidRPr="00FF4377">
        <w:rPr>
          <w:rStyle w:val="LogoportMarkup"/>
          <w:rFonts w:ascii="CVS Health Sans" w:hAnsi="CVS Health Sans" w:cs="Arial"/>
          <w:sz w:val="22"/>
          <w:szCs w:val="22"/>
          <w:rPrChange w:id="21" w:author="Green, T" w:date="2022-09-01T09:32:00Z">
            <w:rPr>
              <w:rStyle w:val="LogoportMarkup"/>
              <w:rFonts w:ascii="Arial" w:hAnsi="Arial" w:cs="Arial"/>
              <w:sz w:val="22"/>
              <w:szCs w:val="22"/>
            </w:rPr>
          </w:rPrChange>
        </w:rPr>
        <w:t xml:space="preserve"> </w:t>
      </w:r>
      <w:r w:rsidRPr="00FF4377">
        <w:rPr>
          <w:rStyle w:val="LogoportMarkup"/>
          <w:rFonts w:ascii="CVS Health Sans" w:hAnsi="CVS Health Sans" w:cs="Arial"/>
          <w:sz w:val="22"/>
          <w:szCs w:val="22"/>
          <w:highlight w:val="cyan"/>
          <w:rPrChange w:id="22" w:author="Green, T" w:date="2022-09-01T09:32:00Z">
            <w:rPr>
              <w:rStyle w:val="LogoportMarkup"/>
              <w:rFonts w:ascii="Arial" w:hAnsi="Arial" w:cs="Arial"/>
              <w:sz w:val="22"/>
              <w:szCs w:val="22"/>
              <w:highlight w:val="cyan"/>
            </w:rPr>
          </w:rPrChange>
        </w:rPr>
        <w:t>[F105]</w:t>
      </w:r>
      <w:r w:rsidRPr="00FF4377">
        <w:rPr>
          <w:rStyle w:val="LogoportMarkup"/>
          <w:rFonts w:ascii="CVS Health Sans" w:hAnsi="CVS Health Sans" w:cs="Arial"/>
          <w:sz w:val="22"/>
          <w:szCs w:val="22"/>
          <w:rPrChange w:id="23" w:author="Green, T" w:date="2022-09-01T09:32:00Z">
            <w:rPr>
              <w:rStyle w:val="LogoportMarkup"/>
              <w:rFonts w:ascii="Arial" w:hAnsi="Arial" w:cs="Arial"/>
              <w:sz w:val="22"/>
              <w:szCs w:val="22"/>
            </w:rPr>
          </w:rPrChange>
        </w:rPr>
        <w:t xml:space="preserve"> </w:t>
      </w:r>
      <w:r w:rsidRPr="00FF4377">
        <w:rPr>
          <w:rStyle w:val="LogoportMarkup"/>
          <w:rFonts w:ascii="CVS Health Sans" w:hAnsi="CVS Health Sans" w:cs="Arial"/>
          <w:sz w:val="22"/>
          <w:szCs w:val="22"/>
          <w:highlight w:val="cyan"/>
          <w:rPrChange w:id="24" w:author="Green, T" w:date="2022-09-01T09:32:00Z">
            <w:rPr>
              <w:rStyle w:val="LogoportMarkup"/>
              <w:rFonts w:ascii="Arial" w:hAnsi="Arial" w:cs="Arial"/>
              <w:sz w:val="22"/>
              <w:szCs w:val="22"/>
              <w:highlight w:val="cyan"/>
            </w:rPr>
          </w:rPrChange>
        </w:rPr>
        <w:t>[F106]</w:t>
      </w:r>
      <w:r w:rsidRPr="00FF4377">
        <w:rPr>
          <w:rStyle w:val="LogoportMarkup"/>
          <w:rFonts w:ascii="CVS Health Sans" w:hAnsi="CVS Health Sans" w:cs="Arial"/>
          <w:sz w:val="22"/>
          <w:szCs w:val="22"/>
          <w:rPrChange w:id="25" w:author="Green, T" w:date="2022-09-01T09:32:00Z">
            <w:rPr>
              <w:rStyle w:val="LogoportMarkup"/>
              <w:rFonts w:ascii="Arial" w:hAnsi="Arial" w:cs="Arial"/>
              <w:sz w:val="22"/>
              <w:szCs w:val="22"/>
            </w:rPr>
          </w:rPrChange>
        </w:rPr>
        <w:t>-</w:t>
      </w:r>
      <w:r w:rsidRPr="00FF4377">
        <w:rPr>
          <w:rStyle w:val="LogoportMarkup"/>
          <w:rFonts w:ascii="CVS Health Sans" w:hAnsi="CVS Health Sans" w:cs="Arial"/>
          <w:sz w:val="22"/>
          <w:szCs w:val="22"/>
          <w:highlight w:val="cyan"/>
          <w:rPrChange w:id="26" w:author="Green, T" w:date="2022-09-01T09:32:00Z">
            <w:rPr>
              <w:rStyle w:val="LogoportMarkup"/>
              <w:rFonts w:ascii="Arial" w:hAnsi="Arial" w:cs="Arial"/>
              <w:sz w:val="22"/>
              <w:szCs w:val="22"/>
              <w:highlight w:val="cyan"/>
            </w:rPr>
          </w:rPrChange>
        </w:rPr>
        <w:t>[F107]</w:t>
      </w:r>
    </w:p>
    <w:p w14:paraId="2D8FE326" w14:textId="77777777" w:rsidR="0025634D" w:rsidRPr="00FF4377" w:rsidRDefault="0025634D" w:rsidP="0025634D">
      <w:pPr>
        <w:rPr>
          <w:rFonts w:ascii="CVS Health Sans" w:hAnsi="CVS Health Sans" w:cs="Arial"/>
          <w:sz w:val="22"/>
          <w:szCs w:val="22"/>
          <w:rPrChange w:id="27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</w:p>
    <w:p w14:paraId="0409FFE0" w14:textId="77777777" w:rsidR="0025634D" w:rsidRPr="00FF4377" w:rsidRDefault="0025634D" w:rsidP="0025634D">
      <w:pPr>
        <w:rPr>
          <w:rFonts w:ascii="CVS Health Sans" w:hAnsi="CVS Health Sans" w:cs="Arial"/>
          <w:sz w:val="22"/>
          <w:szCs w:val="22"/>
          <w:rPrChange w:id="28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</w:p>
    <w:p w14:paraId="0EA9EA67" w14:textId="77777777" w:rsidR="0025634D" w:rsidRPr="00FF4377" w:rsidRDefault="0025634D" w:rsidP="0025634D">
      <w:pPr>
        <w:rPr>
          <w:rFonts w:ascii="CVS Health Sans" w:hAnsi="CVS Health Sans" w:cs="Arial"/>
          <w:sz w:val="22"/>
          <w:szCs w:val="22"/>
          <w:rPrChange w:id="29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  <w:r w:rsidRPr="00FF4377">
        <w:rPr>
          <w:rFonts w:ascii="CVS Health Sans" w:hAnsi="CVS Health Sans" w:cs="Arial"/>
          <w:sz w:val="22"/>
          <w:szCs w:val="22"/>
          <w:rPrChange w:id="30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Dear </w:t>
      </w:r>
      <w:r w:rsidRPr="00FF4377">
        <w:rPr>
          <w:rFonts w:ascii="CVS Health Sans" w:hAnsi="CVS Health Sans" w:cs="Arial"/>
          <w:sz w:val="22"/>
          <w:szCs w:val="22"/>
          <w:highlight w:val="cyan"/>
          <w:rPrChange w:id="31" w:author="Green, T" w:date="2022-09-01T09:32:00Z">
            <w:rPr>
              <w:rFonts w:ascii="Arial" w:hAnsi="Arial" w:cs="Arial"/>
              <w:sz w:val="22"/>
              <w:szCs w:val="22"/>
              <w:highlight w:val="cyan"/>
            </w:rPr>
          </w:rPrChange>
        </w:rPr>
        <w:t>[</w:t>
      </w:r>
      <w:r w:rsidRPr="00FF4377">
        <w:rPr>
          <w:rStyle w:val="LogoportMarkup"/>
          <w:rFonts w:ascii="CVS Health Sans" w:hAnsi="CVS Health Sans" w:cs="Arial"/>
          <w:color w:val="000000"/>
          <w:sz w:val="22"/>
          <w:szCs w:val="22"/>
          <w:highlight w:val="cyan"/>
          <w:rPrChange w:id="32" w:author="Green, T" w:date="2022-09-01T09:32:00Z">
            <w:rPr>
              <w:rStyle w:val="LogoportMarkup"/>
              <w:rFonts w:ascii="Arial" w:hAnsi="Arial" w:cs="Arial"/>
              <w:color w:val="000000"/>
              <w:sz w:val="22"/>
              <w:szCs w:val="22"/>
              <w:highlight w:val="cyan"/>
            </w:rPr>
          </w:rPrChange>
        </w:rPr>
        <w:t>F8]</w:t>
      </w:r>
      <w:r w:rsidRPr="00FF4377">
        <w:rPr>
          <w:rStyle w:val="LogoportMarkup"/>
          <w:rFonts w:ascii="CVS Health Sans" w:hAnsi="CVS Health Sans" w:cs="Arial"/>
          <w:color w:val="000000"/>
          <w:sz w:val="22"/>
          <w:szCs w:val="22"/>
          <w:rPrChange w:id="33" w:author="Green, T" w:date="2022-09-01T09:32:00Z">
            <w:rPr>
              <w:rStyle w:val="LogoportMarkup"/>
              <w:rFonts w:ascii="Arial" w:hAnsi="Arial" w:cs="Arial"/>
              <w:color w:val="000000"/>
              <w:sz w:val="22"/>
              <w:szCs w:val="22"/>
            </w:rPr>
          </w:rPrChange>
        </w:rPr>
        <w:t xml:space="preserve"> </w:t>
      </w:r>
      <w:r w:rsidRPr="00FF4377">
        <w:rPr>
          <w:rStyle w:val="LogoportMarkup"/>
          <w:rFonts w:ascii="CVS Health Sans" w:hAnsi="CVS Health Sans" w:cs="Arial"/>
          <w:color w:val="000000"/>
          <w:sz w:val="22"/>
          <w:szCs w:val="22"/>
          <w:highlight w:val="cyan"/>
          <w:rPrChange w:id="34" w:author="Green, T" w:date="2022-09-01T09:32:00Z">
            <w:rPr>
              <w:rStyle w:val="LogoportMarkup"/>
              <w:rFonts w:ascii="Arial" w:hAnsi="Arial" w:cs="Arial"/>
              <w:color w:val="000000"/>
              <w:sz w:val="22"/>
              <w:szCs w:val="22"/>
              <w:highlight w:val="cyan"/>
            </w:rPr>
          </w:rPrChange>
        </w:rPr>
        <w:t>[F10]</w:t>
      </w:r>
      <w:r w:rsidRPr="00FF4377">
        <w:rPr>
          <w:rFonts w:ascii="CVS Health Sans" w:hAnsi="CVS Health Sans" w:cs="Arial"/>
          <w:sz w:val="22"/>
          <w:szCs w:val="22"/>
          <w:rPrChange w:id="35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:</w:t>
      </w:r>
    </w:p>
    <w:p w14:paraId="27922379" w14:textId="77777777" w:rsidR="00ED3F06" w:rsidRPr="00FF4377" w:rsidRDefault="00ED3F06" w:rsidP="00ED3F06">
      <w:pPr>
        <w:rPr>
          <w:rFonts w:ascii="CVS Health Sans" w:hAnsi="CVS Health Sans" w:cs="Arial"/>
          <w:sz w:val="22"/>
          <w:szCs w:val="22"/>
          <w:rPrChange w:id="36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</w:p>
    <w:p w14:paraId="2C679952" w14:textId="77777777" w:rsidR="00841E95" w:rsidRPr="00FF4377" w:rsidRDefault="00097B52" w:rsidP="00B81B4F">
      <w:pPr>
        <w:tabs>
          <w:tab w:val="left" w:pos="9360"/>
        </w:tabs>
        <w:ind w:right="-180"/>
        <w:rPr>
          <w:rFonts w:ascii="CVS Health Sans" w:hAnsi="CVS Health Sans" w:cs="Arial"/>
          <w:sz w:val="22"/>
          <w:szCs w:val="22"/>
          <w:rPrChange w:id="37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  <w:r w:rsidRPr="00FF4377">
        <w:rPr>
          <w:rFonts w:ascii="CVS Health Sans" w:hAnsi="CVS Health Sans" w:cs="Arial"/>
          <w:sz w:val="22"/>
          <w:szCs w:val="22"/>
          <w:rPrChange w:id="38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In recent months, you’ve been notified by your employer that</w:t>
      </w:r>
      <w:r w:rsidR="00F639A0" w:rsidRPr="00FF4377">
        <w:rPr>
          <w:rFonts w:ascii="CVS Health Sans" w:hAnsi="CVS Health Sans" w:cs="Arial"/>
          <w:sz w:val="22"/>
          <w:szCs w:val="22"/>
          <w:rPrChange w:id="39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</w:t>
      </w:r>
      <w:r w:rsidR="009901D7" w:rsidRPr="00FF4377">
        <w:rPr>
          <w:rFonts w:ascii="CVS Health Sans" w:hAnsi="CVS Health Sans" w:cs="Arial"/>
          <w:sz w:val="22"/>
          <w:szCs w:val="22"/>
          <w:highlight w:val="yellow"/>
          <w:rPrChange w:id="40" w:author="Green, T" w:date="2022-09-01T09:32:00Z">
            <w:rPr>
              <w:rFonts w:ascii="Arial" w:hAnsi="Arial" w:cs="Arial"/>
              <w:sz w:val="22"/>
              <w:szCs w:val="22"/>
              <w:highlight w:val="yellow"/>
            </w:rPr>
          </w:rPrChange>
        </w:rPr>
        <w:t>[ClientName]</w:t>
      </w:r>
      <w:r w:rsidR="00ED3F06" w:rsidRPr="00FF4377">
        <w:rPr>
          <w:rFonts w:ascii="CVS Health Sans" w:hAnsi="CVS Health Sans" w:cs="Arial"/>
          <w:sz w:val="22"/>
          <w:szCs w:val="22"/>
          <w:rPrChange w:id="41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Medicare-eligible retirees will enroll in prescription drug coverage in a new </w:t>
      </w:r>
      <w:r w:rsidR="00B81B4F" w:rsidRPr="00FF4377">
        <w:rPr>
          <w:rFonts w:ascii="CVS Health Sans" w:hAnsi="CVS Health Sans" w:cs="Arial"/>
          <w:sz w:val="22"/>
          <w:szCs w:val="22"/>
          <w:rPrChange w:id="42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w</w:t>
      </w:r>
      <w:r w:rsidR="00ED3F06" w:rsidRPr="00FF4377">
        <w:rPr>
          <w:rFonts w:ascii="CVS Health Sans" w:hAnsi="CVS Health Sans" w:cs="Arial"/>
          <w:sz w:val="22"/>
          <w:szCs w:val="22"/>
          <w:rPrChange w:id="43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ay</w:t>
      </w:r>
      <w:r w:rsidR="00102DBC" w:rsidRPr="00FF4377">
        <w:rPr>
          <w:rFonts w:ascii="CVS Health Sans" w:hAnsi="CVS Health Sans" w:cs="Arial"/>
          <w:sz w:val="22"/>
          <w:szCs w:val="22"/>
          <w:rPrChange w:id="44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. Y</w:t>
      </w:r>
      <w:r w:rsidR="00391237" w:rsidRPr="00FF4377">
        <w:rPr>
          <w:rFonts w:ascii="CVS Health Sans" w:hAnsi="CVS Health Sans" w:cs="Arial"/>
          <w:sz w:val="22"/>
          <w:szCs w:val="22"/>
          <w:rPrChange w:id="45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ou will </w:t>
      </w:r>
      <w:r w:rsidR="00102DBC" w:rsidRPr="00FF4377">
        <w:rPr>
          <w:rFonts w:ascii="CVS Health Sans" w:hAnsi="CVS Health Sans" w:cs="Arial"/>
          <w:sz w:val="22"/>
          <w:szCs w:val="22"/>
          <w:rPrChange w:id="46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have the opportunity to </w:t>
      </w:r>
      <w:r w:rsidRPr="00FF4377">
        <w:rPr>
          <w:rFonts w:ascii="CVS Health Sans" w:hAnsi="CVS Health Sans" w:cs="Arial"/>
          <w:sz w:val="22"/>
          <w:szCs w:val="22"/>
          <w:rPrChange w:id="47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select your own prescription drug coverage</w:t>
      </w:r>
      <w:r w:rsidR="001B78D1" w:rsidRPr="00FF4377">
        <w:rPr>
          <w:rFonts w:ascii="CVS Health Sans" w:hAnsi="CVS Health Sans" w:cs="Arial"/>
          <w:sz w:val="22"/>
          <w:szCs w:val="22"/>
          <w:rPrChange w:id="48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.</w:t>
      </w:r>
      <w:r w:rsidR="00ED3F06" w:rsidRPr="00FF4377">
        <w:rPr>
          <w:rFonts w:ascii="CVS Health Sans" w:hAnsi="CVS Health Sans" w:cs="Arial"/>
          <w:sz w:val="22"/>
          <w:szCs w:val="22"/>
          <w:rPrChange w:id="49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</w:t>
      </w:r>
    </w:p>
    <w:p w14:paraId="1D71B9C1" w14:textId="77777777" w:rsidR="00841E95" w:rsidRPr="00FF4377" w:rsidRDefault="00841E95" w:rsidP="00ED3F06">
      <w:pPr>
        <w:ind w:right="712"/>
        <w:rPr>
          <w:rFonts w:ascii="CVS Health Sans" w:hAnsi="CVS Health Sans" w:cs="Arial"/>
          <w:sz w:val="22"/>
          <w:szCs w:val="22"/>
          <w:rPrChange w:id="50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</w:p>
    <w:p w14:paraId="2EEFE839" w14:textId="77777777" w:rsidR="00072B20" w:rsidRPr="00FF4377" w:rsidRDefault="001056D4" w:rsidP="009D6FF4">
      <w:pPr>
        <w:autoSpaceDE w:val="0"/>
        <w:autoSpaceDN w:val="0"/>
        <w:adjustRightInd w:val="0"/>
        <w:ind w:right="-180"/>
        <w:rPr>
          <w:rFonts w:ascii="CVS Health Sans" w:hAnsi="CVS Health Sans" w:cs="Arial"/>
          <w:b/>
          <w:sz w:val="22"/>
          <w:szCs w:val="22"/>
          <w:rPrChange w:id="51" w:author="Green, T" w:date="2022-09-01T09:32:00Z">
            <w:rPr>
              <w:rFonts w:ascii="Arial" w:hAnsi="Arial" w:cs="Arial"/>
              <w:b/>
              <w:sz w:val="22"/>
              <w:szCs w:val="22"/>
            </w:rPr>
          </w:rPrChange>
        </w:rPr>
      </w:pPr>
      <w:r w:rsidRPr="00FF4377">
        <w:rPr>
          <w:rFonts w:ascii="CVS Health Sans" w:hAnsi="CVS Health Sans" w:cs="Arial"/>
          <w:b/>
          <w:sz w:val="22"/>
          <w:szCs w:val="22"/>
          <w:rPrChange w:id="52" w:author="Green, T" w:date="2022-09-01T09:32:00Z">
            <w:rPr>
              <w:rFonts w:ascii="Arial" w:hAnsi="Arial" w:cs="Arial"/>
              <w:b/>
              <w:sz w:val="22"/>
              <w:szCs w:val="22"/>
            </w:rPr>
          </w:rPrChange>
        </w:rPr>
        <w:t>Essentially, t</w:t>
      </w:r>
      <w:r w:rsidR="0095148A" w:rsidRPr="00FF4377">
        <w:rPr>
          <w:rFonts w:ascii="CVS Health Sans" w:hAnsi="CVS Health Sans" w:cs="Arial"/>
          <w:b/>
          <w:sz w:val="22"/>
          <w:szCs w:val="22"/>
          <w:rPrChange w:id="53" w:author="Green, T" w:date="2022-09-01T09:32:00Z">
            <w:rPr>
              <w:rFonts w:ascii="Arial" w:hAnsi="Arial" w:cs="Arial"/>
              <w:b/>
              <w:sz w:val="22"/>
              <w:szCs w:val="22"/>
            </w:rPr>
          </w:rPrChange>
        </w:rPr>
        <w:t xml:space="preserve">his means </w:t>
      </w:r>
      <w:r w:rsidRPr="00FF4377">
        <w:rPr>
          <w:rFonts w:ascii="CVS Health Sans" w:hAnsi="CVS Health Sans" w:cs="Arial"/>
          <w:b/>
          <w:sz w:val="22"/>
          <w:szCs w:val="22"/>
          <w:rPrChange w:id="54" w:author="Green, T" w:date="2022-09-01T09:32:00Z">
            <w:rPr>
              <w:rFonts w:ascii="Arial" w:hAnsi="Arial" w:cs="Arial"/>
              <w:b/>
              <w:sz w:val="22"/>
              <w:szCs w:val="22"/>
            </w:rPr>
          </w:rPrChange>
        </w:rPr>
        <w:t xml:space="preserve">that effective </w:t>
      </w:r>
      <w:r w:rsidR="00AA3524" w:rsidRPr="00FF4377">
        <w:rPr>
          <w:rFonts w:ascii="CVS Health Sans" w:hAnsi="CVS Health Sans" w:cs="Arial"/>
          <w:b/>
          <w:sz w:val="22"/>
          <w:szCs w:val="22"/>
          <w:highlight w:val="cyan"/>
          <w:rPrChange w:id="55" w:author="Green, T" w:date="2022-09-01T09:32:00Z">
            <w:rPr>
              <w:rFonts w:ascii="Arial" w:hAnsi="Arial" w:cs="Arial"/>
              <w:b/>
              <w:sz w:val="22"/>
              <w:szCs w:val="22"/>
              <w:highlight w:val="cyan"/>
            </w:rPr>
          </w:rPrChange>
        </w:rPr>
        <w:t>[F21]</w:t>
      </w:r>
      <w:r w:rsidR="009D6FF4" w:rsidRPr="00FF4377">
        <w:rPr>
          <w:rFonts w:ascii="CVS Health Sans" w:hAnsi="CVS Health Sans" w:cs="Arial"/>
          <w:b/>
          <w:sz w:val="22"/>
          <w:szCs w:val="22"/>
          <w:rPrChange w:id="56" w:author="Green, T" w:date="2022-09-01T09:32:00Z">
            <w:rPr>
              <w:rFonts w:ascii="Arial" w:hAnsi="Arial" w:cs="Arial"/>
              <w:b/>
              <w:sz w:val="22"/>
              <w:szCs w:val="22"/>
            </w:rPr>
          </w:rPrChange>
        </w:rPr>
        <w:t>, y</w:t>
      </w:r>
      <w:r w:rsidR="0095148A" w:rsidRPr="00FF4377">
        <w:rPr>
          <w:rFonts w:ascii="CVS Health Sans" w:hAnsi="CVS Health Sans" w:cs="Arial"/>
          <w:b/>
          <w:sz w:val="22"/>
          <w:szCs w:val="22"/>
          <w:rPrChange w:id="57" w:author="Green, T" w:date="2022-09-01T09:32:00Z">
            <w:rPr>
              <w:rFonts w:ascii="Arial" w:hAnsi="Arial" w:cs="Arial"/>
              <w:b/>
              <w:sz w:val="22"/>
              <w:szCs w:val="22"/>
            </w:rPr>
          </w:rPrChange>
        </w:rPr>
        <w:t>ou</w:t>
      </w:r>
      <w:r w:rsidRPr="00FF4377">
        <w:rPr>
          <w:rFonts w:ascii="CVS Health Sans" w:hAnsi="CVS Health Sans" w:cs="Arial"/>
          <w:b/>
          <w:sz w:val="22"/>
          <w:szCs w:val="22"/>
          <w:rPrChange w:id="58" w:author="Green, T" w:date="2022-09-01T09:32:00Z">
            <w:rPr>
              <w:rFonts w:ascii="Arial" w:hAnsi="Arial" w:cs="Arial"/>
              <w:b/>
              <w:sz w:val="22"/>
              <w:szCs w:val="22"/>
            </w:rPr>
          </w:rPrChange>
        </w:rPr>
        <w:t xml:space="preserve">r current employer prescription drug coverage through </w:t>
      </w:r>
      <w:r w:rsidR="009901D7" w:rsidRPr="00FF4377">
        <w:rPr>
          <w:rFonts w:ascii="CVS Health Sans" w:hAnsi="CVS Health Sans" w:cs="Arial"/>
          <w:b/>
          <w:sz w:val="22"/>
          <w:szCs w:val="22"/>
          <w:highlight w:val="yellow"/>
          <w:rPrChange w:id="59" w:author="Green, T" w:date="2022-09-01T09:32:00Z">
            <w:rPr>
              <w:rFonts w:ascii="Arial" w:hAnsi="Arial" w:cs="Arial"/>
              <w:b/>
              <w:sz w:val="22"/>
              <w:szCs w:val="22"/>
              <w:highlight w:val="yellow"/>
            </w:rPr>
          </w:rPrChange>
        </w:rPr>
        <w:t>[PlanName]</w:t>
      </w:r>
      <w:r w:rsidRPr="00FF4377">
        <w:rPr>
          <w:rFonts w:ascii="CVS Health Sans" w:hAnsi="CVS Health Sans" w:cs="Arial"/>
          <w:b/>
          <w:sz w:val="22"/>
          <w:szCs w:val="22"/>
          <w:rPrChange w:id="60" w:author="Green, T" w:date="2022-09-01T09:32:00Z">
            <w:rPr>
              <w:rFonts w:ascii="Arial" w:hAnsi="Arial" w:cs="Arial"/>
              <w:b/>
              <w:sz w:val="22"/>
              <w:szCs w:val="22"/>
            </w:rPr>
          </w:rPrChange>
        </w:rPr>
        <w:t xml:space="preserve"> will be ending and you </w:t>
      </w:r>
      <w:r w:rsidR="0095148A" w:rsidRPr="00FF4377">
        <w:rPr>
          <w:rFonts w:ascii="CVS Health Sans" w:hAnsi="CVS Health Sans" w:cs="Arial"/>
          <w:b/>
          <w:sz w:val="22"/>
          <w:szCs w:val="22"/>
          <w:rPrChange w:id="61" w:author="Green, T" w:date="2022-09-01T09:32:00Z">
            <w:rPr>
              <w:rFonts w:ascii="Arial" w:hAnsi="Arial" w:cs="Arial"/>
              <w:b/>
              <w:sz w:val="22"/>
              <w:szCs w:val="22"/>
            </w:rPr>
          </w:rPrChange>
        </w:rPr>
        <w:t>will</w:t>
      </w:r>
      <w:r w:rsidR="00FE214B" w:rsidRPr="00FF4377">
        <w:rPr>
          <w:rFonts w:ascii="CVS Health Sans" w:hAnsi="CVS Health Sans" w:cs="Arial"/>
          <w:b/>
          <w:sz w:val="22"/>
          <w:szCs w:val="22"/>
          <w:rPrChange w:id="62" w:author="Green, T" w:date="2022-09-01T09:32:00Z">
            <w:rPr>
              <w:rFonts w:ascii="Arial" w:hAnsi="Arial" w:cs="Arial"/>
              <w:b/>
              <w:sz w:val="22"/>
              <w:szCs w:val="22"/>
            </w:rPr>
          </w:rPrChange>
        </w:rPr>
        <w:t xml:space="preserve"> </w:t>
      </w:r>
      <w:r w:rsidR="00F20D19" w:rsidRPr="00FF4377">
        <w:rPr>
          <w:rFonts w:ascii="CVS Health Sans" w:hAnsi="CVS Health Sans" w:cs="Arial"/>
          <w:b/>
          <w:sz w:val="22"/>
          <w:szCs w:val="22"/>
          <w:rPrChange w:id="63" w:author="Green, T" w:date="2022-09-01T09:32:00Z">
            <w:rPr>
              <w:rFonts w:ascii="Arial" w:hAnsi="Arial" w:cs="Arial"/>
              <w:b/>
              <w:sz w:val="22"/>
              <w:szCs w:val="22"/>
            </w:rPr>
          </w:rPrChange>
        </w:rPr>
        <w:t>no</w:t>
      </w:r>
      <w:r w:rsidRPr="00FF4377">
        <w:rPr>
          <w:rFonts w:ascii="CVS Health Sans" w:hAnsi="CVS Health Sans" w:cs="Arial"/>
          <w:b/>
          <w:sz w:val="22"/>
          <w:szCs w:val="22"/>
          <w:rPrChange w:id="64" w:author="Green, T" w:date="2022-09-01T09:32:00Z">
            <w:rPr>
              <w:rFonts w:ascii="Arial" w:hAnsi="Arial" w:cs="Arial"/>
              <w:b/>
              <w:sz w:val="22"/>
              <w:szCs w:val="22"/>
            </w:rPr>
          </w:rPrChange>
        </w:rPr>
        <w:t xml:space="preserve"> longer be covered through this current plan.</w:t>
      </w:r>
      <w:r w:rsidR="0042267A" w:rsidRPr="00FF4377">
        <w:rPr>
          <w:rFonts w:ascii="CVS Health Sans" w:hAnsi="CVS Health Sans" w:cs="Arial"/>
          <w:b/>
          <w:sz w:val="22"/>
          <w:szCs w:val="22"/>
          <w:rPrChange w:id="65" w:author="Green, T" w:date="2022-09-01T09:32:00Z">
            <w:rPr>
              <w:rFonts w:ascii="Arial" w:hAnsi="Arial" w:cs="Arial"/>
              <w:b/>
              <w:sz w:val="22"/>
              <w:szCs w:val="22"/>
            </w:rPr>
          </w:rPrChange>
        </w:rPr>
        <w:t xml:space="preserve"> </w:t>
      </w:r>
    </w:p>
    <w:p w14:paraId="44AC94A5" w14:textId="77777777" w:rsidR="00C1559C" w:rsidRPr="00FF4377" w:rsidRDefault="00C1559C" w:rsidP="00B81B4F">
      <w:pPr>
        <w:autoSpaceDE w:val="0"/>
        <w:autoSpaceDN w:val="0"/>
        <w:adjustRightInd w:val="0"/>
        <w:ind w:right="-180"/>
        <w:rPr>
          <w:rFonts w:ascii="CVS Health Sans" w:hAnsi="CVS Health Sans" w:cs="Arial"/>
          <w:sz w:val="22"/>
          <w:szCs w:val="22"/>
          <w:rPrChange w:id="66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</w:p>
    <w:p w14:paraId="2BCF51CA" w14:textId="77777777" w:rsidR="0011596B" w:rsidRPr="00FF4377" w:rsidRDefault="0011596B" w:rsidP="0011596B">
      <w:pPr>
        <w:autoSpaceDE w:val="0"/>
        <w:autoSpaceDN w:val="0"/>
        <w:adjustRightInd w:val="0"/>
        <w:ind w:right="-180"/>
        <w:rPr>
          <w:rFonts w:ascii="CVS Health Sans" w:hAnsi="CVS Health Sans" w:cs="Arial"/>
          <w:sz w:val="22"/>
          <w:szCs w:val="22"/>
          <w:rPrChange w:id="67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  <w:r w:rsidRPr="00FF4377">
        <w:rPr>
          <w:rFonts w:ascii="CVS Health Sans" w:hAnsi="CVS Health Sans" w:cs="Arial"/>
          <w:sz w:val="22"/>
          <w:szCs w:val="22"/>
          <w:rPrChange w:id="68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Over the past several months, you have been receiving information from </w:t>
      </w:r>
      <w:r w:rsidR="009901D7" w:rsidRPr="00FF4377">
        <w:rPr>
          <w:rFonts w:ascii="CVS Health Sans" w:hAnsi="CVS Health Sans" w:cs="Arial"/>
          <w:sz w:val="22"/>
          <w:szCs w:val="22"/>
          <w:highlight w:val="yellow"/>
          <w:rPrChange w:id="69" w:author="Green, T" w:date="2022-09-01T09:32:00Z">
            <w:rPr>
              <w:rFonts w:ascii="Arial" w:hAnsi="Arial" w:cs="Arial"/>
              <w:sz w:val="22"/>
              <w:szCs w:val="22"/>
              <w:highlight w:val="yellow"/>
            </w:rPr>
          </w:rPrChange>
        </w:rPr>
        <w:t>[ClientName]</w:t>
      </w:r>
      <w:r w:rsidRPr="00FF4377">
        <w:rPr>
          <w:rFonts w:ascii="CVS Health Sans" w:hAnsi="CVS Health Sans" w:cs="Arial"/>
          <w:sz w:val="22"/>
          <w:szCs w:val="22"/>
          <w:rPrChange w:id="70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encouraging you to begin reviewing your coverage options either by contacting:</w:t>
      </w:r>
    </w:p>
    <w:p w14:paraId="4B816FAC" w14:textId="77777777" w:rsidR="00593E9A" w:rsidRPr="00FF4377" w:rsidRDefault="00593E9A" w:rsidP="0011596B">
      <w:pPr>
        <w:autoSpaceDE w:val="0"/>
        <w:autoSpaceDN w:val="0"/>
        <w:adjustRightInd w:val="0"/>
        <w:ind w:right="-180"/>
        <w:rPr>
          <w:rFonts w:ascii="CVS Health Sans" w:hAnsi="CVS Health Sans" w:cs="Arial"/>
          <w:sz w:val="22"/>
          <w:szCs w:val="22"/>
          <w:rPrChange w:id="71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</w:p>
    <w:p w14:paraId="3FA609A7" w14:textId="77777777" w:rsidR="0011596B" w:rsidRPr="00FF4377" w:rsidRDefault="0011596B" w:rsidP="0011596B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right="-180"/>
        <w:rPr>
          <w:rFonts w:ascii="CVS Health Sans" w:hAnsi="CVS Health Sans" w:cs="Arial"/>
          <w:sz w:val="22"/>
          <w:szCs w:val="22"/>
          <w:rPrChange w:id="72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  <w:r w:rsidRPr="00FF4377">
        <w:rPr>
          <w:rFonts w:ascii="CVS Health Sans" w:hAnsi="CVS Health Sans" w:cs="Arial"/>
          <w:sz w:val="22"/>
          <w:szCs w:val="22"/>
          <w:rPrChange w:id="73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The Centers for Medicare and Medicaid Services (CMS) at 1-800-MEDICARE (</w:t>
      </w:r>
      <w:r w:rsidR="009901D7" w:rsidRPr="00FF4377">
        <w:rPr>
          <w:rFonts w:ascii="CVS Health Sans" w:hAnsi="CVS Health Sans" w:cs="Arial"/>
          <w:sz w:val="22"/>
          <w:szCs w:val="22"/>
          <w:highlight w:val="yellow"/>
          <w:rPrChange w:id="74" w:author="Green, T" w:date="2022-09-01T09:32:00Z">
            <w:rPr>
              <w:rFonts w:ascii="Arial" w:hAnsi="Arial" w:cs="Arial"/>
              <w:sz w:val="22"/>
              <w:szCs w:val="22"/>
              <w:highlight w:val="yellow"/>
            </w:rPr>
          </w:rPrChange>
        </w:rPr>
        <w:t>[CPMedicarePhone]</w:t>
      </w:r>
      <w:r w:rsidR="00247D21" w:rsidRPr="00FF4377">
        <w:rPr>
          <w:rFonts w:ascii="CVS Health Sans" w:hAnsi="CVS Health Sans" w:cs="Arial"/>
          <w:sz w:val="22"/>
          <w:szCs w:val="22"/>
          <w:rPrChange w:id="75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)</w:t>
      </w:r>
      <w:r w:rsidR="009901D7" w:rsidRPr="00FF4377">
        <w:rPr>
          <w:rFonts w:ascii="CVS Health Sans" w:hAnsi="CVS Health Sans" w:cs="Arial"/>
          <w:sz w:val="22"/>
          <w:szCs w:val="22"/>
          <w:rPrChange w:id="76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, </w:t>
      </w:r>
      <w:r w:rsidR="009901D7" w:rsidRPr="00FF4377">
        <w:rPr>
          <w:rFonts w:ascii="CVS Health Sans" w:hAnsi="CVS Health Sans" w:cs="Arial"/>
          <w:sz w:val="22"/>
          <w:szCs w:val="22"/>
          <w:highlight w:val="yellow"/>
          <w:rPrChange w:id="77" w:author="Green, T" w:date="2022-09-01T09:32:00Z">
            <w:rPr>
              <w:rFonts w:ascii="Arial" w:hAnsi="Arial" w:cs="Arial"/>
              <w:sz w:val="22"/>
              <w:szCs w:val="22"/>
              <w:highlight w:val="yellow"/>
            </w:rPr>
          </w:rPrChange>
        </w:rPr>
        <w:t>[CPMedicareHours]</w:t>
      </w:r>
      <w:r w:rsidR="009901D7" w:rsidRPr="00FF4377">
        <w:rPr>
          <w:rFonts w:ascii="CVS Health Sans" w:hAnsi="CVS Health Sans" w:cs="Arial"/>
          <w:sz w:val="22"/>
          <w:szCs w:val="22"/>
          <w:rPrChange w:id="78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, or visit</w:t>
      </w:r>
      <w:r w:rsidR="00593E9A" w:rsidRPr="00FF4377">
        <w:rPr>
          <w:rFonts w:ascii="CVS Health Sans" w:hAnsi="CVS Health Sans" w:cs="Arial"/>
          <w:sz w:val="22"/>
          <w:szCs w:val="22"/>
          <w:rPrChange w:id="79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ing</w:t>
      </w:r>
      <w:r w:rsidR="009901D7" w:rsidRPr="00FF4377">
        <w:rPr>
          <w:rFonts w:ascii="CVS Health Sans" w:hAnsi="CVS Health Sans" w:cs="Arial"/>
          <w:sz w:val="22"/>
          <w:szCs w:val="22"/>
          <w:rPrChange w:id="80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</w:t>
      </w:r>
      <w:r w:rsidR="009901D7" w:rsidRPr="00FF4377">
        <w:rPr>
          <w:rFonts w:ascii="CVS Health Sans" w:hAnsi="CVS Health Sans" w:cs="Arial"/>
          <w:sz w:val="22"/>
          <w:szCs w:val="22"/>
          <w:highlight w:val="yellow"/>
          <w:rPrChange w:id="81" w:author="Green, T" w:date="2022-09-01T09:32:00Z">
            <w:rPr>
              <w:rFonts w:ascii="Arial" w:hAnsi="Arial" w:cs="Arial"/>
              <w:sz w:val="22"/>
              <w:szCs w:val="22"/>
              <w:highlight w:val="yellow"/>
            </w:rPr>
          </w:rPrChange>
        </w:rPr>
        <w:t>[CPMedicareURL]</w:t>
      </w:r>
      <w:r w:rsidR="009901D7" w:rsidRPr="00FF4377">
        <w:rPr>
          <w:rFonts w:ascii="CVS Health Sans" w:hAnsi="CVS Health Sans" w:cs="Arial"/>
          <w:sz w:val="22"/>
          <w:szCs w:val="22"/>
          <w:rPrChange w:id="82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. TTY users should call </w:t>
      </w:r>
      <w:r w:rsidR="009901D7" w:rsidRPr="00FF4377">
        <w:rPr>
          <w:rFonts w:ascii="CVS Health Sans" w:hAnsi="CVS Health Sans" w:cs="Arial"/>
          <w:sz w:val="22"/>
          <w:szCs w:val="22"/>
          <w:highlight w:val="yellow"/>
          <w:rPrChange w:id="83" w:author="Green, T" w:date="2022-09-01T09:32:00Z">
            <w:rPr>
              <w:rFonts w:ascii="Arial" w:hAnsi="Arial" w:cs="Arial"/>
              <w:sz w:val="22"/>
              <w:szCs w:val="22"/>
              <w:highlight w:val="yellow"/>
            </w:rPr>
          </w:rPrChange>
        </w:rPr>
        <w:t>[CPMedicareTTY]</w:t>
      </w:r>
      <w:r w:rsidR="009901D7" w:rsidRPr="00FF4377">
        <w:rPr>
          <w:rFonts w:ascii="CVS Health Sans" w:hAnsi="CVS Health Sans" w:cs="Arial"/>
          <w:sz w:val="22"/>
          <w:szCs w:val="22"/>
          <w:rPrChange w:id="84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.</w:t>
      </w:r>
    </w:p>
    <w:p w14:paraId="5FCD2249" w14:textId="77777777" w:rsidR="0011596B" w:rsidRPr="00FF4377" w:rsidRDefault="0011596B" w:rsidP="0011596B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right="-180"/>
        <w:rPr>
          <w:rFonts w:ascii="CVS Health Sans" w:hAnsi="CVS Health Sans" w:cs="Arial"/>
          <w:sz w:val="22"/>
          <w:szCs w:val="22"/>
          <w:rPrChange w:id="85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  <w:r w:rsidRPr="00FF4377">
        <w:rPr>
          <w:rFonts w:ascii="CVS Health Sans" w:hAnsi="CVS Health Sans" w:cs="Arial"/>
          <w:sz w:val="22"/>
          <w:szCs w:val="22"/>
          <w:rPrChange w:id="86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A Medicare Exchange designated by your employer.</w:t>
      </w:r>
      <w:r w:rsidR="00A76975" w:rsidRPr="00FF4377">
        <w:rPr>
          <w:rFonts w:ascii="CVS Health Sans" w:hAnsi="CVS Health Sans" w:cs="Arial"/>
          <w:sz w:val="22"/>
          <w:szCs w:val="22"/>
          <w:rPrChange w:id="87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</w:t>
      </w:r>
    </w:p>
    <w:p w14:paraId="5BA92375" w14:textId="77777777" w:rsidR="0011596B" w:rsidRPr="00FF4377" w:rsidRDefault="0011596B" w:rsidP="0011596B">
      <w:pPr>
        <w:autoSpaceDE w:val="0"/>
        <w:autoSpaceDN w:val="0"/>
        <w:adjustRightInd w:val="0"/>
        <w:ind w:right="-180"/>
        <w:rPr>
          <w:rFonts w:ascii="CVS Health Sans" w:hAnsi="CVS Health Sans" w:cs="Arial"/>
          <w:sz w:val="22"/>
          <w:szCs w:val="22"/>
          <w:rPrChange w:id="88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</w:p>
    <w:p w14:paraId="02C230A6" w14:textId="77777777" w:rsidR="0011596B" w:rsidRPr="00FF4377" w:rsidRDefault="0011596B" w:rsidP="0011596B">
      <w:pPr>
        <w:autoSpaceDE w:val="0"/>
        <w:autoSpaceDN w:val="0"/>
        <w:adjustRightInd w:val="0"/>
        <w:ind w:right="-180"/>
        <w:rPr>
          <w:rFonts w:ascii="CVS Health Sans" w:hAnsi="CVS Health Sans" w:cs="Arial"/>
          <w:sz w:val="22"/>
          <w:szCs w:val="22"/>
          <w:rPrChange w:id="89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  <w:r w:rsidRPr="00FF4377">
        <w:rPr>
          <w:rFonts w:ascii="CVS Health Sans" w:hAnsi="CVS Health Sans" w:cs="Arial"/>
          <w:sz w:val="22"/>
          <w:szCs w:val="22"/>
          <w:rPrChange w:id="90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If you have already enrolled in another Medicare </w:t>
      </w:r>
      <w:r w:rsidR="009901D7" w:rsidRPr="00FF4377">
        <w:rPr>
          <w:rFonts w:ascii="CVS Health Sans" w:hAnsi="CVS Health Sans" w:cs="Arial"/>
          <w:sz w:val="22"/>
          <w:szCs w:val="22"/>
          <w:rPrChange w:id="91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p</w:t>
      </w:r>
      <w:r w:rsidRPr="00FF4377">
        <w:rPr>
          <w:rFonts w:ascii="CVS Health Sans" w:hAnsi="CVS Health Sans" w:cs="Arial"/>
          <w:sz w:val="22"/>
          <w:szCs w:val="22"/>
          <w:rPrChange w:id="92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rescription </w:t>
      </w:r>
      <w:r w:rsidR="009901D7" w:rsidRPr="00FF4377">
        <w:rPr>
          <w:rFonts w:ascii="CVS Health Sans" w:hAnsi="CVS Health Sans" w:cs="Arial"/>
          <w:sz w:val="22"/>
          <w:szCs w:val="22"/>
          <w:rPrChange w:id="93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d</w:t>
      </w:r>
      <w:r w:rsidRPr="00FF4377">
        <w:rPr>
          <w:rFonts w:ascii="CVS Health Sans" w:hAnsi="CVS Health Sans" w:cs="Arial"/>
          <w:sz w:val="22"/>
          <w:szCs w:val="22"/>
          <w:rPrChange w:id="94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rug </w:t>
      </w:r>
      <w:r w:rsidR="009901D7" w:rsidRPr="00FF4377">
        <w:rPr>
          <w:rFonts w:ascii="CVS Health Sans" w:hAnsi="CVS Health Sans" w:cs="Arial"/>
          <w:sz w:val="22"/>
          <w:szCs w:val="22"/>
          <w:rPrChange w:id="95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p</w:t>
      </w:r>
      <w:r w:rsidRPr="00FF4377">
        <w:rPr>
          <w:rFonts w:ascii="CVS Health Sans" w:hAnsi="CVS Health Sans" w:cs="Arial"/>
          <w:sz w:val="22"/>
          <w:szCs w:val="22"/>
          <w:rPrChange w:id="96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lan (or a Medicare Advantage Plan with prescription drug coverage), you should receive confirmation of your enrollment directly from your new plan. </w:t>
      </w:r>
    </w:p>
    <w:p w14:paraId="6ED10E6B" w14:textId="77777777" w:rsidR="00FF72AF" w:rsidRPr="00FF4377" w:rsidRDefault="00FF72AF" w:rsidP="00B81B4F">
      <w:pPr>
        <w:autoSpaceDE w:val="0"/>
        <w:autoSpaceDN w:val="0"/>
        <w:adjustRightInd w:val="0"/>
        <w:ind w:right="-180"/>
        <w:rPr>
          <w:rFonts w:ascii="CVS Health Sans" w:hAnsi="CVS Health Sans" w:cs="Arial"/>
          <w:sz w:val="22"/>
          <w:szCs w:val="22"/>
          <w:rPrChange w:id="97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</w:p>
    <w:p w14:paraId="65230EF7" w14:textId="77777777" w:rsidR="00ED3F06" w:rsidRPr="00FF4377" w:rsidRDefault="00B72FAA" w:rsidP="00B81B4F">
      <w:pPr>
        <w:autoSpaceDE w:val="0"/>
        <w:autoSpaceDN w:val="0"/>
        <w:adjustRightInd w:val="0"/>
        <w:ind w:right="-180"/>
        <w:rPr>
          <w:rFonts w:ascii="CVS Health Sans" w:hAnsi="CVS Health Sans" w:cs="Arial"/>
          <w:sz w:val="22"/>
          <w:szCs w:val="22"/>
          <w:rPrChange w:id="98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  <w:r w:rsidRPr="00FF4377">
        <w:rPr>
          <w:rFonts w:ascii="CVS Health Sans" w:hAnsi="CVS Health Sans" w:cs="Arial"/>
          <w:sz w:val="22"/>
          <w:szCs w:val="22"/>
          <w:rPrChange w:id="99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If you have not </w:t>
      </w:r>
      <w:r w:rsidR="005025C2" w:rsidRPr="00FF4377">
        <w:rPr>
          <w:rFonts w:ascii="CVS Health Sans" w:hAnsi="CVS Health Sans" w:cs="Arial"/>
          <w:sz w:val="22"/>
          <w:szCs w:val="22"/>
          <w:rPrChange w:id="100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yet</w:t>
      </w:r>
      <w:r w:rsidRPr="00FF4377">
        <w:rPr>
          <w:rFonts w:ascii="CVS Health Sans" w:hAnsi="CVS Health Sans" w:cs="Arial"/>
          <w:sz w:val="22"/>
          <w:szCs w:val="22"/>
          <w:rPrChange w:id="101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enrolled</w:t>
      </w:r>
      <w:r w:rsidR="005025C2" w:rsidRPr="00FF4377">
        <w:rPr>
          <w:rFonts w:ascii="CVS Health Sans" w:hAnsi="CVS Health Sans" w:cs="Arial"/>
          <w:sz w:val="22"/>
          <w:szCs w:val="22"/>
          <w:rPrChange w:id="102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,</w:t>
      </w:r>
      <w:r w:rsidR="00ED3F06" w:rsidRPr="00FF4377">
        <w:rPr>
          <w:rFonts w:ascii="CVS Health Sans" w:hAnsi="CVS Health Sans" w:cs="Arial"/>
          <w:sz w:val="22"/>
          <w:szCs w:val="22"/>
          <w:rPrChange w:id="103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</w:t>
      </w:r>
      <w:r w:rsidR="003A6FD7" w:rsidRPr="00FF4377">
        <w:rPr>
          <w:rFonts w:ascii="CVS Health Sans" w:hAnsi="CVS Health Sans" w:cs="Arial"/>
          <w:sz w:val="22"/>
          <w:szCs w:val="22"/>
          <w:rPrChange w:id="104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please</w:t>
      </w:r>
      <w:r w:rsidR="00244455" w:rsidRPr="00FF4377">
        <w:rPr>
          <w:rFonts w:ascii="CVS Health Sans" w:hAnsi="CVS Health Sans" w:cs="Arial"/>
          <w:sz w:val="22"/>
          <w:szCs w:val="22"/>
          <w:rPrChange w:id="105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</w:t>
      </w:r>
      <w:r w:rsidR="00097B52" w:rsidRPr="00FF4377">
        <w:rPr>
          <w:rFonts w:ascii="CVS Health Sans" w:hAnsi="CVS Health Sans" w:cs="Arial"/>
          <w:sz w:val="22"/>
          <w:szCs w:val="22"/>
          <w:rPrChange w:id="106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review your options and</w:t>
      </w:r>
      <w:r w:rsidR="00244455" w:rsidRPr="00FF4377">
        <w:rPr>
          <w:rFonts w:ascii="CVS Health Sans" w:hAnsi="CVS Health Sans" w:cs="Arial"/>
          <w:sz w:val="22"/>
          <w:szCs w:val="22"/>
          <w:rPrChange w:id="107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</w:t>
      </w:r>
      <w:r w:rsidR="00ED3F06" w:rsidRPr="00FF4377">
        <w:rPr>
          <w:rFonts w:ascii="CVS Health Sans" w:hAnsi="CVS Health Sans" w:cs="Arial"/>
          <w:sz w:val="22"/>
          <w:szCs w:val="22"/>
          <w:rPrChange w:id="108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enroll</w:t>
      </w:r>
      <w:r w:rsidR="00386F2F" w:rsidRPr="00FF4377">
        <w:rPr>
          <w:rFonts w:ascii="CVS Health Sans" w:hAnsi="CVS Health Sans" w:cs="Arial"/>
          <w:sz w:val="22"/>
          <w:szCs w:val="22"/>
          <w:rPrChange w:id="109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</w:t>
      </w:r>
      <w:r w:rsidR="00E81C3E" w:rsidRPr="00FF4377">
        <w:rPr>
          <w:rFonts w:ascii="CVS Health Sans" w:hAnsi="CVS Health Sans" w:cs="Arial"/>
          <w:sz w:val="22"/>
          <w:szCs w:val="22"/>
          <w:rPrChange w:id="110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as soon as possible</w:t>
      </w:r>
      <w:r w:rsidR="00C61577" w:rsidRPr="00FF4377">
        <w:rPr>
          <w:rFonts w:ascii="CVS Health Sans" w:hAnsi="CVS Health Sans" w:cs="Arial"/>
          <w:sz w:val="22"/>
          <w:szCs w:val="22"/>
          <w:rPrChange w:id="111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. This</w:t>
      </w:r>
      <w:r w:rsidR="00476A54" w:rsidRPr="00FF4377">
        <w:rPr>
          <w:rFonts w:ascii="CVS Health Sans" w:hAnsi="CVS Health Sans" w:cs="Arial"/>
          <w:sz w:val="22"/>
          <w:szCs w:val="22"/>
          <w:rPrChange w:id="112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ensure</w:t>
      </w:r>
      <w:r w:rsidR="00C61577" w:rsidRPr="00FF4377">
        <w:rPr>
          <w:rFonts w:ascii="CVS Health Sans" w:hAnsi="CVS Health Sans" w:cs="Arial"/>
          <w:sz w:val="22"/>
          <w:szCs w:val="22"/>
          <w:rPrChange w:id="113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s</w:t>
      </w:r>
      <w:r w:rsidR="00476A54" w:rsidRPr="00FF4377">
        <w:rPr>
          <w:rFonts w:ascii="CVS Health Sans" w:hAnsi="CVS Health Sans" w:cs="Arial"/>
          <w:sz w:val="22"/>
          <w:szCs w:val="22"/>
          <w:rPrChange w:id="114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you </w:t>
      </w:r>
      <w:r w:rsidR="00F34012" w:rsidRPr="00FF4377">
        <w:rPr>
          <w:rFonts w:ascii="CVS Health Sans" w:hAnsi="CVS Health Sans" w:cs="Arial"/>
          <w:sz w:val="22"/>
          <w:szCs w:val="22"/>
          <w:rPrChange w:id="115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remain covered</w:t>
      </w:r>
      <w:r w:rsidR="00C61577" w:rsidRPr="00FF4377">
        <w:rPr>
          <w:rFonts w:ascii="CVS Health Sans" w:hAnsi="CVS Health Sans" w:cs="Arial"/>
          <w:sz w:val="22"/>
          <w:szCs w:val="22"/>
          <w:rPrChange w:id="116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and will not</w:t>
      </w:r>
      <w:r w:rsidR="00061D27" w:rsidRPr="00FF4377">
        <w:rPr>
          <w:rFonts w:ascii="CVS Health Sans" w:hAnsi="CVS Health Sans" w:cs="Arial"/>
          <w:sz w:val="22"/>
          <w:szCs w:val="22"/>
          <w:rPrChange w:id="117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have to pay</w:t>
      </w:r>
      <w:r w:rsidR="008D6D51" w:rsidRPr="00FF4377">
        <w:rPr>
          <w:rFonts w:ascii="CVS Health Sans" w:hAnsi="CVS Health Sans" w:cs="Arial"/>
          <w:sz w:val="22"/>
          <w:szCs w:val="22"/>
          <w:rPrChange w:id="118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</w:t>
      </w:r>
      <w:r w:rsidR="00061D27" w:rsidRPr="00FF4377">
        <w:rPr>
          <w:rFonts w:ascii="CVS Health Sans" w:hAnsi="CVS Health Sans" w:cs="Arial"/>
          <w:sz w:val="22"/>
          <w:szCs w:val="22"/>
          <w:rPrChange w:id="119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a</w:t>
      </w:r>
      <w:r w:rsidR="008D6D51" w:rsidRPr="00FF4377">
        <w:rPr>
          <w:rFonts w:ascii="CVS Health Sans" w:hAnsi="CVS Health Sans" w:cs="Arial"/>
          <w:sz w:val="22"/>
          <w:szCs w:val="22"/>
          <w:rPrChange w:id="120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</w:t>
      </w:r>
      <w:r w:rsidR="009901D7" w:rsidRPr="00FF4377">
        <w:rPr>
          <w:rFonts w:ascii="CVS Health Sans" w:hAnsi="CVS Health Sans" w:cs="Arial"/>
          <w:sz w:val="22"/>
          <w:szCs w:val="22"/>
          <w:rPrChange w:id="121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l</w:t>
      </w:r>
      <w:r w:rsidR="008D6D51" w:rsidRPr="00FF4377">
        <w:rPr>
          <w:rFonts w:ascii="CVS Health Sans" w:hAnsi="CVS Health Sans" w:cs="Arial"/>
          <w:sz w:val="22"/>
          <w:szCs w:val="22"/>
          <w:rPrChange w:id="122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ate </w:t>
      </w:r>
      <w:r w:rsidR="009901D7" w:rsidRPr="00FF4377">
        <w:rPr>
          <w:rFonts w:ascii="CVS Health Sans" w:hAnsi="CVS Health Sans" w:cs="Arial"/>
          <w:sz w:val="22"/>
          <w:szCs w:val="22"/>
          <w:rPrChange w:id="123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e</w:t>
      </w:r>
      <w:r w:rsidR="008D6D51" w:rsidRPr="00FF4377">
        <w:rPr>
          <w:rFonts w:ascii="CVS Health Sans" w:hAnsi="CVS Health Sans" w:cs="Arial"/>
          <w:sz w:val="22"/>
          <w:szCs w:val="22"/>
          <w:rPrChange w:id="124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nrollment </w:t>
      </w:r>
      <w:r w:rsidR="009901D7" w:rsidRPr="00FF4377">
        <w:rPr>
          <w:rFonts w:ascii="CVS Health Sans" w:hAnsi="CVS Health Sans" w:cs="Arial"/>
          <w:sz w:val="22"/>
          <w:szCs w:val="22"/>
          <w:rPrChange w:id="125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p</w:t>
      </w:r>
      <w:r w:rsidR="008D6D51" w:rsidRPr="00FF4377">
        <w:rPr>
          <w:rFonts w:ascii="CVS Health Sans" w:hAnsi="CVS Health Sans" w:cs="Arial"/>
          <w:sz w:val="22"/>
          <w:szCs w:val="22"/>
          <w:rPrChange w:id="126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enalty</w:t>
      </w:r>
      <w:r w:rsidR="00386C16" w:rsidRPr="00FF4377">
        <w:rPr>
          <w:rFonts w:ascii="CVS Health Sans" w:hAnsi="CVS Health Sans" w:cs="Arial"/>
          <w:sz w:val="22"/>
          <w:szCs w:val="22"/>
          <w:rPrChange w:id="127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.</w:t>
      </w:r>
      <w:r w:rsidR="00E4710F" w:rsidRPr="00FF4377">
        <w:rPr>
          <w:rFonts w:ascii="CVS Health Sans" w:hAnsi="CVS Health Sans" w:cs="Arial"/>
          <w:sz w:val="22"/>
          <w:szCs w:val="22"/>
          <w:rPrChange w:id="128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</w:t>
      </w:r>
      <w:r w:rsidR="00404BDA" w:rsidRPr="00FF4377">
        <w:rPr>
          <w:rFonts w:ascii="CVS Health Sans" w:hAnsi="CVS Health Sans" w:cs="Arial"/>
          <w:sz w:val="22"/>
          <w:szCs w:val="22"/>
          <w:rPrChange w:id="129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Medicare</w:t>
      </w:r>
      <w:r w:rsidR="00F34012" w:rsidRPr="00FF4377">
        <w:rPr>
          <w:rFonts w:ascii="CVS Health Sans" w:hAnsi="CVS Health Sans" w:cs="Arial"/>
          <w:sz w:val="22"/>
          <w:szCs w:val="22"/>
          <w:rPrChange w:id="130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</w:t>
      </w:r>
      <w:r w:rsidR="00404BDA" w:rsidRPr="00FF4377">
        <w:rPr>
          <w:rFonts w:ascii="CVS Health Sans" w:hAnsi="CVS Health Sans" w:cs="Arial"/>
          <w:sz w:val="22"/>
          <w:szCs w:val="22"/>
          <w:rPrChange w:id="131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will add a</w:t>
      </w:r>
      <w:r w:rsidR="009901D7" w:rsidRPr="00FF4377">
        <w:rPr>
          <w:rFonts w:ascii="CVS Health Sans" w:hAnsi="CVS Health Sans" w:cs="Arial"/>
          <w:sz w:val="22"/>
          <w:szCs w:val="22"/>
          <w:rPrChange w:id="132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late enrollment penalty</w:t>
      </w:r>
      <w:r w:rsidR="001D05D3" w:rsidRPr="00FF4377">
        <w:rPr>
          <w:rFonts w:ascii="CVS Health Sans" w:hAnsi="CVS Health Sans" w:cs="Arial"/>
          <w:sz w:val="22"/>
          <w:szCs w:val="22"/>
          <w:rPrChange w:id="133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to your premium </w:t>
      </w:r>
      <w:r w:rsidR="00D44E49" w:rsidRPr="00FF4377">
        <w:rPr>
          <w:rFonts w:ascii="CVS Health Sans" w:hAnsi="CVS Health Sans" w:cs="Arial"/>
          <w:sz w:val="22"/>
          <w:szCs w:val="22"/>
          <w:rPrChange w:id="134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if you </w:t>
      </w:r>
      <w:r w:rsidR="00ED3F06" w:rsidRPr="00FF4377">
        <w:rPr>
          <w:rFonts w:ascii="CVS Health Sans" w:hAnsi="CVS Health Sans" w:cs="Arial"/>
          <w:sz w:val="22"/>
          <w:szCs w:val="22"/>
          <w:rPrChange w:id="135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do not enroll in a new </w:t>
      </w:r>
      <w:r w:rsidR="0051159D" w:rsidRPr="00FF4377">
        <w:rPr>
          <w:rFonts w:ascii="CVS Health Sans" w:hAnsi="CVS Health Sans" w:cs="Arial"/>
          <w:sz w:val="22"/>
          <w:szCs w:val="22"/>
          <w:rPrChange w:id="136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prescription drug </w:t>
      </w:r>
      <w:r w:rsidR="00ED3F06" w:rsidRPr="00FF4377">
        <w:rPr>
          <w:rFonts w:ascii="CVS Health Sans" w:hAnsi="CVS Health Sans" w:cs="Arial"/>
          <w:iCs/>
          <w:sz w:val="22"/>
          <w:szCs w:val="22"/>
          <w:rPrChange w:id="137" w:author="Green, T" w:date="2022-09-01T09:32:00Z">
            <w:rPr>
              <w:rFonts w:ascii="Arial" w:hAnsi="Arial" w:cs="Arial"/>
              <w:iCs/>
              <w:sz w:val="22"/>
              <w:szCs w:val="22"/>
            </w:rPr>
          </w:rPrChange>
        </w:rPr>
        <w:t>p</w:t>
      </w:r>
      <w:r w:rsidR="00ED3F06" w:rsidRPr="00FF4377">
        <w:rPr>
          <w:rFonts w:ascii="CVS Health Sans" w:hAnsi="CVS Health Sans" w:cs="Arial"/>
          <w:sz w:val="22"/>
          <w:szCs w:val="22"/>
          <w:rPrChange w:id="138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lan</w:t>
      </w:r>
      <w:r w:rsidR="00D44E49" w:rsidRPr="00FF4377">
        <w:rPr>
          <w:rFonts w:ascii="CVS Health Sans" w:hAnsi="CVS Health Sans" w:cs="Arial"/>
          <w:sz w:val="22"/>
          <w:szCs w:val="22"/>
          <w:rPrChange w:id="139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when you first become eligible</w:t>
      </w:r>
      <w:r w:rsidR="0051159D" w:rsidRPr="00FF4377">
        <w:rPr>
          <w:rFonts w:ascii="CVS Health Sans" w:hAnsi="CVS Health Sans" w:cs="Arial"/>
          <w:sz w:val="22"/>
          <w:szCs w:val="22"/>
          <w:rPrChange w:id="140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or </w:t>
      </w:r>
      <w:r w:rsidR="009901D7" w:rsidRPr="00FF4377">
        <w:rPr>
          <w:rFonts w:ascii="CVS Health Sans" w:hAnsi="CVS Health Sans" w:cs="Arial"/>
          <w:sz w:val="22"/>
          <w:szCs w:val="22"/>
          <w:rPrChange w:id="141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you</w:t>
      </w:r>
      <w:r w:rsidR="0051159D" w:rsidRPr="00FF4377">
        <w:rPr>
          <w:rFonts w:ascii="CVS Health Sans" w:hAnsi="CVS Health Sans" w:cs="Arial"/>
          <w:sz w:val="22"/>
          <w:szCs w:val="22"/>
          <w:rPrChange w:id="142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have had a break in c</w:t>
      </w:r>
      <w:r w:rsidR="00ED3F06" w:rsidRPr="00FF4377">
        <w:rPr>
          <w:rFonts w:ascii="CVS Health Sans" w:hAnsi="CVS Health Sans" w:cs="Arial"/>
          <w:sz w:val="22"/>
          <w:szCs w:val="22"/>
          <w:rPrChange w:id="143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reditable prescription drug coverage</w:t>
      </w:r>
      <w:r w:rsidR="0051159D" w:rsidRPr="00FF4377">
        <w:rPr>
          <w:rFonts w:ascii="CVS Health Sans" w:hAnsi="CVS Health Sans" w:cs="Arial"/>
          <w:sz w:val="22"/>
          <w:szCs w:val="22"/>
          <w:rPrChange w:id="144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of at least 63 days</w:t>
      </w:r>
      <w:r w:rsidR="00061A66" w:rsidRPr="00FF4377">
        <w:rPr>
          <w:rFonts w:ascii="CVS Health Sans" w:hAnsi="CVS Health Sans" w:cs="Arial"/>
          <w:sz w:val="22"/>
          <w:szCs w:val="22"/>
          <w:rPrChange w:id="145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.</w:t>
      </w:r>
      <w:r w:rsidR="00ED3F06" w:rsidRPr="00FF4377">
        <w:rPr>
          <w:rFonts w:ascii="CVS Health Sans" w:hAnsi="CVS Health Sans" w:cs="Arial"/>
          <w:sz w:val="22"/>
          <w:szCs w:val="22"/>
          <w:rPrChange w:id="146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(</w:t>
      </w:r>
      <w:r w:rsidR="009901D7" w:rsidRPr="00FF4377">
        <w:rPr>
          <w:rFonts w:ascii="CVS Health Sans" w:hAnsi="CVS Health Sans" w:cs="Arial"/>
          <w:sz w:val="22"/>
          <w:szCs w:val="22"/>
          <w:rPrChange w:id="147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“</w:t>
      </w:r>
      <w:r w:rsidR="00C91AB8" w:rsidRPr="00FF4377">
        <w:rPr>
          <w:rFonts w:ascii="CVS Health Sans" w:hAnsi="CVS Health Sans" w:cs="Arial"/>
          <w:sz w:val="22"/>
          <w:szCs w:val="22"/>
          <w:rPrChange w:id="148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Creditable</w:t>
      </w:r>
      <w:r w:rsidR="009901D7" w:rsidRPr="00FF4377">
        <w:rPr>
          <w:rFonts w:ascii="CVS Health Sans" w:hAnsi="CVS Health Sans" w:cs="Arial"/>
          <w:sz w:val="22"/>
          <w:szCs w:val="22"/>
          <w:rPrChange w:id="149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”</w:t>
      </w:r>
      <w:r w:rsidR="00C91AB8" w:rsidRPr="00FF4377">
        <w:rPr>
          <w:rFonts w:ascii="CVS Health Sans" w:hAnsi="CVS Health Sans" w:cs="Arial"/>
          <w:sz w:val="22"/>
          <w:szCs w:val="22"/>
          <w:rPrChange w:id="150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means</w:t>
      </w:r>
      <w:r w:rsidR="00061A66" w:rsidRPr="00FF4377">
        <w:rPr>
          <w:rFonts w:ascii="CVS Health Sans" w:hAnsi="CVS Health Sans" w:cs="Arial"/>
          <w:sz w:val="22"/>
          <w:szCs w:val="22"/>
          <w:rPrChange w:id="151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coverage that is as good as Medicare</w:t>
      </w:r>
      <w:r w:rsidR="0006114F" w:rsidRPr="00FF4377">
        <w:rPr>
          <w:rFonts w:ascii="CVS Health Sans" w:hAnsi="CVS Health Sans" w:cs="Arial"/>
          <w:sz w:val="22"/>
          <w:szCs w:val="22"/>
          <w:rPrChange w:id="152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’</w:t>
      </w:r>
      <w:r w:rsidR="00061A66" w:rsidRPr="00FF4377">
        <w:rPr>
          <w:rFonts w:ascii="CVS Health Sans" w:hAnsi="CVS Health Sans" w:cs="Arial"/>
          <w:sz w:val="22"/>
          <w:szCs w:val="22"/>
          <w:rPrChange w:id="153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s</w:t>
      </w:r>
      <w:r w:rsidR="00386C16" w:rsidRPr="00FF4377">
        <w:rPr>
          <w:rFonts w:ascii="CVS Health Sans" w:hAnsi="CVS Health Sans" w:cs="Arial"/>
          <w:sz w:val="22"/>
          <w:szCs w:val="22"/>
          <w:rPrChange w:id="154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.</w:t>
      </w:r>
      <w:r w:rsidR="0006114F" w:rsidRPr="00FF4377">
        <w:rPr>
          <w:rFonts w:ascii="CVS Health Sans" w:hAnsi="CVS Health Sans" w:cs="Arial"/>
          <w:sz w:val="22"/>
          <w:szCs w:val="22"/>
          <w:rPrChange w:id="155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)</w:t>
      </w:r>
      <w:r w:rsidR="00061A66" w:rsidRPr="00FF4377">
        <w:rPr>
          <w:rFonts w:ascii="CVS Health Sans" w:hAnsi="CVS Health Sans" w:cs="Arial"/>
          <w:sz w:val="22"/>
          <w:szCs w:val="22"/>
          <w:rPrChange w:id="156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</w:t>
      </w:r>
    </w:p>
    <w:p w14:paraId="0D020076" w14:textId="77777777" w:rsidR="00560C06" w:rsidRPr="00FF4377" w:rsidRDefault="00560C06" w:rsidP="00B81B4F">
      <w:pPr>
        <w:autoSpaceDE w:val="0"/>
        <w:autoSpaceDN w:val="0"/>
        <w:adjustRightInd w:val="0"/>
        <w:ind w:right="-180"/>
        <w:rPr>
          <w:rFonts w:ascii="CVS Health Sans" w:hAnsi="CVS Health Sans" w:cs="Arial"/>
          <w:sz w:val="22"/>
          <w:szCs w:val="22"/>
          <w:rPrChange w:id="157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</w:p>
    <w:p w14:paraId="20D86378" w14:textId="4E61BA92" w:rsidR="00F20D19" w:rsidRPr="00FF4377" w:rsidRDefault="000A3509" w:rsidP="00B81B4F">
      <w:pPr>
        <w:autoSpaceDE w:val="0"/>
        <w:autoSpaceDN w:val="0"/>
        <w:adjustRightInd w:val="0"/>
        <w:ind w:right="-180"/>
        <w:rPr>
          <w:rFonts w:ascii="CVS Health Sans" w:hAnsi="CVS Health Sans" w:cs="Arial"/>
          <w:sz w:val="22"/>
          <w:szCs w:val="22"/>
          <w:rPrChange w:id="158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  <w:r w:rsidRPr="00FF4377">
        <w:rPr>
          <w:rFonts w:ascii="CVS Health Sans" w:hAnsi="CVS Health Sans" w:cs="Arial"/>
          <w:sz w:val="22"/>
          <w:szCs w:val="22"/>
          <w:rPrChange w:id="159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When choosing a new plan,</w:t>
      </w:r>
      <w:r w:rsidR="00054184" w:rsidRPr="00FF4377">
        <w:rPr>
          <w:rFonts w:ascii="CVS Health Sans" w:hAnsi="CVS Health Sans" w:cs="Arial"/>
          <w:sz w:val="22"/>
          <w:szCs w:val="22"/>
          <w:rPrChange w:id="160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</w:t>
      </w:r>
      <w:r w:rsidR="001056D4" w:rsidRPr="00FF4377">
        <w:rPr>
          <w:rFonts w:ascii="CVS Health Sans" w:hAnsi="CVS Health Sans" w:cs="Arial"/>
          <w:sz w:val="22"/>
          <w:szCs w:val="22"/>
          <w:rPrChange w:id="161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be aware that you do </w:t>
      </w:r>
      <w:r w:rsidR="00B84955" w:rsidRPr="00FF4377">
        <w:rPr>
          <w:rFonts w:ascii="CVS Health Sans" w:hAnsi="CVS Health Sans" w:cs="Arial"/>
          <w:sz w:val="22"/>
          <w:szCs w:val="22"/>
          <w:rPrChange w:id="162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have the option to choose </w:t>
      </w:r>
      <w:r w:rsidR="00547FF4" w:rsidRPr="00FF4377">
        <w:rPr>
          <w:rFonts w:ascii="CVS Health Sans" w:hAnsi="CVS Health Sans" w:cs="Arial"/>
          <w:sz w:val="22"/>
          <w:szCs w:val="22"/>
          <w:rPrChange w:id="163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individual </w:t>
      </w:r>
      <w:r w:rsidR="00B81697" w:rsidRPr="00FF4377">
        <w:rPr>
          <w:rFonts w:ascii="CVS Health Sans" w:hAnsi="CVS Health Sans" w:cs="Arial"/>
          <w:sz w:val="22"/>
          <w:szCs w:val="22"/>
          <w:highlight w:val="yellow"/>
          <w:rPrChange w:id="164" w:author="Green, T" w:date="2022-09-01T09:32:00Z">
            <w:rPr>
              <w:rFonts w:ascii="Arial" w:hAnsi="Arial" w:cs="Arial"/>
              <w:sz w:val="22"/>
              <w:szCs w:val="22"/>
              <w:highlight w:val="yellow"/>
            </w:rPr>
          </w:rPrChange>
        </w:rPr>
        <w:t>[(</w:t>
      </w:r>
      <w:ins w:id="165" w:author="Portillo, Carla Y" w:date="2022-09-04T17:49:00Z">
        <w:r w:rsidR="00B83635">
          <w:rPr>
            <w:rFonts w:ascii="CVS Health Sans" w:hAnsi="CVS Health Sans" w:cs="Arial"/>
            <w:sz w:val="22"/>
            <w:szCs w:val="22"/>
            <w:highlight w:val="yellow"/>
          </w:rPr>
          <w:t>I</w:t>
        </w:r>
      </w:ins>
      <w:del w:id="166" w:author="Portillo, Carla Y" w:date="2022-09-04T17:49:00Z">
        <w:r w:rsidR="00B81697" w:rsidRPr="00FF4377" w:rsidDel="00B83635">
          <w:rPr>
            <w:rFonts w:ascii="CVS Health Sans" w:hAnsi="CVS Health Sans" w:cs="Arial"/>
            <w:sz w:val="22"/>
            <w:szCs w:val="22"/>
            <w:highlight w:val="yellow"/>
            <w:rPrChange w:id="167" w:author="Green, T" w:date="2022-09-01T09:32:00Z">
              <w:rPr>
                <w:rFonts w:ascii="Arial" w:hAnsi="Arial" w:cs="Arial"/>
                <w:sz w:val="22"/>
                <w:szCs w:val="22"/>
                <w:highlight w:val="yellow"/>
              </w:rPr>
            </w:rPrChange>
          </w:rPr>
          <w:delText>i</w:delText>
        </w:r>
      </w:del>
      <w:r w:rsidR="00B81697" w:rsidRPr="00FF4377">
        <w:rPr>
          <w:rFonts w:ascii="CVS Health Sans" w:hAnsi="CVS Health Sans" w:cs="Arial"/>
          <w:sz w:val="22"/>
          <w:szCs w:val="22"/>
          <w:highlight w:val="yellow"/>
          <w:rPrChange w:id="168" w:author="Green, T" w:date="2022-09-01T09:32:00Z">
            <w:rPr>
              <w:rFonts w:ascii="Arial" w:hAnsi="Arial" w:cs="Arial"/>
              <w:sz w:val="22"/>
              <w:szCs w:val="22"/>
              <w:highlight w:val="yellow"/>
            </w:rPr>
          </w:rPrChange>
        </w:rPr>
        <w:t>f Carrier=9545, populate)</w:t>
      </w:r>
      <w:r w:rsidR="00B81697" w:rsidRPr="00FF4377">
        <w:rPr>
          <w:rFonts w:ascii="CVS Health Sans" w:hAnsi="CVS Health Sans" w:cs="Arial"/>
          <w:sz w:val="22"/>
          <w:szCs w:val="22"/>
          <w:rPrChange w:id="169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SilverScript</w:t>
      </w:r>
      <w:r w:rsidR="00B81697" w:rsidRPr="00FF4377">
        <w:rPr>
          <w:rFonts w:ascii="CVS Health Sans" w:hAnsi="CVS Health Sans" w:cs="Arial"/>
          <w:iCs/>
          <w:sz w:val="22"/>
          <w:szCs w:val="22"/>
          <w:highlight w:val="yellow"/>
          <w:rPrChange w:id="170" w:author="Green, T" w:date="2022-09-01T09:32:00Z">
            <w:rPr>
              <w:rFonts w:ascii="Arial" w:hAnsi="Arial" w:cs="Arial"/>
              <w:iCs/>
              <w:sz w:val="22"/>
              <w:szCs w:val="22"/>
              <w:highlight w:val="yellow"/>
            </w:rPr>
          </w:rPrChange>
        </w:rPr>
        <w:t>(else, populate)[</w:t>
      </w:r>
      <w:r w:rsidR="00B81697" w:rsidRPr="00FF4377">
        <w:rPr>
          <w:rFonts w:ascii="CVS Health Sans" w:hAnsi="CVS Health Sans" w:cs="Arial"/>
          <w:sz w:val="22"/>
          <w:szCs w:val="22"/>
          <w:highlight w:val="yellow"/>
          <w:rPrChange w:id="171" w:author="Green, T" w:date="2022-09-01T09:32:00Z">
            <w:rPr>
              <w:rFonts w:ascii="Arial" w:hAnsi="Arial" w:cs="Arial"/>
              <w:sz w:val="22"/>
              <w:szCs w:val="22"/>
              <w:highlight w:val="yellow"/>
            </w:rPr>
          </w:rPrChange>
        </w:rPr>
        <w:t>PlanName]]</w:t>
      </w:r>
      <w:r w:rsidR="00AA3524" w:rsidRPr="00FF4377">
        <w:rPr>
          <w:rFonts w:ascii="CVS Health Sans" w:hAnsi="CVS Health Sans" w:cs="Arial"/>
          <w:sz w:val="22"/>
          <w:szCs w:val="22"/>
          <w:rPrChange w:id="172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</w:t>
      </w:r>
      <w:r w:rsidR="0010655E" w:rsidRPr="00FF4377">
        <w:rPr>
          <w:rFonts w:ascii="CVS Health Sans" w:hAnsi="CVS Health Sans" w:cs="Arial"/>
          <w:sz w:val="22"/>
          <w:szCs w:val="22"/>
          <w:rPrChange w:id="173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p</w:t>
      </w:r>
      <w:r w:rsidR="001056D4" w:rsidRPr="00FF4377">
        <w:rPr>
          <w:rFonts w:ascii="CVS Health Sans" w:hAnsi="CVS Health Sans" w:cs="Arial"/>
          <w:sz w:val="22"/>
          <w:szCs w:val="22"/>
          <w:rPrChange w:id="174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rescription </w:t>
      </w:r>
      <w:r w:rsidR="0010655E" w:rsidRPr="00FF4377">
        <w:rPr>
          <w:rFonts w:ascii="CVS Health Sans" w:hAnsi="CVS Health Sans" w:cs="Arial"/>
          <w:sz w:val="22"/>
          <w:szCs w:val="22"/>
          <w:rPrChange w:id="175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d</w:t>
      </w:r>
      <w:r w:rsidR="001056D4" w:rsidRPr="00FF4377">
        <w:rPr>
          <w:rFonts w:ascii="CVS Health Sans" w:hAnsi="CVS Health Sans" w:cs="Arial"/>
          <w:sz w:val="22"/>
          <w:szCs w:val="22"/>
          <w:rPrChange w:id="176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rug </w:t>
      </w:r>
      <w:r w:rsidR="0010655E" w:rsidRPr="00FF4377">
        <w:rPr>
          <w:rFonts w:ascii="CVS Health Sans" w:hAnsi="CVS Health Sans" w:cs="Arial"/>
          <w:sz w:val="22"/>
          <w:szCs w:val="22"/>
          <w:rPrChange w:id="177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p</w:t>
      </w:r>
      <w:r w:rsidR="001056D4" w:rsidRPr="00FF4377">
        <w:rPr>
          <w:rFonts w:ascii="CVS Health Sans" w:hAnsi="CVS Health Sans" w:cs="Arial"/>
          <w:sz w:val="22"/>
          <w:szCs w:val="22"/>
          <w:rPrChange w:id="178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lans</w:t>
      </w:r>
      <w:r w:rsidR="001B78D1" w:rsidRPr="00FF4377">
        <w:rPr>
          <w:rFonts w:ascii="CVS Health Sans" w:hAnsi="CVS Health Sans" w:cs="Arial"/>
          <w:sz w:val="22"/>
          <w:szCs w:val="22"/>
          <w:rPrChange w:id="179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.</w:t>
      </w:r>
      <w:r w:rsidR="00D54DBD" w:rsidRPr="00FF4377">
        <w:rPr>
          <w:rFonts w:ascii="CVS Health Sans" w:hAnsi="CVS Health Sans" w:cs="Arial"/>
          <w:sz w:val="22"/>
          <w:szCs w:val="22"/>
          <w:rPrChange w:id="180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</w:t>
      </w:r>
      <w:r w:rsidR="0061421B" w:rsidRPr="00FF4377">
        <w:rPr>
          <w:rFonts w:ascii="CVS Health Sans" w:hAnsi="CVS Health Sans" w:cs="Arial"/>
          <w:sz w:val="22"/>
          <w:szCs w:val="22"/>
          <w:rPrChange w:id="181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Because </w:t>
      </w:r>
      <w:r w:rsidR="00F20D19" w:rsidRPr="00FF4377">
        <w:rPr>
          <w:rFonts w:ascii="CVS Health Sans" w:hAnsi="CVS Health Sans" w:cs="Arial"/>
          <w:sz w:val="22"/>
          <w:szCs w:val="22"/>
          <w:rPrChange w:id="182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SilverScript</w:t>
      </w:r>
      <w:r w:rsidR="00AE359D" w:rsidRPr="00FF4377">
        <w:rPr>
          <w:rFonts w:ascii="CVS Health Sans" w:hAnsi="CVS Health Sans" w:cs="Arial"/>
          <w:sz w:val="22"/>
          <w:szCs w:val="22"/>
          <w:vertAlign w:val="superscript"/>
          <w:rPrChange w:id="183" w:author="Green, T" w:date="2022-09-01T09:32:00Z">
            <w:rPr>
              <w:rFonts w:ascii="Arial" w:hAnsi="Arial" w:cs="Arial"/>
              <w:sz w:val="22"/>
              <w:szCs w:val="22"/>
              <w:vertAlign w:val="superscript"/>
            </w:rPr>
          </w:rPrChange>
        </w:rPr>
        <w:t>®</w:t>
      </w:r>
      <w:r w:rsidR="00F20D19" w:rsidRPr="00FF4377">
        <w:rPr>
          <w:rFonts w:ascii="CVS Health Sans" w:hAnsi="CVS Health Sans" w:cs="Arial"/>
          <w:sz w:val="22"/>
          <w:szCs w:val="22"/>
          <w:rPrChange w:id="184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Insurance Company administers your </w:t>
      </w:r>
      <w:r w:rsidR="007838EF" w:rsidRPr="00FF4377">
        <w:rPr>
          <w:rFonts w:ascii="CVS Health Sans" w:hAnsi="CVS Health Sans" w:cs="Arial"/>
          <w:sz w:val="22"/>
          <w:szCs w:val="22"/>
          <w:rPrChange w:id="185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current e</w:t>
      </w:r>
      <w:r w:rsidR="00F20D19" w:rsidRPr="00FF4377">
        <w:rPr>
          <w:rFonts w:ascii="CVS Health Sans" w:hAnsi="CVS Health Sans" w:cs="Arial"/>
          <w:sz w:val="22"/>
          <w:szCs w:val="22"/>
          <w:rPrChange w:id="186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mployer </w:t>
      </w:r>
      <w:r w:rsidR="007838EF" w:rsidRPr="00FF4377">
        <w:rPr>
          <w:rFonts w:ascii="CVS Health Sans" w:hAnsi="CVS Health Sans" w:cs="Arial"/>
          <w:sz w:val="22"/>
          <w:szCs w:val="22"/>
          <w:rPrChange w:id="187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g</w:t>
      </w:r>
      <w:r w:rsidR="00F20D19" w:rsidRPr="00FF4377">
        <w:rPr>
          <w:rFonts w:ascii="CVS Health Sans" w:hAnsi="CVS Health Sans" w:cs="Arial"/>
          <w:sz w:val="22"/>
          <w:szCs w:val="22"/>
          <w:rPrChange w:id="188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roup </w:t>
      </w:r>
      <w:r w:rsidR="007838EF" w:rsidRPr="00FF4377">
        <w:rPr>
          <w:rFonts w:ascii="CVS Health Sans" w:hAnsi="CVS Health Sans" w:cs="Arial"/>
          <w:sz w:val="22"/>
          <w:szCs w:val="22"/>
          <w:rPrChange w:id="189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c</w:t>
      </w:r>
      <w:r w:rsidR="00F20D19" w:rsidRPr="00FF4377">
        <w:rPr>
          <w:rFonts w:ascii="CVS Health Sans" w:hAnsi="CVS Health Sans" w:cs="Arial"/>
          <w:sz w:val="22"/>
          <w:szCs w:val="22"/>
          <w:rPrChange w:id="190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overage</w:t>
      </w:r>
      <w:r w:rsidR="0061421B" w:rsidRPr="00FF4377">
        <w:rPr>
          <w:rFonts w:ascii="CVS Health Sans" w:hAnsi="CVS Health Sans" w:cs="Arial"/>
          <w:sz w:val="22"/>
          <w:szCs w:val="22"/>
          <w:rPrChange w:id="191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, </w:t>
      </w:r>
      <w:r w:rsidR="00F20D19" w:rsidRPr="00FF4377">
        <w:rPr>
          <w:rFonts w:ascii="CVS Health Sans" w:hAnsi="CVS Health Sans" w:cs="Arial"/>
          <w:sz w:val="22"/>
          <w:szCs w:val="22"/>
          <w:rPrChange w:id="192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many </w:t>
      </w:r>
      <w:r w:rsidR="007D6E0E" w:rsidRPr="00FF4377">
        <w:rPr>
          <w:rFonts w:ascii="CVS Health Sans" w:hAnsi="CVS Health Sans" w:cs="Arial"/>
          <w:sz w:val="22"/>
          <w:szCs w:val="22"/>
          <w:rPrChange w:id="193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plan</w:t>
      </w:r>
      <w:r w:rsidR="00F20D19" w:rsidRPr="00FF4377">
        <w:rPr>
          <w:rFonts w:ascii="CVS Health Sans" w:hAnsi="CVS Health Sans" w:cs="Arial"/>
          <w:sz w:val="22"/>
          <w:szCs w:val="22"/>
          <w:rPrChange w:id="194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conveniences</w:t>
      </w:r>
      <w:r w:rsidR="00565722" w:rsidRPr="00FF4377">
        <w:rPr>
          <w:rFonts w:ascii="CVS Health Sans" w:hAnsi="CVS Health Sans" w:cs="Arial"/>
          <w:sz w:val="22"/>
          <w:szCs w:val="22"/>
          <w:rPrChange w:id="195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</w:t>
      </w:r>
      <w:r w:rsidR="004221C3" w:rsidRPr="00FF4377">
        <w:rPr>
          <w:rFonts w:ascii="CVS Health Sans" w:hAnsi="CVS Health Sans" w:cs="Arial"/>
          <w:sz w:val="22"/>
          <w:szCs w:val="22"/>
          <w:rPrChange w:id="196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you have today under your current employer group plan with </w:t>
      </w:r>
      <w:r w:rsidR="009901D7" w:rsidRPr="00FF4377">
        <w:rPr>
          <w:rFonts w:ascii="CVS Health Sans" w:hAnsi="CVS Health Sans" w:cs="Arial"/>
          <w:sz w:val="22"/>
          <w:szCs w:val="22"/>
          <w:highlight w:val="yellow"/>
          <w:rPrChange w:id="197" w:author="Green, T" w:date="2022-09-01T09:32:00Z">
            <w:rPr>
              <w:rFonts w:ascii="Arial" w:hAnsi="Arial" w:cs="Arial"/>
              <w:sz w:val="22"/>
              <w:szCs w:val="22"/>
              <w:highlight w:val="yellow"/>
            </w:rPr>
          </w:rPrChange>
        </w:rPr>
        <w:t>[ClientName]</w:t>
      </w:r>
      <w:r w:rsidR="00097A43" w:rsidRPr="00FF4377">
        <w:rPr>
          <w:rFonts w:ascii="CVS Health Sans" w:hAnsi="CVS Health Sans" w:cs="Arial"/>
          <w:sz w:val="22"/>
          <w:szCs w:val="22"/>
          <w:rPrChange w:id="198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</w:t>
      </w:r>
      <w:r w:rsidR="004221C3" w:rsidRPr="00FF4377">
        <w:rPr>
          <w:rFonts w:ascii="CVS Health Sans" w:hAnsi="CVS Health Sans" w:cs="Arial"/>
          <w:sz w:val="22"/>
          <w:szCs w:val="22"/>
          <w:rPrChange w:id="199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will continue if you select a </w:t>
      </w:r>
      <w:r w:rsidR="00B81697" w:rsidRPr="00FF4377">
        <w:rPr>
          <w:rFonts w:ascii="CVS Health Sans" w:hAnsi="CVS Health Sans" w:cs="Arial"/>
          <w:sz w:val="22"/>
          <w:szCs w:val="22"/>
          <w:highlight w:val="yellow"/>
          <w:rPrChange w:id="200" w:author="Green, T" w:date="2022-09-01T09:32:00Z">
            <w:rPr>
              <w:rFonts w:ascii="Arial" w:hAnsi="Arial" w:cs="Arial"/>
              <w:sz w:val="22"/>
              <w:szCs w:val="22"/>
              <w:highlight w:val="yellow"/>
            </w:rPr>
          </w:rPrChange>
        </w:rPr>
        <w:t>[(</w:t>
      </w:r>
      <w:del w:id="201" w:author="Portillo, Carla Y" w:date="2022-09-04T17:49:00Z">
        <w:r w:rsidR="00B81697" w:rsidRPr="00FF4377" w:rsidDel="00B83635">
          <w:rPr>
            <w:rFonts w:ascii="CVS Health Sans" w:hAnsi="CVS Health Sans" w:cs="Arial"/>
            <w:sz w:val="22"/>
            <w:szCs w:val="22"/>
            <w:highlight w:val="yellow"/>
            <w:rPrChange w:id="202" w:author="Green, T" w:date="2022-09-01T09:32:00Z">
              <w:rPr>
                <w:rFonts w:ascii="Arial" w:hAnsi="Arial" w:cs="Arial"/>
                <w:sz w:val="22"/>
                <w:szCs w:val="22"/>
                <w:highlight w:val="yellow"/>
              </w:rPr>
            </w:rPrChange>
          </w:rPr>
          <w:delText xml:space="preserve">if </w:delText>
        </w:r>
      </w:del>
      <w:ins w:id="203" w:author="Portillo, Carla Y" w:date="2022-09-04T17:49:00Z">
        <w:r w:rsidR="00B83635">
          <w:rPr>
            <w:rFonts w:ascii="CVS Health Sans" w:hAnsi="CVS Health Sans" w:cs="Arial"/>
            <w:sz w:val="22"/>
            <w:szCs w:val="22"/>
            <w:highlight w:val="yellow"/>
          </w:rPr>
          <w:t>I</w:t>
        </w:r>
        <w:r w:rsidR="00B83635" w:rsidRPr="00FF4377">
          <w:rPr>
            <w:rFonts w:ascii="CVS Health Sans" w:hAnsi="CVS Health Sans" w:cs="Arial"/>
            <w:sz w:val="22"/>
            <w:szCs w:val="22"/>
            <w:highlight w:val="yellow"/>
            <w:rPrChange w:id="204" w:author="Green, T" w:date="2022-09-01T09:32:00Z">
              <w:rPr>
                <w:rFonts w:ascii="Arial" w:hAnsi="Arial" w:cs="Arial"/>
                <w:sz w:val="22"/>
                <w:szCs w:val="22"/>
                <w:highlight w:val="yellow"/>
              </w:rPr>
            </w:rPrChange>
          </w:rPr>
          <w:t xml:space="preserve">f </w:t>
        </w:r>
      </w:ins>
      <w:r w:rsidR="00B81697" w:rsidRPr="00FF4377">
        <w:rPr>
          <w:rFonts w:ascii="CVS Health Sans" w:hAnsi="CVS Health Sans" w:cs="Arial"/>
          <w:sz w:val="22"/>
          <w:szCs w:val="22"/>
          <w:highlight w:val="yellow"/>
          <w:rPrChange w:id="205" w:author="Green, T" w:date="2022-09-01T09:32:00Z">
            <w:rPr>
              <w:rFonts w:ascii="Arial" w:hAnsi="Arial" w:cs="Arial"/>
              <w:sz w:val="22"/>
              <w:szCs w:val="22"/>
              <w:highlight w:val="yellow"/>
            </w:rPr>
          </w:rPrChange>
        </w:rPr>
        <w:t>Carrier=9545, populate)</w:t>
      </w:r>
      <w:r w:rsidR="00B81697" w:rsidRPr="00FF4377">
        <w:rPr>
          <w:rFonts w:ascii="CVS Health Sans" w:hAnsi="CVS Health Sans" w:cs="Arial"/>
          <w:sz w:val="22"/>
          <w:szCs w:val="22"/>
          <w:rPrChange w:id="206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SilverScript</w:t>
      </w:r>
      <w:r w:rsidR="00B81697" w:rsidRPr="00FF4377">
        <w:rPr>
          <w:rFonts w:ascii="CVS Health Sans" w:hAnsi="CVS Health Sans" w:cs="Arial"/>
          <w:iCs/>
          <w:sz w:val="22"/>
          <w:szCs w:val="22"/>
          <w:highlight w:val="yellow"/>
          <w:rPrChange w:id="207" w:author="Green, T" w:date="2022-09-01T09:32:00Z">
            <w:rPr>
              <w:rFonts w:ascii="Arial" w:hAnsi="Arial" w:cs="Arial"/>
              <w:iCs/>
              <w:sz w:val="22"/>
              <w:szCs w:val="22"/>
              <w:highlight w:val="yellow"/>
            </w:rPr>
          </w:rPrChange>
        </w:rPr>
        <w:t>(else, populate)[</w:t>
      </w:r>
      <w:r w:rsidR="00B81697" w:rsidRPr="00FF4377">
        <w:rPr>
          <w:rFonts w:ascii="CVS Health Sans" w:hAnsi="CVS Health Sans" w:cs="Arial"/>
          <w:sz w:val="22"/>
          <w:szCs w:val="22"/>
          <w:highlight w:val="yellow"/>
          <w:rPrChange w:id="208" w:author="Green, T" w:date="2022-09-01T09:32:00Z">
            <w:rPr>
              <w:rFonts w:ascii="Arial" w:hAnsi="Arial" w:cs="Arial"/>
              <w:sz w:val="22"/>
              <w:szCs w:val="22"/>
              <w:highlight w:val="yellow"/>
            </w:rPr>
          </w:rPrChange>
        </w:rPr>
        <w:t>PlanName]]</w:t>
      </w:r>
      <w:r w:rsidR="004221C3" w:rsidRPr="00FF4377">
        <w:rPr>
          <w:rFonts w:ascii="CVS Health Sans" w:hAnsi="CVS Health Sans" w:cs="Arial"/>
          <w:sz w:val="22"/>
          <w:szCs w:val="22"/>
          <w:rPrChange w:id="209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plan</w:t>
      </w:r>
      <w:r w:rsidR="00FB01E1" w:rsidRPr="00FF4377">
        <w:rPr>
          <w:rFonts w:ascii="CVS Health Sans" w:hAnsi="CVS Health Sans" w:cs="Arial"/>
          <w:sz w:val="22"/>
          <w:szCs w:val="22"/>
          <w:rPrChange w:id="210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, including:</w:t>
      </w:r>
      <w:r w:rsidR="00F20D19" w:rsidRPr="00FF4377">
        <w:rPr>
          <w:rFonts w:ascii="CVS Health Sans" w:hAnsi="CVS Health Sans" w:cs="Arial"/>
          <w:sz w:val="22"/>
          <w:szCs w:val="22"/>
          <w:rPrChange w:id="211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</w:t>
      </w:r>
    </w:p>
    <w:p w14:paraId="286CB9B4" w14:textId="77777777" w:rsidR="0025634D" w:rsidRPr="00FF4377" w:rsidRDefault="0025634D">
      <w:pPr>
        <w:rPr>
          <w:rFonts w:ascii="CVS Health Sans" w:hAnsi="CVS Health Sans" w:cs="Arial"/>
          <w:b/>
          <w:sz w:val="22"/>
          <w:szCs w:val="22"/>
          <w:rPrChange w:id="212" w:author="Green, T" w:date="2022-09-01T09:32:00Z">
            <w:rPr>
              <w:rFonts w:ascii="Arial" w:hAnsi="Arial" w:cs="Arial"/>
              <w:b/>
              <w:sz w:val="22"/>
              <w:szCs w:val="22"/>
            </w:rPr>
          </w:rPrChange>
        </w:rPr>
      </w:pPr>
    </w:p>
    <w:p w14:paraId="6E1CF053" w14:textId="77777777" w:rsidR="00F20D19" w:rsidRPr="00FF4377" w:rsidRDefault="00F20D19" w:rsidP="00B81B4F">
      <w:pPr>
        <w:pStyle w:val="ListParagraph"/>
        <w:numPr>
          <w:ilvl w:val="0"/>
          <w:numId w:val="3"/>
        </w:numPr>
        <w:ind w:left="270" w:right="-180" w:firstLine="180"/>
        <w:rPr>
          <w:rFonts w:ascii="CVS Health Sans" w:hAnsi="CVS Health Sans" w:cs="Arial"/>
          <w:sz w:val="22"/>
          <w:szCs w:val="22"/>
          <w:rPrChange w:id="213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  <w:r w:rsidRPr="00FF4377">
        <w:rPr>
          <w:rFonts w:ascii="CVS Health Sans" w:hAnsi="CVS Health Sans" w:cs="Arial"/>
          <w:b/>
          <w:sz w:val="22"/>
          <w:szCs w:val="22"/>
          <w:rPrChange w:id="214" w:author="Green, T" w:date="2022-09-01T09:32:00Z">
            <w:rPr>
              <w:rFonts w:ascii="Arial" w:hAnsi="Arial" w:cs="Arial"/>
              <w:b/>
              <w:sz w:val="22"/>
              <w:szCs w:val="22"/>
            </w:rPr>
          </w:rPrChange>
        </w:rPr>
        <w:lastRenderedPageBreak/>
        <w:t xml:space="preserve">You </w:t>
      </w:r>
      <w:r w:rsidR="004221C3" w:rsidRPr="00FF4377">
        <w:rPr>
          <w:rFonts w:ascii="CVS Health Sans" w:hAnsi="CVS Health Sans" w:cs="Arial"/>
          <w:b/>
          <w:sz w:val="22"/>
          <w:szCs w:val="22"/>
          <w:rPrChange w:id="215" w:author="Green, T" w:date="2022-09-01T09:32:00Z">
            <w:rPr>
              <w:rFonts w:ascii="Arial" w:hAnsi="Arial" w:cs="Arial"/>
              <w:b/>
              <w:sz w:val="22"/>
              <w:szCs w:val="22"/>
            </w:rPr>
          </w:rPrChange>
        </w:rPr>
        <w:t xml:space="preserve">can keep using </w:t>
      </w:r>
      <w:r w:rsidRPr="00FF4377">
        <w:rPr>
          <w:rFonts w:ascii="CVS Health Sans" w:hAnsi="CVS Health Sans" w:cs="Arial"/>
          <w:b/>
          <w:sz w:val="22"/>
          <w:szCs w:val="22"/>
          <w:rPrChange w:id="216" w:author="Green, T" w:date="2022-09-01T09:32:00Z">
            <w:rPr>
              <w:rFonts w:ascii="Arial" w:hAnsi="Arial" w:cs="Arial"/>
              <w:b/>
              <w:sz w:val="22"/>
              <w:szCs w:val="22"/>
            </w:rPr>
          </w:rPrChange>
        </w:rPr>
        <w:t xml:space="preserve">the same pharmacy </w:t>
      </w:r>
      <w:r w:rsidR="004221C3" w:rsidRPr="00FF4377">
        <w:rPr>
          <w:rFonts w:ascii="CVS Health Sans" w:hAnsi="CVS Health Sans" w:cs="Arial"/>
          <w:b/>
          <w:sz w:val="22"/>
          <w:szCs w:val="22"/>
          <w:rPrChange w:id="217" w:author="Green, T" w:date="2022-09-01T09:32:00Z">
            <w:rPr>
              <w:rFonts w:ascii="Arial" w:hAnsi="Arial" w:cs="Arial"/>
              <w:b/>
              <w:sz w:val="22"/>
              <w:szCs w:val="22"/>
            </w:rPr>
          </w:rPrChange>
        </w:rPr>
        <w:t>to fill your prescriptions</w:t>
      </w:r>
    </w:p>
    <w:p w14:paraId="673C9A5C" w14:textId="77777777" w:rsidR="00F20D19" w:rsidRPr="00FF4377" w:rsidRDefault="00F20D19" w:rsidP="00B81B4F">
      <w:pPr>
        <w:pStyle w:val="ListParagraph"/>
        <w:ind w:left="270" w:right="-180" w:firstLine="450"/>
        <w:rPr>
          <w:rFonts w:ascii="CVS Health Sans" w:hAnsi="CVS Health Sans" w:cs="Arial"/>
          <w:sz w:val="22"/>
          <w:szCs w:val="22"/>
          <w:rPrChange w:id="218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  <w:r w:rsidRPr="00FF4377">
        <w:rPr>
          <w:rFonts w:ascii="CVS Health Sans" w:hAnsi="CVS Health Sans" w:cs="Arial"/>
          <w:sz w:val="22"/>
          <w:szCs w:val="22"/>
          <w:rPrChange w:id="219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You will not have to move your prescriptions or consult with a different pharmacist. </w:t>
      </w:r>
    </w:p>
    <w:p w14:paraId="1AFA9F27" w14:textId="77777777" w:rsidR="004C68CE" w:rsidRPr="00FF4377" w:rsidRDefault="004C68CE" w:rsidP="00B81B4F">
      <w:pPr>
        <w:pStyle w:val="ListParagraph"/>
        <w:ind w:left="270" w:right="-180" w:firstLine="450"/>
        <w:rPr>
          <w:rFonts w:ascii="CVS Health Sans" w:hAnsi="CVS Health Sans" w:cs="Arial"/>
          <w:sz w:val="22"/>
          <w:szCs w:val="22"/>
          <w:rPrChange w:id="220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</w:p>
    <w:p w14:paraId="1BB86BF1" w14:textId="77777777" w:rsidR="00F20D19" w:rsidRPr="00FF4377" w:rsidRDefault="00F20D19" w:rsidP="00B81B4F">
      <w:pPr>
        <w:pStyle w:val="ListParagraph"/>
        <w:numPr>
          <w:ilvl w:val="0"/>
          <w:numId w:val="3"/>
        </w:numPr>
        <w:ind w:left="270" w:right="-180" w:firstLine="180"/>
        <w:rPr>
          <w:rFonts w:ascii="CVS Health Sans" w:hAnsi="CVS Health Sans" w:cs="Arial"/>
          <w:sz w:val="22"/>
          <w:szCs w:val="22"/>
          <w:rPrChange w:id="221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  <w:r w:rsidRPr="00FF4377">
        <w:rPr>
          <w:rFonts w:ascii="CVS Health Sans" w:hAnsi="CVS Health Sans" w:cs="Arial"/>
          <w:b/>
          <w:sz w:val="22"/>
          <w:szCs w:val="22"/>
          <w:rPrChange w:id="222" w:author="Green, T" w:date="2022-09-01T09:32:00Z">
            <w:rPr>
              <w:rFonts w:ascii="Arial" w:hAnsi="Arial" w:cs="Arial"/>
              <w:b/>
              <w:sz w:val="22"/>
              <w:szCs w:val="22"/>
            </w:rPr>
          </w:rPrChange>
        </w:rPr>
        <w:t>Your mail service pharmacy will not change</w:t>
      </w:r>
    </w:p>
    <w:p w14:paraId="0D11CF0D" w14:textId="77777777" w:rsidR="00F20D19" w:rsidRPr="00FF4377" w:rsidRDefault="00F20D19" w:rsidP="00B81B4F">
      <w:pPr>
        <w:pStyle w:val="ListParagraph"/>
        <w:ind w:left="270" w:right="-180" w:firstLine="450"/>
        <w:rPr>
          <w:rFonts w:ascii="CVS Health Sans" w:hAnsi="CVS Health Sans" w:cs="Arial"/>
          <w:sz w:val="22"/>
          <w:szCs w:val="22"/>
          <w:rPrChange w:id="223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  <w:r w:rsidRPr="00FF4377">
        <w:rPr>
          <w:rFonts w:ascii="CVS Health Sans" w:hAnsi="CVS Health Sans" w:cs="Arial"/>
          <w:sz w:val="22"/>
          <w:szCs w:val="22"/>
          <w:rPrChange w:id="224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You will experience no disruption to your service or prescription history. </w:t>
      </w:r>
    </w:p>
    <w:p w14:paraId="7F40D8AC" w14:textId="77777777" w:rsidR="001B78D1" w:rsidRPr="00FF4377" w:rsidRDefault="001B78D1" w:rsidP="001B78D1">
      <w:pPr>
        <w:pStyle w:val="ListParagraph"/>
        <w:ind w:left="450" w:right="-180"/>
        <w:rPr>
          <w:rFonts w:ascii="CVS Health Sans" w:hAnsi="CVS Health Sans" w:cs="Arial"/>
          <w:sz w:val="22"/>
          <w:szCs w:val="22"/>
          <w:rPrChange w:id="225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</w:p>
    <w:p w14:paraId="75C52C1A" w14:textId="77777777" w:rsidR="00F20D19" w:rsidRPr="00FF4377" w:rsidRDefault="00F20D19" w:rsidP="00B81B4F">
      <w:pPr>
        <w:pStyle w:val="ListParagraph"/>
        <w:numPr>
          <w:ilvl w:val="0"/>
          <w:numId w:val="3"/>
        </w:numPr>
        <w:ind w:left="270" w:right="-180" w:firstLine="180"/>
        <w:rPr>
          <w:rFonts w:ascii="CVS Health Sans" w:hAnsi="CVS Health Sans" w:cs="Arial"/>
          <w:sz w:val="22"/>
          <w:szCs w:val="22"/>
          <w:rPrChange w:id="226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  <w:r w:rsidRPr="00FF4377">
        <w:rPr>
          <w:rFonts w:ascii="CVS Health Sans" w:hAnsi="CVS Health Sans" w:cs="Arial"/>
          <w:b/>
          <w:sz w:val="22"/>
          <w:szCs w:val="22"/>
          <w:rPrChange w:id="227" w:author="Green, T" w:date="2022-09-01T09:32:00Z">
            <w:rPr>
              <w:rFonts w:ascii="Arial" w:hAnsi="Arial" w:cs="Arial"/>
              <w:b/>
              <w:sz w:val="22"/>
              <w:szCs w:val="22"/>
            </w:rPr>
          </w:rPrChange>
        </w:rPr>
        <w:t>You keep the same Member ID</w:t>
      </w:r>
      <w:r w:rsidR="0042267A" w:rsidRPr="00FF4377">
        <w:rPr>
          <w:rFonts w:ascii="CVS Health Sans" w:hAnsi="CVS Health Sans" w:cs="Arial"/>
          <w:b/>
          <w:sz w:val="22"/>
          <w:szCs w:val="22"/>
          <w:rPrChange w:id="228" w:author="Green, T" w:date="2022-09-01T09:32:00Z">
            <w:rPr>
              <w:rFonts w:ascii="Arial" w:hAnsi="Arial" w:cs="Arial"/>
              <w:b/>
              <w:sz w:val="22"/>
              <w:szCs w:val="22"/>
            </w:rPr>
          </w:rPrChange>
        </w:rPr>
        <w:t xml:space="preserve"> </w:t>
      </w:r>
    </w:p>
    <w:p w14:paraId="2839D7C2" w14:textId="77777777" w:rsidR="00F20D19" w:rsidRPr="00FF4377" w:rsidRDefault="00F20D19" w:rsidP="00B81B4F">
      <w:pPr>
        <w:ind w:left="270" w:right="-180" w:firstLine="450"/>
        <w:rPr>
          <w:rFonts w:ascii="CVS Health Sans" w:hAnsi="CVS Health Sans" w:cs="Arial"/>
          <w:sz w:val="22"/>
          <w:szCs w:val="22"/>
          <w:rPrChange w:id="229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  <w:r w:rsidRPr="00FF4377">
        <w:rPr>
          <w:rFonts w:ascii="CVS Health Sans" w:hAnsi="CVS Health Sans" w:cs="Arial"/>
          <w:sz w:val="22"/>
          <w:szCs w:val="22"/>
          <w:rPrChange w:id="230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Your current Member ID is the same used by </w:t>
      </w:r>
      <w:r w:rsidR="009901D7" w:rsidRPr="00FF4377">
        <w:rPr>
          <w:rFonts w:ascii="CVS Health Sans" w:hAnsi="CVS Health Sans" w:cs="Arial"/>
          <w:sz w:val="22"/>
          <w:szCs w:val="22"/>
          <w:highlight w:val="yellow"/>
          <w:rPrChange w:id="231" w:author="Green, T" w:date="2022-09-01T09:32:00Z">
            <w:rPr>
              <w:rFonts w:ascii="Arial" w:hAnsi="Arial" w:cs="Arial"/>
              <w:sz w:val="22"/>
              <w:szCs w:val="22"/>
              <w:highlight w:val="yellow"/>
            </w:rPr>
          </w:rPrChange>
        </w:rPr>
        <w:t>[PlanName]</w:t>
      </w:r>
      <w:r w:rsidRPr="00FF4377">
        <w:rPr>
          <w:rFonts w:ascii="CVS Health Sans" w:hAnsi="CVS Health Sans" w:cs="Arial"/>
          <w:sz w:val="22"/>
          <w:szCs w:val="22"/>
          <w:rPrChange w:id="232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. </w:t>
      </w:r>
    </w:p>
    <w:p w14:paraId="4E17001F" w14:textId="77777777" w:rsidR="004C68CE" w:rsidRPr="00FF4377" w:rsidRDefault="004C68CE" w:rsidP="001B78D1">
      <w:pPr>
        <w:ind w:right="-180"/>
        <w:rPr>
          <w:rFonts w:ascii="CVS Health Sans" w:hAnsi="CVS Health Sans" w:cs="Arial"/>
          <w:sz w:val="22"/>
          <w:szCs w:val="22"/>
          <w:rPrChange w:id="233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</w:p>
    <w:p w14:paraId="636C8C83" w14:textId="77777777" w:rsidR="00F20D19" w:rsidRPr="00FF4377" w:rsidRDefault="00F20D19" w:rsidP="00B81B4F">
      <w:pPr>
        <w:pStyle w:val="ListParagraph"/>
        <w:numPr>
          <w:ilvl w:val="0"/>
          <w:numId w:val="3"/>
        </w:numPr>
        <w:spacing w:after="200" w:line="276" w:lineRule="auto"/>
        <w:ind w:left="270" w:right="-180" w:firstLine="180"/>
        <w:rPr>
          <w:rFonts w:ascii="CVS Health Sans" w:hAnsi="CVS Health Sans" w:cs="Arial"/>
          <w:sz w:val="22"/>
          <w:szCs w:val="22"/>
          <w:rPrChange w:id="234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  <w:r w:rsidRPr="00FF4377">
        <w:rPr>
          <w:rFonts w:ascii="CVS Health Sans" w:hAnsi="CVS Health Sans" w:cs="Arial"/>
          <w:b/>
          <w:sz w:val="22"/>
          <w:szCs w:val="22"/>
          <w:rPrChange w:id="235" w:author="Green, T" w:date="2022-09-01T09:32:00Z">
            <w:rPr>
              <w:rFonts w:ascii="Arial" w:hAnsi="Arial" w:cs="Arial"/>
              <w:b/>
              <w:sz w:val="22"/>
              <w:szCs w:val="22"/>
            </w:rPr>
          </w:rPrChange>
        </w:rPr>
        <w:t xml:space="preserve">No change to your </w:t>
      </w:r>
      <w:r w:rsidR="00DA7E66" w:rsidRPr="00FF4377">
        <w:rPr>
          <w:rFonts w:ascii="CVS Health Sans" w:hAnsi="CVS Health Sans" w:cs="Arial"/>
          <w:b/>
          <w:sz w:val="22"/>
          <w:szCs w:val="22"/>
          <w:rPrChange w:id="236" w:author="Green, T" w:date="2022-09-01T09:32:00Z">
            <w:rPr>
              <w:rFonts w:ascii="Arial" w:hAnsi="Arial" w:cs="Arial"/>
              <w:b/>
              <w:sz w:val="22"/>
              <w:szCs w:val="22"/>
            </w:rPr>
          </w:rPrChange>
        </w:rPr>
        <w:t>w</w:t>
      </w:r>
      <w:r w:rsidRPr="00FF4377">
        <w:rPr>
          <w:rFonts w:ascii="CVS Health Sans" w:hAnsi="CVS Health Sans" w:cs="Arial"/>
          <w:b/>
          <w:sz w:val="22"/>
          <w:szCs w:val="22"/>
          <w:rPrChange w:id="237" w:author="Green, T" w:date="2022-09-01T09:32:00Z">
            <w:rPr>
              <w:rFonts w:ascii="Arial" w:hAnsi="Arial" w:cs="Arial"/>
              <w:b/>
              <w:sz w:val="22"/>
              <w:szCs w:val="22"/>
            </w:rPr>
          </w:rPrChange>
        </w:rPr>
        <w:t xml:space="preserve">eb portal login information </w:t>
      </w:r>
    </w:p>
    <w:p w14:paraId="565762F7" w14:textId="77777777" w:rsidR="00F20D19" w:rsidRPr="00FF4377" w:rsidRDefault="00A834BD" w:rsidP="00B81B4F">
      <w:pPr>
        <w:pStyle w:val="ListParagraph"/>
        <w:spacing w:line="276" w:lineRule="auto"/>
        <w:ind w:right="-180"/>
        <w:rPr>
          <w:rFonts w:ascii="CVS Health Sans" w:hAnsi="CVS Health Sans" w:cs="Arial"/>
          <w:sz w:val="22"/>
          <w:szCs w:val="22"/>
          <w:rPrChange w:id="238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  <w:r w:rsidRPr="00FF4377">
        <w:rPr>
          <w:rFonts w:ascii="CVS Health Sans" w:hAnsi="CVS Health Sans" w:cs="Arial"/>
          <w:sz w:val="22"/>
          <w:szCs w:val="22"/>
          <w:rPrChange w:id="239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U</w:t>
      </w:r>
      <w:r w:rsidR="00DA7E66" w:rsidRPr="00FF4377">
        <w:rPr>
          <w:rFonts w:ascii="CVS Health Sans" w:hAnsi="CVS Health Sans" w:cs="Arial"/>
          <w:sz w:val="22"/>
          <w:szCs w:val="22"/>
          <w:rPrChange w:id="240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se</w:t>
      </w:r>
      <w:r w:rsidR="00F20D19" w:rsidRPr="00FF4377">
        <w:rPr>
          <w:rFonts w:ascii="CVS Health Sans" w:hAnsi="CVS Health Sans" w:cs="Arial"/>
          <w:sz w:val="22"/>
          <w:szCs w:val="22"/>
          <w:rPrChange w:id="241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the same portal and login information</w:t>
      </w:r>
      <w:r w:rsidRPr="00FF4377">
        <w:rPr>
          <w:rFonts w:ascii="CVS Health Sans" w:hAnsi="CVS Health Sans" w:cs="Arial"/>
          <w:sz w:val="22"/>
          <w:szCs w:val="22"/>
          <w:rPrChange w:id="242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to monitor your plan updates online.</w:t>
      </w:r>
    </w:p>
    <w:p w14:paraId="717C94B7" w14:textId="77777777" w:rsidR="001056D4" w:rsidRPr="00FF4377" w:rsidRDefault="001056D4" w:rsidP="001056D4">
      <w:pPr>
        <w:rPr>
          <w:rFonts w:ascii="CVS Health Sans" w:hAnsi="CVS Health Sans" w:cs="Arial"/>
          <w:sz w:val="22"/>
          <w:szCs w:val="22"/>
          <w:rPrChange w:id="243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</w:p>
    <w:p w14:paraId="53621B67" w14:textId="77777777" w:rsidR="00111D51" w:rsidRPr="00FF4377" w:rsidRDefault="00111D51" w:rsidP="00111D51">
      <w:pPr>
        <w:autoSpaceDE w:val="0"/>
        <w:autoSpaceDN w:val="0"/>
        <w:adjustRightInd w:val="0"/>
        <w:ind w:right="-180"/>
        <w:rPr>
          <w:rFonts w:ascii="CVS Health Sans" w:hAnsi="CVS Health Sans" w:cs="Arial"/>
          <w:sz w:val="22"/>
          <w:szCs w:val="22"/>
          <w:rPrChange w:id="244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  <w:r w:rsidRPr="00FF4377">
        <w:rPr>
          <w:rFonts w:ascii="CVS Health Sans" w:hAnsi="CVS Health Sans" w:cs="Arial"/>
          <w:sz w:val="22"/>
          <w:szCs w:val="22"/>
          <w:rPrChange w:id="245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Finally, please remember that you are covered by your </w:t>
      </w:r>
      <w:r w:rsidRPr="00FF4377">
        <w:rPr>
          <w:rFonts w:ascii="CVS Health Sans" w:hAnsi="CVS Health Sans" w:cs="Arial"/>
          <w:b/>
          <w:sz w:val="22"/>
          <w:szCs w:val="22"/>
          <w:rPrChange w:id="246" w:author="Green, T" w:date="2022-09-01T09:32:00Z">
            <w:rPr>
              <w:rFonts w:ascii="Arial" w:hAnsi="Arial" w:cs="Arial"/>
              <w:b/>
              <w:sz w:val="22"/>
              <w:szCs w:val="22"/>
            </w:rPr>
          </w:rPrChange>
        </w:rPr>
        <w:t>current</w:t>
      </w:r>
      <w:r w:rsidRPr="00FF4377">
        <w:rPr>
          <w:rFonts w:ascii="CVS Health Sans" w:hAnsi="CVS Health Sans" w:cs="Arial"/>
          <w:sz w:val="22"/>
          <w:szCs w:val="22"/>
          <w:rPrChange w:id="247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</w:t>
      </w:r>
      <w:r w:rsidR="009901D7" w:rsidRPr="00FF4377">
        <w:rPr>
          <w:rFonts w:ascii="CVS Health Sans" w:hAnsi="CVS Health Sans" w:cs="Arial"/>
          <w:sz w:val="22"/>
          <w:szCs w:val="22"/>
          <w:highlight w:val="yellow"/>
          <w:rPrChange w:id="248" w:author="Green, T" w:date="2022-09-01T09:32:00Z">
            <w:rPr>
              <w:rFonts w:ascii="Arial" w:hAnsi="Arial" w:cs="Arial"/>
              <w:sz w:val="22"/>
              <w:szCs w:val="22"/>
              <w:highlight w:val="yellow"/>
            </w:rPr>
          </w:rPrChange>
        </w:rPr>
        <w:t>[ClientName]</w:t>
      </w:r>
      <w:r w:rsidRPr="00FF4377">
        <w:rPr>
          <w:rFonts w:ascii="CVS Health Sans" w:hAnsi="CVS Health Sans" w:cs="Arial"/>
          <w:sz w:val="22"/>
          <w:szCs w:val="22"/>
          <w:rPrChange w:id="249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employer prescription drug plan through </w:t>
      </w:r>
      <w:r w:rsidR="00AA3524" w:rsidRPr="00FF4377">
        <w:rPr>
          <w:rFonts w:ascii="CVS Health Sans" w:hAnsi="CVS Health Sans" w:cs="Arial"/>
          <w:sz w:val="22"/>
          <w:szCs w:val="22"/>
          <w:highlight w:val="cyan"/>
          <w:rPrChange w:id="250" w:author="Green, T" w:date="2022-09-01T09:32:00Z">
            <w:rPr>
              <w:rFonts w:ascii="Arial" w:hAnsi="Arial" w:cs="Arial"/>
              <w:sz w:val="22"/>
              <w:szCs w:val="22"/>
              <w:highlight w:val="cyan"/>
            </w:rPr>
          </w:rPrChange>
        </w:rPr>
        <w:t>[F21]</w:t>
      </w:r>
      <w:r w:rsidR="00593E9A" w:rsidRPr="00FF4377">
        <w:rPr>
          <w:rFonts w:ascii="CVS Health Sans" w:hAnsi="CVS Health Sans" w:cs="Arial"/>
          <w:bCs/>
          <w:sz w:val="22"/>
          <w:szCs w:val="22"/>
          <w:lang w:bidi="en-US"/>
          <w:rPrChange w:id="251" w:author="Green, T" w:date="2022-09-01T09:32:00Z">
            <w:rPr>
              <w:rFonts w:ascii="Arial" w:hAnsi="Arial" w:cs="Arial"/>
              <w:bCs/>
              <w:sz w:val="22"/>
              <w:szCs w:val="22"/>
              <w:lang w:bidi="en-US"/>
            </w:rPr>
          </w:rPrChange>
        </w:rPr>
        <w:t>,</w:t>
      </w:r>
      <w:r w:rsidRPr="00FF4377">
        <w:rPr>
          <w:rFonts w:ascii="CVS Health Sans" w:hAnsi="CVS Health Sans" w:cs="Arial"/>
          <w:sz w:val="22"/>
          <w:szCs w:val="22"/>
          <w:rPrChange w:id="252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and </w:t>
      </w:r>
      <w:r w:rsidR="00593E9A" w:rsidRPr="00FF4377">
        <w:rPr>
          <w:rFonts w:ascii="CVS Health Sans" w:hAnsi="CVS Health Sans" w:cs="Arial"/>
          <w:sz w:val="22"/>
          <w:szCs w:val="22"/>
          <w:rPrChange w:id="253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you </w:t>
      </w:r>
      <w:r w:rsidRPr="00FF4377">
        <w:rPr>
          <w:rFonts w:ascii="CVS Health Sans" w:hAnsi="CVS Health Sans" w:cs="Arial"/>
          <w:sz w:val="22"/>
          <w:szCs w:val="22"/>
          <w:rPrChange w:id="254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should continue to fill your prescriptions at any pharmacy in the </w:t>
      </w:r>
      <w:r w:rsidR="00D54DBD" w:rsidRPr="00FF4377">
        <w:rPr>
          <w:rFonts w:ascii="CVS Health Sans" w:hAnsi="CVS Health Sans" w:cs="Arial"/>
          <w:sz w:val="22"/>
          <w:szCs w:val="22"/>
          <w:highlight w:val="yellow"/>
          <w:rPrChange w:id="255" w:author="Green, T" w:date="2022-09-01T09:32:00Z">
            <w:rPr>
              <w:rFonts w:ascii="Arial" w:hAnsi="Arial" w:cs="Arial"/>
              <w:sz w:val="22"/>
              <w:szCs w:val="22"/>
              <w:highlight w:val="yellow"/>
            </w:rPr>
          </w:rPrChange>
        </w:rPr>
        <w:t>[PlanName]</w:t>
      </w:r>
      <w:r w:rsidRPr="00FF4377">
        <w:rPr>
          <w:rFonts w:ascii="CVS Health Sans" w:hAnsi="CVS Health Sans" w:cs="Arial"/>
          <w:sz w:val="22"/>
          <w:szCs w:val="22"/>
          <w:rPrChange w:id="256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network.</w:t>
      </w:r>
      <w:r w:rsidR="0042267A" w:rsidRPr="00FF4377">
        <w:rPr>
          <w:rFonts w:ascii="CVS Health Sans" w:hAnsi="CVS Health Sans" w:cs="Arial"/>
          <w:sz w:val="22"/>
          <w:szCs w:val="22"/>
          <w:rPrChange w:id="257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</w:t>
      </w:r>
    </w:p>
    <w:p w14:paraId="75C2200C" w14:textId="77777777" w:rsidR="00097B52" w:rsidRPr="00FF4377" w:rsidRDefault="00097B52" w:rsidP="00097B52">
      <w:pPr>
        <w:ind w:right="-180"/>
        <w:rPr>
          <w:rFonts w:ascii="CVS Health Sans" w:hAnsi="CVS Health Sans" w:cs="Arial"/>
          <w:sz w:val="22"/>
          <w:szCs w:val="22"/>
          <w:rPrChange w:id="258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</w:p>
    <w:p w14:paraId="33546033" w14:textId="77777777" w:rsidR="000876C3" w:rsidRPr="00FF4377" w:rsidRDefault="000876C3" w:rsidP="00097B52">
      <w:pPr>
        <w:ind w:right="-180"/>
        <w:rPr>
          <w:rFonts w:ascii="CVS Health Sans" w:hAnsi="CVS Health Sans" w:cs="Arial"/>
          <w:sz w:val="22"/>
          <w:szCs w:val="22"/>
          <w:rPrChange w:id="259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  <w:r w:rsidRPr="00FF4377">
        <w:rPr>
          <w:rFonts w:ascii="CVS Health Sans" w:hAnsi="CVS Health Sans" w:cs="Arial"/>
          <w:sz w:val="22"/>
          <w:szCs w:val="22"/>
          <w:rPrChange w:id="260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We encourage you to be proactive regarding your prescription drug coverage to ensure you enroll in a Medicare Part D plan that meets your needs.</w:t>
      </w:r>
      <w:r w:rsidR="0042267A" w:rsidRPr="00FF4377">
        <w:rPr>
          <w:rFonts w:ascii="CVS Health Sans" w:hAnsi="CVS Health Sans" w:cs="Arial"/>
          <w:sz w:val="22"/>
          <w:szCs w:val="22"/>
          <w:rPrChange w:id="261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</w:t>
      </w:r>
      <w:r w:rsidRPr="00FF4377">
        <w:rPr>
          <w:rFonts w:ascii="CVS Health Sans" w:hAnsi="CVS Health Sans" w:cs="Arial"/>
          <w:sz w:val="22"/>
          <w:szCs w:val="22"/>
          <w:rPrChange w:id="262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Please keep in mind that </w:t>
      </w:r>
      <w:r w:rsidR="00AA3524" w:rsidRPr="00FF4377">
        <w:rPr>
          <w:rFonts w:ascii="CVS Health Sans" w:hAnsi="CVS Health Sans" w:cs="Arial"/>
          <w:sz w:val="22"/>
          <w:szCs w:val="22"/>
          <w:rPrChange w:id="263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individual </w:t>
      </w:r>
      <w:r w:rsidR="009901D7" w:rsidRPr="00FF4377">
        <w:rPr>
          <w:rFonts w:ascii="CVS Health Sans" w:hAnsi="CVS Health Sans" w:cs="Arial"/>
          <w:sz w:val="22"/>
          <w:szCs w:val="22"/>
          <w:highlight w:val="yellow"/>
          <w:rPrChange w:id="264" w:author="Green, T" w:date="2022-09-01T09:32:00Z">
            <w:rPr>
              <w:rFonts w:ascii="Arial" w:hAnsi="Arial" w:cs="Arial"/>
              <w:sz w:val="22"/>
              <w:szCs w:val="22"/>
              <w:highlight w:val="yellow"/>
            </w:rPr>
          </w:rPrChange>
        </w:rPr>
        <w:t>[PlanName]</w:t>
      </w:r>
      <w:r w:rsidRPr="00FF4377">
        <w:rPr>
          <w:rFonts w:ascii="CVS Health Sans" w:hAnsi="CVS Health Sans" w:cs="Arial"/>
          <w:sz w:val="22"/>
          <w:szCs w:val="22"/>
          <w:rPrChange w:id="265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plans are an</w:t>
      </w:r>
      <w:r w:rsidR="002A530B" w:rsidRPr="00FF4377">
        <w:rPr>
          <w:rFonts w:ascii="CVS Health Sans" w:hAnsi="CVS Health Sans" w:cs="Arial"/>
          <w:sz w:val="22"/>
          <w:szCs w:val="22"/>
          <w:rPrChange w:id="266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</w:t>
      </w:r>
      <w:r w:rsidRPr="00FF4377">
        <w:rPr>
          <w:rFonts w:ascii="CVS Health Sans" w:hAnsi="CVS Health Sans" w:cs="Arial"/>
          <w:sz w:val="22"/>
          <w:szCs w:val="22"/>
          <w:rPrChange w:id="267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option for you to consider when selecting your new Medicare prescription drug coverage</w:t>
      </w:r>
      <w:r w:rsidR="00C961DF" w:rsidRPr="00FF4377">
        <w:rPr>
          <w:rFonts w:ascii="CVS Health Sans" w:hAnsi="CVS Health Sans" w:cs="Arial"/>
          <w:sz w:val="22"/>
          <w:szCs w:val="22"/>
          <w:rPrChange w:id="268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,</w:t>
      </w:r>
      <w:r w:rsidRPr="00FF4377">
        <w:rPr>
          <w:rFonts w:ascii="CVS Health Sans" w:hAnsi="CVS Health Sans" w:cs="Arial"/>
          <w:sz w:val="22"/>
          <w:szCs w:val="22"/>
          <w:rPrChange w:id="269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whether enrolling directly or through a Medicare Exchange.</w:t>
      </w:r>
    </w:p>
    <w:p w14:paraId="46FB5779" w14:textId="77777777" w:rsidR="000876C3" w:rsidRPr="00FF4377" w:rsidRDefault="000876C3" w:rsidP="00097B52">
      <w:pPr>
        <w:ind w:right="-180"/>
        <w:rPr>
          <w:rFonts w:ascii="CVS Health Sans" w:hAnsi="CVS Health Sans" w:cs="Arial"/>
          <w:sz w:val="22"/>
          <w:szCs w:val="22"/>
          <w:rPrChange w:id="270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</w:p>
    <w:p w14:paraId="335799B8" w14:textId="77777777" w:rsidR="000876C3" w:rsidRPr="00FF4377" w:rsidRDefault="000876C3" w:rsidP="000876C3">
      <w:pPr>
        <w:ind w:right="-180"/>
        <w:rPr>
          <w:rFonts w:ascii="CVS Health Sans" w:hAnsi="CVS Health Sans" w:cs="Arial"/>
          <w:sz w:val="22"/>
          <w:szCs w:val="22"/>
          <w:rPrChange w:id="271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  <w:r w:rsidRPr="00FF4377">
        <w:rPr>
          <w:rFonts w:ascii="CVS Health Sans" w:hAnsi="CVS Health Sans" w:cs="Arial"/>
          <w:sz w:val="22"/>
          <w:szCs w:val="22"/>
          <w:rPrChange w:id="272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Thank you for allowing </w:t>
      </w:r>
      <w:r w:rsidR="00D54DBD" w:rsidRPr="00FF4377">
        <w:rPr>
          <w:rFonts w:ascii="CVS Health Sans" w:hAnsi="CVS Health Sans" w:cs="Arial"/>
          <w:sz w:val="22"/>
          <w:szCs w:val="22"/>
          <w:highlight w:val="yellow"/>
          <w:rPrChange w:id="273" w:author="Green, T" w:date="2022-09-01T09:32:00Z">
            <w:rPr>
              <w:rFonts w:ascii="Arial" w:hAnsi="Arial" w:cs="Arial"/>
              <w:sz w:val="22"/>
              <w:szCs w:val="22"/>
              <w:highlight w:val="yellow"/>
            </w:rPr>
          </w:rPrChange>
        </w:rPr>
        <w:t>[PlanName]</w:t>
      </w:r>
      <w:r w:rsidRPr="00FF4377">
        <w:rPr>
          <w:rFonts w:ascii="CVS Health Sans" w:hAnsi="CVS Health Sans" w:cs="Arial"/>
          <w:sz w:val="22"/>
          <w:szCs w:val="22"/>
          <w:rPrChange w:id="274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to provide your prescription drug coverage through </w:t>
      </w:r>
      <w:r w:rsidR="009901D7" w:rsidRPr="00FF4377">
        <w:rPr>
          <w:rFonts w:ascii="CVS Health Sans" w:hAnsi="CVS Health Sans" w:cs="Arial"/>
          <w:sz w:val="22"/>
          <w:szCs w:val="22"/>
          <w:highlight w:val="yellow"/>
          <w:rPrChange w:id="275" w:author="Green, T" w:date="2022-09-01T09:32:00Z">
            <w:rPr>
              <w:rFonts w:ascii="Arial" w:hAnsi="Arial" w:cs="Arial"/>
              <w:sz w:val="22"/>
              <w:szCs w:val="22"/>
              <w:highlight w:val="yellow"/>
            </w:rPr>
          </w:rPrChange>
        </w:rPr>
        <w:t>[ClientName]</w:t>
      </w:r>
      <w:r w:rsidRPr="00FF4377">
        <w:rPr>
          <w:rFonts w:ascii="CVS Health Sans" w:hAnsi="CVS Health Sans" w:cs="Arial"/>
          <w:sz w:val="22"/>
          <w:szCs w:val="22"/>
          <w:rPrChange w:id="276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.</w:t>
      </w:r>
      <w:r w:rsidR="0042267A" w:rsidRPr="00FF4377">
        <w:rPr>
          <w:rFonts w:ascii="CVS Health Sans" w:hAnsi="CVS Health Sans" w:cs="Arial"/>
          <w:sz w:val="22"/>
          <w:szCs w:val="22"/>
          <w:rPrChange w:id="277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 xml:space="preserve"> </w:t>
      </w:r>
      <w:r w:rsidRPr="00FF4377">
        <w:rPr>
          <w:rFonts w:ascii="CVS Health Sans" w:hAnsi="CVS Health Sans" w:cs="Arial"/>
          <w:sz w:val="22"/>
          <w:szCs w:val="22"/>
          <w:rPrChange w:id="278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We welcome the opportunity to continue helping you on your path to better health.</w:t>
      </w:r>
    </w:p>
    <w:p w14:paraId="42B0FCBD" w14:textId="77777777" w:rsidR="00C91AB8" w:rsidRPr="00FF4377" w:rsidRDefault="00C91AB8" w:rsidP="00C91AB8">
      <w:pPr>
        <w:autoSpaceDE w:val="0"/>
        <w:autoSpaceDN w:val="0"/>
        <w:adjustRightInd w:val="0"/>
        <w:ind w:right="-180"/>
        <w:rPr>
          <w:rFonts w:ascii="CVS Health Sans" w:hAnsi="CVS Health Sans" w:cs="Arial"/>
          <w:sz w:val="22"/>
          <w:szCs w:val="22"/>
          <w:rPrChange w:id="279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</w:p>
    <w:p w14:paraId="2A834EA3" w14:textId="5701ED02" w:rsidR="00757856" w:rsidRPr="00FF4377" w:rsidRDefault="003B6B44" w:rsidP="00B81B4F">
      <w:pPr>
        <w:ind w:right="-180"/>
        <w:rPr>
          <w:rFonts w:ascii="CVS Health Sans" w:hAnsi="CVS Health Sans" w:cs="Arial"/>
          <w:sz w:val="22"/>
          <w:szCs w:val="22"/>
          <w:rPrChange w:id="280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  <w:r w:rsidRPr="00FF4377">
        <w:rPr>
          <w:rFonts w:ascii="CVS Health Sans" w:hAnsi="CVS Health Sans" w:cs="Arial"/>
          <w:sz w:val="22"/>
          <w:szCs w:val="22"/>
          <w:rPrChange w:id="281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Thank you.</w:t>
      </w:r>
    </w:p>
    <w:p w14:paraId="0A6C9138" w14:textId="77777777" w:rsidR="00AA6C68" w:rsidRPr="00FF4377" w:rsidRDefault="00AA6C68" w:rsidP="00B81B4F">
      <w:pPr>
        <w:autoSpaceDE w:val="0"/>
        <w:autoSpaceDN w:val="0"/>
        <w:adjustRightInd w:val="0"/>
        <w:ind w:right="-180"/>
        <w:rPr>
          <w:rFonts w:ascii="CVS Health Sans" w:hAnsi="CVS Health Sans" w:cs="Arial"/>
          <w:sz w:val="22"/>
          <w:szCs w:val="22"/>
          <w:rPrChange w:id="282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</w:p>
    <w:p w14:paraId="020BC832" w14:textId="77777777" w:rsidR="00432ADD" w:rsidRPr="00FF4377" w:rsidRDefault="00432ADD" w:rsidP="00432ADD">
      <w:pPr>
        <w:autoSpaceDE w:val="0"/>
        <w:autoSpaceDN w:val="0"/>
        <w:adjustRightInd w:val="0"/>
        <w:ind w:right="-180"/>
        <w:rPr>
          <w:rFonts w:ascii="CVS Health Sans" w:hAnsi="CVS Health Sans" w:cs="Arial"/>
          <w:sz w:val="22"/>
          <w:szCs w:val="22"/>
          <w:rPrChange w:id="283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</w:p>
    <w:p w14:paraId="190BD825" w14:textId="77777777" w:rsidR="00432ADD" w:rsidRPr="00FF4377" w:rsidRDefault="00432ADD" w:rsidP="00432ADD">
      <w:pPr>
        <w:autoSpaceDE w:val="0"/>
        <w:autoSpaceDN w:val="0"/>
        <w:adjustRightInd w:val="0"/>
        <w:ind w:right="-180"/>
        <w:rPr>
          <w:rFonts w:ascii="CVS Health Sans" w:hAnsi="CVS Health Sans" w:cs="Arial"/>
          <w:sz w:val="22"/>
          <w:szCs w:val="22"/>
          <w:rPrChange w:id="284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</w:p>
    <w:p w14:paraId="766FBCD6" w14:textId="77777777" w:rsidR="009901D7" w:rsidRPr="00FF4377" w:rsidRDefault="009901D7" w:rsidP="00432ADD">
      <w:pPr>
        <w:autoSpaceDE w:val="0"/>
        <w:autoSpaceDN w:val="0"/>
        <w:adjustRightInd w:val="0"/>
        <w:ind w:right="-180"/>
        <w:rPr>
          <w:rFonts w:ascii="CVS Health Sans" w:hAnsi="CVS Health Sans" w:cs="Arial"/>
          <w:sz w:val="22"/>
          <w:szCs w:val="22"/>
          <w:rPrChange w:id="285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</w:p>
    <w:p w14:paraId="37AC53D4" w14:textId="77777777" w:rsidR="00B76CCD" w:rsidRPr="00FF4377" w:rsidRDefault="00B76CCD" w:rsidP="00B76CCD">
      <w:pPr>
        <w:rPr>
          <w:rFonts w:ascii="CVS Health Sans" w:hAnsi="CVS Health Sans" w:cs="Arial"/>
          <w:bCs/>
          <w:iCs/>
          <w:sz w:val="22"/>
          <w:szCs w:val="22"/>
          <w:rPrChange w:id="286" w:author="Green, T" w:date="2022-09-01T09:32:00Z">
            <w:rPr>
              <w:rFonts w:ascii="Arial" w:hAnsi="Arial" w:cs="Arial"/>
              <w:bCs/>
              <w:iCs/>
              <w:sz w:val="22"/>
              <w:szCs w:val="22"/>
            </w:rPr>
          </w:rPrChange>
        </w:rPr>
      </w:pPr>
      <w:r w:rsidRPr="00FF4377">
        <w:rPr>
          <w:rFonts w:ascii="CVS Health Sans" w:hAnsi="CVS Health Sans" w:cs="Arial"/>
          <w:bCs/>
          <w:iCs/>
          <w:sz w:val="22"/>
          <w:szCs w:val="22"/>
          <w:rPrChange w:id="287" w:author="Green, T" w:date="2022-09-01T09:32:00Z">
            <w:rPr>
              <w:rFonts w:ascii="Arial" w:hAnsi="Arial" w:cs="Arial"/>
              <w:bCs/>
              <w:iCs/>
              <w:sz w:val="22"/>
              <w:szCs w:val="22"/>
            </w:rPr>
          </w:rPrChange>
        </w:rPr>
        <w:t>The pharmacy network may change at any time. You will receive notice when necessary.</w:t>
      </w:r>
    </w:p>
    <w:p w14:paraId="6918D00B" w14:textId="77777777" w:rsidR="00B76CCD" w:rsidRPr="00FF4377" w:rsidRDefault="00B76CCD" w:rsidP="00B76CCD">
      <w:pPr>
        <w:rPr>
          <w:rFonts w:ascii="CVS Health Sans" w:hAnsi="CVS Health Sans" w:cs="Arial"/>
          <w:bCs/>
          <w:iCs/>
          <w:sz w:val="22"/>
          <w:szCs w:val="22"/>
          <w:rPrChange w:id="288" w:author="Green, T" w:date="2022-09-01T09:32:00Z">
            <w:rPr>
              <w:rFonts w:ascii="Arial" w:hAnsi="Arial" w:cs="Arial"/>
              <w:bCs/>
              <w:iCs/>
              <w:sz w:val="22"/>
              <w:szCs w:val="22"/>
            </w:rPr>
          </w:rPrChange>
        </w:rPr>
      </w:pPr>
    </w:p>
    <w:p w14:paraId="1F27D5F5" w14:textId="77777777" w:rsidR="00E86A1B" w:rsidRPr="00FF4377" w:rsidRDefault="00E86A1B" w:rsidP="00E86A1B">
      <w:pPr>
        <w:rPr>
          <w:rFonts w:ascii="CVS Health Sans" w:hAnsi="CVS Health Sans" w:cs="Arial"/>
          <w:iCs/>
          <w:sz w:val="22"/>
          <w:szCs w:val="22"/>
          <w:highlight w:val="yellow"/>
          <w:rPrChange w:id="289" w:author="Green, T" w:date="2022-09-01T09:32:00Z">
            <w:rPr>
              <w:rFonts w:ascii="Arial" w:hAnsi="Arial" w:cs="Arial"/>
              <w:iCs/>
              <w:sz w:val="22"/>
              <w:szCs w:val="22"/>
              <w:highlight w:val="yellow"/>
            </w:rPr>
          </w:rPrChange>
        </w:rPr>
      </w:pPr>
    </w:p>
    <w:p w14:paraId="5647CC87" w14:textId="3A4F09F6" w:rsidR="0092246D" w:rsidRPr="00FF4377" w:rsidRDefault="0092246D" w:rsidP="00E86A1B">
      <w:pPr>
        <w:rPr>
          <w:rFonts w:ascii="CVS Health Sans" w:hAnsi="CVS Health Sans" w:cs="Arial"/>
          <w:sz w:val="22"/>
          <w:szCs w:val="22"/>
          <w:rPrChange w:id="290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  <w:r w:rsidRPr="00FF4377">
        <w:rPr>
          <w:rFonts w:ascii="CVS Health Sans" w:hAnsi="CVS Health Sans" w:cs="Arial"/>
          <w:sz w:val="22"/>
          <w:szCs w:val="22"/>
          <w:highlight w:val="yellow"/>
          <w:rPrChange w:id="291" w:author="Green, T" w:date="2022-09-01T09:32:00Z">
            <w:rPr>
              <w:rFonts w:ascii="Arial" w:hAnsi="Arial" w:cs="Arial"/>
              <w:sz w:val="22"/>
              <w:szCs w:val="22"/>
              <w:highlight w:val="yellow"/>
            </w:rPr>
          </w:rPrChange>
        </w:rPr>
        <w:t>[(</w:t>
      </w:r>
      <w:ins w:id="292" w:author="Portillo, Carla Y" w:date="2022-09-04T17:49:00Z">
        <w:r w:rsidR="00B83635">
          <w:rPr>
            <w:rFonts w:ascii="CVS Health Sans" w:hAnsi="CVS Health Sans" w:cs="Arial"/>
            <w:sz w:val="22"/>
            <w:szCs w:val="22"/>
            <w:highlight w:val="yellow"/>
          </w:rPr>
          <w:t>I</w:t>
        </w:r>
      </w:ins>
      <w:del w:id="293" w:author="Portillo, Carla Y" w:date="2022-09-04T17:49:00Z">
        <w:r w:rsidRPr="00FF4377" w:rsidDel="00B83635">
          <w:rPr>
            <w:rFonts w:ascii="CVS Health Sans" w:hAnsi="CVS Health Sans" w:cs="Arial"/>
            <w:sz w:val="22"/>
            <w:szCs w:val="22"/>
            <w:highlight w:val="yellow"/>
            <w:rPrChange w:id="294" w:author="Green, T" w:date="2022-09-01T09:32:00Z">
              <w:rPr>
                <w:rFonts w:ascii="Arial" w:hAnsi="Arial" w:cs="Arial"/>
                <w:sz w:val="22"/>
                <w:szCs w:val="22"/>
                <w:highlight w:val="yellow"/>
              </w:rPr>
            </w:rPrChange>
          </w:rPr>
          <w:delText>i</w:delText>
        </w:r>
      </w:del>
      <w:r w:rsidRPr="00FF4377">
        <w:rPr>
          <w:rFonts w:ascii="CVS Health Sans" w:hAnsi="CVS Health Sans" w:cs="Arial"/>
          <w:sz w:val="22"/>
          <w:szCs w:val="22"/>
          <w:highlight w:val="yellow"/>
          <w:rPrChange w:id="295" w:author="Green, T" w:date="2022-09-01T09:32:00Z">
            <w:rPr>
              <w:rFonts w:ascii="Arial" w:hAnsi="Arial" w:cs="Arial"/>
              <w:sz w:val="22"/>
              <w:szCs w:val="22"/>
              <w:highlight w:val="yellow"/>
            </w:rPr>
          </w:rPrChange>
        </w:rPr>
        <w:t xml:space="preserve">f Carrier=9487 </w:t>
      </w:r>
      <w:ins w:id="296" w:author="Portillo, Carla Y" w:date="2022-09-04T17:49:00Z">
        <w:r w:rsidR="00B83635">
          <w:rPr>
            <w:rFonts w:ascii="CVS Health Sans" w:hAnsi="CVS Health Sans" w:cs="Arial"/>
            <w:sz w:val="22"/>
            <w:szCs w:val="22"/>
            <w:highlight w:val="yellow"/>
          </w:rPr>
          <w:t xml:space="preserve">and </w:t>
        </w:r>
      </w:ins>
      <w:r w:rsidRPr="00FF4377">
        <w:rPr>
          <w:rFonts w:ascii="CVS Health Sans" w:hAnsi="CVS Health Sans" w:cs="Arial"/>
          <w:sz w:val="22"/>
          <w:szCs w:val="22"/>
          <w:highlight w:val="yellow"/>
          <w:rPrChange w:id="297" w:author="Green, T" w:date="2022-09-01T09:32:00Z">
            <w:rPr>
              <w:rFonts w:ascii="Arial" w:hAnsi="Arial" w:cs="Arial"/>
              <w:sz w:val="22"/>
              <w:szCs w:val="22"/>
              <w:highlight w:val="yellow"/>
            </w:rPr>
          </w:rPrChange>
        </w:rPr>
        <w:t>CUID 2772, populate)</w:t>
      </w:r>
      <w:r w:rsidRPr="00FF4377">
        <w:rPr>
          <w:rFonts w:ascii="CVS Health Sans" w:hAnsi="CVS Health Sans" w:cs="Arial"/>
          <w:sz w:val="22"/>
          <w:szCs w:val="22"/>
          <w:vertAlign w:val="superscript"/>
          <w:rPrChange w:id="298" w:author="Green, T" w:date="2022-09-01T09:32:00Z">
            <w:rPr>
              <w:rFonts w:ascii="Arial" w:hAnsi="Arial" w:cs="Arial"/>
              <w:sz w:val="22"/>
              <w:szCs w:val="22"/>
              <w:vertAlign w:val="superscript"/>
            </w:rPr>
          </w:rPrChange>
        </w:rPr>
        <w:t>1</w:t>
      </w:r>
      <w:r w:rsidRPr="00FF4377">
        <w:rPr>
          <w:rFonts w:ascii="CVS Health Sans" w:hAnsi="CVS Health Sans" w:cs="Arial"/>
          <w:sz w:val="22"/>
          <w:szCs w:val="22"/>
          <w:rPrChange w:id="299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  <w:t>CONSOL Energy refers to the subsidiaries of CONSOL Energy Inc. that were signatory parties to one or more National Bituminous Coal Wage Agreements.</w:t>
      </w:r>
      <w:r w:rsidRPr="00FF4377">
        <w:rPr>
          <w:rFonts w:ascii="CVS Health Sans" w:hAnsi="CVS Health Sans" w:cs="Arial"/>
          <w:sz w:val="22"/>
          <w:szCs w:val="22"/>
          <w:highlight w:val="yellow"/>
          <w:rPrChange w:id="300" w:author="Green, T" w:date="2022-09-01T09:32:00Z">
            <w:rPr>
              <w:rFonts w:ascii="Arial" w:hAnsi="Arial" w:cs="Arial"/>
              <w:sz w:val="22"/>
              <w:szCs w:val="22"/>
              <w:highlight w:val="yellow"/>
            </w:rPr>
          </w:rPrChange>
        </w:rPr>
        <w:t>]</w:t>
      </w:r>
    </w:p>
    <w:p w14:paraId="1B7E3D8C" w14:textId="77777777" w:rsidR="00EC447C" w:rsidRPr="00FF4377" w:rsidRDefault="00EC447C" w:rsidP="00EC447C">
      <w:pPr>
        <w:ind w:right="-180"/>
        <w:rPr>
          <w:rFonts w:ascii="CVS Health Sans" w:hAnsi="CVS Health Sans" w:cs="Arial"/>
          <w:sz w:val="22"/>
          <w:szCs w:val="22"/>
          <w:rPrChange w:id="301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</w:p>
    <w:p w14:paraId="4519AFD7" w14:textId="77777777" w:rsidR="00ED3F06" w:rsidRPr="00FF4377" w:rsidRDefault="00ED3F06" w:rsidP="00B81B4F">
      <w:pPr>
        <w:autoSpaceDE w:val="0"/>
        <w:autoSpaceDN w:val="0"/>
        <w:adjustRightInd w:val="0"/>
        <w:ind w:right="-180"/>
        <w:rPr>
          <w:rFonts w:ascii="CVS Health Sans" w:hAnsi="CVS Health Sans" w:cs="Arial"/>
          <w:sz w:val="22"/>
          <w:szCs w:val="22"/>
          <w:rPrChange w:id="302" w:author="Green, T" w:date="2022-09-01T09:32:00Z">
            <w:rPr>
              <w:rFonts w:ascii="Arial" w:hAnsi="Arial" w:cs="Arial"/>
              <w:sz w:val="22"/>
              <w:szCs w:val="22"/>
            </w:rPr>
          </w:rPrChange>
        </w:rPr>
      </w:pPr>
    </w:p>
    <w:sectPr w:rsidR="00ED3F06" w:rsidRPr="00FF4377" w:rsidSect="00E7185C">
      <w:headerReference w:type="first" r:id="rId10"/>
      <w:footerReference w:type="first" r:id="rId11"/>
      <w:pgSz w:w="12240" w:h="15840" w:code="1"/>
      <w:pgMar w:top="720" w:right="1440" w:bottom="117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6A638" w14:textId="77777777" w:rsidR="007902EA" w:rsidRDefault="007902EA" w:rsidP="00B81B4F">
      <w:r>
        <w:separator/>
      </w:r>
    </w:p>
  </w:endnote>
  <w:endnote w:type="continuationSeparator" w:id="0">
    <w:p w14:paraId="47799DAD" w14:textId="77777777" w:rsidR="007902EA" w:rsidRDefault="007902EA" w:rsidP="00B81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8709A" w14:textId="7FEE53F1" w:rsidR="00593E9A" w:rsidRPr="00FF4377" w:rsidRDefault="00593E9A" w:rsidP="00E86A1B">
    <w:pPr>
      <w:rPr>
        <w:rFonts w:ascii="CVS Health Sans" w:hAnsi="CVS Health Sans" w:cs="Arial"/>
        <w:color w:val="000000"/>
        <w:sz w:val="22"/>
        <w:szCs w:val="22"/>
        <w:rPrChange w:id="304" w:author="Green, T" w:date="2022-09-01T09:32:00Z">
          <w:rPr>
            <w:rFonts w:ascii="Arial" w:hAnsi="Arial" w:cs="Arial"/>
            <w:color w:val="000000"/>
            <w:sz w:val="22"/>
            <w:szCs w:val="22"/>
          </w:rPr>
        </w:rPrChange>
      </w:rPr>
    </w:pPr>
    <w:r w:rsidRPr="00FF4377">
      <w:rPr>
        <w:rFonts w:ascii="CVS Health Sans" w:hAnsi="CVS Health Sans" w:cs="Arial"/>
        <w:color w:val="000000"/>
        <w:sz w:val="22"/>
        <w:szCs w:val="22"/>
        <w:rPrChange w:id="305" w:author="Green, T" w:date="2022-09-01T09:32:00Z">
          <w:rPr>
            <w:rFonts w:ascii="Arial" w:hAnsi="Arial" w:cs="Arial"/>
            <w:color w:val="000000"/>
            <w:sz w:val="22"/>
            <w:szCs w:val="22"/>
          </w:rPr>
        </w:rPrChange>
      </w:rPr>
      <w:t>Y0080_52124_EXP_EXCHANGE_CLT_</w:t>
    </w:r>
    <w:r w:rsidR="00E032A7" w:rsidRPr="00FF4377">
      <w:rPr>
        <w:rFonts w:ascii="CVS Health Sans" w:hAnsi="CVS Health Sans" w:cs="Arial"/>
        <w:color w:val="000000"/>
        <w:sz w:val="22"/>
        <w:szCs w:val="22"/>
        <w:rPrChange w:id="306" w:author="Green, T" w:date="2022-09-01T09:32:00Z">
          <w:rPr>
            <w:rFonts w:ascii="Arial" w:hAnsi="Arial" w:cs="Arial"/>
            <w:color w:val="000000"/>
            <w:sz w:val="22"/>
            <w:szCs w:val="22"/>
          </w:rPr>
        </w:rPrChange>
      </w:rPr>
      <w:t>202</w:t>
    </w:r>
    <w:r w:rsidR="003B6B44" w:rsidRPr="00FF4377">
      <w:rPr>
        <w:rFonts w:ascii="CVS Health Sans" w:hAnsi="CVS Health Sans" w:cs="Arial"/>
        <w:color w:val="000000"/>
        <w:sz w:val="22"/>
        <w:szCs w:val="22"/>
        <w:rPrChange w:id="307" w:author="Green, T" w:date="2022-09-01T09:32:00Z">
          <w:rPr>
            <w:rFonts w:ascii="Arial" w:hAnsi="Arial" w:cs="Arial"/>
            <w:color w:val="000000"/>
            <w:sz w:val="22"/>
            <w:szCs w:val="22"/>
          </w:rPr>
        </w:rPrChange>
      </w:rPr>
      <w:t>2</w:t>
    </w:r>
    <w:r w:rsidR="00F442A9" w:rsidRPr="00FF4377">
      <w:rPr>
        <w:rFonts w:ascii="CVS Health Sans" w:hAnsi="CVS Health Sans" w:cs="Arial"/>
        <w:color w:val="000000"/>
        <w:sz w:val="22"/>
        <w:szCs w:val="22"/>
        <w:rPrChange w:id="308" w:author="Green, T" w:date="2022-09-01T09:32:00Z">
          <w:rPr>
            <w:rFonts w:ascii="Arial" w:hAnsi="Arial" w:cs="Arial"/>
            <w:color w:val="000000"/>
            <w:sz w:val="22"/>
            <w:szCs w:val="22"/>
          </w:rPr>
        </w:rPrChange>
      </w:rPr>
      <w:t>_C</w:t>
    </w:r>
    <w:r w:rsidRPr="00FF4377">
      <w:rPr>
        <w:rFonts w:ascii="CVS Health Sans" w:hAnsi="CVS Health Sans" w:cs="Arial"/>
        <w:sz w:val="22"/>
        <w:szCs w:val="22"/>
        <w:rPrChange w:id="309" w:author="Green, T" w:date="2022-09-01T09:32:00Z">
          <w:rPr>
            <w:rFonts w:ascii="Arial" w:hAnsi="Arial" w:cs="Arial"/>
            <w:sz w:val="22"/>
            <w:szCs w:val="22"/>
          </w:rPr>
        </w:rPrChange>
      </w:rPr>
      <w:t>_</w:t>
    </w:r>
    <w:r w:rsidRPr="00FF4377">
      <w:rPr>
        <w:rFonts w:ascii="CVS Health Sans" w:hAnsi="CVS Health Sans" w:cs="Arial"/>
        <w:sz w:val="22"/>
        <w:szCs w:val="22"/>
        <w:highlight w:val="yellow"/>
        <w:rPrChange w:id="310" w:author="Green, T" w:date="2022-09-01T09:32:00Z">
          <w:rPr>
            <w:rFonts w:ascii="Arial" w:hAnsi="Arial" w:cs="Arial"/>
            <w:sz w:val="22"/>
            <w:szCs w:val="22"/>
            <w:highlight w:val="yellow"/>
          </w:rPr>
        </w:rPrChange>
      </w:rPr>
      <w:t>[CARRIER]</w:t>
    </w:r>
    <w:r w:rsidRPr="00FF4377">
      <w:rPr>
        <w:rFonts w:ascii="CVS Health Sans" w:hAnsi="CVS Health Sans" w:cs="Arial"/>
        <w:sz w:val="22"/>
        <w:szCs w:val="22"/>
        <w:rPrChange w:id="311" w:author="Green, T" w:date="2022-09-01T09:32:00Z">
          <w:rPr>
            <w:rFonts w:ascii="Arial" w:hAnsi="Arial" w:cs="Arial"/>
            <w:sz w:val="22"/>
            <w:szCs w:val="22"/>
          </w:rPr>
        </w:rPrChange>
      </w:rPr>
      <w:t>_</w:t>
    </w:r>
    <w:r w:rsidRPr="00FF4377">
      <w:rPr>
        <w:rFonts w:ascii="CVS Health Sans" w:hAnsi="CVS Health Sans" w:cs="Arial"/>
        <w:sz w:val="22"/>
        <w:szCs w:val="22"/>
        <w:highlight w:val="yellow"/>
        <w:rPrChange w:id="312" w:author="Green, T" w:date="2022-09-01T09:32:00Z">
          <w:rPr>
            <w:rFonts w:ascii="Arial" w:hAnsi="Arial" w:cs="Arial"/>
            <w:sz w:val="22"/>
            <w:szCs w:val="22"/>
            <w:highlight w:val="yellow"/>
          </w:rPr>
        </w:rPrChange>
      </w:rPr>
      <w:t>[CUID]</w:t>
    </w:r>
    <w:r w:rsidRPr="00FF4377">
      <w:rPr>
        <w:rFonts w:ascii="CVS Health Sans" w:hAnsi="CVS Health Sans" w:cs="Arial"/>
        <w:sz w:val="22"/>
        <w:szCs w:val="22"/>
        <w:rPrChange w:id="313" w:author="Green, T" w:date="2022-09-01T09:32:00Z">
          <w:rPr>
            <w:rFonts w:ascii="Arial" w:hAnsi="Arial" w:cs="Arial"/>
            <w:sz w:val="22"/>
            <w:szCs w:val="22"/>
          </w:rPr>
        </w:rPrChange>
      </w:rPr>
      <w:t>_</w:t>
    </w:r>
    <w:r w:rsidRPr="00FF4377">
      <w:rPr>
        <w:rFonts w:ascii="CVS Health Sans" w:hAnsi="CVS Health Sans" w:cs="Arial"/>
        <w:sz w:val="22"/>
        <w:szCs w:val="22"/>
        <w:highlight w:val="yellow"/>
        <w:rPrChange w:id="314" w:author="Green, T" w:date="2022-09-01T09:32:00Z">
          <w:rPr>
            <w:rFonts w:ascii="Arial" w:hAnsi="Arial" w:cs="Arial"/>
            <w:sz w:val="22"/>
            <w:szCs w:val="22"/>
            <w:highlight w:val="yellow"/>
          </w:rPr>
        </w:rPrChange>
      </w:rPr>
      <w:t>[PBP]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8D614" w14:textId="77777777" w:rsidR="007902EA" w:rsidRDefault="007902EA" w:rsidP="00B81B4F">
      <w:r>
        <w:separator/>
      </w:r>
    </w:p>
  </w:footnote>
  <w:footnote w:type="continuationSeparator" w:id="0">
    <w:p w14:paraId="4DE1BDC7" w14:textId="77777777" w:rsidR="007902EA" w:rsidRDefault="007902EA" w:rsidP="00B81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9BB8B" w14:textId="0F83AB96" w:rsidR="00593E9A" w:rsidRDefault="006204E0" w:rsidP="009901D7">
    <w:pPr>
      <w:pStyle w:val="Header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721C067" wp14:editId="495A433A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925195" cy="400050"/>
          <wp:effectExtent l="0" t="0" r="8255" b="0"/>
          <wp:wrapNone/>
          <wp:docPr id="1" name="Picture 3" descr="Compan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ompan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19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93E9A" w:rsidRPr="00E859A7">
      <w:rPr>
        <w:noProof/>
      </w:rPr>
      <w:drawing>
        <wp:inline distT="0" distB="0" distL="0" distR="0" wp14:anchorId="22FD93C4" wp14:editId="32A18E17">
          <wp:extent cx="2686050" cy="495300"/>
          <wp:effectExtent l="19050" t="0" r="0" b="0"/>
          <wp:docPr id="3" name="Picture 1" descr="cid:image001.png@01D0AD9F.984E2D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png@01D0AD9F.984E2D90"/>
                  <pic:cNvPicPr>
                    <a:picLocks noChangeAspect="1" noChangeArrowheads="1"/>
                  </pic:cNvPicPr>
                </pic:nvPicPr>
                <pic:blipFill>
                  <a:blip r:embed="rId2" r:link="rId3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D3C7B9E" w14:textId="6F5F7F1B" w:rsidR="00593E9A" w:rsidRPr="00FF4377" w:rsidRDefault="00593E9A" w:rsidP="00E7185C">
    <w:pPr>
      <w:tabs>
        <w:tab w:val="center" w:pos="4680"/>
        <w:tab w:val="right" w:pos="9360"/>
      </w:tabs>
      <w:spacing w:after="200" w:line="276" w:lineRule="auto"/>
      <w:rPr>
        <w:rFonts w:ascii="CVS Health Sans" w:hAnsi="CVS Health Sans"/>
        <w:sz w:val="20"/>
        <w:szCs w:val="20"/>
      </w:rPr>
    </w:pPr>
    <w:r w:rsidRPr="00FF4377">
      <w:rPr>
        <w:rFonts w:ascii="CVS Health Sans" w:hAnsi="CVS Health Sans" w:cs="Arial"/>
        <w:sz w:val="20"/>
        <w:szCs w:val="20"/>
        <w:highlight w:val="yellow"/>
      </w:rPr>
      <w:t>[ReturnStandardAddress2]</w:t>
    </w:r>
    <w:r w:rsidRPr="00FF4377">
      <w:rPr>
        <w:rFonts w:ascii="CVS Health Sans" w:hAnsi="CVS Health Sans" w:cs="Arial"/>
        <w:sz w:val="20"/>
        <w:szCs w:val="20"/>
      </w:rPr>
      <w:t xml:space="preserve">, </w:t>
    </w:r>
    <w:r w:rsidRPr="00FF4377">
      <w:rPr>
        <w:rFonts w:ascii="CVS Health Sans" w:hAnsi="CVS Health Sans" w:cs="Arial"/>
        <w:sz w:val="20"/>
        <w:szCs w:val="20"/>
        <w:highlight w:val="yellow"/>
      </w:rPr>
      <w:t>[ReturnStandardCity]</w:t>
    </w:r>
    <w:r w:rsidRPr="00FF4377">
      <w:rPr>
        <w:rFonts w:ascii="CVS Health Sans" w:hAnsi="CVS Health Sans" w:cs="Arial"/>
        <w:sz w:val="20"/>
        <w:szCs w:val="20"/>
      </w:rPr>
      <w:t xml:space="preserve">, </w:t>
    </w:r>
    <w:r w:rsidRPr="00FF4377">
      <w:rPr>
        <w:rFonts w:ascii="CVS Health Sans" w:hAnsi="CVS Health Sans" w:cs="Arial"/>
        <w:sz w:val="20"/>
        <w:szCs w:val="20"/>
        <w:highlight w:val="yellow"/>
      </w:rPr>
      <w:t>[ReturnStandardState]</w:t>
    </w:r>
    <w:del w:id="303" w:author="Carla" w:date="2022-09-04T17:49:00Z">
      <w:r w:rsidRPr="00FF4377" w:rsidDel="00B83635">
        <w:rPr>
          <w:rFonts w:ascii="CVS Health Sans" w:hAnsi="CVS Health Sans" w:cs="Arial"/>
          <w:sz w:val="20"/>
          <w:szCs w:val="20"/>
        </w:rPr>
        <w:delText xml:space="preserve"> </w:delText>
      </w:r>
    </w:del>
    <w:r w:rsidRPr="00FF4377">
      <w:rPr>
        <w:rFonts w:ascii="CVS Health Sans" w:hAnsi="CVS Health Sans" w:cs="Arial"/>
        <w:sz w:val="20"/>
        <w:szCs w:val="20"/>
      </w:rPr>
      <w:t xml:space="preserve"> </w:t>
    </w:r>
    <w:r w:rsidRPr="00FF4377">
      <w:rPr>
        <w:rFonts w:ascii="CVS Health Sans" w:hAnsi="CVS Health Sans" w:cs="Arial"/>
        <w:sz w:val="20"/>
        <w:szCs w:val="20"/>
        <w:highlight w:val="yellow"/>
      </w:rPr>
      <w:t>[ReturnStandardZip]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7473D"/>
    <w:multiLevelType w:val="hybridMultilevel"/>
    <w:tmpl w:val="88EE9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C6B50"/>
    <w:multiLevelType w:val="hybridMultilevel"/>
    <w:tmpl w:val="61E4F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42513"/>
    <w:multiLevelType w:val="hybridMultilevel"/>
    <w:tmpl w:val="1D96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313CA"/>
    <w:multiLevelType w:val="hybridMultilevel"/>
    <w:tmpl w:val="D388BF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69024091"/>
    <w:multiLevelType w:val="hybridMultilevel"/>
    <w:tmpl w:val="745EB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367E6"/>
    <w:multiLevelType w:val="hybridMultilevel"/>
    <w:tmpl w:val="0468486A"/>
    <w:lvl w:ilvl="0" w:tplc="7E702ED4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7B653009"/>
    <w:multiLevelType w:val="hybridMultilevel"/>
    <w:tmpl w:val="2376D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reen, T">
    <w15:presenceInfo w15:providerId="None" w15:userId="Green, T"/>
  </w15:person>
  <w15:person w15:author="Carla">
    <w15:presenceInfo w15:providerId="AD" w15:userId="S::Carla.Portillo@CVSHealth.com::eadd1558-0b16-4db8-8a90-5ba7674e7a08"/>
  </w15:person>
  <w15:person w15:author="Portillo, Carla Y">
    <w15:presenceInfo w15:providerId="AD" w15:userId="S::Carla.Portillo@CVSHealth.com::eadd1558-0b16-4db8-8a90-5ba7674e7a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F06"/>
    <w:rsid w:val="00003829"/>
    <w:rsid w:val="00016975"/>
    <w:rsid w:val="00031A48"/>
    <w:rsid w:val="000334B5"/>
    <w:rsid w:val="00033566"/>
    <w:rsid w:val="00043FA7"/>
    <w:rsid w:val="00054184"/>
    <w:rsid w:val="0006114F"/>
    <w:rsid w:val="00061A66"/>
    <w:rsid w:val="00061D27"/>
    <w:rsid w:val="00072B20"/>
    <w:rsid w:val="000750E7"/>
    <w:rsid w:val="000876C3"/>
    <w:rsid w:val="00097A43"/>
    <w:rsid w:val="00097B52"/>
    <w:rsid w:val="000A2719"/>
    <w:rsid w:val="000A3509"/>
    <w:rsid w:val="000B00FB"/>
    <w:rsid w:val="000B5B98"/>
    <w:rsid w:val="000C54A7"/>
    <w:rsid w:val="000F05A3"/>
    <w:rsid w:val="00102DBC"/>
    <w:rsid w:val="001056D4"/>
    <w:rsid w:val="0010655E"/>
    <w:rsid w:val="00106688"/>
    <w:rsid w:val="00111D51"/>
    <w:rsid w:val="0011596B"/>
    <w:rsid w:val="001162E8"/>
    <w:rsid w:val="00127944"/>
    <w:rsid w:val="00137A18"/>
    <w:rsid w:val="00151A07"/>
    <w:rsid w:val="001742CC"/>
    <w:rsid w:val="001B78D1"/>
    <w:rsid w:val="001D05D3"/>
    <w:rsid w:val="001D507B"/>
    <w:rsid w:val="001D75B8"/>
    <w:rsid w:val="001E26B2"/>
    <w:rsid w:val="001F2F2E"/>
    <w:rsid w:val="002008E4"/>
    <w:rsid w:val="0020091E"/>
    <w:rsid w:val="00201856"/>
    <w:rsid w:val="00214291"/>
    <w:rsid w:val="002235CE"/>
    <w:rsid w:val="00244455"/>
    <w:rsid w:val="00247D21"/>
    <w:rsid w:val="002537B4"/>
    <w:rsid w:val="0025634D"/>
    <w:rsid w:val="002A3861"/>
    <w:rsid w:val="002A530B"/>
    <w:rsid w:val="002A7D8A"/>
    <w:rsid w:val="002D0227"/>
    <w:rsid w:val="00312D55"/>
    <w:rsid w:val="003252B9"/>
    <w:rsid w:val="003377F2"/>
    <w:rsid w:val="00340E73"/>
    <w:rsid w:val="0034348F"/>
    <w:rsid w:val="0036424B"/>
    <w:rsid w:val="00373C27"/>
    <w:rsid w:val="00380424"/>
    <w:rsid w:val="003840FA"/>
    <w:rsid w:val="00386C16"/>
    <w:rsid w:val="00386F2F"/>
    <w:rsid w:val="00391237"/>
    <w:rsid w:val="003A6FD7"/>
    <w:rsid w:val="003B6B44"/>
    <w:rsid w:val="003D54C5"/>
    <w:rsid w:val="003E11FA"/>
    <w:rsid w:val="003F60D8"/>
    <w:rsid w:val="0040025E"/>
    <w:rsid w:val="00404BDA"/>
    <w:rsid w:val="004221C3"/>
    <w:rsid w:val="0042267A"/>
    <w:rsid w:val="0042364A"/>
    <w:rsid w:val="0042778B"/>
    <w:rsid w:val="00432ADD"/>
    <w:rsid w:val="00444CA9"/>
    <w:rsid w:val="0044755B"/>
    <w:rsid w:val="00466E4A"/>
    <w:rsid w:val="00473366"/>
    <w:rsid w:val="00476A54"/>
    <w:rsid w:val="00483BAC"/>
    <w:rsid w:val="004A3138"/>
    <w:rsid w:val="004A4827"/>
    <w:rsid w:val="004C68CE"/>
    <w:rsid w:val="004D2D3E"/>
    <w:rsid w:val="004D739E"/>
    <w:rsid w:val="004E35F1"/>
    <w:rsid w:val="004E387F"/>
    <w:rsid w:val="004E5411"/>
    <w:rsid w:val="004F2659"/>
    <w:rsid w:val="005025C2"/>
    <w:rsid w:val="005074C8"/>
    <w:rsid w:val="0051159D"/>
    <w:rsid w:val="00537BFD"/>
    <w:rsid w:val="005434FC"/>
    <w:rsid w:val="00544EEB"/>
    <w:rsid w:val="00547FF4"/>
    <w:rsid w:val="00560C06"/>
    <w:rsid w:val="00565722"/>
    <w:rsid w:val="00575407"/>
    <w:rsid w:val="00593E9A"/>
    <w:rsid w:val="005A3B94"/>
    <w:rsid w:val="005A4409"/>
    <w:rsid w:val="005B4BD5"/>
    <w:rsid w:val="005B6616"/>
    <w:rsid w:val="005D0ED1"/>
    <w:rsid w:val="005F5719"/>
    <w:rsid w:val="00613B3E"/>
    <w:rsid w:val="0061421B"/>
    <w:rsid w:val="006204E0"/>
    <w:rsid w:val="006303A1"/>
    <w:rsid w:val="006444D0"/>
    <w:rsid w:val="006A7713"/>
    <w:rsid w:val="006D1283"/>
    <w:rsid w:val="006E5894"/>
    <w:rsid w:val="006F669D"/>
    <w:rsid w:val="00716611"/>
    <w:rsid w:val="00717765"/>
    <w:rsid w:val="007323DB"/>
    <w:rsid w:val="00733F98"/>
    <w:rsid w:val="00757856"/>
    <w:rsid w:val="00761DB4"/>
    <w:rsid w:val="00763AA7"/>
    <w:rsid w:val="007838EF"/>
    <w:rsid w:val="007902EA"/>
    <w:rsid w:val="007A284B"/>
    <w:rsid w:val="007D66C8"/>
    <w:rsid w:val="007D6E0E"/>
    <w:rsid w:val="008404C2"/>
    <w:rsid w:val="00841E95"/>
    <w:rsid w:val="00846AD7"/>
    <w:rsid w:val="0085681F"/>
    <w:rsid w:val="00862CFB"/>
    <w:rsid w:val="008661B9"/>
    <w:rsid w:val="00893117"/>
    <w:rsid w:val="0089330F"/>
    <w:rsid w:val="008953BB"/>
    <w:rsid w:val="008C7C5E"/>
    <w:rsid w:val="008D6D51"/>
    <w:rsid w:val="008E581A"/>
    <w:rsid w:val="009025B2"/>
    <w:rsid w:val="0090321E"/>
    <w:rsid w:val="009073CD"/>
    <w:rsid w:val="0092246D"/>
    <w:rsid w:val="009238E3"/>
    <w:rsid w:val="00923BE7"/>
    <w:rsid w:val="00926563"/>
    <w:rsid w:val="009436A0"/>
    <w:rsid w:val="0095148A"/>
    <w:rsid w:val="00953B29"/>
    <w:rsid w:val="009730AD"/>
    <w:rsid w:val="009901D7"/>
    <w:rsid w:val="009D3DB5"/>
    <w:rsid w:val="009D6FF4"/>
    <w:rsid w:val="009E1FA3"/>
    <w:rsid w:val="009E3D50"/>
    <w:rsid w:val="009E4C9F"/>
    <w:rsid w:val="009F4560"/>
    <w:rsid w:val="00A23BAD"/>
    <w:rsid w:val="00A24C99"/>
    <w:rsid w:val="00A437D0"/>
    <w:rsid w:val="00A52380"/>
    <w:rsid w:val="00A76975"/>
    <w:rsid w:val="00A824BA"/>
    <w:rsid w:val="00A834BD"/>
    <w:rsid w:val="00A96786"/>
    <w:rsid w:val="00AA3524"/>
    <w:rsid w:val="00AA6C68"/>
    <w:rsid w:val="00AD1361"/>
    <w:rsid w:val="00AD7189"/>
    <w:rsid w:val="00AE359D"/>
    <w:rsid w:val="00AF0274"/>
    <w:rsid w:val="00B240AC"/>
    <w:rsid w:val="00B25342"/>
    <w:rsid w:val="00B35AA2"/>
    <w:rsid w:val="00B6477D"/>
    <w:rsid w:val="00B72FAA"/>
    <w:rsid w:val="00B74B00"/>
    <w:rsid w:val="00B76CCD"/>
    <w:rsid w:val="00B81697"/>
    <w:rsid w:val="00B81B4F"/>
    <w:rsid w:val="00B83635"/>
    <w:rsid w:val="00B84955"/>
    <w:rsid w:val="00BA03A7"/>
    <w:rsid w:val="00BC2C43"/>
    <w:rsid w:val="00C1559C"/>
    <w:rsid w:val="00C4347B"/>
    <w:rsid w:val="00C61577"/>
    <w:rsid w:val="00C64BA6"/>
    <w:rsid w:val="00C776F9"/>
    <w:rsid w:val="00C91AB8"/>
    <w:rsid w:val="00C93A1B"/>
    <w:rsid w:val="00C961DF"/>
    <w:rsid w:val="00CB0D06"/>
    <w:rsid w:val="00CD1215"/>
    <w:rsid w:val="00CE3E03"/>
    <w:rsid w:val="00CF4A84"/>
    <w:rsid w:val="00CF76C6"/>
    <w:rsid w:val="00D05519"/>
    <w:rsid w:val="00D12C8E"/>
    <w:rsid w:val="00D26C49"/>
    <w:rsid w:val="00D425CC"/>
    <w:rsid w:val="00D44E49"/>
    <w:rsid w:val="00D54DBD"/>
    <w:rsid w:val="00D6072F"/>
    <w:rsid w:val="00DA7E66"/>
    <w:rsid w:val="00DD1E97"/>
    <w:rsid w:val="00DE5181"/>
    <w:rsid w:val="00DE5656"/>
    <w:rsid w:val="00E032A7"/>
    <w:rsid w:val="00E107C2"/>
    <w:rsid w:val="00E1716D"/>
    <w:rsid w:val="00E22B54"/>
    <w:rsid w:val="00E249AD"/>
    <w:rsid w:val="00E268B0"/>
    <w:rsid w:val="00E30DC8"/>
    <w:rsid w:val="00E322A4"/>
    <w:rsid w:val="00E4710F"/>
    <w:rsid w:val="00E536C9"/>
    <w:rsid w:val="00E7185C"/>
    <w:rsid w:val="00E81AFD"/>
    <w:rsid w:val="00E81C3E"/>
    <w:rsid w:val="00E86A1B"/>
    <w:rsid w:val="00EA5880"/>
    <w:rsid w:val="00EA60FB"/>
    <w:rsid w:val="00EC0240"/>
    <w:rsid w:val="00EC447C"/>
    <w:rsid w:val="00ED1467"/>
    <w:rsid w:val="00ED2D82"/>
    <w:rsid w:val="00ED3F06"/>
    <w:rsid w:val="00EF2DF6"/>
    <w:rsid w:val="00EF55F7"/>
    <w:rsid w:val="00F04EF9"/>
    <w:rsid w:val="00F13DBF"/>
    <w:rsid w:val="00F15BA3"/>
    <w:rsid w:val="00F201D2"/>
    <w:rsid w:val="00F20D19"/>
    <w:rsid w:val="00F2188C"/>
    <w:rsid w:val="00F34012"/>
    <w:rsid w:val="00F442A9"/>
    <w:rsid w:val="00F639A0"/>
    <w:rsid w:val="00F63CD2"/>
    <w:rsid w:val="00FA3F43"/>
    <w:rsid w:val="00FB01E1"/>
    <w:rsid w:val="00FE03EA"/>
    <w:rsid w:val="00FE214B"/>
    <w:rsid w:val="00FF4377"/>
    <w:rsid w:val="00FF5E95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E8339E0"/>
  <w15:docId w15:val="{3765A77D-5A09-4383-96D4-A665F71B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C8E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5">
    <w:name w:val="Style5"/>
    <w:basedOn w:val="TableWeb1"/>
    <w:uiPriority w:val="99"/>
    <w:qFormat/>
    <w:rsid w:val="00FF5E95"/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FF5E9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link w:val="FooterChar"/>
    <w:uiPriority w:val="99"/>
    <w:rsid w:val="00ED3F06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D3F06"/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ED3F06"/>
    <w:pPr>
      <w:autoSpaceDE w:val="0"/>
      <w:autoSpaceDN w:val="0"/>
      <w:adjustRightInd w:val="0"/>
    </w:pPr>
    <w:rPr>
      <w:rFonts w:ascii="Courier New" w:eastAsia="Times New Roman" w:hAnsi="Courier New" w:cs="Courier New"/>
      <w:color w:val="000000"/>
      <w:sz w:val="24"/>
      <w:szCs w:val="24"/>
    </w:rPr>
  </w:style>
  <w:style w:type="character" w:customStyle="1" w:styleId="LogoportMarkup">
    <w:name w:val="LogoportMarkup"/>
    <w:basedOn w:val="DefaultParagraphFont"/>
    <w:rsid w:val="00ED3F06"/>
    <w:rPr>
      <w:rFonts w:ascii="Times New Roman" w:hAnsi="Times New Roman" w:cs="Times New Roman" w:hint="default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D3F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3F06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3F06"/>
    <w:rPr>
      <w:rFonts w:eastAsia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F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68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B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B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A3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A3"/>
    <w:rPr>
      <w:rFonts w:eastAsia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7B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6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0AD9F.984E2D9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9440F6-D598-4A18-AC3F-F1AA13973E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02A42C-E510-479E-9BE2-E48B6882A7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A0481D-6580-49C3-88C3-0D17C1DA07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3089</Characters>
  <Application>Microsoft Office Word</Application>
  <DocSecurity>0</DocSecurity>
  <Lines>81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EJM</dc:creator>
  <cp:lastModifiedBy>Portillo, Carla Y</cp:lastModifiedBy>
  <cp:revision>2</cp:revision>
  <cp:lastPrinted>2014-06-26T14:09:00Z</cp:lastPrinted>
  <dcterms:created xsi:type="dcterms:W3CDTF">2022-09-05T00:50:00Z</dcterms:created>
  <dcterms:modified xsi:type="dcterms:W3CDTF">2022-09-05T00:50:00Z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2021-09-21T16:13:56Z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d41590da-f669-40d7-b66d-ffd16ec0b13c</vt:lpwstr>
  </property>
  <property fmtid="{D5CDD505-2E9C-101B-9397-08002B2CF9AE}" pid="8" name="MSIP_Label_67599526-06ca-49cc-9fa9-5307800a949a_ContentBits">
    <vt:lpwstr>0</vt:lpwstr>
  </property>
</Properties>
</file>