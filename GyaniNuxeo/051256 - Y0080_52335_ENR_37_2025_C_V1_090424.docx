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DA353" w14:textId="77777777" w:rsidR="002477FF" w:rsidRPr="009E7AE3" w:rsidRDefault="002477FF" w:rsidP="002477FF">
      <w:pPr>
        <w:tabs>
          <w:tab w:val="left" w:pos="915"/>
        </w:tabs>
        <w:rPr>
          <w:rFonts w:ascii="CVS Health Sans" w:hAnsi="CVS Health Sans" w:cs="Arial"/>
          <w:sz w:val="22"/>
          <w:szCs w:val="22"/>
        </w:rPr>
      </w:pPr>
    </w:p>
    <w:p w14:paraId="315F89E9" w14:textId="77777777" w:rsidR="004C5953" w:rsidRPr="009E7AE3" w:rsidRDefault="004C5953" w:rsidP="004C5953">
      <w:pPr>
        <w:jc w:val="right"/>
        <w:rPr>
          <w:rFonts w:ascii="CVS Health Sans" w:hAnsi="CVS Health Sans" w:cs="Arial"/>
          <w:bCs/>
          <w:i/>
          <w:color w:val="000000"/>
          <w:sz w:val="22"/>
          <w:szCs w:val="22"/>
        </w:rPr>
      </w:pPr>
      <w:r w:rsidRPr="009E7AE3">
        <w:rPr>
          <w:rFonts w:ascii="CVS Health Sans" w:hAnsi="CVS Health Sans" w:cs="Arial"/>
          <w:color w:val="000000"/>
          <w:sz w:val="22"/>
          <w:szCs w:val="22"/>
          <w:highlight w:val="green"/>
        </w:rPr>
        <w:t>[DATE]</w:t>
      </w:r>
      <w:r w:rsidRPr="009E7AE3">
        <w:rPr>
          <w:rFonts w:ascii="CVS Health Sans" w:hAnsi="CVS Health Sans" w:cs="Arial"/>
          <w:color w:val="000000"/>
          <w:sz w:val="22"/>
          <w:szCs w:val="22"/>
        </w:rPr>
        <w:tab/>
      </w:r>
    </w:p>
    <w:p w14:paraId="393A728E" w14:textId="77777777" w:rsidR="004C5953" w:rsidRPr="009E7AE3" w:rsidRDefault="004C5953" w:rsidP="004C5953">
      <w:pPr>
        <w:tabs>
          <w:tab w:val="left" w:pos="6030"/>
        </w:tabs>
        <w:rPr>
          <w:rFonts w:ascii="CVS Health Sans" w:hAnsi="CVS Health Sans" w:cs="Arial"/>
          <w:i/>
          <w:iCs/>
          <w:color w:val="000000"/>
          <w:sz w:val="22"/>
          <w:szCs w:val="22"/>
        </w:rPr>
      </w:pPr>
    </w:p>
    <w:p w14:paraId="1249934C" w14:textId="77777777" w:rsidR="004C5953" w:rsidRPr="009E7AE3" w:rsidRDefault="004C5953" w:rsidP="004C5953">
      <w:pPr>
        <w:tabs>
          <w:tab w:val="left" w:pos="1440"/>
          <w:tab w:val="left" w:pos="6030"/>
        </w:tabs>
        <w:autoSpaceDE w:val="0"/>
        <w:autoSpaceDN w:val="0"/>
        <w:adjustRightInd w:val="0"/>
        <w:ind w:left="1440" w:hanging="1440"/>
        <w:rPr>
          <w:rFonts w:ascii="CVS Health Sans" w:hAnsi="CVS Health Sans" w:cs="Arial"/>
          <w:color w:val="000000"/>
          <w:sz w:val="22"/>
          <w:szCs w:val="22"/>
          <w:highlight w:val="cyan"/>
        </w:rPr>
      </w:pPr>
      <w:r w:rsidRPr="009E7AE3">
        <w:rPr>
          <w:rFonts w:ascii="CVS Health Sans" w:hAnsi="CVS Health Sans" w:cs="Arial"/>
          <w:color w:val="000000"/>
          <w:sz w:val="22"/>
          <w:szCs w:val="22"/>
          <w:highlight w:val="cyan"/>
        </w:rPr>
        <w:t>[Maili</w:t>
      </w:r>
      <w:r w:rsidR="00C944E2" w:rsidRPr="009E7AE3">
        <w:rPr>
          <w:rFonts w:ascii="CVS Health Sans" w:hAnsi="CVS Health Sans" w:cs="Arial"/>
          <w:color w:val="000000"/>
          <w:sz w:val="22"/>
          <w:szCs w:val="22"/>
          <w:highlight w:val="cyan"/>
        </w:rPr>
        <w:t>ng Address Attention line F</w:t>
      </w:r>
      <w:r w:rsidR="002477FF" w:rsidRPr="009E7AE3">
        <w:rPr>
          <w:rFonts w:ascii="CVS Health Sans" w:hAnsi="CVS Health Sans" w:cs="Arial"/>
          <w:color w:val="000000"/>
          <w:sz w:val="22"/>
          <w:szCs w:val="22"/>
          <w:highlight w:val="cyan"/>
        </w:rPr>
        <w:t>101]</w:t>
      </w:r>
    </w:p>
    <w:p w14:paraId="2BA478B1" w14:textId="77777777" w:rsidR="004C5953" w:rsidRPr="009E7AE3" w:rsidRDefault="00C944E2" w:rsidP="004C5953">
      <w:pPr>
        <w:tabs>
          <w:tab w:val="left" w:pos="6030"/>
          <w:tab w:val="left" w:pos="6480"/>
        </w:tabs>
        <w:rPr>
          <w:rFonts w:ascii="CVS Health Sans" w:hAnsi="CVS Health Sans" w:cs="Arial"/>
          <w:b/>
          <w:bCs/>
          <w:color w:val="000000"/>
          <w:sz w:val="22"/>
          <w:szCs w:val="22"/>
        </w:rPr>
      </w:pPr>
      <w:r w:rsidRPr="009E7AE3">
        <w:rPr>
          <w:rFonts w:ascii="CVS Health Sans" w:hAnsi="CVS Health Sans" w:cs="Arial"/>
          <w:color w:val="000000"/>
          <w:sz w:val="22"/>
          <w:szCs w:val="22"/>
          <w:highlight w:val="cyan"/>
        </w:rPr>
        <w:t>[Legal Rep Name F</w:t>
      </w:r>
      <w:r w:rsidR="004C5953" w:rsidRPr="009E7AE3">
        <w:rPr>
          <w:rFonts w:ascii="CVS Health Sans" w:hAnsi="CVS Health Sans" w:cs="Arial"/>
          <w:color w:val="000000"/>
          <w:sz w:val="22"/>
          <w:szCs w:val="22"/>
          <w:highlight w:val="cyan"/>
        </w:rPr>
        <w:t>109]</w:t>
      </w:r>
    </w:p>
    <w:p w14:paraId="5FB6ECF9" w14:textId="77777777" w:rsidR="004C5953" w:rsidRPr="009E7AE3" w:rsidRDefault="00C944E2" w:rsidP="004C5953">
      <w:pPr>
        <w:tabs>
          <w:tab w:val="left" w:pos="6030"/>
          <w:tab w:val="left" w:pos="6500"/>
          <w:tab w:val="left" w:pos="7650"/>
        </w:tabs>
        <w:rPr>
          <w:rFonts w:ascii="CVS Health Sans" w:hAnsi="CVS Health Sans" w:cs="Arial"/>
          <w:color w:val="000000"/>
          <w:sz w:val="22"/>
          <w:szCs w:val="22"/>
          <w:highlight w:val="cyan"/>
        </w:rPr>
      </w:pPr>
      <w:r w:rsidRPr="009E7AE3">
        <w:rPr>
          <w:rFonts w:ascii="CVS Health Sans" w:hAnsi="CVS Health Sans" w:cs="Arial"/>
          <w:color w:val="000000"/>
          <w:sz w:val="22"/>
          <w:szCs w:val="22"/>
          <w:highlight w:val="cyan"/>
        </w:rPr>
        <w:t>[FIRST NAME F</w:t>
      </w:r>
      <w:r w:rsidR="004C5953" w:rsidRPr="009E7AE3">
        <w:rPr>
          <w:rFonts w:ascii="CVS Health Sans" w:hAnsi="CVS Health Sans" w:cs="Arial"/>
          <w:color w:val="000000"/>
          <w:sz w:val="22"/>
          <w:szCs w:val="22"/>
          <w:highlight w:val="cyan"/>
        </w:rPr>
        <w:t>8]</w:t>
      </w:r>
      <w:r w:rsidR="008B60E9" w:rsidRPr="009E7AE3">
        <w:rPr>
          <w:rFonts w:ascii="CVS Health Sans" w:hAnsi="CVS Health Sans" w:cs="Arial"/>
          <w:color w:val="000000"/>
          <w:sz w:val="22"/>
          <w:szCs w:val="22"/>
        </w:rPr>
        <w:t xml:space="preserve"> </w:t>
      </w:r>
      <w:r w:rsidRPr="009E7AE3">
        <w:rPr>
          <w:rFonts w:ascii="CVS Health Sans" w:hAnsi="CVS Health Sans" w:cs="Arial"/>
          <w:color w:val="000000"/>
          <w:sz w:val="22"/>
          <w:szCs w:val="22"/>
          <w:highlight w:val="cyan"/>
        </w:rPr>
        <w:t>[LAST NAME F</w:t>
      </w:r>
      <w:r w:rsidR="004C5953" w:rsidRPr="009E7AE3">
        <w:rPr>
          <w:rFonts w:ascii="CVS Health Sans" w:hAnsi="CVS Health Sans" w:cs="Arial"/>
          <w:color w:val="000000"/>
          <w:sz w:val="22"/>
          <w:szCs w:val="22"/>
          <w:highlight w:val="cyan"/>
        </w:rPr>
        <w:t>10]</w:t>
      </w:r>
    </w:p>
    <w:p w14:paraId="07AE0206" w14:textId="77777777" w:rsidR="004C5953" w:rsidRPr="009E7AE3" w:rsidRDefault="00C944E2" w:rsidP="004C5953">
      <w:pPr>
        <w:tabs>
          <w:tab w:val="left" w:pos="6500"/>
          <w:tab w:val="left" w:pos="7650"/>
        </w:tabs>
        <w:rPr>
          <w:rFonts w:ascii="CVS Health Sans" w:hAnsi="CVS Health Sans" w:cs="Arial"/>
          <w:b/>
          <w:bCs/>
          <w:color w:val="000000"/>
          <w:sz w:val="22"/>
          <w:szCs w:val="22"/>
          <w:highlight w:val="cyan"/>
        </w:rPr>
      </w:pPr>
      <w:r w:rsidRPr="009E7AE3">
        <w:rPr>
          <w:rFonts w:ascii="CVS Health Sans" w:hAnsi="CVS Health Sans" w:cs="Arial"/>
          <w:color w:val="000000"/>
          <w:sz w:val="22"/>
          <w:szCs w:val="22"/>
          <w:highlight w:val="cyan"/>
        </w:rPr>
        <w:t>[ADDRESS1 F</w:t>
      </w:r>
      <w:r w:rsidR="004C5953" w:rsidRPr="009E7AE3">
        <w:rPr>
          <w:rFonts w:ascii="CVS Health Sans" w:hAnsi="CVS Health Sans" w:cs="Arial"/>
          <w:color w:val="000000"/>
          <w:sz w:val="22"/>
          <w:szCs w:val="22"/>
          <w:highlight w:val="cyan"/>
        </w:rPr>
        <w:t>102]</w:t>
      </w:r>
    </w:p>
    <w:p w14:paraId="3990536E" w14:textId="77777777" w:rsidR="004C5953" w:rsidRPr="009E7AE3" w:rsidRDefault="00C944E2" w:rsidP="004C5953">
      <w:pPr>
        <w:tabs>
          <w:tab w:val="left" w:pos="6500"/>
          <w:tab w:val="left" w:pos="7650"/>
        </w:tabs>
        <w:rPr>
          <w:rFonts w:ascii="CVS Health Sans" w:hAnsi="CVS Health Sans" w:cs="Arial"/>
          <w:b/>
          <w:color w:val="000000"/>
          <w:sz w:val="22"/>
          <w:szCs w:val="22"/>
          <w:highlight w:val="cyan"/>
        </w:rPr>
      </w:pPr>
      <w:r w:rsidRPr="009E7AE3">
        <w:rPr>
          <w:rFonts w:ascii="CVS Health Sans" w:hAnsi="CVS Health Sans" w:cs="Arial"/>
          <w:color w:val="000000"/>
          <w:sz w:val="22"/>
          <w:szCs w:val="22"/>
          <w:highlight w:val="cyan"/>
        </w:rPr>
        <w:t>[ADDRESS2 F</w:t>
      </w:r>
      <w:r w:rsidR="004C5953" w:rsidRPr="009E7AE3">
        <w:rPr>
          <w:rFonts w:ascii="CVS Health Sans" w:hAnsi="CVS Health Sans" w:cs="Arial"/>
          <w:color w:val="000000"/>
          <w:sz w:val="22"/>
          <w:szCs w:val="22"/>
          <w:highlight w:val="cyan"/>
        </w:rPr>
        <w:t>103]</w:t>
      </w:r>
    </w:p>
    <w:p w14:paraId="70DD8617" w14:textId="77777777" w:rsidR="004C5953" w:rsidRPr="009E7AE3" w:rsidRDefault="00C944E2" w:rsidP="004C5953">
      <w:pPr>
        <w:tabs>
          <w:tab w:val="left" w:pos="6500"/>
          <w:tab w:val="left" w:pos="7650"/>
        </w:tabs>
        <w:rPr>
          <w:rFonts w:ascii="CVS Health Sans" w:hAnsi="CVS Health Sans" w:cs="Arial"/>
          <w:color w:val="000000"/>
          <w:sz w:val="22"/>
          <w:szCs w:val="22"/>
        </w:rPr>
      </w:pPr>
      <w:r w:rsidRPr="009E7AE3">
        <w:rPr>
          <w:rFonts w:ascii="CVS Health Sans" w:hAnsi="CVS Health Sans" w:cs="Arial"/>
          <w:color w:val="000000"/>
          <w:sz w:val="22"/>
          <w:szCs w:val="22"/>
          <w:highlight w:val="cyan"/>
        </w:rPr>
        <w:t>[CITY F</w:t>
      </w:r>
      <w:r w:rsidR="004C5953" w:rsidRPr="009E7AE3">
        <w:rPr>
          <w:rFonts w:ascii="CVS Health Sans" w:hAnsi="CVS Health Sans" w:cs="Arial"/>
          <w:color w:val="000000"/>
          <w:sz w:val="22"/>
          <w:szCs w:val="22"/>
          <w:highlight w:val="cyan"/>
        </w:rPr>
        <w:t>104]</w:t>
      </w:r>
      <w:r w:rsidR="008B60E9" w:rsidRPr="009E7AE3">
        <w:rPr>
          <w:rFonts w:ascii="CVS Health Sans" w:hAnsi="CVS Health Sans" w:cs="Arial"/>
          <w:color w:val="000000"/>
          <w:sz w:val="22"/>
          <w:szCs w:val="22"/>
        </w:rPr>
        <w:t>,</w:t>
      </w:r>
      <w:r w:rsidR="004C5953" w:rsidRPr="009E7AE3">
        <w:rPr>
          <w:rFonts w:ascii="CVS Health Sans" w:hAnsi="CVS Health Sans" w:cs="Arial"/>
          <w:color w:val="000000"/>
          <w:sz w:val="22"/>
          <w:szCs w:val="22"/>
        </w:rPr>
        <w:t xml:space="preserve"> </w:t>
      </w:r>
      <w:r w:rsidRPr="009E7AE3">
        <w:rPr>
          <w:rFonts w:ascii="CVS Health Sans" w:hAnsi="CVS Health Sans" w:cs="Arial"/>
          <w:color w:val="000000"/>
          <w:sz w:val="22"/>
          <w:szCs w:val="22"/>
          <w:highlight w:val="cyan"/>
        </w:rPr>
        <w:t>[ST F</w:t>
      </w:r>
      <w:r w:rsidR="004C5953" w:rsidRPr="009E7AE3">
        <w:rPr>
          <w:rFonts w:ascii="CVS Health Sans" w:hAnsi="CVS Health Sans" w:cs="Arial"/>
          <w:color w:val="000000"/>
          <w:sz w:val="22"/>
          <w:szCs w:val="22"/>
          <w:highlight w:val="cyan"/>
        </w:rPr>
        <w:t>105]</w:t>
      </w:r>
      <w:r w:rsidR="004C5953" w:rsidRPr="009E7AE3">
        <w:rPr>
          <w:rFonts w:ascii="CVS Health Sans" w:hAnsi="CVS Health Sans" w:cs="Arial"/>
          <w:color w:val="000000"/>
          <w:sz w:val="22"/>
          <w:szCs w:val="22"/>
        </w:rPr>
        <w:t xml:space="preserve"> </w:t>
      </w:r>
      <w:r w:rsidRPr="009E7AE3">
        <w:rPr>
          <w:rFonts w:ascii="CVS Health Sans" w:hAnsi="CVS Health Sans" w:cs="Arial"/>
          <w:color w:val="000000"/>
          <w:sz w:val="22"/>
          <w:szCs w:val="22"/>
          <w:highlight w:val="cyan"/>
        </w:rPr>
        <w:t>[ZIP F106_F</w:t>
      </w:r>
      <w:r w:rsidR="004C5953" w:rsidRPr="009E7AE3">
        <w:rPr>
          <w:rFonts w:ascii="CVS Health Sans" w:hAnsi="CVS Health Sans" w:cs="Arial"/>
          <w:color w:val="000000"/>
          <w:sz w:val="22"/>
          <w:szCs w:val="22"/>
          <w:highlight w:val="cyan"/>
        </w:rPr>
        <w:t>107]</w:t>
      </w:r>
    </w:p>
    <w:p w14:paraId="7D6E061B" w14:textId="77777777" w:rsidR="004C5953" w:rsidRPr="009E7AE3" w:rsidRDefault="004C5953" w:rsidP="004C5953">
      <w:pPr>
        <w:rPr>
          <w:rFonts w:ascii="CVS Health Sans" w:hAnsi="CVS Health Sans" w:cs="Arial"/>
          <w:color w:val="000000"/>
          <w:sz w:val="22"/>
          <w:szCs w:val="22"/>
        </w:rPr>
      </w:pPr>
    </w:p>
    <w:p w14:paraId="00ED2D6D" w14:textId="77777777" w:rsidR="004C5953" w:rsidRPr="009E7AE3" w:rsidRDefault="004C5953" w:rsidP="004C5953">
      <w:pPr>
        <w:rPr>
          <w:rFonts w:ascii="CVS Health Sans" w:hAnsi="CVS Health Sans" w:cs="Arial"/>
          <w:color w:val="000000"/>
          <w:sz w:val="22"/>
          <w:szCs w:val="22"/>
        </w:rPr>
      </w:pPr>
    </w:p>
    <w:p w14:paraId="25F46C91" w14:textId="77777777" w:rsidR="004C5953" w:rsidRPr="009E7AE3" w:rsidRDefault="004C5953" w:rsidP="004C5953">
      <w:pPr>
        <w:rPr>
          <w:rFonts w:ascii="CVS Health Sans" w:hAnsi="CVS Health Sans" w:cs="Arial"/>
          <w:sz w:val="22"/>
          <w:szCs w:val="22"/>
        </w:rPr>
      </w:pPr>
      <w:r w:rsidRPr="009E7AE3">
        <w:rPr>
          <w:rFonts w:ascii="CVS Health Sans" w:hAnsi="CVS Health Sans" w:cs="Arial"/>
          <w:sz w:val="22"/>
          <w:szCs w:val="22"/>
        </w:rPr>
        <w:t xml:space="preserve">Dear </w:t>
      </w:r>
      <w:r w:rsidR="00C944E2" w:rsidRPr="009E7AE3">
        <w:rPr>
          <w:rFonts w:ascii="CVS Health Sans" w:hAnsi="CVS Health Sans" w:cs="Arial"/>
          <w:sz w:val="22"/>
          <w:szCs w:val="22"/>
          <w:highlight w:val="cyan"/>
        </w:rPr>
        <w:t>[FIRST NAME F</w:t>
      </w:r>
      <w:r w:rsidRPr="009E7AE3">
        <w:rPr>
          <w:rFonts w:ascii="CVS Health Sans" w:hAnsi="CVS Health Sans" w:cs="Arial"/>
          <w:sz w:val="22"/>
          <w:szCs w:val="22"/>
          <w:highlight w:val="cyan"/>
        </w:rPr>
        <w:t>8]</w:t>
      </w:r>
      <w:r w:rsidRPr="009E7AE3">
        <w:rPr>
          <w:rFonts w:ascii="CVS Health Sans" w:hAnsi="CVS Health Sans" w:cs="Arial"/>
          <w:sz w:val="22"/>
          <w:szCs w:val="22"/>
        </w:rPr>
        <w:t xml:space="preserve"> </w:t>
      </w:r>
      <w:r w:rsidR="00C944E2" w:rsidRPr="009E7AE3">
        <w:rPr>
          <w:rFonts w:ascii="CVS Health Sans" w:hAnsi="CVS Health Sans" w:cs="Arial"/>
          <w:sz w:val="22"/>
          <w:szCs w:val="22"/>
          <w:highlight w:val="cyan"/>
        </w:rPr>
        <w:t>[LAST NAME F</w:t>
      </w:r>
      <w:r w:rsidRPr="009E7AE3">
        <w:rPr>
          <w:rFonts w:ascii="CVS Health Sans" w:hAnsi="CVS Health Sans" w:cs="Arial"/>
          <w:sz w:val="22"/>
          <w:szCs w:val="22"/>
          <w:highlight w:val="cyan"/>
        </w:rPr>
        <w:t>10]</w:t>
      </w:r>
      <w:r w:rsidR="000560F8" w:rsidRPr="009E7AE3">
        <w:rPr>
          <w:rFonts w:ascii="CVS Health Sans" w:hAnsi="CVS Health Sans" w:cs="Arial"/>
          <w:sz w:val="22"/>
          <w:szCs w:val="22"/>
        </w:rPr>
        <w:t>:</w:t>
      </w:r>
    </w:p>
    <w:p w14:paraId="2CF5B279" w14:textId="77777777" w:rsidR="004C5953" w:rsidRPr="009E7AE3" w:rsidRDefault="004C5953" w:rsidP="004C5953">
      <w:pPr>
        <w:rPr>
          <w:rFonts w:ascii="CVS Health Sans" w:hAnsi="CVS Health Sans" w:cs="Arial"/>
          <w:sz w:val="22"/>
          <w:szCs w:val="22"/>
        </w:rPr>
      </w:pPr>
    </w:p>
    <w:p w14:paraId="68CC88FC" w14:textId="77777777" w:rsidR="00E836B1" w:rsidRPr="009E7AE3" w:rsidRDefault="00E836B1" w:rsidP="00701089">
      <w:pPr>
        <w:ind w:right="-180"/>
        <w:rPr>
          <w:rFonts w:ascii="CVS Health Sans" w:hAnsi="CVS Health Sans" w:cs="Arial"/>
          <w:iCs/>
          <w:sz w:val="22"/>
          <w:szCs w:val="22"/>
        </w:rPr>
      </w:pPr>
      <w:bookmarkStart w:id="0" w:name="OLE_LINK4"/>
      <w:bookmarkStart w:id="1" w:name="OLE_LINK3"/>
      <w:r w:rsidRPr="009E7AE3">
        <w:rPr>
          <w:rFonts w:ascii="CVS Health Sans" w:hAnsi="CVS Health Sans" w:cs="Arial"/>
          <w:iCs/>
          <w:sz w:val="22"/>
          <w:szCs w:val="22"/>
        </w:rPr>
        <w:t xml:space="preserve">Medicare has disenrolled you from </w:t>
      </w:r>
      <w:r w:rsidRPr="009E7AE3">
        <w:rPr>
          <w:rFonts w:ascii="CVS Health Sans" w:hAnsi="CVS Health Sans" w:cs="Arial"/>
          <w:iCs/>
          <w:sz w:val="22"/>
          <w:szCs w:val="22"/>
          <w:highlight w:val="yellow"/>
        </w:rPr>
        <w:t>[PlanName]</w:t>
      </w:r>
      <w:r w:rsidRPr="009E7AE3">
        <w:rPr>
          <w:rFonts w:ascii="CVS Health Sans" w:hAnsi="CVS Health Sans" w:cs="Arial"/>
          <w:iCs/>
          <w:sz w:val="22"/>
          <w:szCs w:val="22"/>
        </w:rPr>
        <w:t xml:space="preserve"> because the Social Security Administration (SSA) reported that you are not lawfully present in the United States. As of </w:t>
      </w:r>
      <w:r w:rsidR="00C944E2" w:rsidRPr="009E7AE3">
        <w:rPr>
          <w:rFonts w:ascii="CVS Health Sans" w:hAnsi="CVS Health Sans" w:cs="Arial"/>
          <w:color w:val="000000"/>
          <w:sz w:val="22"/>
          <w:szCs w:val="22"/>
          <w:highlight w:val="cyan"/>
        </w:rPr>
        <w:t>[F</w:t>
      </w:r>
      <w:r w:rsidR="002717E0" w:rsidRPr="009E7AE3">
        <w:rPr>
          <w:rFonts w:ascii="CVS Health Sans" w:hAnsi="CVS Health Sans" w:cs="Arial"/>
          <w:color w:val="000000"/>
          <w:sz w:val="22"/>
          <w:szCs w:val="22"/>
          <w:highlight w:val="cyan"/>
        </w:rPr>
        <w:t>141]</w:t>
      </w:r>
      <w:r w:rsidRPr="009E7AE3">
        <w:rPr>
          <w:rFonts w:ascii="CVS Health Sans" w:hAnsi="CVS Health Sans" w:cs="Arial"/>
          <w:iCs/>
          <w:sz w:val="22"/>
          <w:szCs w:val="22"/>
        </w:rPr>
        <w:t xml:space="preserve">, you no longer have coverage through </w:t>
      </w:r>
      <w:r w:rsidRPr="009E7AE3">
        <w:rPr>
          <w:rFonts w:ascii="CVS Health Sans" w:hAnsi="CVS Health Sans" w:cs="Arial"/>
          <w:iCs/>
          <w:sz w:val="22"/>
          <w:szCs w:val="22"/>
          <w:highlight w:val="yellow"/>
        </w:rPr>
        <w:t>[PlanName]</w:t>
      </w:r>
      <w:r w:rsidRPr="009E7AE3">
        <w:rPr>
          <w:rFonts w:ascii="CVS Health Sans" w:hAnsi="CVS Health Sans" w:cs="Arial"/>
          <w:iCs/>
          <w:sz w:val="22"/>
          <w:szCs w:val="22"/>
        </w:rPr>
        <w:t>. Your Medicare prescription drug coverage ends on this date. You will have Original Medicare; however, Medicare doesn’t pay for your hospital or medical bills if you’re not lawfully present in the U.S.</w:t>
      </w:r>
    </w:p>
    <w:p w14:paraId="09B01683" w14:textId="77777777" w:rsidR="00E836B1" w:rsidRPr="009E7AE3" w:rsidRDefault="00E836B1" w:rsidP="00701089">
      <w:pPr>
        <w:ind w:right="-180"/>
        <w:rPr>
          <w:rFonts w:ascii="CVS Health Sans" w:hAnsi="CVS Health Sans" w:cs="Arial"/>
          <w:iCs/>
          <w:sz w:val="22"/>
          <w:szCs w:val="22"/>
        </w:rPr>
      </w:pPr>
    </w:p>
    <w:p w14:paraId="435C4B0C" w14:textId="77777777" w:rsidR="00E836B1" w:rsidRPr="009E7AE3" w:rsidRDefault="00E836B1" w:rsidP="00701089">
      <w:pPr>
        <w:ind w:right="-180"/>
        <w:rPr>
          <w:rFonts w:ascii="CVS Health Sans" w:hAnsi="CVS Health Sans" w:cs="Arial"/>
          <w:iCs/>
          <w:sz w:val="22"/>
          <w:szCs w:val="22"/>
        </w:rPr>
      </w:pPr>
      <w:r w:rsidRPr="009E7AE3">
        <w:rPr>
          <w:rFonts w:ascii="CVS Health Sans" w:hAnsi="CVS Health Sans" w:cs="Arial"/>
          <w:iCs/>
          <w:sz w:val="22"/>
          <w:szCs w:val="22"/>
        </w:rPr>
        <w:t xml:space="preserve">If your plan premium was paid for any month after </w:t>
      </w:r>
      <w:r w:rsidR="00C944E2" w:rsidRPr="009E7AE3">
        <w:rPr>
          <w:rFonts w:ascii="CVS Health Sans" w:hAnsi="CVS Health Sans" w:cs="Arial"/>
          <w:color w:val="000000"/>
          <w:sz w:val="22"/>
          <w:szCs w:val="22"/>
          <w:highlight w:val="cyan"/>
        </w:rPr>
        <w:t>[F</w:t>
      </w:r>
      <w:r w:rsidR="00EB2B73" w:rsidRPr="009E7AE3">
        <w:rPr>
          <w:rFonts w:ascii="CVS Health Sans" w:hAnsi="CVS Health Sans" w:cs="Arial"/>
          <w:color w:val="000000"/>
          <w:sz w:val="22"/>
          <w:szCs w:val="22"/>
          <w:highlight w:val="cyan"/>
        </w:rPr>
        <w:t>141-1 day</w:t>
      </w:r>
      <w:r w:rsidR="002717E0" w:rsidRPr="009E7AE3">
        <w:rPr>
          <w:rFonts w:ascii="CVS Health Sans" w:hAnsi="CVS Health Sans" w:cs="Arial"/>
          <w:color w:val="000000"/>
          <w:sz w:val="22"/>
          <w:szCs w:val="22"/>
          <w:highlight w:val="cyan"/>
        </w:rPr>
        <w:t>]</w:t>
      </w:r>
      <w:r w:rsidRPr="009E7AE3">
        <w:rPr>
          <w:rFonts w:ascii="CVS Health Sans" w:hAnsi="CVS Health Sans" w:cs="Arial"/>
          <w:iCs/>
          <w:sz w:val="22"/>
          <w:szCs w:val="22"/>
        </w:rPr>
        <w:t>, you’ll get a refund from us within 30 days of this letter.</w:t>
      </w:r>
    </w:p>
    <w:p w14:paraId="46B7F2AF" w14:textId="77777777" w:rsidR="00E836B1" w:rsidRPr="009E7AE3" w:rsidRDefault="00E836B1" w:rsidP="00701089">
      <w:pPr>
        <w:ind w:right="-180"/>
        <w:rPr>
          <w:rFonts w:ascii="CVS Health Sans" w:hAnsi="CVS Health Sans" w:cs="Arial"/>
          <w:iCs/>
          <w:sz w:val="22"/>
          <w:szCs w:val="22"/>
        </w:rPr>
      </w:pPr>
    </w:p>
    <w:p w14:paraId="19E60FEC" w14:textId="77777777" w:rsidR="00E836B1" w:rsidRPr="009E7AE3" w:rsidRDefault="00E836B1" w:rsidP="00701089">
      <w:pPr>
        <w:ind w:right="-180"/>
        <w:rPr>
          <w:rFonts w:ascii="CVS Health Sans" w:hAnsi="CVS Health Sans" w:cs="Arial"/>
          <w:iCs/>
          <w:sz w:val="22"/>
          <w:szCs w:val="22"/>
        </w:rPr>
      </w:pPr>
      <w:r w:rsidRPr="009E7AE3">
        <w:rPr>
          <w:rFonts w:ascii="CVS Health Sans" w:hAnsi="CVS Health Sans" w:cs="Arial"/>
          <w:iCs/>
          <w:sz w:val="22"/>
          <w:szCs w:val="22"/>
        </w:rPr>
        <w:t xml:space="preserve">The decision to disenroll you was made by Medicare, based on information from SSA, not by </w:t>
      </w:r>
      <w:r w:rsidRPr="009E7AE3">
        <w:rPr>
          <w:rFonts w:ascii="CVS Health Sans" w:hAnsi="CVS Health Sans" w:cs="Arial"/>
          <w:iCs/>
          <w:sz w:val="22"/>
          <w:szCs w:val="22"/>
          <w:highlight w:val="yellow"/>
        </w:rPr>
        <w:t>[PlanName]</w:t>
      </w:r>
      <w:r w:rsidRPr="009E7AE3">
        <w:rPr>
          <w:rFonts w:ascii="CVS Health Sans" w:hAnsi="CVS Health Sans" w:cs="Arial"/>
          <w:iCs/>
          <w:sz w:val="22"/>
          <w:szCs w:val="22"/>
        </w:rPr>
        <w:t>.</w:t>
      </w:r>
    </w:p>
    <w:p w14:paraId="29FD9D3D" w14:textId="77777777" w:rsidR="00E836B1" w:rsidRPr="009E7AE3" w:rsidRDefault="00E836B1" w:rsidP="00701089">
      <w:pPr>
        <w:ind w:right="-180"/>
        <w:rPr>
          <w:rFonts w:ascii="CVS Health Sans" w:hAnsi="CVS Health Sans" w:cs="Arial"/>
          <w:iCs/>
          <w:sz w:val="22"/>
          <w:szCs w:val="22"/>
        </w:rPr>
      </w:pPr>
    </w:p>
    <w:p w14:paraId="0185F219" w14:textId="77777777" w:rsidR="00E836B1" w:rsidRPr="009E7AE3" w:rsidRDefault="00E836B1" w:rsidP="00701089">
      <w:pPr>
        <w:ind w:right="-180"/>
        <w:rPr>
          <w:rFonts w:ascii="CVS Health Sans" w:hAnsi="CVS Health Sans" w:cs="Arial"/>
          <w:iCs/>
          <w:sz w:val="22"/>
          <w:szCs w:val="22"/>
        </w:rPr>
      </w:pPr>
      <w:r w:rsidRPr="009E7AE3">
        <w:rPr>
          <w:rFonts w:ascii="CVS Health Sans" w:hAnsi="CVS Health Sans" w:cs="Arial"/>
          <w:b/>
          <w:bCs/>
          <w:iCs/>
          <w:sz w:val="22"/>
          <w:szCs w:val="22"/>
        </w:rPr>
        <w:t>What if I think there’s been a mistake?</w:t>
      </w:r>
    </w:p>
    <w:p w14:paraId="0AA560C2" w14:textId="21A9675E" w:rsidR="00E836B1" w:rsidRPr="009E7AE3" w:rsidRDefault="00E836B1" w:rsidP="00701089">
      <w:pPr>
        <w:ind w:right="-180"/>
        <w:rPr>
          <w:rFonts w:ascii="CVS Health Sans" w:hAnsi="CVS Health Sans" w:cs="Arial"/>
          <w:iCs/>
          <w:sz w:val="22"/>
          <w:szCs w:val="22"/>
        </w:rPr>
      </w:pPr>
      <w:r w:rsidRPr="009E7AE3">
        <w:rPr>
          <w:rFonts w:ascii="CVS Health Sans" w:hAnsi="CVS Health Sans" w:cs="Arial"/>
          <w:iCs/>
          <w:sz w:val="22"/>
          <w:szCs w:val="22"/>
        </w:rPr>
        <w:t xml:space="preserve">If you aren’t unlawfully present in the U.S. or think that there has been a mistake, please call us at </w:t>
      </w:r>
      <w:r w:rsidR="002717E0" w:rsidRPr="009E7AE3">
        <w:rPr>
          <w:rFonts w:ascii="CVS Health Sans" w:hAnsi="CVS Health Sans" w:cs="Arial"/>
          <w:sz w:val="22"/>
          <w:szCs w:val="22"/>
          <w:highlight w:val="yellow"/>
        </w:rPr>
        <w:t>[</w:t>
      </w:r>
      <w:r w:rsidR="00F870F3" w:rsidRPr="009E7AE3">
        <w:rPr>
          <w:rFonts w:ascii="CVS Health Sans" w:hAnsi="CVS Health Sans" w:cs="Arial"/>
          <w:sz w:val="22"/>
          <w:szCs w:val="22"/>
          <w:highlight w:val="yellow"/>
        </w:rPr>
        <w:t>Spec</w:t>
      </w:r>
      <w:r w:rsidR="002717E0" w:rsidRPr="009E7AE3">
        <w:rPr>
          <w:rFonts w:ascii="CVS Health Sans" w:hAnsi="CVS Health Sans" w:cs="Arial"/>
          <w:sz w:val="22"/>
          <w:szCs w:val="22"/>
          <w:highlight w:val="yellow"/>
        </w:rPr>
        <w:t>EnrollmentNumber]</w:t>
      </w:r>
      <w:r w:rsidRPr="009E7AE3">
        <w:rPr>
          <w:rFonts w:ascii="CVS Health Sans" w:hAnsi="CVS Health Sans" w:cs="Arial"/>
          <w:iCs/>
          <w:sz w:val="22"/>
          <w:szCs w:val="22"/>
        </w:rPr>
        <w:t xml:space="preserve">. TTY users should call </w:t>
      </w:r>
      <w:r w:rsidR="002717E0" w:rsidRPr="009E7AE3">
        <w:rPr>
          <w:rFonts w:ascii="CVS Health Sans" w:hAnsi="CVS Health Sans" w:cs="Arial"/>
          <w:sz w:val="22"/>
          <w:szCs w:val="22"/>
          <w:highlight w:val="yellow"/>
        </w:rPr>
        <w:t>[EnrollmentTTY]</w:t>
      </w:r>
      <w:r w:rsidRPr="009E7AE3">
        <w:rPr>
          <w:rFonts w:ascii="CVS Health Sans" w:hAnsi="CVS Health Sans" w:cs="Arial"/>
          <w:iCs/>
          <w:sz w:val="22"/>
          <w:szCs w:val="22"/>
        </w:rPr>
        <w:t xml:space="preserve">. We are open </w:t>
      </w:r>
      <w:r w:rsidR="002717E0" w:rsidRPr="009E7AE3">
        <w:rPr>
          <w:rFonts w:ascii="CVS Health Sans" w:hAnsi="CVS Health Sans" w:cs="Arial"/>
          <w:sz w:val="22"/>
          <w:szCs w:val="22"/>
          <w:highlight w:val="yellow"/>
        </w:rPr>
        <w:t>[EnrollmentHours]</w:t>
      </w:r>
      <w:r w:rsidRPr="009E7AE3">
        <w:rPr>
          <w:rFonts w:ascii="CVS Health Sans" w:hAnsi="CVS Health Sans" w:cs="Arial"/>
          <w:iCs/>
          <w:sz w:val="22"/>
          <w:szCs w:val="22"/>
        </w:rPr>
        <w:t>.</w:t>
      </w:r>
    </w:p>
    <w:p w14:paraId="057DA462" w14:textId="77777777" w:rsidR="00E836B1" w:rsidRPr="009E7AE3" w:rsidRDefault="00E836B1" w:rsidP="00701089">
      <w:pPr>
        <w:ind w:right="-180"/>
        <w:rPr>
          <w:rFonts w:ascii="CVS Health Sans" w:hAnsi="CVS Health Sans" w:cs="Arial"/>
          <w:iCs/>
          <w:sz w:val="22"/>
          <w:szCs w:val="22"/>
        </w:rPr>
      </w:pPr>
    </w:p>
    <w:p w14:paraId="40180188" w14:textId="77777777" w:rsidR="00E836B1" w:rsidRPr="009E7AE3" w:rsidRDefault="00E836B1" w:rsidP="00701089">
      <w:pPr>
        <w:ind w:right="-180"/>
        <w:rPr>
          <w:rFonts w:ascii="CVS Health Sans" w:hAnsi="CVS Health Sans" w:cs="Arial"/>
          <w:iCs/>
          <w:sz w:val="22"/>
          <w:szCs w:val="22"/>
        </w:rPr>
      </w:pPr>
      <w:r w:rsidRPr="009E7AE3">
        <w:rPr>
          <w:rFonts w:ascii="CVS Health Sans" w:hAnsi="CVS Health Sans" w:cs="Arial"/>
          <w:b/>
          <w:bCs/>
          <w:iCs/>
          <w:sz w:val="22"/>
          <w:szCs w:val="22"/>
        </w:rPr>
        <w:t>What happens to my Medicare and Part D coverage?</w:t>
      </w:r>
    </w:p>
    <w:p w14:paraId="73FF89E5" w14:textId="4D7D966E" w:rsidR="00E836B1" w:rsidRPr="009E7AE3" w:rsidRDefault="00E836B1" w:rsidP="00701089">
      <w:pPr>
        <w:ind w:right="-180"/>
        <w:rPr>
          <w:rFonts w:ascii="CVS Health Sans" w:hAnsi="CVS Health Sans" w:cs="Arial"/>
          <w:iCs/>
          <w:sz w:val="22"/>
          <w:szCs w:val="22"/>
        </w:rPr>
      </w:pPr>
      <w:r w:rsidRPr="009E7AE3">
        <w:rPr>
          <w:rFonts w:ascii="CVS Health Sans" w:hAnsi="CVS Health Sans" w:cs="Arial"/>
          <w:iCs/>
          <w:sz w:val="22"/>
          <w:szCs w:val="22"/>
        </w:rPr>
        <w:t>While you are unlawfully present in the United States, you are not eligible to receive any coverage in the Medicare program. This includes coverage through Original Medicare, a Medicare health plan</w:t>
      </w:r>
      <w:r w:rsidR="001A44D1" w:rsidRPr="009E7AE3">
        <w:rPr>
          <w:rFonts w:ascii="CVS Health Sans" w:hAnsi="CVS Health Sans" w:cs="Arial"/>
          <w:iCs/>
          <w:sz w:val="22"/>
          <w:szCs w:val="22"/>
        </w:rPr>
        <w:t>,</w:t>
      </w:r>
      <w:r w:rsidRPr="009E7AE3">
        <w:rPr>
          <w:rFonts w:ascii="CVS Health Sans" w:hAnsi="CVS Health Sans" w:cs="Arial"/>
          <w:iCs/>
          <w:sz w:val="22"/>
          <w:szCs w:val="22"/>
        </w:rPr>
        <w:t xml:space="preserve"> or Medicare prescription drug coverage. If you become lawfully present in the U.S. in the future and report it to SSA, you will have a special opportunity to join a Medicare health or Part D plan. This opportunity begins the month you regain lawful presence status and last</w:t>
      </w:r>
      <w:r w:rsidR="006F548F" w:rsidRPr="009E7AE3">
        <w:rPr>
          <w:rFonts w:ascii="CVS Health Sans" w:hAnsi="CVS Health Sans" w:cs="Arial"/>
          <w:iCs/>
          <w:sz w:val="22"/>
          <w:szCs w:val="22"/>
        </w:rPr>
        <w:t>s</w:t>
      </w:r>
      <w:r w:rsidRPr="009E7AE3">
        <w:rPr>
          <w:rFonts w:ascii="CVS Health Sans" w:hAnsi="CVS Health Sans" w:cs="Arial"/>
          <w:iCs/>
          <w:sz w:val="22"/>
          <w:szCs w:val="22"/>
        </w:rPr>
        <w:t xml:space="preserve"> for two additional months. If you don’t enroll at that time, you can enroll in a new Medicare health plan or Medicare prescription drug plan from </w:t>
      </w:r>
      <w:r w:rsidR="002717E0" w:rsidRPr="009E7AE3">
        <w:rPr>
          <w:rFonts w:ascii="CVS Health Sans" w:hAnsi="CVS Health Sans" w:cs="Arial"/>
          <w:b/>
          <w:sz w:val="22"/>
          <w:szCs w:val="22"/>
          <w:highlight w:val="yellow"/>
        </w:rPr>
        <w:t>[CMSAEPStart: Month Day]</w:t>
      </w:r>
      <w:r w:rsidR="001A44D1" w:rsidRPr="009E7AE3">
        <w:rPr>
          <w:rFonts w:ascii="CVS Health Sans" w:hAnsi="CVS Health Sans" w:cs="Arial"/>
          <w:b/>
          <w:sz w:val="22"/>
          <w:szCs w:val="22"/>
        </w:rPr>
        <w:t xml:space="preserve"> </w:t>
      </w:r>
      <w:r w:rsidRPr="009E7AE3">
        <w:rPr>
          <w:rFonts w:ascii="CVS Health Sans" w:hAnsi="CVS Health Sans" w:cs="Arial"/>
          <w:b/>
          <w:bCs/>
          <w:iCs/>
          <w:sz w:val="22"/>
          <w:szCs w:val="22"/>
        </w:rPr>
        <w:t xml:space="preserve">through </w:t>
      </w:r>
      <w:r w:rsidR="002717E0" w:rsidRPr="009E7AE3">
        <w:rPr>
          <w:rFonts w:ascii="CVS Health Sans" w:hAnsi="CVS Health Sans" w:cs="Arial"/>
          <w:b/>
          <w:sz w:val="22"/>
          <w:szCs w:val="22"/>
          <w:highlight w:val="yellow"/>
        </w:rPr>
        <w:t>[CMSAEPEnd: Month Day]</w:t>
      </w:r>
      <w:r w:rsidR="001A44D1" w:rsidRPr="009E7AE3">
        <w:rPr>
          <w:rFonts w:ascii="CVS Health Sans" w:hAnsi="CVS Health Sans" w:cs="Arial"/>
          <w:b/>
          <w:sz w:val="22"/>
          <w:szCs w:val="22"/>
        </w:rPr>
        <w:t xml:space="preserve"> </w:t>
      </w:r>
      <w:r w:rsidRPr="009E7AE3">
        <w:rPr>
          <w:rFonts w:ascii="CVS Health Sans" w:hAnsi="CVS Health Sans" w:cs="Arial"/>
          <w:b/>
          <w:bCs/>
          <w:iCs/>
          <w:sz w:val="22"/>
          <w:szCs w:val="22"/>
        </w:rPr>
        <w:t xml:space="preserve">of each year </w:t>
      </w:r>
      <w:r w:rsidRPr="009E7AE3">
        <w:rPr>
          <w:rFonts w:ascii="CVS Health Sans" w:hAnsi="CVS Health Sans" w:cs="Arial"/>
          <w:iCs/>
          <w:sz w:val="22"/>
          <w:szCs w:val="22"/>
        </w:rPr>
        <w:t xml:space="preserve">for coverage to start the following year. You may not enroll in a new plan during other times of the year unless you meet certain special exceptions, such as </w:t>
      </w:r>
      <w:r w:rsidR="001A44D1" w:rsidRPr="009E7AE3">
        <w:rPr>
          <w:rFonts w:ascii="CVS Health Sans" w:hAnsi="CVS Health Sans" w:cs="Arial"/>
          <w:iCs/>
          <w:sz w:val="22"/>
          <w:szCs w:val="22"/>
        </w:rPr>
        <w:t xml:space="preserve">if </w:t>
      </w:r>
      <w:r w:rsidRPr="009E7AE3">
        <w:rPr>
          <w:rFonts w:ascii="CVS Health Sans" w:hAnsi="CVS Health Sans" w:cs="Arial"/>
          <w:iCs/>
          <w:sz w:val="22"/>
          <w:szCs w:val="22"/>
        </w:rPr>
        <w:t xml:space="preserve">you move out of the plan’s service area, </w:t>
      </w:r>
      <w:r w:rsidR="008733C4" w:rsidRPr="009E7AE3">
        <w:rPr>
          <w:rFonts w:ascii="CVS Health Sans" w:hAnsi="CVS Health Sans" w:cs="Arial"/>
          <w:iCs/>
          <w:sz w:val="22"/>
          <w:szCs w:val="22"/>
        </w:rPr>
        <w:t xml:space="preserve">you </w:t>
      </w:r>
      <w:r w:rsidRPr="009E7AE3">
        <w:rPr>
          <w:rFonts w:ascii="CVS Health Sans" w:hAnsi="CVS Health Sans" w:cs="Arial"/>
          <w:iCs/>
          <w:sz w:val="22"/>
          <w:szCs w:val="22"/>
        </w:rPr>
        <w:t xml:space="preserve">want to join a plan in your area with a 5-star rating, or you qualify for </w:t>
      </w:r>
      <w:r w:rsidR="001A44D1" w:rsidRPr="009E7AE3">
        <w:rPr>
          <w:rFonts w:ascii="CVS Health Sans" w:hAnsi="CVS Health Sans" w:cs="Arial"/>
          <w:iCs/>
          <w:sz w:val="22"/>
          <w:szCs w:val="22"/>
        </w:rPr>
        <w:t>(or lose) E</w:t>
      </w:r>
      <w:r w:rsidRPr="009E7AE3">
        <w:rPr>
          <w:rFonts w:ascii="CVS Health Sans" w:hAnsi="CVS Health Sans" w:cs="Arial"/>
          <w:iCs/>
          <w:sz w:val="22"/>
          <w:szCs w:val="22"/>
        </w:rPr>
        <w:t xml:space="preserve">xtra </w:t>
      </w:r>
      <w:r w:rsidR="001A44D1" w:rsidRPr="009E7AE3">
        <w:rPr>
          <w:rFonts w:ascii="CVS Health Sans" w:hAnsi="CVS Health Sans" w:cs="Arial"/>
          <w:iCs/>
          <w:sz w:val="22"/>
          <w:szCs w:val="22"/>
        </w:rPr>
        <w:t>H</w:t>
      </w:r>
      <w:r w:rsidRPr="009E7AE3">
        <w:rPr>
          <w:rFonts w:ascii="CVS Health Sans" w:hAnsi="CVS Health Sans" w:cs="Arial"/>
          <w:iCs/>
          <w:sz w:val="22"/>
          <w:szCs w:val="22"/>
        </w:rPr>
        <w:t>elp with your prescription drug costs.</w:t>
      </w:r>
    </w:p>
    <w:p w14:paraId="2D5A034A" w14:textId="77777777" w:rsidR="00E836B1" w:rsidRPr="009E7AE3" w:rsidRDefault="00E836B1" w:rsidP="00701089">
      <w:pPr>
        <w:ind w:right="-180"/>
        <w:rPr>
          <w:rFonts w:ascii="CVS Health Sans" w:hAnsi="CVS Health Sans" w:cs="Arial"/>
          <w:iCs/>
          <w:sz w:val="22"/>
          <w:szCs w:val="22"/>
        </w:rPr>
      </w:pPr>
    </w:p>
    <w:p w14:paraId="713CF357" w14:textId="6600DC44" w:rsidR="00E836B1" w:rsidRPr="009E7AE3" w:rsidRDefault="00E836B1" w:rsidP="00701089">
      <w:pPr>
        <w:ind w:right="-180"/>
        <w:rPr>
          <w:rFonts w:ascii="CVS Health Sans" w:hAnsi="CVS Health Sans" w:cs="Arial"/>
          <w:iCs/>
          <w:sz w:val="22"/>
          <w:szCs w:val="22"/>
        </w:rPr>
      </w:pPr>
      <w:r w:rsidRPr="009E7AE3">
        <w:rPr>
          <w:rFonts w:ascii="CVS Health Sans" w:hAnsi="CVS Health Sans" w:cs="Arial"/>
          <w:iCs/>
          <w:sz w:val="22"/>
          <w:szCs w:val="22"/>
        </w:rPr>
        <w:lastRenderedPageBreak/>
        <w:t>Please remember, if you go without other drug coverage that is at least as good as Medicare drug coverage (also referred to as “creditable coverage”) for 63 days or more after you become lawfully present in the U.S., you may have to pay a lifetime Part D late enrollment penalty in addition to any plan premium if you enroll in Medicare prescription drug coverage in the future.</w:t>
      </w:r>
    </w:p>
    <w:p w14:paraId="4A50390E" w14:textId="77777777" w:rsidR="00E836B1" w:rsidRPr="009E7AE3" w:rsidRDefault="00E836B1" w:rsidP="00E836B1">
      <w:pPr>
        <w:rPr>
          <w:rFonts w:ascii="CVS Health Sans" w:hAnsi="CVS Health Sans" w:cs="Arial"/>
          <w:iCs/>
          <w:sz w:val="22"/>
          <w:szCs w:val="22"/>
        </w:rPr>
      </w:pPr>
    </w:p>
    <w:p w14:paraId="02A9B005" w14:textId="77777777" w:rsidR="00E836B1" w:rsidRPr="009E7AE3" w:rsidRDefault="00E836B1" w:rsidP="001A44D1">
      <w:pPr>
        <w:rPr>
          <w:rFonts w:ascii="CVS Health Sans" w:hAnsi="CVS Health Sans" w:cs="Arial"/>
          <w:iCs/>
          <w:sz w:val="22"/>
          <w:szCs w:val="22"/>
        </w:rPr>
      </w:pPr>
      <w:r w:rsidRPr="009E7AE3">
        <w:rPr>
          <w:rFonts w:ascii="CVS Health Sans" w:hAnsi="CVS Health Sans" w:cs="Arial"/>
          <w:b/>
          <w:bCs/>
          <w:iCs/>
          <w:sz w:val="22"/>
          <w:szCs w:val="22"/>
        </w:rPr>
        <w:t>Who can I call to get more information?</w:t>
      </w:r>
    </w:p>
    <w:p w14:paraId="42D272CD" w14:textId="47BE2E6B" w:rsidR="00A86BB4" w:rsidRPr="009E7AE3" w:rsidRDefault="00E836B1" w:rsidP="00E836B1">
      <w:pPr>
        <w:rPr>
          <w:rFonts w:ascii="CVS Health Sans" w:hAnsi="CVS Health Sans" w:cs="Arial"/>
          <w:sz w:val="22"/>
          <w:szCs w:val="22"/>
        </w:rPr>
      </w:pPr>
      <w:r w:rsidRPr="009E7AE3">
        <w:rPr>
          <w:rFonts w:ascii="CVS Health Sans" w:hAnsi="CVS Health Sans" w:cs="Arial"/>
          <w:iCs/>
          <w:sz w:val="22"/>
          <w:szCs w:val="22"/>
        </w:rPr>
        <w:t xml:space="preserve">You can call Social Security at </w:t>
      </w:r>
      <w:r w:rsidR="002717E0" w:rsidRPr="009E7AE3">
        <w:rPr>
          <w:rFonts w:ascii="CVS Health Sans" w:hAnsi="CVS Health Sans" w:cs="Arial"/>
          <w:snapToGrid w:val="0"/>
          <w:sz w:val="22"/>
          <w:szCs w:val="22"/>
          <w:highlight w:val="yellow"/>
        </w:rPr>
        <w:t>[SSNPhone]</w:t>
      </w:r>
      <w:r w:rsidR="002717E0" w:rsidRPr="009E7AE3">
        <w:rPr>
          <w:rFonts w:ascii="CVS Health Sans" w:hAnsi="CVS Health Sans" w:cs="Arial"/>
          <w:snapToGrid w:val="0"/>
          <w:sz w:val="22"/>
          <w:szCs w:val="22"/>
        </w:rPr>
        <w:t xml:space="preserve">, </w:t>
      </w:r>
      <w:bookmarkStart w:id="2" w:name="OLE_LINK105"/>
      <w:r w:rsidR="00E040C6" w:rsidRPr="009E7AE3">
        <w:rPr>
          <w:rFonts w:ascii="CVS Health Sans" w:hAnsi="CVS Health Sans" w:cs="Arial"/>
          <w:sz w:val="22"/>
          <w:szCs w:val="22"/>
          <w:highlight w:val="yellow"/>
        </w:rPr>
        <w:t>[SSNHours]</w:t>
      </w:r>
      <w:bookmarkEnd w:id="2"/>
      <w:r w:rsidR="00E040C6" w:rsidRPr="009E7AE3">
        <w:rPr>
          <w:rFonts w:ascii="CVS Health Sans" w:hAnsi="CVS Health Sans" w:cs="Arial"/>
          <w:sz w:val="22"/>
          <w:szCs w:val="22"/>
        </w:rPr>
        <w:t xml:space="preserve"> </w:t>
      </w:r>
      <w:r w:rsidR="002717E0" w:rsidRPr="009E7AE3">
        <w:rPr>
          <w:rFonts w:ascii="CVS Health Sans" w:hAnsi="CVS Health Sans" w:cs="Arial"/>
          <w:iCs/>
          <w:sz w:val="22"/>
          <w:szCs w:val="22"/>
        </w:rPr>
        <w:t>Monday</w:t>
      </w:r>
      <w:r w:rsidR="00A86BB4" w:rsidRPr="009E7AE3">
        <w:rPr>
          <w:rFonts w:ascii="CVS Health Sans" w:hAnsi="CVS Health Sans" w:cs="Arial"/>
          <w:iCs/>
          <w:sz w:val="22"/>
          <w:szCs w:val="22"/>
        </w:rPr>
        <w:t xml:space="preserve"> through </w:t>
      </w:r>
      <w:r w:rsidR="002717E0" w:rsidRPr="009E7AE3">
        <w:rPr>
          <w:rFonts w:ascii="CVS Health Sans" w:hAnsi="CVS Health Sans" w:cs="Arial"/>
          <w:iCs/>
          <w:sz w:val="22"/>
          <w:szCs w:val="22"/>
        </w:rPr>
        <w:t>Friday</w:t>
      </w:r>
      <w:r w:rsidRPr="009E7AE3">
        <w:rPr>
          <w:rFonts w:ascii="CVS Health Sans" w:hAnsi="CVS Health Sans" w:cs="Arial"/>
          <w:iCs/>
          <w:sz w:val="22"/>
          <w:szCs w:val="22"/>
        </w:rPr>
        <w:t xml:space="preserve">, if you have questions about your lawful presence status. TTY users should call </w:t>
      </w:r>
      <w:r w:rsidR="002717E0" w:rsidRPr="009E7AE3">
        <w:rPr>
          <w:rFonts w:ascii="CVS Health Sans" w:hAnsi="CVS Health Sans" w:cs="Arial"/>
          <w:snapToGrid w:val="0"/>
          <w:sz w:val="22"/>
          <w:szCs w:val="22"/>
          <w:highlight w:val="yellow"/>
        </w:rPr>
        <w:t>[SSNTTY]</w:t>
      </w:r>
      <w:r w:rsidRPr="009E7AE3">
        <w:rPr>
          <w:rFonts w:ascii="CVS Health Sans" w:hAnsi="CVS Health Sans" w:cs="Arial"/>
          <w:iCs/>
          <w:sz w:val="22"/>
          <w:szCs w:val="22"/>
        </w:rPr>
        <w:t>. If you have questions about your Medicare coverage, you can call 1-800-MEDICARE (</w:t>
      </w:r>
      <w:r w:rsidR="00A86BB4" w:rsidRPr="009E7AE3">
        <w:rPr>
          <w:rFonts w:ascii="CVS Health Sans" w:hAnsi="CVS Health Sans" w:cs="Arial"/>
          <w:sz w:val="22"/>
          <w:szCs w:val="22"/>
          <w:highlight w:val="yellow"/>
        </w:rPr>
        <w:t>[MedicarePhone]</w:t>
      </w:r>
      <w:r w:rsidRPr="009E7AE3">
        <w:rPr>
          <w:rFonts w:ascii="CVS Health Sans" w:hAnsi="CVS Health Sans" w:cs="Arial"/>
          <w:iCs/>
          <w:sz w:val="22"/>
          <w:szCs w:val="22"/>
        </w:rPr>
        <w:t xml:space="preserve">) anytime, </w:t>
      </w:r>
      <w:r w:rsidR="00A86BB4" w:rsidRPr="009E7AE3">
        <w:rPr>
          <w:rFonts w:ascii="CVS Health Sans" w:hAnsi="CVS Health Sans" w:cs="Arial"/>
          <w:sz w:val="22"/>
          <w:szCs w:val="22"/>
          <w:highlight w:val="yellow"/>
        </w:rPr>
        <w:t>[MedicareHours]</w:t>
      </w:r>
      <w:r w:rsidRPr="009E7AE3">
        <w:rPr>
          <w:rFonts w:ascii="CVS Health Sans" w:hAnsi="CVS Health Sans" w:cs="Arial"/>
          <w:bCs/>
          <w:iCs/>
          <w:sz w:val="22"/>
          <w:szCs w:val="22"/>
        </w:rPr>
        <w:t xml:space="preserve">. TTY users should call </w:t>
      </w:r>
      <w:r w:rsidR="002717E0" w:rsidRPr="009E7AE3">
        <w:rPr>
          <w:rFonts w:ascii="CVS Health Sans" w:hAnsi="CVS Health Sans" w:cs="Arial"/>
          <w:sz w:val="22"/>
          <w:szCs w:val="22"/>
          <w:highlight w:val="yellow"/>
        </w:rPr>
        <w:t>[MedicareTTY]</w:t>
      </w:r>
      <w:r w:rsidRPr="009E7AE3">
        <w:rPr>
          <w:rFonts w:ascii="CVS Health Sans" w:hAnsi="CVS Health Sans" w:cs="Arial"/>
          <w:bCs/>
          <w:iCs/>
          <w:sz w:val="22"/>
          <w:szCs w:val="22"/>
        </w:rPr>
        <w:t xml:space="preserve">. You can also call </w:t>
      </w:r>
      <w:r w:rsidR="002717E0" w:rsidRPr="009E7AE3">
        <w:rPr>
          <w:rFonts w:ascii="CVS Health Sans" w:hAnsi="CVS Health Sans" w:cs="Arial"/>
          <w:sz w:val="22"/>
          <w:szCs w:val="22"/>
          <w:highlight w:val="yellow"/>
        </w:rPr>
        <w:t>[</w:t>
      </w:r>
      <w:r w:rsidR="00F870F3" w:rsidRPr="009E7AE3">
        <w:rPr>
          <w:rFonts w:ascii="CVS Health Sans" w:hAnsi="CVS Health Sans" w:cs="Arial"/>
          <w:sz w:val="22"/>
          <w:szCs w:val="22"/>
          <w:highlight w:val="yellow"/>
        </w:rPr>
        <w:t>Spec</w:t>
      </w:r>
      <w:r w:rsidR="002717E0" w:rsidRPr="009E7AE3">
        <w:rPr>
          <w:rFonts w:ascii="CVS Health Sans" w:hAnsi="CVS Health Sans" w:cs="Arial"/>
          <w:sz w:val="22"/>
          <w:szCs w:val="22"/>
          <w:highlight w:val="yellow"/>
        </w:rPr>
        <w:t>EnrollmentNumber]</w:t>
      </w:r>
      <w:r w:rsidRPr="009E7AE3">
        <w:rPr>
          <w:rFonts w:ascii="CVS Health Sans" w:hAnsi="CVS Health Sans" w:cs="Arial"/>
          <w:bCs/>
          <w:iCs/>
          <w:sz w:val="22"/>
          <w:szCs w:val="22"/>
        </w:rPr>
        <w:t xml:space="preserve"> if you have questions. TTY users should call </w:t>
      </w:r>
      <w:r w:rsidR="002717E0" w:rsidRPr="009E7AE3">
        <w:rPr>
          <w:rFonts w:ascii="CVS Health Sans" w:hAnsi="CVS Health Sans" w:cs="Arial"/>
          <w:sz w:val="22"/>
          <w:szCs w:val="22"/>
          <w:highlight w:val="yellow"/>
        </w:rPr>
        <w:t>[EnrollmentTTY]</w:t>
      </w:r>
      <w:r w:rsidRPr="009E7AE3">
        <w:rPr>
          <w:rFonts w:ascii="CVS Health Sans" w:hAnsi="CVS Health Sans" w:cs="Arial"/>
          <w:bCs/>
          <w:iCs/>
          <w:sz w:val="22"/>
          <w:szCs w:val="22"/>
        </w:rPr>
        <w:t xml:space="preserve">. We are open </w:t>
      </w:r>
      <w:r w:rsidR="002717E0" w:rsidRPr="009E7AE3">
        <w:rPr>
          <w:rFonts w:ascii="CVS Health Sans" w:hAnsi="CVS Health Sans" w:cs="Arial"/>
          <w:sz w:val="22"/>
          <w:szCs w:val="22"/>
          <w:highlight w:val="yellow"/>
        </w:rPr>
        <w:t>[EnrollmentHours]</w:t>
      </w:r>
      <w:r w:rsidRPr="009E7AE3">
        <w:rPr>
          <w:rFonts w:ascii="CVS Health Sans" w:hAnsi="CVS Health Sans" w:cs="Arial"/>
          <w:bCs/>
          <w:iCs/>
          <w:sz w:val="22"/>
          <w:szCs w:val="22"/>
        </w:rPr>
        <w:t>.</w:t>
      </w:r>
      <w:bookmarkEnd w:id="0"/>
      <w:bookmarkEnd w:id="1"/>
    </w:p>
    <w:p w14:paraId="1E8B0B27" w14:textId="77777777" w:rsidR="00A86BB4" w:rsidRPr="009E7AE3" w:rsidRDefault="00A86BB4" w:rsidP="00E836B1">
      <w:pPr>
        <w:rPr>
          <w:rFonts w:ascii="CVS Health Sans" w:hAnsi="CVS Health Sans" w:cs="Arial"/>
          <w:sz w:val="22"/>
          <w:szCs w:val="22"/>
        </w:rPr>
      </w:pPr>
    </w:p>
    <w:p w14:paraId="0569ADBF" w14:textId="2F4F83C3" w:rsidR="00F969B2" w:rsidRPr="009E7AE3" w:rsidRDefault="00EC0DAB">
      <w:pPr>
        <w:rPr>
          <w:rFonts w:ascii="CVS Health Sans" w:hAnsi="CVS Health Sans" w:cs="Arial"/>
          <w:sz w:val="22"/>
          <w:szCs w:val="22"/>
          <w:lang w:val="es-US"/>
        </w:rPr>
      </w:pPr>
      <w:r w:rsidRPr="009E7AE3">
        <w:rPr>
          <w:rFonts w:ascii="CVS Health Sans" w:hAnsi="CVS Health Sans" w:cs="Arial"/>
          <w:sz w:val="22"/>
          <w:szCs w:val="22"/>
        </w:rPr>
        <w:t>Thank you</w:t>
      </w:r>
      <w:r w:rsidR="00F870F3" w:rsidRPr="009E7AE3">
        <w:rPr>
          <w:rFonts w:ascii="CVS Health Sans" w:hAnsi="CVS Health Sans" w:cs="Arial"/>
          <w:sz w:val="22"/>
          <w:szCs w:val="22"/>
        </w:rPr>
        <w:t>.</w:t>
      </w:r>
    </w:p>
    <w:p w14:paraId="423B3D52" w14:textId="77777777" w:rsidR="00EC0DAB" w:rsidRPr="009E7AE3" w:rsidRDefault="00EC0DAB" w:rsidP="00DD1B5C">
      <w:pPr>
        <w:rPr>
          <w:rFonts w:ascii="CVS Health Sans" w:hAnsi="CVS Health Sans" w:cs="Arial"/>
          <w:sz w:val="22"/>
          <w:szCs w:val="22"/>
          <w:lang w:val="es-US"/>
        </w:rPr>
      </w:pPr>
    </w:p>
    <w:p w14:paraId="75AC50D2" w14:textId="77777777" w:rsidR="00F87983" w:rsidRPr="009E7AE3" w:rsidRDefault="00F87983" w:rsidP="00DD1B5C">
      <w:pPr>
        <w:rPr>
          <w:rFonts w:ascii="CVS Health Sans" w:hAnsi="CVS Health Sans" w:cs="Arial"/>
          <w:sz w:val="22"/>
          <w:szCs w:val="22"/>
          <w:lang w:val="es-US"/>
        </w:rPr>
      </w:pPr>
    </w:p>
    <w:p w14:paraId="6EA586EA" w14:textId="77777777" w:rsidR="001A1968" w:rsidRPr="009E7AE3" w:rsidRDefault="001A1968" w:rsidP="001A1968">
      <w:pPr>
        <w:ind w:right="-270"/>
        <w:rPr>
          <w:rFonts w:ascii="CVS Health Sans" w:hAnsi="CVS Health Sans" w:cs="Arial"/>
          <w:sz w:val="22"/>
          <w:szCs w:val="22"/>
        </w:rPr>
      </w:pPr>
      <w:r w:rsidRPr="009E7AE3">
        <w:rPr>
          <w:rFonts w:ascii="CVS Health Sans" w:hAnsi="CVS Health Sans" w:cs="Arial"/>
          <w:sz w:val="22"/>
          <w:szCs w:val="22"/>
          <w:lang w:val="es-ES"/>
        </w:rPr>
        <w:t xml:space="preserve">ATENCIÓN: Si usted habla español, tenemos servicios de asistencia lingüística disponibles para usted sin costo alguno. </w:t>
      </w:r>
      <w:r w:rsidRPr="009E7AE3">
        <w:rPr>
          <w:rFonts w:ascii="CVS Health Sans" w:hAnsi="CVS Health Sans" w:cs="Arial"/>
          <w:sz w:val="22"/>
          <w:szCs w:val="22"/>
        </w:rPr>
        <w:t xml:space="preserve">Llame al </w:t>
      </w:r>
      <w:r w:rsidRPr="009E7AE3">
        <w:rPr>
          <w:rFonts w:ascii="CVS Health Sans" w:hAnsi="CVS Health Sans" w:cs="Arial"/>
          <w:sz w:val="22"/>
          <w:szCs w:val="22"/>
          <w:highlight w:val="yellow"/>
        </w:rPr>
        <w:t>[CustomerCareNumber]</w:t>
      </w:r>
      <w:r w:rsidRPr="009E7AE3">
        <w:rPr>
          <w:rFonts w:ascii="CVS Health Sans" w:hAnsi="CVS Health Sans" w:cs="Arial"/>
          <w:sz w:val="22"/>
          <w:szCs w:val="22"/>
        </w:rPr>
        <w:t xml:space="preserve"> (TTY: </w:t>
      </w:r>
      <w:r w:rsidRPr="009E7AE3">
        <w:rPr>
          <w:rFonts w:ascii="CVS Health Sans" w:hAnsi="CVS Health Sans" w:cs="Arial"/>
          <w:sz w:val="22"/>
          <w:szCs w:val="22"/>
          <w:highlight w:val="yellow"/>
        </w:rPr>
        <w:t>[CustomerCareTTY]</w:t>
      </w:r>
      <w:r w:rsidRPr="009E7AE3">
        <w:rPr>
          <w:rFonts w:ascii="CVS Health Sans" w:hAnsi="CVS Health Sans" w:cs="Arial"/>
          <w:sz w:val="22"/>
          <w:szCs w:val="22"/>
        </w:rPr>
        <w:t>).</w:t>
      </w:r>
    </w:p>
    <w:p w14:paraId="5F35BE4F" w14:textId="77777777" w:rsidR="001A1968" w:rsidRPr="009E7AE3" w:rsidRDefault="001A1968" w:rsidP="001A1968">
      <w:pPr>
        <w:autoSpaceDE w:val="0"/>
        <w:autoSpaceDN w:val="0"/>
        <w:ind w:right="-540"/>
        <w:rPr>
          <w:rFonts w:ascii="CVS Health Sans" w:hAnsi="CVS Health Sans" w:cs="Arial"/>
          <w:sz w:val="22"/>
          <w:szCs w:val="22"/>
          <w:highlight w:val="yellow"/>
        </w:rPr>
      </w:pPr>
    </w:p>
    <w:p w14:paraId="17D0CF1D" w14:textId="77777777" w:rsidR="00FC3C9D" w:rsidRPr="009E7AE3" w:rsidRDefault="00F87983" w:rsidP="00DD1B5C">
      <w:pPr>
        <w:rPr>
          <w:rFonts w:ascii="CVS Health Sans" w:hAnsi="CVS Health Sans" w:cs="Arial"/>
          <w:sz w:val="22"/>
          <w:szCs w:val="22"/>
        </w:rPr>
      </w:pPr>
      <w:r w:rsidRPr="009E7AE3">
        <w:rPr>
          <w:rFonts w:ascii="CVS Health Sans" w:hAnsi="CVS Health Sans" w:cs="Arial"/>
          <w:sz w:val="22"/>
          <w:szCs w:val="22"/>
        </w:rPr>
        <w:t>SilverScript is a Prescription Drug Plan with a Medicare contract offered by SilverScript Insurance Company. Enrollment in SilverScript depends on contract renewal.</w:t>
      </w:r>
    </w:p>
    <w:sectPr w:rsidR="00FC3C9D" w:rsidRPr="009E7AE3" w:rsidSect="00690345">
      <w:headerReference w:type="first" r:id="rId11"/>
      <w:footerReference w:type="first" r:id="rId12"/>
      <w:pgSz w:w="12240" w:h="15840" w:code="1"/>
      <w:pgMar w:top="720" w:right="1080" w:bottom="720" w:left="1440" w:header="720" w:footer="43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C7969" w14:textId="77777777" w:rsidR="00331994" w:rsidRDefault="00331994">
      <w:r>
        <w:separator/>
      </w:r>
    </w:p>
  </w:endnote>
  <w:endnote w:type="continuationSeparator" w:id="0">
    <w:p w14:paraId="523A4944" w14:textId="77777777" w:rsidR="00331994" w:rsidRDefault="00331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VS Health Sans">
    <w:panose1 w:val="020B0504020202020204"/>
    <w:charset w:val="00"/>
    <w:family w:val="swiss"/>
    <w:pitch w:val="variable"/>
    <w:sig w:usb0="A000006F" w:usb1="4000004B"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E664B" w14:textId="77777777" w:rsidR="00E040C6" w:rsidRPr="009E7AE3" w:rsidRDefault="00E040C6" w:rsidP="003C2DBB">
    <w:pPr>
      <w:rPr>
        <w:rFonts w:ascii="CVS Health Sans" w:hAnsi="CVS Health Sans" w:cs="Arial"/>
        <w:sz w:val="22"/>
        <w:szCs w:val="22"/>
        <w:lang w:val="es-US"/>
      </w:rPr>
    </w:pPr>
    <w:r w:rsidRPr="009E7AE3">
      <w:rPr>
        <w:rFonts w:ascii="CVS Health Sans" w:hAnsi="CVS Health Sans" w:cs="Arial"/>
        <w:sz w:val="22"/>
        <w:szCs w:val="22"/>
        <w:lang w:val="es-US"/>
      </w:rPr>
      <w:t>1141570-01-01</w:t>
    </w:r>
  </w:p>
  <w:p w14:paraId="15A18839" w14:textId="2470B7E5" w:rsidR="003C2DBB" w:rsidRPr="009E7AE3" w:rsidRDefault="003C2DBB" w:rsidP="003C2DBB">
    <w:pPr>
      <w:rPr>
        <w:rFonts w:ascii="CVS Health Sans" w:hAnsi="CVS Health Sans" w:cs="Arial"/>
        <w:sz w:val="22"/>
        <w:szCs w:val="22"/>
        <w:lang w:val="es-US"/>
      </w:rPr>
    </w:pPr>
    <w:r w:rsidRPr="009E7AE3">
      <w:rPr>
        <w:rFonts w:ascii="CVS Health Sans" w:hAnsi="CVS Health Sans" w:cs="Arial"/>
        <w:sz w:val="22"/>
        <w:szCs w:val="22"/>
        <w:lang w:val="es-US"/>
      </w:rPr>
      <w:t>Y0080_52335_ENR_37_</w:t>
    </w:r>
    <w:r w:rsidR="00F870F3" w:rsidRPr="009E7AE3">
      <w:rPr>
        <w:rFonts w:ascii="CVS Health Sans" w:hAnsi="CVS Health Sans" w:cs="Arial"/>
        <w:sz w:val="22"/>
        <w:szCs w:val="22"/>
        <w:lang w:val="es-US"/>
      </w:rPr>
      <w:t>202</w:t>
    </w:r>
    <w:ins w:id="3" w:author="Nguyen, Thinh" w:date="2024-09-04T11:00:00Z">
      <w:r w:rsidR="00063C95">
        <w:rPr>
          <w:rFonts w:ascii="CVS Health Sans" w:hAnsi="CVS Health Sans" w:cs="Arial"/>
          <w:sz w:val="22"/>
          <w:szCs w:val="22"/>
          <w:lang w:val="es-US"/>
        </w:rPr>
        <w:t>5</w:t>
      </w:r>
    </w:ins>
    <w:del w:id="4" w:author="Nguyen, Thinh" w:date="2024-09-04T11:00:00Z">
      <w:r w:rsidR="009E7AE3" w:rsidDel="00063C95">
        <w:rPr>
          <w:rFonts w:ascii="CVS Health Sans" w:hAnsi="CVS Health Sans" w:cs="Arial"/>
          <w:sz w:val="22"/>
          <w:szCs w:val="22"/>
          <w:lang w:val="es-US"/>
        </w:rPr>
        <w:delText>4</w:delText>
      </w:r>
    </w:del>
    <w:r w:rsidRPr="009E7AE3">
      <w:rPr>
        <w:rFonts w:ascii="CVS Health Sans" w:hAnsi="CVS Health Sans" w:cs="Arial"/>
        <w:sz w:val="22"/>
        <w:szCs w:val="22"/>
        <w:lang w:val="es-US"/>
      </w:rPr>
      <w:t xml:space="preserve">_C </w:t>
    </w:r>
    <w:r w:rsidRPr="009E7AE3">
      <w:rPr>
        <w:rFonts w:ascii="CVS Health Sans" w:hAnsi="CVS Health Sans" w:cs="Arial"/>
        <w:sz w:val="22"/>
        <w:szCs w:val="22"/>
        <w:highlight w:val="yellow"/>
        <w:lang w:val="es-US"/>
      </w:rPr>
      <w:t>[Carrier]</w:t>
    </w:r>
    <w:r w:rsidRPr="009E7AE3">
      <w:rPr>
        <w:rFonts w:ascii="CVS Health Sans" w:hAnsi="CVS Health Sans" w:cs="Arial"/>
        <w:sz w:val="22"/>
        <w:szCs w:val="22"/>
        <w:lang w:val="es-US"/>
      </w:rPr>
      <w:t>_</w:t>
    </w:r>
    <w:r w:rsidRPr="009E7AE3">
      <w:rPr>
        <w:rFonts w:ascii="CVS Health Sans" w:hAnsi="CVS Health Sans" w:cs="Arial"/>
        <w:sz w:val="22"/>
        <w:szCs w:val="22"/>
        <w:highlight w:val="yellow"/>
        <w:lang w:val="es-US"/>
      </w:rPr>
      <w:t>[PBP]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F73CD" w14:textId="77777777" w:rsidR="00331994" w:rsidRDefault="00331994">
      <w:r>
        <w:separator/>
      </w:r>
    </w:p>
  </w:footnote>
  <w:footnote w:type="continuationSeparator" w:id="0">
    <w:p w14:paraId="5EEEE59A" w14:textId="77777777" w:rsidR="00331994" w:rsidRDefault="003319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FEE48" w14:textId="43328DD1" w:rsidR="00690345" w:rsidRPr="009E7AE3" w:rsidRDefault="00E040C6" w:rsidP="00690345">
    <w:pPr>
      <w:rPr>
        <w:rFonts w:ascii="CVS Health Sans" w:hAnsi="CVS Health Sans" w:cs="Arial"/>
        <w:noProof/>
        <w:sz w:val="22"/>
        <w:szCs w:val="22"/>
      </w:rPr>
    </w:pPr>
    <w:r w:rsidRPr="009E7AE3">
      <w:rPr>
        <w:rFonts w:ascii="CVS Health Sans" w:hAnsi="CVS Health Sans"/>
        <w:noProof/>
      </w:rPr>
      <w:drawing>
        <wp:inline distT="0" distB="0" distL="0" distR="0" wp14:anchorId="781440C7" wp14:editId="3C060A7A">
          <wp:extent cx="2552700" cy="50101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52700" cy="501015"/>
                  </a:xfrm>
                  <a:prstGeom prst="rect">
                    <a:avLst/>
                  </a:prstGeom>
                  <a:noFill/>
                  <a:ln>
                    <a:noFill/>
                  </a:ln>
                </pic:spPr>
              </pic:pic>
            </a:graphicData>
          </a:graphic>
        </wp:inline>
      </w:drawing>
    </w:r>
    <w:r w:rsidR="00690345" w:rsidRPr="009E7AE3">
      <w:rPr>
        <w:rFonts w:ascii="CVS Health Sans" w:hAnsi="CVS Health Sans" w:cs="Arial"/>
        <w:noProof/>
        <w:sz w:val="22"/>
        <w:szCs w:val="22"/>
      </w:rPr>
      <w:drawing>
        <wp:anchor distT="0" distB="0" distL="114300" distR="114300" simplePos="0" relativeHeight="251660288" behindDoc="0" locked="0" layoutInCell="1" allowOverlap="1" wp14:anchorId="7FE55DCD" wp14:editId="1D4C8A98">
          <wp:simplePos x="0" y="0"/>
          <wp:positionH relativeFrom="column">
            <wp:posOffset>5324475</wp:posOffset>
          </wp:positionH>
          <wp:positionV relativeFrom="page">
            <wp:posOffset>230200</wp:posOffset>
          </wp:positionV>
          <wp:extent cx="571500" cy="561975"/>
          <wp:effectExtent l="0" t="0" r="0" b="9525"/>
          <wp:wrapNone/>
          <wp:docPr id="4" name="Picture 2" descr="2D BA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D BAR CODE"/>
                  <pic:cNvPicPr>
                    <a:picLocks noChangeAspect="1" noChangeArrowheads="1"/>
                  </pic:cNvPicPr>
                </pic:nvPicPr>
                <pic:blipFill>
                  <a:blip r:embed="rId2" cstate="print"/>
                  <a:srcRect/>
                  <a:stretch>
                    <a:fillRect/>
                  </a:stretch>
                </pic:blipFill>
                <pic:spPr bwMode="auto">
                  <a:xfrm>
                    <a:off x="0" y="0"/>
                    <a:ext cx="571500" cy="561975"/>
                  </a:xfrm>
                  <a:prstGeom prst="rect">
                    <a:avLst/>
                  </a:prstGeom>
                  <a:noFill/>
                  <a:ln w="9525">
                    <a:noFill/>
                    <a:miter lim="800000"/>
                    <a:headEnd/>
                    <a:tailEnd/>
                  </a:ln>
                </pic:spPr>
              </pic:pic>
            </a:graphicData>
          </a:graphic>
        </wp:anchor>
      </w:drawing>
    </w:r>
  </w:p>
  <w:p w14:paraId="75353245" w14:textId="77777777" w:rsidR="00690345" w:rsidRPr="009E7AE3" w:rsidRDefault="00690345" w:rsidP="00690345">
    <w:pPr>
      <w:rPr>
        <w:rFonts w:ascii="CVS Health Sans" w:hAnsi="CVS Health Sans" w:cs="Arial"/>
        <w:sz w:val="22"/>
        <w:szCs w:val="22"/>
      </w:rPr>
    </w:pPr>
  </w:p>
  <w:p w14:paraId="14D67369" w14:textId="77777777" w:rsidR="00690345" w:rsidRPr="009E7AE3" w:rsidRDefault="00690345" w:rsidP="00690345">
    <w:pPr>
      <w:rPr>
        <w:rFonts w:ascii="CVS Health Sans" w:hAnsi="CVS Health Sans" w:cs="Arial"/>
        <w:sz w:val="22"/>
        <w:szCs w:val="22"/>
      </w:rPr>
    </w:pPr>
  </w:p>
  <w:p w14:paraId="02163DD1" w14:textId="77777777" w:rsidR="00690345" w:rsidRPr="009E7AE3" w:rsidRDefault="00690345" w:rsidP="009E7AE3">
    <w:pPr>
      <w:tabs>
        <w:tab w:val="left" w:pos="915"/>
      </w:tabs>
      <w:rPr>
        <w:rFonts w:ascii="CVS Health Sans" w:hAnsi="CVS Health Sans" w:cs="Arial"/>
        <w:sz w:val="22"/>
        <w:szCs w:val="22"/>
      </w:rPr>
    </w:pPr>
    <w:r w:rsidRPr="009E7AE3">
      <w:rPr>
        <w:rFonts w:ascii="CVS Health Sans" w:hAnsi="CVS Health Sans" w:cs="Arial"/>
        <w:sz w:val="22"/>
        <w:szCs w:val="22"/>
        <w:highlight w:val="yellow"/>
      </w:rPr>
      <w:t>[ReturnStandardAddress2]</w:t>
    </w:r>
    <w:r w:rsidRPr="009E7AE3">
      <w:rPr>
        <w:rFonts w:ascii="CVS Health Sans" w:hAnsi="CVS Health Sans" w:cs="Arial"/>
        <w:sz w:val="22"/>
        <w:szCs w:val="22"/>
      </w:rPr>
      <w:t xml:space="preserve">, </w:t>
    </w:r>
    <w:r w:rsidRPr="009E7AE3">
      <w:rPr>
        <w:rFonts w:ascii="CVS Health Sans" w:hAnsi="CVS Health Sans" w:cs="Arial"/>
        <w:sz w:val="22"/>
        <w:szCs w:val="22"/>
        <w:highlight w:val="yellow"/>
      </w:rPr>
      <w:t>[ReturnStandardCity]</w:t>
    </w:r>
    <w:r w:rsidRPr="009E7AE3">
      <w:rPr>
        <w:rFonts w:ascii="CVS Health Sans" w:hAnsi="CVS Health Sans" w:cs="Arial"/>
        <w:sz w:val="22"/>
        <w:szCs w:val="22"/>
      </w:rPr>
      <w:t xml:space="preserve">, </w:t>
    </w:r>
    <w:r w:rsidRPr="009E7AE3">
      <w:rPr>
        <w:rFonts w:ascii="CVS Health Sans" w:hAnsi="CVS Health Sans" w:cs="Arial"/>
        <w:sz w:val="22"/>
        <w:szCs w:val="22"/>
        <w:highlight w:val="yellow"/>
      </w:rPr>
      <w:t>[ReturnStandardState]</w:t>
    </w:r>
    <w:r w:rsidRPr="009E7AE3">
      <w:rPr>
        <w:rFonts w:ascii="CVS Health Sans" w:hAnsi="CVS Health Sans" w:cs="Arial"/>
        <w:sz w:val="22"/>
        <w:szCs w:val="22"/>
      </w:rPr>
      <w:t xml:space="preserve"> </w:t>
    </w:r>
    <w:r w:rsidRPr="009E7AE3">
      <w:rPr>
        <w:rFonts w:ascii="CVS Health Sans" w:hAnsi="CVS Health Sans" w:cs="Arial"/>
        <w:sz w:val="22"/>
        <w:szCs w:val="22"/>
        <w:highlight w:val="yellow"/>
      </w:rPr>
      <w:t>[ReturnStandardZip]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1C9920"/>
    <w:multiLevelType w:val="hybridMultilevel"/>
    <w:tmpl w:val="87D5D9B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161450B"/>
    <w:multiLevelType w:val="hybridMultilevel"/>
    <w:tmpl w:val="2CD9D54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816CE06"/>
    <w:multiLevelType w:val="hybridMultilevel"/>
    <w:tmpl w:val="F1AA0B9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92B57E7"/>
    <w:multiLevelType w:val="hybridMultilevel"/>
    <w:tmpl w:val="1E54E1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A74C5F"/>
    <w:multiLevelType w:val="hybridMultilevel"/>
    <w:tmpl w:val="15B080A0"/>
    <w:lvl w:ilvl="0" w:tplc="DD44FC6A">
      <w:start w:val="1"/>
      <w:numFmt w:val="decimal"/>
      <w:lvlText w:val="%1."/>
      <w:lvlJc w:val="left"/>
      <w:pPr>
        <w:tabs>
          <w:tab w:val="num" w:pos="720"/>
        </w:tabs>
        <w:ind w:left="720" w:hanging="360"/>
      </w:pPr>
      <w:rPr>
        <w:rFonts w:ascii="Arial" w:hAnsi="Arial" w:cs="Times New Roman" w:hint="default"/>
        <w:sz w:val="22"/>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5375078D"/>
    <w:multiLevelType w:val="hybridMultilevel"/>
    <w:tmpl w:val="B41874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3ED25A8"/>
    <w:multiLevelType w:val="hybridMultilevel"/>
    <w:tmpl w:val="3E8280FC"/>
    <w:lvl w:ilvl="0" w:tplc="9B4A0D1C">
      <w:start w:val="1"/>
      <w:numFmt w:val="bullet"/>
      <w:lvlText w:val=""/>
      <w:lvlJc w:val="left"/>
      <w:pPr>
        <w:tabs>
          <w:tab w:val="num" w:pos="604"/>
        </w:tabs>
        <w:ind w:left="604"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42848192">
    <w:abstractNumId w:val="1"/>
  </w:num>
  <w:num w:numId="2" w16cid:durableId="1807115609">
    <w:abstractNumId w:val="6"/>
  </w:num>
  <w:num w:numId="3" w16cid:durableId="424234622">
    <w:abstractNumId w:val="5"/>
  </w:num>
  <w:num w:numId="4" w16cid:durableId="1338996728">
    <w:abstractNumId w:val="2"/>
  </w:num>
  <w:num w:numId="5" w16cid:durableId="2048604451">
    <w:abstractNumId w:val="3"/>
  </w:num>
  <w:num w:numId="6" w16cid:durableId="1223322463">
    <w:abstractNumId w:val="0"/>
  </w:num>
  <w:num w:numId="7" w16cid:durableId="1363358264">
    <w:abstractNumId w:val="4"/>
  </w:num>
  <w:num w:numId="8" w16cid:durableId="28897467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en, Thinh">
    <w15:presenceInfo w15:providerId="AD" w15:userId="S::Thinh.Nguyen@CVSHealth.com::beb00361-475a-47aa-92eb-55a217b30a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Type w:val="letter"/>
  <w:trackRevisions/>
  <w:defaultTabStop w:val="720"/>
  <w:doNotHyphenateCaps/>
  <w:drawingGridHorizontalSpacing w:val="100"/>
  <w:drawingGridVerticalSpacing w:val="136"/>
  <w:displayHorizontalDrawingGridEvery w:val="0"/>
  <w:displayVertic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8BA"/>
    <w:rsid w:val="0000283D"/>
    <w:rsid w:val="000128CF"/>
    <w:rsid w:val="00015B2E"/>
    <w:rsid w:val="000165E8"/>
    <w:rsid w:val="00032D2C"/>
    <w:rsid w:val="00047039"/>
    <w:rsid w:val="000560F8"/>
    <w:rsid w:val="00063C95"/>
    <w:rsid w:val="000828C7"/>
    <w:rsid w:val="00085277"/>
    <w:rsid w:val="0009024A"/>
    <w:rsid w:val="000920AA"/>
    <w:rsid w:val="00092D60"/>
    <w:rsid w:val="00093A55"/>
    <w:rsid w:val="000948BA"/>
    <w:rsid w:val="000B701F"/>
    <w:rsid w:val="000C2189"/>
    <w:rsid w:val="000C3624"/>
    <w:rsid w:val="000C42A4"/>
    <w:rsid w:val="000C7E45"/>
    <w:rsid w:val="000F3188"/>
    <w:rsid w:val="000F396C"/>
    <w:rsid w:val="00106CF3"/>
    <w:rsid w:val="00125FBD"/>
    <w:rsid w:val="00126AFA"/>
    <w:rsid w:val="00127FC9"/>
    <w:rsid w:val="00147E36"/>
    <w:rsid w:val="001567DC"/>
    <w:rsid w:val="001651AD"/>
    <w:rsid w:val="001879CF"/>
    <w:rsid w:val="00194C39"/>
    <w:rsid w:val="001A1968"/>
    <w:rsid w:val="001A3EA2"/>
    <w:rsid w:val="001A44D1"/>
    <w:rsid w:val="001A5AD8"/>
    <w:rsid w:val="001A7728"/>
    <w:rsid w:val="001B0E44"/>
    <w:rsid w:val="001C68F0"/>
    <w:rsid w:val="001E2392"/>
    <w:rsid w:val="001F017D"/>
    <w:rsid w:val="001F752D"/>
    <w:rsid w:val="00207E7B"/>
    <w:rsid w:val="00210CAC"/>
    <w:rsid w:val="00215B6A"/>
    <w:rsid w:val="00227E59"/>
    <w:rsid w:val="002358C2"/>
    <w:rsid w:val="00241845"/>
    <w:rsid w:val="00242F26"/>
    <w:rsid w:val="00245031"/>
    <w:rsid w:val="002477FF"/>
    <w:rsid w:val="00255625"/>
    <w:rsid w:val="002717E0"/>
    <w:rsid w:val="002740CB"/>
    <w:rsid w:val="00280C26"/>
    <w:rsid w:val="00286C75"/>
    <w:rsid w:val="00293275"/>
    <w:rsid w:val="002A5E93"/>
    <w:rsid w:val="002C619D"/>
    <w:rsid w:val="002D36FD"/>
    <w:rsid w:val="002F4FB6"/>
    <w:rsid w:val="00301F70"/>
    <w:rsid w:val="0031315A"/>
    <w:rsid w:val="00331994"/>
    <w:rsid w:val="00336828"/>
    <w:rsid w:val="00336A07"/>
    <w:rsid w:val="00387335"/>
    <w:rsid w:val="00396376"/>
    <w:rsid w:val="003A7689"/>
    <w:rsid w:val="003C2DBB"/>
    <w:rsid w:val="003C4AD6"/>
    <w:rsid w:val="003D2A98"/>
    <w:rsid w:val="003D7EE4"/>
    <w:rsid w:val="00430FF5"/>
    <w:rsid w:val="004532DC"/>
    <w:rsid w:val="00455A50"/>
    <w:rsid w:val="004573EB"/>
    <w:rsid w:val="00480DB0"/>
    <w:rsid w:val="004817E3"/>
    <w:rsid w:val="0048746B"/>
    <w:rsid w:val="0049203B"/>
    <w:rsid w:val="00495EE9"/>
    <w:rsid w:val="004A1DC6"/>
    <w:rsid w:val="004B68AD"/>
    <w:rsid w:val="004B73B0"/>
    <w:rsid w:val="004C399F"/>
    <w:rsid w:val="004C5953"/>
    <w:rsid w:val="004D56C2"/>
    <w:rsid w:val="004E608C"/>
    <w:rsid w:val="004F1787"/>
    <w:rsid w:val="004F2549"/>
    <w:rsid w:val="004F5FE2"/>
    <w:rsid w:val="005032C1"/>
    <w:rsid w:val="005141A9"/>
    <w:rsid w:val="00514D5F"/>
    <w:rsid w:val="005246C5"/>
    <w:rsid w:val="0053233A"/>
    <w:rsid w:val="0053682B"/>
    <w:rsid w:val="00552ABD"/>
    <w:rsid w:val="00562E6E"/>
    <w:rsid w:val="00565F02"/>
    <w:rsid w:val="005700B9"/>
    <w:rsid w:val="005743F2"/>
    <w:rsid w:val="005871CF"/>
    <w:rsid w:val="00595323"/>
    <w:rsid w:val="005A0C1C"/>
    <w:rsid w:val="005B032B"/>
    <w:rsid w:val="005D256A"/>
    <w:rsid w:val="005D477D"/>
    <w:rsid w:val="005D5190"/>
    <w:rsid w:val="005E0C6D"/>
    <w:rsid w:val="005E21C6"/>
    <w:rsid w:val="005E280C"/>
    <w:rsid w:val="005E74E7"/>
    <w:rsid w:val="005F170C"/>
    <w:rsid w:val="005F666A"/>
    <w:rsid w:val="006022F8"/>
    <w:rsid w:val="00602C07"/>
    <w:rsid w:val="00617170"/>
    <w:rsid w:val="00622A3C"/>
    <w:rsid w:val="0063034C"/>
    <w:rsid w:val="00640122"/>
    <w:rsid w:val="0064070C"/>
    <w:rsid w:val="00642416"/>
    <w:rsid w:val="00645B51"/>
    <w:rsid w:val="00666187"/>
    <w:rsid w:val="0067292E"/>
    <w:rsid w:val="00690345"/>
    <w:rsid w:val="006906BF"/>
    <w:rsid w:val="006915C7"/>
    <w:rsid w:val="00694C05"/>
    <w:rsid w:val="006A1E03"/>
    <w:rsid w:val="006C16B6"/>
    <w:rsid w:val="006C3477"/>
    <w:rsid w:val="006C442A"/>
    <w:rsid w:val="006D5732"/>
    <w:rsid w:val="006E163A"/>
    <w:rsid w:val="006E22DB"/>
    <w:rsid w:val="006F548F"/>
    <w:rsid w:val="00701089"/>
    <w:rsid w:val="0070512C"/>
    <w:rsid w:val="0070650F"/>
    <w:rsid w:val="00707F50"/>
    <w:rsid w:val="00715105"/>
    <w:rsid w:val="00724F91"/>
    <w:rsid w:val="0072612C"/>
    <w:rsid w:val="00730340"/>
    <w:rsid w:val="007304A2"/>
    <w:rsid w:val="00744A11"/>
    <w:rsid w:val="007652D3"/>
    <w:rsid w:val="00772720"/>
    <w:rsid w:val="007B752E"/>
    <w:rsid w:val="007D57E8"/>
    <w:rsid w:val="0081168D"/>
    <w:rsid w:val="008317E5"/>
    <w:rsid w:val="008321E2"/>
    <w:rsid w:val="008355DF"/>
    <w:rsid w:val="008644F2"/>
    <w:rsid w:val="008709E2"/>
    <w:rsid w:val="008714C8"/>
    <w:rsid w:val="008733C4"/>
    <w:rsid w:val="00880C76"/>
    <w:rsid w:val="00884795"/>
    <w:rsid w:val="008B0872"/>
    <w:rsid w:val="008B60E9"/>
    <w:rsid w:val="008C76FE"/>
    <w:rsid w:val="008C7B6A"/>
    <w:rsid w:val="008D090F"/>
    <w:rsid w:val="008D6125"/>
    <w:rsid w:val="008D6FD9"/>
    <w:rsid w:val="008E2930"/>
    <w:rsid w:val="008E77D3"/>
    <w:rsid w:val="00903EF4"/>
    <w:rsid w:val="0091425B"/>
    <w:rsid w:val="0091486C"/>
    <w:rsid w:val="009226E1"/>
    <w:rsid w:val="00922852"/>
    <w:rsid w:val="0096349D"/>
    <w:rsid w:val="00973D38"/>
    <w:rsid w:val="009B4C51"/>
    <w:rsid w:val="009C2941"/>
    <w:rsid w:val="009C2AAA"/>
    <w:rsid w:val="009C6A6F"/>
    <w:rsid w:val="009E115E"/>
    <w:rsid w:val="009E636F"/>
    <w:rsid w:val="009E7181"/>
    <w:rsid w:val="009E7836"/>
    <w:rsid w:val="009E7AE3"/>
    <w:rsid w:val="009F6A5C"/>
    <w:rsid w:val="00A11102"/>
    <w:rsid w:val="00A27876"/>
    <w:rsid w:val="00A34DE4"/>
    <w:rsid w:val="00A458EF"/>
    <w:rsid w:val="00A479EE"/>
    <w:rsid w:val="00A52CA2"/>
    <w:rsid w:val="00A61580"/>
    <w:rsid w:val="00A755ED"/>
    <w:rsid w:val="00A77FC5"/>
    <w:rsid w:val="00A81380"/>
    <w:rsid w:val="00A819A8"/>
    <w:rsid w:val="00A8391A"/>
    <w:rsid w:val="00A86BB4"/>
    <w:rsid w:val="00A964C2"/>
    <w:rsid w:val="00A96B5B"/>
    <w:rsid w:val="00AA3424"/>
    <w:rsid w:val="00AB1909"/>
    <w:rsid w:val="00AB6AE8"/>
    <w:rsid w:val="00AC4A8F"/>
    <w:rsid w:val="00AC6C63"/>
    <w:rsid w:val="00AC7823"/>
    <w:rsid w:val="00AD2B07"/>
    <w:rsid w:val="00AD49F8"/>
    <w:rsid w:val="00AE023A"/>
    <w:rsid w:val="00B01B5A"/>
    <w:rsid w:val="00B02EBA"/>
    <w:rsid w:val="00B11A98"/>
    <w:rsid w:val="00B1475C"/>
    <w:rsid w:val="00B22499"/>
    <w:rsid w:val="00B24457"/>
    <w:rsid w:val="00B26A03"/>
    <w:rsid w:val="00B2744C"/>
    <w:rsid w:val="00B3710A"/>
    <w:rsid w:val="00B54D28"/>
    <w:rsid w:val="00B64362"/>
    <w:rsid w:val="00B647E8"/>
    <w:rsid w:val="00B65C8A"/>
    <w:rsid w:val="00B72370"/>
    <w:rsid w:val="00B93A5B"/>
    <w:rsid w:val="00BA1A59"/>
    <w:rsid w:val="00BB37E7"/>
    <w:rsid w:val="00BB6515"/>
    <w:rsid w:val="00BF41EE"/>
    <w:rsid w:val="00C04648"/>
    <w:rsid w:val="00C1087B"/>
    <w:rsid w:val="00C225A6"/>
    <w:rsid w:val="00C311F4"/>
    <w:rsid w:val="00C3728C"/>
    <w:rsid w:val="00C41815"/>
    <w:rsid w:val="00C41D45"/>
    <w:rsid w:val="00C7226D"/>
    <w:rsid w:val="00C81659"/>
    <w:rsid w:val="00C83CDE"/>
    <w:rsid w:val="00C92A89"/>
    <w:rsid w:val="00C944E2"/>
    <w:rsid w:val="00CA5236"/>
    <w:rsid w:val="00CA5760"/>
    <w:rsid w:val="00CB66F4"/>
    <w:rsid w:val="00CB6971"/>
    <w:rsid w:val="00CD6BFB"/>
    <w:rsid w:val="00CE1807"/>
    <w:rsid w:val="00D10B63"/>
    <w:rsid w:val="00D12290"/>
    <w:rsid w:val="00D2527E"/>
    <w:rsid w:val="00D40A15"/>
    <w:rsid w:val="00D50994"/>
    <w:rsid w:val="00D5714D"/>
    <w:rsid w:val="00D705A4"/>
    <w:rsid w:val="00D77738"/>
    <w:rsid w:val="00D83C4B"/>
    <w:rsid w:val="00DA06DB"/>
    <w:rsid w:val="00DA2EB5"/>
    <w:rsid w:val="00DA50BA"/>
    <w:rsid w:val="00DB4DCD"/>
    <w:rsid w:val="00DB61AB"/>
    <w:rsid w:val="00DB7066"/>
    <w:rsid w:val="00DB74FF"/>
    <w:rsid w:val="00DC21EF"/>
    <w:rsid w:val="00DD1B5C"/>
    <w:rsid w:val="00DD415B"/>
    <w:rsid w:val="00DD5189"/>
    <w:rsid w:val="00DE54F0"/>
    <w:rsid w:val="00DE5966"/>
    <w:rsid w:val="00DF4E50"/>
    <w:rsid w:val="00E040C6"/>
    <w:rsid w:val="00E16241"/>
    <w:rsid w:val="00E25944"/>
    <w:rsid w:val="00E26AC7"/>
    <w:rsid w:val="00E306E6"/>
    <w:rsid w:val="00E332F9"/>
    <w:rsid w:val="00E629D6"/>
    <w:rsid w:val="00E7399B"/>
    <w:rsid w:val="00E77069"/>
    <w:rsid w:val="00E836B1"/>
    <w:rsid w:val="00E93B33"/>
    <w:rsid w:val="00E96391"/>
    <w:rsid w:val="00EA7F55"/>
    <w:rsid w:val="00EB0291"/>
    <w:rsid w:val="00EB2B73"/>
    <w:rsid w:val="00EC0DAB"/>
    <w:rsid w:val="00EC3B6F"/>
    <w:rsid w:val="00EC44CC"/>
    <w:rsid w:val="00EC69D7"/>
    <w:rsid w:val="00EC6B32"/>
    <w:rsid w:val="00EC6DA0"/>
    <w:rsid w:val="00ED1C6A"/>
    <w:rsid w:val="00ED4820"/>
    <w:rsid w:val="00EE1749"/>
    <w:rsid w:val="00EE29F4"/>
    <w:rsid w:val="00EE351E"/>
    <w:rsid w:val="00F07D27"/>
    <w:rsid w:val="00F232FC"/>
    <w:rsid w:val="00F36464"/>
    <w:rsid w:val="00F5686B"/>
    <w:rsid w:val="00F64471"/>
    <w:rsid w:val="00F73352"/>
    <w:rsid w:val="00F7499C"/>
    <w:rsid w:val="00F775E4"/>
    <w:rsid w:val="00F81C40"/>
    <w:rsid w:val="00F870F3"/>
    <w:rsid w:val="00F87983"/>
    <w:rsid w:val="00F92874"/>
    <w:rsid w:val="00F93B95"/>
    <w:rsid w:val="00F95A64"/>
    <w:rsid w:val="00F969B2"/>
    <w:rsid w:val="00FA3F59"/>
    <w:rsid w:val="00FB09C3"/>
    <w:rsid w:val="00FC3C9D"/>
    <w:rsid w:val="00FC4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oNotEmbedSmartTags/>
  <w:decimalSymbol w:val="."/>
  <w:listSeparator w:val=","/>
  <w14:docId w14:val="33738541"/>
  <w15:docId w15:val="{6D95D80A-2776-43B8-8DB3-78D7CACFD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158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05A4"/>
    <w:pPr>
      <w:tabs>
        <w:tab w:val="center" w:pos="4320"/>
        <w:tab w:val="right" w:pos="8640"/>
      </w:tabs>
    </w:pPr>
  </w:style>
  <w:style w:type="paragraph" w:styleId="Footer">
    <w:name w:val="footer"/>
    <w:basedOn w:val="Normal"/>
    <w:rsid w:val="00D705A4"/>
    <w:pPr>
      <w:tabs>
        <w:tab w:val="center" w:pos="4320"/>
        <w:tab w:val="right" w:pos="8640"/>
      </w:tabs>
    </w:pPr>
  </w:style>
  <w:style w:type="paragraph" w:styleId="Salutation">
    <w:name w:val="Salutation"/>
    <w:basedOn w:val="Normal"/>
    <w:next w:val="Normal"/>
    <w:rsid w:val="00D705A4"/>
  </w:style>
  <w:style w:type="paragraph" w:styleId="Date">
    <w:name w:val="Date"/>
    <w:basedOn w:val="Normal"/>
    <w:next w:val="Normal"/>
    <w:rsid w:val="00D705A4"/>
  </w:style>
  <w:style w:type="paragraph" w:styleId="Closing">
    <w:name w:val="Closing"/>
    <w:basedOn w:val="Normal"/>
    <w:rsid w:val="00D705A4"/>
  </w:style>
  <w:style w:type="paragraph" w:styleId="Signature">
    <w:name w:val="Signature"/>
    <w:basedOn w:val="Normal"/>
    <w:rsid w:val="00D705A4"/>
  </w:style>
  <w:style w:type="paragraph" w:styleId="BodyText">
    <w:name w:val="Body Text"/>
    <w:basedOn w:val="Normal"/>
    <w:rsid w:val="00D705A4"/>
    <w:pPr>
      <w:spacing w:after="120"/>
    </w:pPr>
  </w:style>
  <w:style w:type="paragraph" w:styleId="BalloonText">
    <w:name w:val="Balloon Text"/>
    <w:basedOn w:val="Normal"/>
    <w:semiHidden/>
    <w:rsid w:val="00C7226D"/>
    <w:rPr>
      <w:rFonts w:ascii="Tahoma" w:hAnsi="Tahoma" w:cs="Tahoma"/>
      <w:sz w:val="16"/>
      <w:szCs w:val="16"/>
    </w:rPr>
  </w:style>
  <w:style w:type="table" w:styleId="TableGrid">
    <w:name w:val="Table Grid"/>
    <w:basedOn w:val="TableNormal"/>
    <w:rsid w:val="00DB6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 1"/>
    <w:basedOn w:val="Normal"/>
    <w:next w:val="Normal"/>
    <w:rsid w:val="006022F8"/>
    <w:pPr>
      <w:widowControl w:val="0"/>
      <w:autoSpaceDE w:val="0"/>
      <w:autoSpaceDN w:val="0"/>
      <w:adjustRightInd w:val="0"/>
      <w:spacing w:after="120"/>
    </w:pPr>
  </w:style>
  <w:style w:type="character" w:styleId="Hyperlink">
    <w:name w:val="Hyperlink"/>
    <w:basedOn w:val="DefaultParagraphFont"/>
    <w:rsid w:val="00B26A03"/>
    <w:rPr>
      <w:color w:val="000000"/>
    </w:rPr>
  </w:style>
  <w:style w:type="paragraph" w:styleId="NormalWeb">
    <w:name w:val="Normal (Web)"/>
    <w:basedOn w:val="Normal"/>
    <w:next w:val="Normal"/>
    <w:rsid w:val="00B3710A"/>
    <w:pPr>
      <w:widowControl w:val="0"/>
      <w:autoSpaceDE w:val="0"/>
      <w:autoSpaceDN w:val="0"/>
      <w:adjustRightInd w:val="0"/>
    </w:pPr>
  </w:style>
  <w:style w:type="paragraph" w:customStyle="1" w:styleId="Default">
    <w:name w:val="Default"/>
    <w:rsid w:val="00724F91"/>
    <w:pPr>
      <w:widowControl w:val="0"/>
      <w:autoSpaceDE w:val="0"/>
      <w:autoSpaceDN w:val="0"/>
      <w:adjustRightInd w:val="0"/>
    </w:pPr>
    <w:rPr>
      <w:color w:val="000000"/>
      <w:sz w:val="24"/>
      <w:szCs w:val="24"/>
    </w:rPr>
  </w:style>
  <w:style w:type="character" w:customStyle="1" w:styleId="SSITNRBoldemphasis">
    <w:name w:val="SSI TNR Bold emphasis"/>
    <w:basedOn w:val="DefaultParagraphFont"/>
    <w:uiPriority w:val="1"/>
    <w:rsid w:val="00FC3C9D"/>
    <w:rPr>
      <w:b/>
    </w:rPr>
  </w:style>
  <w:style w:type="character" w:styleId="CommentReference">
    <w:name w:val="annotation reference"/>
    <w:basedOn w:val="DefaultParagraphFont"/>
    <w:rsid w:val="00336828"/>
    <w:rPr>
      <w:sz w:val="16"/>
      <w:szCs w:val="16"/>
    </w:rPr>
  </w:style>
  <w:style w:type="paragraph" w:styleId="CommentText">
    <w:name w:val="annotation text"/>
    <w:basedOn w:val="Normal"/>
    <w:link w:val="CommentTextChar"/>
    <w:rsid w:val="00336828"/>
    <w:rPr>
      <w:sz w:val="20"/>
      <w:szCs w:val="20"/>
    </w:rPr>
  </w:style>
  <w:style w:type="character" w:customStyle="1" w:styleId="CommentTextChar">
    <w:name w:val="Comment Text Char"/>
    <w:basedOn w:val="DefaultParagraphFont"/>
    <w:link w:val="CommentText"/>
    <w:rsid w:val="00336828"/>
  </w:style>
  <w:style w:type="paragraph" w:styleId="CommentSubject">
    <w:name w:val="annotation subject"/>
    <w:basedOn w:val="CommentText"/>
    <w:next w:val="CommentText"/>
    <w:link w:val="CommentSubjectChar"/>
    <w:rsid w:val="00336828"/>
    <w:rPr>
      <w:b/>
      <w:bCs/>
    </w:rPr>
  </w:style>
  <w:style w:type="character" w:customStyle="1" w:styleId="CommentSubjectChar">
    <w:name w:val="Comment Subject Char"/>
    <w:basedOn w:val="CommentTextChar"/>
    <w:link w:val="CommentSubject"/>
    <w:rsid w:val="00336828"/>
    <w:rPr>
      <w:b/>
      <w:bCs/>
    </w:rPr>
  </w:style>
  <w:style w:type="paragraph" w:styleId="Revision">
    <w:name w:val="Revision"/>
    <w:hidden/>
    <w:uiPriority w:val="99"/>
    <w:semiHidden/>
    <w:rsid w:val="009E7AE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6306">
      <w:bodyDiv w:val="1"/>
      <w:marLeft w:val="0"/>
      <w:marRight w:val="0"/>
      <w:marTop w:val="0"/>
      <w:marBottom w:val="0"/>
      <w:divBdr>
        <w:top w:val="none" w:sz="0" w:space="0" w:color="auto"/>
        <w:left w:val="none" w:sz="0" w:space="0" w:color="auto"/>
        <w:bottom w:val="none" w:sz="0" w:space="0" w:color="auto"/>
        <w:right w:val="none" w:sz="0" w:space="0" w:color="auto"/>
      </w:divBdr>
    </w:div>
    <w:div w:id="165440770">
      <w:bodyDiv w:val="1"/>
      <w:marLeft w:val="0"/>
      <w:marRight w:val="0"/>
      <w:marTop w:val="0"/>
      <w:marBottom w:val="0"/>
      <w:divBdr>
        <w:top w:val="none" w:sz="0" w:space="0" w:color="auto"/>
        <w:left w:val="none" w:sz="0" w:space="0" w:color="auto"/>
        <w:bottom w:val="none" w:sz="0" w:space="0" w:color="auto"/>
        <w:right w:val="none" w:sz="0" w:space="0" w:color="auto"/>
      </w:divBdr>
    </w:div>
    <w:div w:id="170920897">
      <w:bodyDiv w:val="1"/>
      <w:marLeft w:val="0"/>
      <w:marRight w:val="0"/>
      <w:marTop w:val="0"/>
      <w:marBottom w:val="0"/>
      <w:divBdr>
        <w:top w:val="none" w:sz="0" w:space="0" w:color="auto"/>
        <w:left w:val="none" w:sz="0" w:space="0" w:color="auto"/>
        <w:bottom w:val="none" w:sz="0" w:space="0" w:color="auto"/>
        <w:right w:val="none" w:sz="0" w:space="0" w:color="auto"/>
      </w:divBdr>
    </w:div>
    <w:div w:id="193812448">
      <w:bodyDiv w:val="1"/>
      <w:marLeft w:val="0"/>
      <w:marRight w:val="0"/>
      <w:marTop w:val="0"/>
      <w:marBottom w:val="0"/>
      <w:divBdr>
        <w:top w:val="none" w:sz="0" w:space="0" w:color="auto"/>
        <w:left w:val="none" w:sz="0" w:space="0" w:color="auto"/>
        <w:bottom w:val="none" w:sz="0" w:space="0" w:color="auto"/>
        <w:right w:val="none" w:sz="0" w:space="0" w:color="auto"/>
      </w:divBdr>
    </w:div>
    <w:div w:id="210114881">
      <w:bodyDiv w:val="1"/>
      <w:marLeft w:val="0"/>
      <w:marRight w:val="0"/>
      <w:marTop w:val="0"/>
      <w:marBottom w:val="0"/>
      <w:divBdr>
        <w:top w:val="none" w:sz="0" w:space="0" w:color="auto"/>
        <w:left w:val="none" w:sz="0" w:space="0" w:color="auto"/>
        <w:bottom w:val="none" w:sz="0" w:space="0" w:color="auto"/>
        <w:right w:val="none" w:sz="0" w:space="0" w:color="auto"/>
      </w:divBdr>
    </w:div>
    <w:div w:id="454181510">
      <w:bodyDiv w:val="1"/>
      <w:marLeft w:val="0"/>
      <w:marRight w:val="0"/>
      <w:marTop w:val="0"/>
      <w:marBottom w:val="0"/>
      <w:divBdr>
        <w:top w:val="none" w:sz="0" w:space="0" w:color="auto"/>
        <w:left w:val="none" w:sz="0" w:space="0" w:color="auto"/>
        <w:bottom w:val="none" w:sz="0" w:space="0" w:color="auto"/>
        <w:right w:val="none" w:sz="0" w:space="0" w:color="auto"/>
      </w:divBdr>
    </w:div>
    <w:div w:id="460004946">
      <w:bodyDiv w:val="1"/>
      <w:marLeft w:val="0"/>
      <w:marRight w:val="0"/>
      <w:marTop w:val="0"/>
      <w:marBottom w:val="0"/>
      <w:divBdr>
        <w:top w:val="none" w:sz="0" w:space="0" w:color="auto"/>
        <w:left w:val="none" w:sz="0" w:space="0" w:color="auto"/>
        <w:bottom w:val="none" w:sz="0" w:space="0" w:color="auto"/>
        <w:right w:val="none" w:sz="0" w:space="0" w:color="auto"/>
      </w:divBdr>
    </w:div>
    <w:div w:id="512113978">
      <w:bodyDiv w:val="1"/>
      <w:marLeft w:val="0"/>
      <w:marRight w:val="0"/>
      <w:marTop w:val="0"/>
      <w:marBottom w:val="0"/>
      <w:divBdr>
        <w:top w:val="none" w:sz="0" w:space="0" w:color="auto"/>
        <w:left w:val="none" w:sz="0" w:space="0" w:color="auto"/>
        <w:bottom w:val="none" w:sz="0" w:space="0" w:color="auto"/>
        <w:right w:val="none" w:sz="0" w:space="0" w:color="auto"/>
      </w:divBdr>
    </w:div>
    <w:div w:id="566111642">
      <w:bodyDiv w:val="1"/>
      <w:marLeft w:val="0"/>
      <w:marRight w:val="0"/>
      <w:marTop w:val="0"/>
      <w:marBottom w:val="0"/>
      <w:divBdr>
        <w:top w:val="none" w:sz="0" w:space="0" w:color="auto"/>
        <w:left w:val="none" w:sz="0" w:space="0" w:color="auto"/>
        <w:bottom w:val="none" w:sz="0" w:space="0" w:color="auto"/>
        <w:right w:val="none" w:sz="0" w:space="0" w:color="auto"/>
      </w:divBdr>
    </w:div>
    <w:div w:id="583761293">
      <w:bodyDiv w:val="1"/>
      <w:marLeft w:val="0"/>
      <w:marRight w:val="0"/>
      <w:marTop w:val="0"/>
      <w:marBottom w:val="0"/>
      <w:divBdr>
        <w:top w:val="none" w:sz="0" w:space="0" w:color="auto"/>
        <w:left w:val="none" w:sz="0" w:space="0" w:color="auto"/>
        <w:bottom w:val="none" w:sz="0" w:space="0" w:color="auto"/>
        <w:right w:val="none" w:sz="0" w:space="0" w:color="auto"/>
      </w:divBdr>
    </w:div>
    <w:div w:id="677385144">
      <w:bodyDiv w:val="1"/>
      <w:marLeft w:val="0"/>
      <w:marRight w:val="0"/>
      <w:marTop w:val="0"/>
      <w:marBottom w:val="0"/>
      <w:divBdr>
        <w:top w:val="none" w:sz="0" w:space="0" w:color="auto"/>
        <w:left w:val="none" w:sz="0" w:space="0" w:color="auto"/>
        <w:bottom w:val="none" w:sz="0" w:space="0" w:color="auto"/>
        <w:right w:val="none" w:sz="0" w:space="0" w:color="auto"/>
      </w:divBdr>
    </w:div>
    <w:div w:id="744882362">
      <w:bodyDiv w:val="1"/>
      <w:marLeft w:val="0"/>
      <w:marRight w:val="0"/>
      <w:marTop w:val="0"/>
      <w:marBottom w:val="0"/>
      <w:divBdr>
        <w:top w:val="none" w:sz="0" w:space="0" w:color="auto"/>
        <w:left w:val="none" w:sz="0" w:space="0" w:color="auto"/>
        <w:bottom w:val="none" w:sz="0" w:space="0" w:color="auto"/>
        <w:right w:val="none" w:sz="0" w:space="0" w:color="auto"/>
      </w:divBdr>
    </w:div>
    <w:div w:id="1463813961">
      <w:bodyDiv w:val="1"/>
      <w:marLeft w:val="0"/>
      <w:marRight w:val="0"/>
      <w:marTop w:val="0"/>
      <w:marBottom w:val="0"/>
      <w:divBdr>
        <w:top w:val="none" w:sz="0" w:space="0" w:color="auto"/>
        <w:left w:val="none" w:sz="0" w:space="0" w:color="auto"/>
        <w:bottom w:val="none" w:sz="0" w:space="0" w:color="auto"/>
        <w:right w:val="none" w:sz="0" w:space="0" w:color="auto"/>
      </w:divBdr>
    </w:div>
    <w:div w:id="1579242027">
      <w:bodyDiv w:val="1"/>
      <w:marLeft w:val="0"/>
      <w:marRight w:val="0"/>
      <w:marTop w:val="0"/>
      <w:marBottom w:val="0"/>
      <w:divBdr>
        <w:top w:val="none" w:sz="0" w:space="0" w:color="auto"/>
        <w:left w:val="none" w:sz="0" w:space="0" w:color="auto"/>
        <w:bottom w:val="none" w:sz="0" w:space="0" w:color="auto"/>
        <w:right w:val="none" w:sz="0" w:space="0" w:color="auto"/>
      </w:divBdr>
    </w:div>
    <w:div w:id="183356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3CF61C73A0374E86503AFAD1356AC4" ma:contentTypeVersion="1" ma:contentTypeDescription="Create a new document." ma:contentTypeScope="" ma:versionID="9c1c541254f4df1a46cb9edf25d2f0ee">
  <xsd:schema xmlns:xsd="http://www.w3.org/2001/XMLSchema" xmlns:p="http://schemas.microsoft.com/office/2006/metadata/properties" xmlns:ns2="cdca2033-48df-47e2-864e-7fb9e7eaf843" targetNamespace="http://schemas.microsoft.com/office/2006/metadata/properties" ma:root="true" ma:fieldsID="5118eed9c5bf15b4ad631a0d797bc454" ns2:_="">
    <xsd:import namespace="cdca2033-48df-47e2-864e-7fb9e7eaf843"/>
    <xsd:element name="properties">
      <xsd:complexType>
        <xsd:sequence>
          <xsd:element name="documentManagement">
            <xsd:complexType>
              <xsd:all>
                <xsd:element ref="ns2:Site_x0020_Info" minOccurs="0"/>
              </xsd:all>
            </xsd:complexType>
          </xsd:element>
        </xsd:sequence>
      </xsd:complexType>
    </xsd:element>
  </xsd:schema>
  <xsd:schema xmlns:xsd="http://www.w3.org/2001/XMLSchema" xmlns:dms="http://schemas.microsoft.com/office/2006/documentManagement/types" targetNamespace="cdca2033-48df-47e2-864e-7fb9e7eaf843" elementFormDefault="qualified">
    <xsd:import namespace="http://schemas.microsoft.com/office/2006/documentManagement/types"/>
    <xsd:element name="Site_x0020_Info" ma:index="8" nillable="true" ma:displayName="Site Info" ma:internalName="Site_x0020_Info">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Site_x0020_Info xmlns="cdca2033-48df-47e2-864e-7fb9e7eaf843" xsi:nil="true"/>
  </documentManagement>
</p:properties>
</file>

<file path=customXml/itemProps1.xml><?xml version="1.0" encoding="utf-8"?>
<ds:datastoreItem xmlns:ds="http://schemas.openxmlformats.org/officeDocument/2006/customXml" ds:itemID="{F1AF36B6-8407-431B-91D7-7B102291C392}">
  <ds:schemaRefs>
    <ds:schemaRef ds:uri="http://schemas.openxmlformats.org/officeDocument/2006/bibliography"/>
  </ds:schemaRefs>
</ds:datastoreItem>
</file>

<file path=customXml/itemProps2.xml><?xml version="1.0" encoding="utf-8"?>
<ds:datastoreItem xmlns:ds="http://schemas.openxmlformats.org/officeDocument/2006/customXml" ds:itemID="{07C239DF-E891-4A96-9EB0-25D139DDA402}">
  <ds:schemaRefs>
    <ds:schemaRef ds:uri="http://schemas.microsoft.com/sharepoint/v3/contenttype/forms"/>
  </ds:schemaRefs>
</ds:datastoreItem>
</file>

<file path=customXml/itemProps3.xml><?xml version="1.0" encoding="utf-8"?>
<ds:datastoreItem xmlns:ds="http://schemas.openxmlformats.org/officeDocument/2006/customXml" ds:itemID="{9C435BBD-8BB5-4A9F-BDCB-0579982D87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ca2033-48df-47e2-864e-7fb9e7eaf84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62F2389-A047-4810-A983-77475209C71F}">
  <ds:schemaRefs>
    <ds:schemaRef ds:uri="http://schemas.microsoft.com/office/2006/metadata/properties"/>
    <ds:schemaRef ds:uri="cdca2033-48df-47e2-864e-7fb9e7eaf84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AdvancePCS</Company>
  <LinksUpToDate>false</LinksUpToDate>
  <CharactersWithSpaces>3408</CharactersWithSpaces>
  <SharedDoc>false</SharedDoc>
  <HLinks>
    <vt:vector size="6" baseType="variant">
      <vt:variant>
        <vt:i4>3342379</vt:i4>
      </vt:variant>
      <vt:variant>
        <vt:i4>0</vt:i4>
      </vt:variant>
      <vt:variant>
        <vt:i4>0</vt:i4>
      </vt:variant>
      <vt:variant>
        <vt:i4>5</vt:i4>
      </vt:variant>
      <vt:variant>
        <vt:lpwstr>http://www.socialsecurity.gov/prescriptionhelp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BRichardson</dc:creator>
  <cp:lastModifiedBy>Pallanes, Crystal J</cp:lastModifiedBy>
  <cp:revision>2</cp:revision>
  <cp:lastPrinted>2012-04-06T17:00:00Z</cp:lastPrinted>
  <dcterms:created xsi:type="dcterms:W3CDTF">2024-09-04T18:07:00Z</dcterms:created>
  <dcterms:modified xsi:type="dcterms:W3CDTF">2024-09-04T18:07:00Z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0x0101006C3CF61C73A0374E86503AFAD1356AC4</vt:lpwstr>
  </property>
  <property fmtid="{D5CDD505-2E9C-101B-9397-08002B2CF9AE}" pid="3" name="MSIP_Label_67599526-06ca-49cc-9fa9-5307800a949a_Enabled">
    <vt:lpwstr>true</vt:lpwstr>
  </property>
  <property fmtid="{D5CDD505-2E9C-101B-9397-08002B2CF9AE}" pid="4" name="MSIP_Label_67599526-06ca-49cc-9fa9-5307800a949a_SetDate">
    <vt:lpwstr>2022-06-21T21:39:44Z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8b161b9a-0f64-4cbb-8fbb-868d37667a37</vt:lpwstr>
  </property>
  <property fmtid="{D5CDD505-2E9C-101B-9397-08002B2CF9AE}" pid="9" name="MSIP_Label_67599526-06ca-49cc-9fa9-5307800a949a_ContentBits">
    <vt:lpwstr>0</vt:lpwstr>
  </property>
</Properties>
</file>